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CE99299" w:rsidR="00FB3882" w:rsidRPr="00C96962" w:rsidRDefault="00311679" w:rsidP="002E02C3">
      <w:pPr>
        <w:pStyle w:val="Title"/>
        <w:pBdr>
          <w:bottom w:val="single" w:sz="8" w:space="1" w:color="auto"/>
        </w:pBdr>
        <w:jc w:val="center"/>
        <w:rPr>
          <w:color w:val="000000" w:themeColor="text1"/>
          <w:sz w:val="36"/>
        </w:rPr>
      </w:pPr>
      <w:r w:rsidRPr="00C96962">
        <w:rPr>
          <w:color w:val="000000" w:themeColor="text1"/>
          <w:sz w:val="36"/>
        </w:rPr>
        <w:t xml:space="preserve">PhreeqcRM: </w:t>
      </w:r>
      <w:r w:rsidR="00FB3882" w:rsidRPr="00C96962">
        <w:rPr>
          <w:color w:val="000000" w:themeColor="text1"/>
          <w:sz w:val="36"/>
        </w:rPr>
        <w:t>A reaction module for transport simulators based on the geochemical model PHREEQC</w:t>
      </w:r>
    </w:p>
    <w:p w14:paraId="3BD4DDF4" w14:textId="71247E09" w:rsidR="00FB3882" w:rsidRPr="00C96962" w:rsidRDefault="00272533" w:rsidP="002E02C3">
      <w:r>
        <w:t>David L. Parkhurst</w:t>
      </w:r>
      <w:r w:rsidR="00FB3882" w:rsidRPr="00C96962">
        <w:t xml:space="preserve">, U.S. Geological Survey, Box 25046, MS 413, Denver Federal Center, Denver, CO, 80225, USA, </w:t>
      </w:r>
      <w:hyperlink r:id="rId8" w:history="1">
        <w:r w:rsidR="00FB3882" w:rsidRPr="00C96962">
          <w:rPr>
            <w:rStyle w:val="Hyperlink"/>
          </w:rPr>
          <w:t>dlpark@usgs.gov</w:t>
        </w:r>
      </w:hyperlink>
      <w:r w:rsidRPr="00272533">
        <w:t xml:space="preserve">, </w:t>
      </w:r>
      <w:bookmarkStart w:id="0" w:name="top"/>
      <w:bookmarkStart w:id="1" w:name="Contact"/>
      <w:bookmarkEnd w:id="0"/>
      <w:r>
        <w:t>+1 303 236 5098</w:t>
      </w:r>
      <w:bookmarkEnd w:id="1"/>
      <w:r>
        <w:t xml:space="preserve">, </w:t>
      </w:r>
      <w:r w:rsidRPr="00272533">
        <w:t>(corresponding author)</w:t>
      </w:r>
    </w:p>
    <w:p w14:paraId="7053B37A" w14:textId="77777777" w:rsidR="00FB3882" w:rsidRPr="00C96962" w:rsidRDefault="00FB3882" w:rsidP="002E02C3">
      <w:r w:rsidRPr="00C96962">
        <w:t>and</w:t>
      </w:r>
    </w:p>
    <w:p w14:paraId="5619475B" w14:textId="34D9AC82" w:rsidR="00FB3882" w:rsidRPr="002C4AD2" w:rsidRDefault="00FB3882" w:rsidP="002E02C3">
      <w:r w:rsidRPr="00C96962">
        <w:t>Laurin Wissmeier, AF</w:t>
      </w:r>
      <w:r w:rsidR="00F970E5">
        <w:noBreakHyphen/>
      </w:r>
      <w:r w:rsidRPr="00C96962">
        <w:t>Consult Switzerland Ltd, Groundwater Protection and Waste Disposal, Täfernstrasse 26, CH</w:t>
      </w:r>
      <w:r w:rsidR="00F970E5">
        <w:noBreakHyphen/>
      </w:r>
      <w:r w:rsidRPr="00C96962">
        <w:t xml:space="preserve">5405 Baden, Schweiz, </w:t>
      </w:r>
      <w:hyperlink r:id="rId9" w:history="1">
        <w:r w:rsidRPr="00C96962">
          <w:rPr>
            <w:rStyle w:val="Hyperlink"/>
          </w:rPr>
          <w:t>laurin.wissmeier@afconsult.com</w:t>
        </w:r>
      </w:hyperlink>
      <w:r w:rsidR="00272533" w:rsidRPr="00272533">
        <w:t>, +41</w:t>
      </w:r>
      <w:r w:rsidR="00272533">
        <w:t> </w:t>
      </w:r>
      <w:r w:rsidR="00272533" w:rsidRPr="00272533">
        <w:t>(0)56</w:t>
      </w:r>
      <w:r w:rsidR="00272533">
        <w:t> 483 </w:t>
      </w:r>
      <w:r w:rsidR="00272533" w:rsidRPr="00272533">
        <w:t>15</w:t>
      </w:r>
      <w:r w:rsidR="00272533">
        <w:t> </w:t>
      </w:r>
      <w:r w:rsidR="00272533" w:rsidRPr="00272533">
        <w:t>65</w:t>
      </w:r>
    </w:p>
    <w:p w14:paraId="22D3479A" w14:textId="77777777" w:rsidR="00FB3882" w:rsidRPr="00C96962" w:rsidRDefault="00FB3882" w:rsidP="002E02C3">
      <w:pPr>
        <w:pStyle w:val="Heading1"/>
        <w:numPr>
          <w:ilvl w:val="0"/>
          <w:numId w:val="0"/>
        </w:numPr>
      </w:pPr>
      <w:r w:rsidRPr="00C96962">
        <w:t>Abstract</w:t>
      </w:r>
    </w:p>
    <w:p w14:paraId="1E6E94BF" w14:textId="2B2D9366" w:rsidR="00FB3882" w:rsidRPr="00C96962" w:rsidRDefault="00FB3882" w:rsidP="002E02C3">
      <w:pPr>
        <w:pStyle w:val="Text"/>
        <w:rPr>
          <w:szCs w:val="24"/>
          <w:lang w:val="en-US"/>
        </w:rPr>
      </w:pPr>
      <w:r w:rsidRPr="00C96962">
        <w:rPr>
          <w:lang w:val="en-US"/>
        </w:rPr>
        <w:t xml:space="preserve">PhreeqcRM is </w:t>
      </w:r>
      <w:r w:rsidR="00841DD9">
        <w:rPr>
          <w:lang w:val="en-US"/>
        </w:rPr>
        <w:t xml:space="preserve">a geochemical reaction module </w:t>
      </w:r>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xml:space="preserve">. The basic function of the reaction module is to take component concentrations for the model cells </w:t>
      </w:r>
      <w:r w:rsidR="00674D1B">
        <w:rPr>
          <w:lang w:val="en-US"/>
        </w:rPr>
        <w:t>of</w:t>
      </w:r>
      <w:r w:rsidR="00674D1B" w:rsidRPr="00C96962">
        <w:rPr>
          <w:lang w:val="en-US"/>
        </w:rPr>
        <w:t xml:space="preserve"> </w:t>
      </w:r>
      <w:r w:rsidRPr="00C96962">
        <w:rPr>
          <w:lang w:val="en-US"/>
        </w:rPr>
        <w:t xml:space="preserve">the transport </w:t>
      </w:r>
      <w:r w:rsidR="00674D1B" w:rsidRPr="00C96962">
        <w:rPr>
          <w:lang w:val="en-US"/>
        </w:rPr>
        <w:t>simul</w:t>
      </w:r>
      <w:r w:rsidR="00674D1B">
        <w:rPr>
          <w:lang w:val="en-US"/>
        </w:rPr>
        <w:t>ator</w:t>
      </w:r>
      <w:r w:rsidRPr="00C96962">
        <w:rPr>
          <w:lang w:val="en-US"/>
        </w:rPr>
        <w:t>,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w:t>
      </w:r>
      <w:r w:rsidR="00311679" w:rsidRPr="00C96962">
        <w:rPr>
          <w:lang w:val="en-US"/>
        </w:rPr>
        <w:t>or other</w:t>
      </w:r>
      <w:r w:rsidR="00311679">
        <w:rPr>
          <w:lang w:val="en-US"/>
        </w:rPr>
        <w:t xml:space="preserve"> geochemical</w:t>
      </w:r>
      <w:r w:rsidR="00311679" w:rsidRPr="00C96962">
        <w:rPr>
          <w:lang w:val="en-US"/>
        </w:rPr>
        <w:t xml:space="preserve"> kinetic process</w:t>
      </w:r>
      <w:del w:id="2" w:author="Parkhurst, David L." w:date="2015-01-14T15:59:00Z">
        <w:r w:rsidR="00311679" w:rsidRPr="00C96962" w:rsidDel="00796633">
          <w:rPr>
            <w:lang w:val="en-US"/>
          </w:rPr>
          <w:delText>.</w:delText>
        </w:r>
      </w:del>
      <w:r w:rsidRPr="00C96962">
        <w:rPr>
          <w:lang w:val="en-US"/>
        </w:rPr>
        <w:t xml:space="preserve">. PhreeqcRM assigns initial and boundary conditions for model cells based on </w:t>
      </w:r>
      <w:r w:rsidRPr="00C96962">
        <w:rPr>
          <w:lang w:val="en-US"/>
        </w:rPr>
        <w:lastRenderedPageBreak/>
        <w:t xml:space="preserve">standard PHREEQC </w:t>
      </w:r>
      <w:r w:rsidR="000956B1">
        <w:rPr>
          <w:lang w:val="en-US"/>
        </w:rPr>
        <w:t xml:space="preserve">input </w:t>
      </w:r>
      <w:r w:rsidRPr="00C96962">
        <w:rPr>
          <w:lang w:val="en-US"/>
        </w:rPr>
        <w:t xml:space="preserve">definitions (files or strings) of chemical compositions of solutions and reactants. </w:t>
      </w:r>
      <w:commentRangeStart w:id="3"/>
      <w:r w:rsidRPr="00C96962">
        <w:rPr>
          <w:lang w:val="en-US"/>
        </w:rPr>
        <w:t>Additional</w:t>
      </w:r>
      <w:commentRangeEnd w:id="3"/>
      <w:r w:rsidR="00E124C9">
        <w:rPr>
          <w:rStyle w:val="CommentReference"/>
          <w:rFonts w:eastAsiaTheme="minorHAnsi" w:cstheme="minorBidi"/>
          <w:lang w:val="en-US" w:eastAsia="en-US"/>
        </w:rPr>
        <w:commentReference w:id="3"/>
      </w:r>
      <w:r w:rsidRPr="00C96962">
        <w:rPr>
          <w:lang w:val="en-US"/>
        </w:rPr>
        <w:t xml:space="preserve"> PhreeqcRM capabilities include methods to </w:t>
      </w:r>
      <w:del w:id="4" w:author="Parkhurst, David L." w:date="2015-01-14T11:29:00Z">
        <w:r w:rsidRPr="00C96962" w:rsidDel="00E124C9">
          <w:rPr>
            <w:lang w:val="en-US"/>
          </w:rPr>
          <w:delText xml:space="preserve">account </w:delText>
        </w:r>
      </w:del>
      <w:ins w:id="5" w:author="Parkhurst, David L." w:date="2015-01-14T11:29:00Z">
        <w:r w:rsidR="00E124C9">
          <w:rPr>
            <w:lang w:val="en-US"/>
          </w:rPr>
          <w:t xml:space="preserve">eliminate </w:t>
        </w:r>
      </w:ins>
      <w:ins w:id="6" w:author="Parkhurst, David L." w:date="2015-01-14T11:30:00Z">
        <w:r w:rsidR="00E124C9">
          <w:rPr>
            <w:lang w:val="en-US"/>
          </w:rPr>
          <w:t xml:space="preserve">reaction </w:t>
        </w:r>
      </w:ins>
      <w:ins w:id="7" w:author="Parkhurst, David L." w:date="2015-01-14T11:29:00Z">
        <w:r w:rsidR="00E124C9">
          <w:rPr>
            <w:lang w:val="en-US"/>
          </w:rPr>
          <w:t>calculations</w:t>
        </w:r>
        <w:r w:rsidR="00E124C9" w:rsidRPr="00C96962">
          <w:rPr>
            <w:lang w:val="en-US"/>
          </w:rPr>
          <w:t xml:space="preserve"> </w:t>
        </w:r>
      </w:ins>
      <w:r w:rsidRPr="00C96962">
        <w:rPr>
          <w:lang w:val="en-US"/>
        </w:rPr>
        <w:t xml:space="preserve">for inactive </w:t>
      </w:r>
      <w:ins w:id="8" w:author="Parkhurst, David L." w:date="2015-01-14T11:29:00Z">
        <w:r w:rsidR="00E124C9">
          <w:rPr>
            <w:lang w:val="en-US"/>
          </w:rPr>
          <w:t>(no flow) parts of a model domain</w:t>
        </w:r>
      </w:ins>
      <w:del w:id="9" w:author="Parkhurst, David L." w:date="2015-01-14T11:29:00Z">
        <w:r w:rsidRPr="00C96962" w:rsidDel="00E124C9">
          <w:rPr>
            <w:lang w:val="en-US"/>
          </w:rPr>
          <w:delText>grid cells</w:delText>
        </w:r>
      </w:del>
      <w:del w:id="10" w:author="Parkhurst, David L." w:date="2015-01-14T17:34:00Z">
        <w:r w:rsidRPr="00C96962" w:rsidDel="006C28F3">
          <w:rPr>
            <w:lang w:val="en-US"/>
          </w:rPr>
          <w:delText>,</w:delText>
        </w:r>
      </w:del>
      <w:ins w:id="11" w:author="Parkhurst, David L." w:date="2015-01-14T17:34:00Z">
        <w:r w:rsidR="006C28F3">
          <w:rPr>
            <w:lang w:val="en-US"/>
          </w:rPr>
          <w:t xml:space="preserve">, </w:t>
        </w:r>
      </w:ins>
      <w:ins w:id="12" w:author="Parkhurst, David L." w:date="2015-01-14T17:36:00Z">
        <w:r w:rsidR="006C28F3">
          <w:rPr>
            <w:lang w:val="en-US"/>
          </w:rPr>
          <w:t>transfer concentrations and other model properties,</w:t>
        </w:r>
      </w:ins>
      <w:ins w:id="13" w:author="Parkhurst, David L." w:date="2015-01-14T17:34:00Z">
        <w:r w:rsidR="006C28F3">
          <w:rPr>
            <w:lang w:val="en-US"/>
          </w:rPr>
          <w:t xml:space="preserve"> and </w:t>
        </w:r>
      </w:ins>
      <w:ins w:id="14" w:author="Parkhurst, David L." w:date="2015-01-14T17:37:00Z">
        <w:r w:rsidR="006C28F3">
          <w:rPr>
            <w:lang w:val="en-US"/>
          </w:rPr>
          <w:t>retrieve selected results</w:t>
        </w:r>
      </w:ins>
      <w:del w:id="15" w:author="Parkhurst, David L." w:date="2015-01-14T17:37:00Z">
        <w:r w:rsidRPr="00C96962" w:rsidDel="006C28F3">
          <w:rPr>
            <w:lang w:val="en-US"/>
          </w:rPr>
          <w:delText xml:space="preserve"> obtain selected results,</w:delText>
        </w:r>
      </w:del>
      <w:del w:id="16" w:author="Parkhurst, David L." w:date="2015-01-14T17:34:00Z">
        <w:r w:rsidRPr="00C96962" w:rsidDel="006C28F3">
          <w:rPr>
            <w:lang w:val="en-US"/>
          </w:rPr>
          <w:delText xml:space="preserve"> print detailed reaction calculations for selected cells, and save the chemical state of a calculation</w:delText>
        </w:r>
      </w:del>
      <w:r w:rsidRPr="00C96962">
        <w:rPr>
          <w:lang w:val="en-US"/>
        </w:rPr>
        <w:t xml:space="preserve">. The module demonstrates good scalability </w:t>
      </w:r>
      <w:r w:rsidR="00B106C4">
        <w:rPr>
          <w:lang w:val="en-US"/>
        </w:rPr>
        <w:t>for parallel processing</w:t>
      </w:r>
      <w:r w:rsidRPr="00C96962">
        <w:rPr>
          <w:lang w:val="en-US"/>
        </w:rPr>
        <w:t xml:space="preserve"> by using either multithreading with </w:t>
      </w:r>
      <w:r w:rsidR="00020CB8" w:rsidRPr="00C96962">
        <w:rPr>
          <w:lang w:val="en-US"/>
        </w:rPr>
        <w:t>OpenMP</w:t>
      </w:r>
      <w:r w:rsidRPr="00C96962">
        <w:rPr>
          <w:lang w:val="en-US"/>
        </w:rPr>
        <w:t xml:space="preserve"> on shared memory systems, or multiprocessing with MPI (Message Passing Interface) on distributed memory systems. PhreeqcRM is written in C++, but interfaces allow methods to be called from C or Fortran</w:t>
      </w:r>
      <w:del w:id="17" w:author="Parkhurst, David L." w:date="2015-01-14T16:00:00Z">
        <w:r w:rsidRPr="00C96962" w:rsidDel="00796633">
          <w:rPr>
            <w:lang w:val="en-US"/>
          </w:rPr>
          <w:delText>90</w:delText>
        </w:r>
      </w:del>
      <w:r w:rsidRPr="00C96962">
        <w:rPr>
          <w:lang w:val="en-US"/>
        </w:rPr>
        <w:t xml:space="preserve">. By using the PhreeqcRM reaction module, an existing multicomponent transport simulator can be extended to simulate a wide range of geochemical reactions. </w:t>
      </w:r>
      <w:r w:rsidR="000B4AF2">
        <w:rPr>
          <w:lang w:val="en-US"/>
        </w:rPr>
        <w:t xml:space="preserve">Results of the validation of </w:t>
      </w:r>
      <w:r w:rsidR="000A10EB">
        <w:rPr>
          <w:lang w:val="en-US"/>
        </w:rPr>
        <w:t xml:space="preserve">PhreeqcRM as reaction engine </w:t>
      </w:r>
      <w:r w:rsidR="00821E6F">
        <w:rPr>
          <w:lang w:val="en-US"/>
        </w:rPr>
        <w:t xml:space="preserve">for </w:t>
      </w:r>
      <w:r w:rsidR="000A10EB">
        <w:rPr>
          <w:lang w:val="en-US"/>
        </w:rPr>
        <w:t xml:space="preserve">transport </w:t>
      </w:r>
      <w:r w:rsidR="00821E6F">
        <w:rPr>
          <w:lang w:val="en-US"/>
        </w:rPr>
        <w:t xml:space="preserve">simulators </w:t>
      </w:r>
      <w:r w:rsidR="000B4AF2">
        <w:rPr>
          <w:lang w:val="en-US"/>
        </w:rPr>
        <w:t xml:space="preserve">PHAST and FEFLOW is shown </w:t>
      </w:r>
      <w:ins w:id="18" w:author="Parkhurst, David L." w:date="2015-01-14T16:00:00Z">
        <w:r w:rsidR="00796633">
          <w:rPr>
            <w:lang w:val="en-US"/>
          </w:rPr>
          <w:t xml:space="preserve">by </w:t>
        </w:r>
      </w:ins>
      <w:r w:rsidR="000A10EB">
        <w:rPr>
          <w:lang w:val="en-US"/>
        </w:rPr>
        <w:t xml:space="preserve">using </w:t>
      </w:r>
      <w:r w:rsidR="000B4AF2">
        <w:rPr>
          <w:lang w:val="en-US"/>
        </w:rPr>
        <w:t>an analytical solution</w:t>
      </w:r>
      <w:r w:rsidR="000A10EB">
        <w:rPr>
          <w:lang w:val="en-US"/>
        </w:rPr>
        <w:t xml:space="preserve"> and the reactive transport benchmark of MoMaS.</w:t>
      </w:r>
    </w:p>
    <w:p w14:paraId="253F6FC8" w14:textId="77777777" w:rsidR="00311679" w:rsidRPr="00C96962" w:rsidRDefault="00311679" w:rsidP="002E02C3">
      <w:pPr>
        <w:pStyle w:val="Text"/>
      </w:pPr>
      <w:r w:rsidRPr="00C96962">
        <w:t>Keywords:</w:t>
      </w:r>
    </w:p>
    <w:p w14:paraId="0DB02114" w14:textId="77777777" w:rsidR="00311679" w:rsidRPr="00C96962" w:rsidRDefault="00311679" w:rsidP="002E02C3">
      <w:pPr>
        <w:pStyle w:val="Text"/>
      </w:pPr>
      <w:r w:rsidRPr="00C96962">
        <w:t>Reactive transport</w:t>
      </w:r>
      <w:r>
        <w:t xml:space="preserve"> modeling</w:t>
      </w:r>
      <w:r w:rsidRPr="00C96962">
        <w:t xml:space="preserve">, PHREEQC, PHAST, FEFLOW, reaction engine, parallelization, </w:t>
      </w:r>
      <w:r>
        <w:t xml:space="preserve">contaminant </w:t>
      </w:r>
      <w:r w:rsidRPr="00C96962">
        <w:t>transport</w:t>
      </w:r>
      <w:del w:id="19" w:author="Parkhurst, David L." w:date="2015-01-14T10:40:00Z">
        <w:r w:rsidRPr="00C96962" w:rsidDel="009B5C51">
          <w:delText xml:space="preserve">, </w:delText>
        </w:r>
      </w:del>
      <w:r w:rsidRPr="00C96962">
        <w:t xml:space="preserve">, </w:t>
      </w:r>
      <w:r>
        <w:t>MoMaS reactive transport benchmark</w:t>
      </w:r>
    </w:p>
    <w:p w14:paraId="75FC2DFE" w14:textId="77777777" w:rsidR="00FB3882" w:rsidRPr="00C96962" w:rsidRDefault="00FB3882" w:rsidP="006406C9">
      <w:pPr>
        <w:pStyle w:val="Heading1"/>
      </w:pPr>
      <w:r w:rsidRPr="00C96962">
        <w:t>Introduction</w:t>
      </w:r>
    </w:p>
    <w:p w14:paraId="667D614E" w14:textId="7AA6574F" w:rsidR="00FB3882" w:rsidRPr="00C96962" w:rsidRDefault="00FB3882" w:rsidP="006406C9">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w:t>
      </w:r>
      <w:r w:rsidR="00311679">
        <w:rPr>
          <w:lang w:val="en-US"/>
        </w:rPr>
        <w:t xml:space="preserve"> </w:t>
      </w:r>
      <w:commentRangeStart w:id="20"/>
      <w:r w:rsidR="00641067">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VHJvdGlnbm9uPHN0eWxlIGZhY2U9Iml0YWxpYyI+IGV0IGFsLjwvc3R5bGU+LCAyMDA3OyBaaGFu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</w:fldData>
        </w:fldChar>
      </w:r>
      <w:r w:rsidR="00641067">
        <w:rPr>
          <w:lang w:val="en-US"/>
        </w:rPr>
        <w:instrText xml:space="preserve"> ADDIN EN.CITE </w:instrText>
      </w:r>
      <w:r w:rsidR="00641067">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VHJvdGlnbm9uPHN0eWxlIGZhY2U9Iml0YWxpYyI+IGV0IGFsLjwvc3R5bGU+LCAyMDA3OyBaaGFu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</w:fldData>
        </w:fldChar>
      </w:r>
      <w:r w:rsidR="00641067">
        <w:rPr>
          <w:lang w:val="en-US"/>
        </w:rPr>
        <w:instrText xml:space="preserve"> ADDIN EN.CITE.DATA </w:instrText>
      </w:r>
      <w:r w:rsidR="00641067">
        <w:rPr>
          <w:lang w:val="en-US"/>
        </w:rPr>
      </w:r>
      <w:r w:rsidR="00641067">
        <w:rPr>
          <w:lang w:val="en-US"/>
        </w:rPr>
        <w:fldChar w:fldCharType="end"/>
      </w:r>
      <w:r w:rsidR="00641067">
        <w:rPr>
          <w:lang w:val="en-US"/>
        </w:rPr>
      </w:r>
      <w:r w:rsidR="00641067">
        <w:rPr>
          <w:lang w:val="en-US"/>
        </w:rPr>
        <w:fldChar w:fldCharType="separate"/>
      </w:r>
      <w:r w:rsidR="00641067">
        <w:rPr>
          <w:noProof/>
          <w:lang w:val="en-US"/>
        </w:rPr>
        <w:t>(</w:t>
      </w:r>
      <w:hyperlink w:anchor="_ENREF_3" w:tooltip="Anthony, 2007 #247" w:history="1">
        <w:r w:rsidR="004C3286">
          <w:rPr>
            <w:noProof/>
            <w:lang w:val="en-US"/>
          </w:rPr>
          <w:t>Anthony</w:t>
        </w:r>
        <w:r w:rsidR="004C3286" w:rsidRPr="00641067">
          <w:rPr>
            <w:i/>
            <w:noProof/>
            <w:lang w:val="en-US"/>
          </w:rPr>
          <w:t xml:space="preserve"> et al.</w:t>
        </w:r>
        <w:r w:rsidR="004C3286">
          <w:rPr>
            <w:noProof/>
            <w:lang w:val="en-US"/>
          </w:rPr>
          <w:t>, 2007</w:t>
        </w:r>
      </w:hyperlink>
      <w:r w:rsidR="00641067">
        <w:rPr>
          <w:noProof/>
          <w:lang w:val="en-US"/>
        </w:rPr>
        <w:t xml:space="preserve">; </w:t>
      </w:r>
      <w:hyperlink w:anchor="_ENREF_4" w:tooltip="Appelo, 2010 #245" w:history="1">
        <w:r w:rsidR="004C3286">
          <w:rPr>
            <w:noProof/>
            <w:lang w:val="en-US"/>
          </w:rPr>
          <w:t>Appelo</w:t>
        </w:r>
        <w:r w:rsidR="004C3286" w:rsidRPr="00641067">
          <w:rPr>
            <w:i/>
            <w:noProof/>
            <w:lang w:val="en-US"/>
          </w:rPr>
          <w:t xml:space="preserve"> et al.</w:t>
        </w:r>
        <w:r w:rsidR="004C3286">
          <w:rPr>
            <w:noProof/>
            <w:lang w:val="en-US"/>
          </w:rPr>
          <w:t>, 2010</w:t>
        </w:r>
      </w:hyperlink>
      <w:r w:rsidR="00641067">
        <w:rPr>
          <w:noProof/>
          <w:lang w:val="en-US"/>
        </w:rPr>
        <w:t xml:space="preserve">; </w:t>
      </w:r>
      <w:hyperlink w:anchor="_ENREF_5" w:tooltip="Arnold, 2013 #5495" w:history="1">
        <w:r w:rsidR="004C3286">
          <w:rPr>
            <w:noProof/>
            <w:lang w:val="en-US"/>
          </w:rPr>
          <w:t>Arnold</w:t>
        </w:r>
        <w:r w:rsidR="004C3286" w:rsidRPr="00641067">
          <w:rPr>
            <w:i/>
            <w:noProof/>
            <w:lang w:val="en-US"/>
          </w:rPr>
          <w:t xml:space="preserve"> et al.</w:t>
        </w:r>
        <w:r w:rsidR="004C3286">
          <w:rPr>
            <w:noProof/>
            <w:lang w:val="en-US"/>
          </w:rPr>
          <w:t>, 2013</w:t>
        </w:r>
      </w:hyperlink>
      <w:r w:rsidR="00641067">
        <w:rPr>
          <w:noProof/>
          <w:lang w:val="en-US"/>
        </w:rPr>
        <w:t xml:space="preserve">; </w:t>
      </w:r>
      <w:hyperlink w:anchor="_ENREF_14" w:tooltip="Cochepin, 2008 #1213" w:history="1">
        <w:r w:rsidR="004C3286">
          <w:rPr>
            <w:noProof/>
            <w:lang w:val="en-US"/>
          </w:rPr>
          <w:t>Cochepin</w:t>
        </w:r>
        <w:r w:rsidR="004C3286" w:rsidRPr="00641067">
          <w:rPr>
            <w:i/>
            <w:noProof/>
            <w:lang w:val="en-US"/>
          </w:rPr>
          <w:t xml:space="preserve"> et al.</w:t>
        </w:r>
        <w:r w:rsidR="004C3286">
          <w:rPr>
            <w:noProof/>
            <w:lang w:val="en-US"/>
          </w:rPr>
          <w:t>, 2008</w:t>
        </w:r>
      </w:hyperlink>
      <w:r w:rsidR="00641067">
        <w:rPr>
          <w:noProof/>
          <w:lang w:val="en-US"/>
        </w:rPr>
        <w:t xml:space="preserve">; </w:t>
      </w:r>
      <w:hyperlink w:anchor="_ENREF_20" w:tooltip="Kletskova, 1999 #1788" w:history="1">
        <w:r w:rsidR="004C3286">
          <w:rPr>
            <w:noProof/>
            <w:lang w:val="en-US"/>
          </w:rPr>
          <w:t>Kletskova</w:t>
        </w:r>
        <w:r w:rsidR="004C3286" w:rsidRPr="00641067">
          <w:rPr>
            <w:i/>
            <w:noProof/>
            <w:lang w:val="en-US"/>
          </w:rPr>
          <w:t xml:space="preserve"> et al.</w:t>
        </w:r>
        <w:r w:rsidR="004C3286">
          <w:rPr>
            <w:noProof/>
            <w:lang w:val="en-US"/>
          </w:rPr>
          <w:t>, 1999</w:t>
        </w:r>
      </w:hyperlink>
      <w:r w:rsidR="00641067">
        <w:rPr>
          <w:noProof/>
          <w:lang w:val="en-US"/>
        </w:rPr>
        <w:t xml:space="preserve">; </w:t>
      </w:r>
      <w:hyperlink w:anchor="_ENREF_30" w:tooltip="Montarnal, 2007 #5565" w:history="1">
        <w:r w:rsidR="004C3286">
          <w:rPr>
            <w:noProof/>
            <w:lang w:val="en-US"/>
          </w:rPr>
          <w:t>Montarnal</w:t>
        </w:r>
        <w:r w:rsidR="004C3286" w:rsidRPr="00641067">
          <w:rPr>
            <w:i/>
            <w:noProof/>
            <w:lang w:val="en-US"/>
          </w:rPr>
          <w:t xml:space="preserve"> et al.</w:t>
        </w:r>
        <w:r w:rsidR="004C3286">
          <w:rPr>
            <w:noProof/>
            <w:lang w:val="en-US"/>
          </w:rPr>
          <w:t>, 2007</w:t>
        </w:r>
      </w:hyperlink>
      <w:r w:rsidR="00641067">
        <w:rPr>
          <w:noProof/>
          <w:lang w:val="en-US"/>
        </w:rPr>
        <w:t xml:space="preserve">; </w:t>
      </w:r>
      <w:hyperlink w:anchor="_ENREF_42" w:tooltip="Trotignon, 2007 #2304" w:history="1">
        <w:r w:rsidR="004C3286">
          <w:rPr>
            <w:noProof/>
            <w:lang w:val="en-US"/>
          </w:rPr>
          <w:t>Trotignon</w:t>
        </w:r>
        <w:r w:rsidR="004C3286" w:rsidRPr="00641067">
          <w:rPr>
            <w:i/>
            <w:noProof/>
            <w:lang w:val="en-US"/>
          </w:rPr>
          <w:t xml:space="preserve"> et al.</w:t>
        </w:r>
        <w:r w:rsidR="004C3286">
          <w:rPr>
            <w:noProof/>
            <w:lang w:val="en-US"/>
          </w:rPr>
          <w:t>, 2007</w:t>
        </w:r>
      </w:hyperlink>
      <w:r w:rsidR="00641067">
        <w:rPr>
          <w:noProof/>
          <w:lang w:val="en-US"/>
        </w:rPr>
        <w:t xml:space="preserve">; </w:t>
      </w:r>
      <w:hyperlink w:anchor="_ENREF_53" w:tooltip="Zhang, 2008 #1979" w:history="1">
        <w:r w:rsidR="004C3286">
          <w:rPr>
            <w:noProof/>
            <w:lang w:val="en-US"/>
          </w:rPr>
          <w:t>Zhang</w:t>
        </w:r>
        <w:r w:rsidR="004C3286" w:rsidRPr="00641067">
          <w:rPr>
            <w:i/>
            <w:noProof/>
            <w:lang w:val="en-US"/>
          </w:rPr>
          <w:t xml:space="preserve"> et al.</w:t>
        </w:r>
        <w:r w:rsidR="004C3286">
          <w:rPr>
            <w:noProof/>
            <w:lang w:val="en-US"/>
          </w:rPr>
          <w:t>, 2008</w:t>
        </w:r>
      </w:hyperlink>
      <w:r w:rsidR="00641067">
        <w:rPr>
          <w:noProof/>
          <w:lang w:val="en-US"/>
        </w:rPr>
        <w:t>)</w:t>
      </w:r>
      <w:r w:rsidR="00641067">
        <w:rPr>
          <w:lang w:val="en-US"/>
        </w:rPr>
        <w:fldChar w:fldCharType="end"/>
      </w:r>
      <w:commentRangeEnd w:id="20"/>
      <w:r w:rsidR="009B5C51">
        <w:rPr>
          <w:rStyle w:val="CommentReference"/>
          <w:rFonts w:eastAsiaTheme="minorHAnsi" w:cstheme="minorBidi"/>
          <w:lang w:val="en-US" w:eastAsia="en-US"/>
        </w:rPr>
        <w:commentReference w:id="20"/>
      </w:r>
      <w:r w:rsidRPr="00ED3E38">
        <w:rPr>
          <w:lang w:val="en-US"/>
        </w:rPr>
        <w:t xml:space="preserve">. </w:t>
      </w:r>
      <w:r w:rsidRPr="00C96962">
        <w:rPr>
          <w:lang w:val="en-US"/>
        </w:rPr>
        <w:t xml:space="preserve">Governmental agencies </w:t>
      </w:r>
      <w:r w:rsidR="00311679" w:rsidRPr="00C96962">
        <w:rPr>
          <w:lang w:val="en-US"/>
        </w:rPr>
        <w:t>are taking great</w:t>
      </w:r>
      <w:r w:rsidRPr="00C96962">
        <w:rPr>
          <w:lang w:val="en-US"/>
        </w:rPr>
        <w:t xml:space="preserve"> efforts to manage radioactive waste and to assess the risks of different disposal schemes. </w:t>
      </w:r>
      <w:r w:rsidR="00997A97">
        <w:rPr>
          <w:lang w:val="en-US"/>
        </w:rPr>
        <w:t>Reactive transport</w:t>
      </w:r>
      <w:r w:rsidRPr="00C96962">
        <w:rPr>
          <w:lang w:val="en-US"/>
        </w:rPr>
        <w:t xml:space="preserve"> modelling is 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r w:rsidR="007C3D67">
        <w:rPr>
          <w:lang w:val="en-US"/>
        </w:rPr>
        <w:t>simulate near-</w:t>
      </w:r>
      <w:r w:rsidR="007C3D67">
        <w:rPr>
          <w:lang w:val="en-US"/>
        </w:rPr>
        <w:lastRenderedPageBreak/>
        <w:t>field processes</w:t>
      </w:r>
      <w:r w:rsidR="0053599F">
        <w:rPr>
          <w:lang w:val="en-US"/>
        </w:rPr>
        <w:t>, which are</w:t>
      </w:r>
      <w:r w:rsidR="007C3D67">
        <w:rPr>
          <w:lang w:val="en-US"/>
        </w:rPr>
        <w:t xml:space="preserve"> </w:t>
      </w:r>
      <w:r w:rsidR="00674D1B">
        <w:rPr>
          <w:lang w:val="en-US"/>
        </w:rPr>
        <w:t xml:space="preserve">used </w:t>
      </w:r>
      <w:r w:rsidR="007C3D67">
        <w:rPr>
          <w:lang w:val="en-US"/>
        </w:rPr>
        <w:t xml:space="preserve">to </w:t>
      </w:r>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14AB8E1" w:rsidR="00FB3882" w:rsidRPr="00C96962" w:rsidRDefault="00FB3882" w:rsidP="006406C9">
      <w:pPr>
        <w:pStyle w:val="Text"/>
        <w:rPr>
          <w:lang w:val="en-US"/>
        </w:rPr>
      </w:pPr>
      <w:commentRangeStart w:id="21"/>
      <w:r w:rsidRPr="00C96962">
        <w:rPr>
          <w:lang w:val="en-US"/>
        </w:rPr>
        <w:t>With</w:t>
      </w:r>
      <w:commentRangeEnd w:id="21"/>
      <w:r w:rsidR="00C252DA">
        <w:rPr>
          <w:rStyle w:val="CommentReference"/>
          <w:rFonts w:eastAsiaTheme="minorHAnsi" w:cstheme="minorBidi"/>
          <w:lang w:val="en-US" w:eastAsia="en-US"/>
        </w:rPr>
        <w:commentReference w:id="21"/>
      </w:r>
      <w:r w:rsidRPr="00C96962">
        <w:rPr>
          <w:lang w:val="en-US"/>
        </w:rPr>
        <w:t xml:space="preserve">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term effects of geothermal energy usage</w:t>
      </w:r>
      <w:r w:rsidR="00641067">
        <w:rPr>
          <w:lang w:val="en-US"/>
        </w:rPr>
        <w:t xml:space="preserve"> </w:t>
      </w:r>
      <w:r w:rsidR="00641067">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sidR="00311679">
        <w:rPr>
          <w:lang w:val="en-US"/>
        </w:rPr>
        <w:instrText xml:space="preserve"> ADDIN EN.CITE </w:instrText>
      </w:r>
      <w:r w:rsidR="00311679">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sidR="00311679">
        <w:rPr>
          <w:lang w:val="en-US"/>
        </w:rPr>
        <w:instrText xml:space="preserve"> ADDIN EN.CITE.DATA </w:instrText>
      </w:r>
      <w:r w:rsidR="00311679">
        <w:rPr>
          <w:lang w:val="en-US"/>
        </w:rPr>
      </w:r>
      <w:r w:rsidR="00311679">
        <w:rPr>
          <w:lang w:val="en-US"/>
        </w:rPr>
        <w:fldChar w:fldCharType="end"/>
      </w:r>
      <w:r w:rsidR="00641067">
        <w:rPr>
          <w:lang w:val="en-US"/>
        </w:rPr>
      </w:r>
      <w:r w:rsidR="00641067">
        <w:rPr>
          <w:lang w:val="en-US"/>
        </w:rPr>
        <w:fldChar w:fldCharType="separate"/>
      </w:r>
      <w:r w:rsidR="00641067">
        <w:rPr>
          <w:noProof/>
          <w:lang w:val="en-US"/>
        </w:rPr>
        <w:t>(</w:t>
      </w:r>
      <w:hyperlink w:anchor="_ENREF_8" w:tooltip="Bozau, 2013 #5541" w:history="1">
        <w:r w:rsidR="004C3286">
          <w:rPr>
            <w:noProof/>
            <w:lang w:val="en-US"/>
          </w:rPr>
          <w:t>Bozau and van Berk, 2013</w:t>
        </w:r>
      </w:hyperlink>
      <w:r w:rsidR="00641067">
        <w:rPr>
          <w:noProof/>
          <w:lang w:val="en-US"/>
        </w:rPr>
        <w:t xml:space="preserve">; </w:t>
      </w:r>
      <w:hyperlink w:anchor="_ENREF_24" w:tooltip="Lichtner, 1985 #637" w:history="1">
        <w:r w:rsidR="004C3286">
          <w:rPr>
            <w:noProof/>
            <w:lang w:val="en-US"/>
          </w:rPr>
          <w:t>Lichtner, 1985</w:t>
        </w:r>
      </w:hyperlink>
      <w:r w:rsidR="00641067">
        <w:rPr>
          <w:noProof/>
          <w:lang w:val="en-US"/>
        </w:rPr>
        <w:t xml:space="preserve">; </w:t>
      </w:r>
      <w:hyperlink w:anchor="_ENREF_33" w:tooltip="Oldenburg, 2000 #1110" w:history="1">
        <w:r w:rsidR="004C3286">
          <w:rPr>
            <w:noProof/>
            <w:lang w:val="en-US"/>
          </w:rPr>
          <w:t>Oldenburg and Pruess, 2000</w:t>
        </w:r>
      </w:hyperlink>
      <w:r w:rsidR="00641067">
        <w:rPr>
          <w:noProof/>
          <w:lang w:val="en-US"/>
        </w:rPr>
        <w:t xml:space="preserve">; </w:t>
      </w:r>
      <w:hyperlink w:anchor="_ENREF_39" w:tooltip="Steefel, 1994 #1143" w:history="1">
        <w:r w:rsidR="004C3286">
          <w:rPr>
            <w:noProof/>
            <w:lang w:val="en-US"/>
          </w:rPr>
          <w:t>Steefel and Lasaga, 1994</w:t>
        </w:r>
      </w:hyperlink>
      <w:r w:rsidR="00641067">
        <w:rPr>
          <w:noProof/>
          <w:lang w:val="en-US"/>
        </w:rPr>
        <w:t>)</w:t>
      </w:r>
      <w:r w:rsidR="00641067">
        <w:rPr>
          <w:lang w:val="en-US"/>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r w:rsidR="0053599F">
        <w:rPr>
          <w:lang w:val="en-US"/>
        </w:rPr>
        <w:t>,</w:t>
      </w:r>
      <w:r w:rsidRPr="00C96962">
        <w:rPr>
          <w:lang w:val="en-US"/>
        </w:rPr>
        <w:t xml:space="preserve"> and design rehabilitation</w:t>
      </w:r>
      <w:r w:rsidR="00997A97">
        <w:rPr>
          <w:lang w:val="en-US"/>
        </w:rPr>
        <w:t xml:space="preserve"> schemes</w:t>
      </w:r>
      <w:r w:rsidR="00641067">
        <w:rPr>
          <w:lang w:val="en-US"/>
        </w:rPr>
        <w:t xml:space="preserve"> </w:t>
      </w:r>
      <w:r w:rsidR="00641067">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sidR="00641067">
        <w:rPr>
          <w:lang w:val="en-US"/>
        </w:rPr>
        <w:instrText xml:space="preserve"> ADDIN EN.CITE </w:instrText>
      </w:r>
      <w:r w:rsidR="00641067">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sidR="00641067">
        <w:rPr>
          <w:lang w:val="en-US"/>
        </w:rPr>
        <w:instrText xml:space="preserve"> ADDIN EN.CITE.DATA </w:instrText>
      </w:r>
      <w:r w:rsidR="00641067">
        <w:rPr>
          <w:lang w:val="en-US"/>
        </w:rPr>
      </w:r>
      <w:r w:rsidR="00641067">
        <w:rPr>
          <w:lang w:val="en-US"/>
        </w:rPr>
        <w:fldChar w:fldCharType="end"/>
      </w:r>
      <w:r w:rsidR="00641067">
        <w:rPr>
          <w:lang w:val="en-US"/>
        </w:rPr>
      </w:r>
      <w:r w:rsidR="00641067">
        <w:rPr>
          <w:lang w:val="en-US"/>
        </w:rPr>
        <w:fldChar w:fldCharType="separate"/>
      </w:r>
      <w:r w:rsidR="00641067">
        <w:rPr>
          <w:noProof/>
          <w:lang w:val="en-US"/>
        </w:rPr>
        <w:t>(</w:t>
      </w:r>
      <w:hyperlink w:anchor="_ENREF_2" w:tooltip="Amos, 2004 #2379" w:history="1">
        <w:r w:rsidR="004C3286">
          <w:rPr>
            <w:noProof/>
            <w:lang w:val="en-US"/>
          </w:rPr>
          <w:t>Amos</w:t>
        </w:r>
        <w:r w:rsidR="004C3286" w:rsidRPr="00641067">
          <w:rPr>
            <w:i/>
            <w:noProof/>
            <w:lang w:val="en-US"/>
          </w:rPr>
          <w:t xml:space="preserve"> et al.</w:t>
        </w:r>
        <w:r w:rsidR="004C3286">
          <w:rPr>
            <w:noProof/>
            <w:lang w:val="en-US"/>
          </w:rPr>
          <w:t>, 2004</w:t>
        </w:r>
      </w:hyperlink>
      <w:r w:rsidR="00641067">
        <w:rPr>
          <w:noProof/>
          <w:lang w:val="en-US"/>
        </w:rPr>
        <w:t xml:space="preserve">; </w:t>
      </w:r>
      <w:hyperlink w:anchor="_ENREF_19" w:tooltip="Jurjovec, 2004 #2380" w:history="1">
        <w:r w:rsidR="004C3286">
          <w:rPr>
            <w:noProof/>
            <w:lang w:val="en-US"/>
          </w:rPr>
          <w:t>Jurjovec</w:t>
        </w:r>
        <w:r w:rsidR="004C3286" w:rsidRPr="00641067">
          <w:rPr>
            <w:i/>
            <w:noProof/>
            <w:lang w:val="en-US"/>
          </w:rPr>
          <w:t xml:space="preserve"> et al.</w:t>
        </w:r>
        <w:r w:rsidR="004C3286">
          <w:rPr>
            <w:noProof/>
            <w:lang w:val="en-US"/>
          </w:rPr>
          <w:t>, 2004</w:t>
        </w:r>
      </w:hyperlink>
      <w:r w:rsidR="00641067">
        <w:rPr>
          <w:noProof/>
          <w:lang w:val="en-US"/>
        </w:rPr>
        <w:t xml:space="preserve">; </w:t>
      </w:r>
      <w:hyperlink w:anchor="_ENREF_25" w:tooltip="Liu, 2009 #1715" w:history="1">
        <w:r w:rsidR="004C3286">
          <w:rPr>
            <w:noProof/>
            <w:lang w:val="en-US"/>
          </w:rPr>
          <w:t>Liu</w:t>
        </w:r>
        <w:r w:rsidR="004C3286" w:rsidRPr="00641067">
          <w:rPr>
            <w:i/>
            <w:noProof/>
            <w:lang w:val="en-US"/>
          </w:rPr>
          <w:t xml:space="preserve"> et al.</w:t>
        </w:r>
        <w:r w:rsidR="004C3286">
          <w:rPr>
            <w:noProof/>
            <w:lang w:val="en-US"/>
          </w:rPr>
          <w:t>, 2009</w:t>
        </w:r>
      </w:hyperlink>
      <w:r w:rsidR="00641067">
        <w:rPr>
          <w:noProof/>
          <w:lang w:val="en-US"/>
        </w:rPr>
        <w:t xml:space="preserve">; </w:t>
      </w:r>
      <w:hyperlink w:anchor="_ENREF_48" w:tooltip="Wissmeier, 2011 #3160" w:history="1">
        <w:r w:rsidR="004C3286">
          <w:rPr>
            <w:noProof/>
            <w:lang w:val="en-US"/>
          </w:rPr>
          <w:t>Wissmeier</w:t>
        </w:r>
        <w:r w:rsidR="004C3286" w:rsidRPr="00641067">
          <w:rPr>
            <w:i/>
            <w:noProof/>
            <w:lang w:val="en-US"/>
          </w:rPr>
          <w:t xml:space="preserve"> et al.</w:t>
        </w:r>
        <w:r w:rsidR="004C3286">
          <w:rPr>
            <w:noProof/>
            <w:lang w:val="en-US"/>
          </w:rPr>
          <w:t>, 2011</w:t>
        </w:r>
      </w:hyperlink>
      <w:r w:rsidR="00641067">
        <w:rPr>
          <w:noProof/>
          <w:lang w:val="en-US"/>
        </w:rPr>
        <w:t xml:space="preserve">; </w:t>
      </w:r>
      <w:hyperlink w:anchor="_ENREF_49" w:tooltip="Xenidis, 2005 #1884" w:history="1">
        <w:r w:rsidR="004C3286">
          <w:rPr>
            <w:noProof/>
            <w:lang w:val="en-US"/>
          </w:rPr>
          <w:t>Xenidis</w:t>
        </w:r>
        <w:r w:rsidR="004C3286" w:rsidRPr="00641067">
          <w:rPr>
            <w:i/>
            <w:noProof/>
            <w:lang w:val="en-US"/>
          </w:rPr>
          <w:t xml:space="preserve"> et al.</w:t>
        </w:r>
        <w:r w:rsidR="004C3286">
          <w:rPr>
            <w:noProof/>
            <w:lang w:val="en-US"/>
          </w:rPr>
          <w:t>, 2005</w:t>
        </w:r>
      </w:hyperlink>
      <w:r w:rsidR="00641067">
        <w:rPr>
          <w:noProof/>
          <w:lang w:val="en-US"/>
        </w:rPr>
        <w:t>)</w:t>
      </w:r>
      <w:r w:rsidR="00641067">
        <w:rPr>
          <w:lang w:val="en-US"/>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w:t>
      </w:r>
      <w:r w:rsidR="00641067">
        <w:rPr>
          <w:lang w:val="en-US"/>
        </w:rPr>
        <w:t xml:space="preserve"> </w:t>
      </w:r>
      <w:r w:rsidR="00641067">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sidR="00311679">
        <w:rPr>
          <w:lang w:val="en-US"/>
        </w:rPr>
        <w:instrText xml:space="preserve"> ADDIN EN.CITE </w:instrText>
      </w:r>
      <w:r w:rsidR="00311679">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sidR="00311679">
        <w:rPr>
          <w:lang w:val="en-US"/>
        </w:rPr>
        <w:instrText xml:space="preserve"> ADDIN EN.CITE.DATA </w:instrText>
      </w:r>
      <w:r w:rsidR="00311679">
        <w:rPr>
          <w:lang w:val="en-US"/>
        </w:rPr>
      </w:r>
      <w:r w:rsidR="00311679">
        <w:rPr>
          <w:lang w:val="en-US"/>
        </w:rPr>
        <w:fldChar w:fldCharType="end"/>
      </w:r>
      <w:r w:rsidR="00641067">
        <w:rPr>
          <w:lang w:val="en-US"/>
        </w:rPr>
      </w:r>
      <w:r w:rsidR="00641067">
        <w:rPr>
          <w:lang w:val="en-US"/>
        </w:rPr>
        <w:fldChar w:fldCharType="separate"/>
      </w:r>
      <w:r w:rsidR="00641067">
        <w:rPr>
          <w:noProof/>
          <w:lang w:val="en-US"/>
        </w:rPr>
        <w:t>(</w:t>
      </w:r>
      <w:hyperlink w:anchor="_ENREF_16" w:tooltip="Graupner, 2011 #5534" w:history="1">
        <w:r w:rsidR="004C3286">
          <w:rPr>
            <w:noProof/>
            <w:lang w:val="en-US"/>
          </w:rPr>
          <w:t>Graupner</w:t>
        </w:r>
        <w:r w:rsidR="004C3286" w:rsidRPr="00641067">
          <w:rPr>
            <w:i/>
            <w:noProof/>
            <w:lang w:val="en-US"/>
          </w:rPr>
          <w:t xml:space="preserve"> et al.</w:t>
        </w:r>
        <w:r w:rsidR="004C3286">
          <w:rPr>
            <w:noProof/>
            <w:lang w:val="en-US"/>
          </w:rPr>
          <w:t>, 2011</w:t>
        </w:r>
      </w:hyperlink>
      <w:r w:rsidR="00641067">
        <w:rPr>
          <w:noProof/>
          <w:lang w:val="en-US"/>
        </w:rPr>
        <w:t xml:space="preserve">; </w:t>
      </w:r>
      <w:hyperlink w:anchor="_ENREF_22" w:tooltip="Kvamme, 2009 #2374" w:history="1">
        <w:r w:rsidR="004C3286">
          <w:rPr>
            <w:noProof/>
            <w:lang w:val="en-US"/>
          </w:rPr>
          <w:t>Kvamme and Liu, 2009</w:t>
        </w:r>
      </w:hyperlink>
      <w:r w:rsidR="00641067">
        <w:rPr>
          <w:noProof/>
          <w:lang w:val="en-US"/>
        </w:rPr>
        <w:t xml:space="preserve">; </w:t>
      </w:r>
      <w:hyperlink w:anchor="_ENREF_32" w:tooltip="Nordbotten, 2009 #2335" w:history="1">
        <w:r w:rsidR="004C3286">
          <w:rPr>
            <w:noProof/>
            <w:lang w:val="en-US"/>
          </w:rPr>
          <w:t>Nordbotten</w:t>
        </w:r>
        <w:r w:rsidR="004C3286" w:rsidRPr="00641067">
          <w:rPr>
            <w:i/>
            <w:noProof/>
            <w:lang w:val="en-US"/>
          </w:rPr>
          <w:t xml:space="preserve"> et al.</w:t>
        </w:r>
        <w:r w:rsidR="004C3286">
          <w:rPr>
            <w:noProof/>
            <w:lang w:val="en-US"/>
          </w:rPr>
          <w:t>, 2009</w:t>
        </w:r>
      </w:hyperlink>
      <w:r w:rsidR="00641067">
        <w:rPr>
          <w:noProof/>
          <w:lang w:val="en-US"/>
        </w:rPr>
        <w:t xml:space="preserve">; </w:t>
      </w:r>
      <w:hyperlink w:anchor="_ENREF_50" w:tooltip="Xu, 2013 #5567" w:history="1">
        <w:r w:rsidR="004C3286">
          <w:rPr>
            <w:noProof/>
            <w:lang w:val="en-US"/>
          </w:rPr>
          <w:t>Xu and Li, 2013</w:t>
        </w:r>
      </w:hyperlink>
      <w:r w:rsidR="00641067">
        <w:rPr>
          <w:noProof/>
          <w:lang w:val="en-US"/>
        </w:rPr>
        <w:t xml:space="preserve">; </w:t>
      </w:r>
      <w:hyperlink w:anchor="_ENREF_51" w:tooltip="Xu, 2006 #1989" w:history="1">
        <w:r w:rsidR="004C3286">
          <w:rPr>
            <w:noProof/>
            <w:lang w:val="en-US"/>
          </w:rPr>
          <w:t>Xu</w:t>
        </w:r>
        <w:r w:rsidR="004C3286" w:rsidRPr="00641067">
          <w:rPr>
            <w:i/>
            <w:noProof/>
            <w:lang w:val="en-US"/>
          </w:rPr>
          <w:t xml:space="preserve"> et al.</w:t>
        </w:r>
        <w:r w:rsidR="004C3286">
          <w:rPr>
            <w:noProof/>
            <w:lang w:val="en-US"/>
          </w:rPr>
          <w:t>, 2006</w:t>
        </w:r>
      </w:hyperlink>
      <w:r w:rsidR="00641067">
        <w:rPr>
          <w:noProof/>
          <w:lang w:val="en-US"/>
        </w:rPr>
        <w:t xml:space="preserve">; </w:t>
      </w:r>
      <w:hyperlink w:anchor="_ENREF_54" w:tooltip="Zhang, 2007 #5379" w:history="1">
        <w:r w:rsidR="004C3286">
          <w:rPr>
            <w:noProof/>
            <w:lang w:val="en-US"/>
          </w:rPr>
          <w:t>Zhang</w:t>
        </w:r>
        <w:r w:rsidR="004C3286" w:rsidRPr="00641067">
          <w:rPr>
            <w:i/>
            <w:noProof/>
            <w:lang w:val="en-US"/>
          </w:rPr>
          <w:t xml:space="preserve"> et al.</w:t>
        </w:r>
        <w:r w:rsidR="004C3286">
          <w:rPr>
            <w:noProof/>
            <w:lang w:val="en-US"/>
          </w:rPr>
          <w:t>, 2007</w:t>
        </w:r>
      </w:hyperlink>
      <w:r w:rsidR="00641067">
        <w:rPr>
          <w:noProof/>
          <w:lang w:val="en-US"/>
        </w:rPr>
        <w:t>)</w:t>
      </w:r>
      <w:r w:rsidR="00641067">
        <w:rPr>
          <w:lang w:val="en-US"/>
        </w:rPr>
        <w:fldChar w:fldCharType="end"/>
      </w:r>
      <w:r w:rsidRPr="00B8496A">
        <w:rPr>
          <w:lang w:val="en-US"/>
        </w:rPr>
        <w:t xml:space="preserve">. </w:t>
      </w:r>
      <w:commentRangeStart w:id="22"/>
      <w:r w:rsidRPr="00C96962">
        <w:rPr>
          <w:lang w:val="en-US"/>
        </w:rPr>
        <w:t>All</w:t>
      </w:r>
      <w:commentRangeEnd w:id="22"/>
      <w:r w:rsidR="00AA58AF">
        <w:rPr>
          <w:rStyle w:val="CommentReference"/>
          <w:rFonts w:eastAsiaTheme="minorHAnsi" w:cstheme="minorBidi"/>
          <w:lang w:val="en-US" w:eastAsia="en-US"/>
        </w:rPr>
        <w:commentReference w:id="22"/>
      </w:r>
      <w:r w:rsidRPr="00C96962">
        <w:rPr>
          <w:lang w:val="en-US"/>
        </w:rPr>
        <w:t xml:space="preserve"> of these fields need an accurate description </w:t>
      </w:r>
      <w:r w:rsidR="0042021D" w:rsidRPr="00C96962">
        <w:rPr>
          <w:lang w:val="en-US"/>
        </w:rPr>
        <w:t xml:space="preserve">of </w:t>
      </w:r>
      <w:r w:rsidRPr="00C96962">
        <w:rPr>
          <w:lang w:val="en-US"/>
        </w:rPr>
        <w:t>flow and transport in combination with reaction processes, and couplings of existing transport simulators with established geochemistry packages have become increasingly popular</w:t>
      </w:r>
      <w:r w:rsidR="00641067">
        <w:rPr>
          <w:lang w:val="en-US"/>
        </w:rPr>
        <w:t xml:space="preserve"> </w:t>
      </w:r>
      <w:r w:rsidR="00641067">
        <w:rPr>
          <w:lang w:val="en-US"/>
        </w:rPr>
        <w:fldChar w:fldCharType="begin"/>
      </w:r>
      <w:r w:rsidR="00641067">
        <w:rPr>
          <w:lang w:val="en-US"/>
        </w:rPr>
        <w:instrText xml:space="preserve"> ADDIN EN.CITE &lt;EndNote&gt;&lt;Cite&gt;&lt;Author&gt;Meeussen&lt;/Author&gt;&lt;Year&gt;2003&lt;/Year&gt;&lt;RecNum&gt;2087&lt;/RecNum&gt;&lt;DisplayText&gt;(Meeussen, 2003; van der Lee, 1998)&lt;/DisplayText&gt;&lt;record&gt;&lt;rec-number&gt;2087&lt;/rec-number&gt;&lt;foreign-keys&gt;&lt;key app="EN" db-id="9ffszz5z6ae0dbe5dftxxexyafe99t00zead"&gt;2087&lt;/key&gt;&lt;key app="ENWeb" db-id="SGzuuwrtqggAAAR0vrs"&gt;1902&lt;/key&gt;&lt;/foreign-keys&gt;&lt;ref-type name="Journal Article"&gt;17&lt;/ref-type&gt;&lt;contributors&gt;&lt;authors&gt;&lt;author&gt;Meeussen, J. C. L.&lt;/author&gt;&lt;/authors&gt;&lt;/contributors&gt;&lt;titles&gt;&lt;title&gt;ORCHESTRA: An object-oriented framework for implementing chemical equilibrium models&lt;/title&gt;&lt;secondary-title&gt;Environmental Science &amp;amp; Technology&lt;/secondary-title&gt;&lt;/titles&gt;&lt;periodical&gt;&lt;full-title&gt;Environmental Science &amp;amp; Technology&lt;/full-title&gt;&lt;abbr-1&gt;Environ Sci Technol&lt;/abbr-1&gt;&lt;/periodical&gt;&lt;pages&gt;1175-1182&lt;/pages&gt;&lt;volume&gt;37&lt;/volume&gt;&lt;number&gt;6&lt;/number&gt;&lt;dates&gt;&lt;year&gt;2003&lt;/year&gt;&lt;pub-dates&gt;&lt;date&gt;Mar&lt;/date&gt;&lt;/pub-dates&gt;&lt;/dates&gt;&lt;isbn&gt;0013-936X&lt;/isbn&gt;&lt;accession-num&gt;ISI:000181629700019&lt;/accession-num&gt;&lt;urls&gt;&lt;related-urls&gt;&lt;url&gt;&amp;lt;Go to ISI&amp;gt;://000181629700019&lt;/url&gt;&lt;/related-urls&gt;&lt;/urls&gt;&lt;electronic-resource-num&gt;10.1021/es.025597s&lt;/electronic-resource-num&gt;&lt;/record&gt;&lt;/Cite&gt;&lt;Cite&gt;&lt;Author&gt;van der Lee&lt;/Author&gt;&lt;Year&gt;1998&lt;/Year&gt;&lt;RecNum&gt;1574&lt;/RecNum&gt;&lt;record&gt;&lt;rec-number&gt;1574&lt;/rec-number&gt;&lt;foreign-keys&gt;&lt;key app="EN" db-id="9ffszz5z6ae0dbe5dftxxexyafe99t00zead"&gt;1574&lt;/key&gt;&lt;key app="ENWeb" db-id="SGzuuwrtqggAAAR0vrs"&gt;1598&lt;/key&gt;&lt;/foreign-keys&gt;&lt;ref-type name="Report"&gt;27&lt;/ref-type&gt;&lt;contributors&gt;&lt;authors&gt;&lt;author&gt;van der Lee, J.&lt;/author&gt;&lt;/authors&gt;&lt;/contributors&gt;&lt;titles&gt;&lt;title&gt;Thermodynamic and mathematical concepts of CHESS&lt;/title&gt;&lt;/titles&gt;&lt;pages&gt;103&lt;/pages&gt;&lt;number&gt;LHM/RD/98/39&lt;/number&gt;&lt;dates&gt;&lt;year&gt;1998&lt;/year&gt;&lt;/dates&gt;&lt;pub-location&gt;Fontainebleau, France.&lt;/pub-location&gt;&lt;publisher&gt;Ecole des Mines de Paris&lt;/publisher&gt;&lt;urls&gt;&lt;/urls&gt;&lt;/record&gt;&lt;/Cite&gt;&lt;/EndNote&gt;</w:instrText>
      </w:r>
      <w:r w:rsidR="00641067">
        <w:rPr>
          <w:lang w:val="en-US"/>
        </w:rPr>
        <w:fldChar w:fldCharType="separate"/>
      </w:r>
      <w:r w:rsidR="00641067">
        <w:rPr>
          <w:noProof/>
          <w:lang w:val="en-US"/>
        </w:rPr>
        <w:t>(</w:t>
      </w:r>
      <w:hyperlink w:anchor="_ENREF_29" w:tooltip="Meeussen, 2003 #2087" w:history="1">
        <w:r w:rsidR="004C3286">
          <w:rPr>
            <w:noProof/>
            <w:lang w:val="en-US"/>
          </w:rPr>
          <w:t>Meeussen, 2003</w:t>
        </w:r>
      </w:hyperlink>
      <w:r w:rsidR="00641067">
        <w:rPr>
          <w:noProof/>
          <w:lang w:val="en-US"/>
        </w:rPr>
        <w:t xml:space="preserve">; </w:t>
      </w:r>
      <w:hyperlink w:anchor="_ENREF_43" w:tooltip="van der Lee, 1998 #1574" w:history="1">
        <w:r w:rsidR="004C3286">
          <w:rPr>
            <w:noProof/>
            <w:lang w:val="en-US"/>
          </w:rPr>
          <w:t>van der Lee, 1998</w:t>
        </w:r>
      </w:hyperlink>
      <w:r w:rsidR="00641067">
        <w:rPr>
          <w:noProof/>
          <w:lang w:val="en-US"/>
        </w:rPr>
        <w:t>)</w:t>
      </w:r>
      <w:r w:rsidR="00641067">
        <w:rPr>
          <w:lang w:val="en-US"/>
        </w:rPr>
        <w:fldChar w:fldCharType="end"/>
      </w:r>
      <w:r w:rsidRPr="00C96962">
        <w:rPr>
          <w:lang w:val="en-US"/>
        </w:rPr>
        <w:t xml:space="preserve"> as the means to provide these simulation </w:t>
      </w:r>
      <w:commentRangeStart w:id="23"/>
      <w:commentRangeStart w:id="24"/>
      <w:r w:rsidRPr="00C96962">
        <w:rPr>
          <w:lang w:val="en-US"/>
        </w:rPr>
        <w:t>capabilities</w:t>
      </w:r>
      <w:commentRangeEnd w:id="23"/>
      <w:r w:rsidR="008D5C3A">
        <w:rPr>
          <w:rStyle w:val="CommentReference"/>
          <w:rFonts w:eastAsiaTheme="minorHAnsi" w:cstheme="minorBidi"/>
          <w:lang w:val="en-US" w:eastAsia="en-US"/>
        </w:rPr>
        <w:commentReference w:id="23"/>
      </w:r>
      <w:commentRangeEnd w:id="24"/>
      <w:r w:rsidR="00C252DA">
        <w:rPr>
          <w:rStyle w:val="CommentReference"/>
          <w:rFonts w:eastAsiaTheme="minorHAnsi" w:cstheme="minorBidi"/>
          <w:lang w:val="en-US" w:eastAsia="en-US"/>
        </w:rPr>
        <w:commentReference w:id="24"/>
      </w:r>
      <w:r w:rsidRPr="00C96962">
        <w:rPr>
          <w:lang w:val="en-US"/>
        </w:rPr>
        <w:t>.</w:t>
      </w:r>
    </w:p>
    <w:p w14:paraId="053C1953" w14:textId="405CB4F4" w:rsidR="00FB3882" w:rsidRPr="00C96962" w:rsidRDefault="00311679" w:rsidP="006406C9">
      <w:pPr>
        <w:pStyle w:val="Text"/>
        <w:rPr>
          <w:lang w:val="en-US"/>
        </w:rPr>
      </w:pPr>
      <w:r w:rsidRPr="00C96962">
        <w:rPr>
          <w:lang w:val="en-US"/>
        </w:rPr>
        <w:t>With the release of IPhreeqc</w:t>
      </w:r>
      <w:r w:rsidR="000C0C64">
        <w:rPr>
          <w:lang w:val="en-US"/>
        </w:rPr>
        <w:t xml:space="preserve"> </w:t>
      </w:r>
      <w:r w:rsidR="000C0C64">
        <w:rPr>
          <w:lang w:val="en-US"/>
        </w:rPr>
        <w:fldChar w:fldCharType="begin"/>
      </w:r>
      <w:r w:rsidR="000C0C64">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sidR="000C0C64">
        <w:rPr>
          <w:lang w:val="en-US"/>
        </w:rPr>
        <w:fldChar w:fldCharType="separate"/>
      </w:r>
      <w:r w:rsidR="000C0C64">
        <w:rPr>
          <w:noProof/>
          <w:lang w:val="en-US"/>
        </w:rPr>
        <w:t>(</w:t>
      </w:r>
      <w:hyperlink w:anchor="_ENREF_13" w:tooltip="Charlton, 2011 #3161" w:history="1">
        <w:r w:rsidR="004C3286">
          <w:rPr>
            <w:noProof/>
            <w:lang w:val="en-US"/>
          </w:rPr>
          <w:t>Charlton and Parkhurst, 2011</w:t>
        </w:r>
      </w:hyperlink>
      <w:r w:rsidR="000C0C64">
        <w:rPr>
          <w:noProof/>
          <w:lang w:val="en-US"/>
        </w:rPr>
        <w:t>)</w:t>
      </w:r>
      <w:r w:rsidR="000C0C64">
        <w:rPr>
          <w:lang w:val="en-US"/>
        </w:rPr>
        <w:fldChar w:fldCharType="end"/>
      </w:r>
      <w:r w:rsidRPr="00C96962">
        <w:rPr>
          <w:lang w:val="en-US"/>
        </w:rPr>
        <w:t xml:space="preserve">—a general purpose application programming interface (API) for the geochemical modelling framework PHREEQC </w:t>
      </w:r>
      <w:r w:rsidR="00C71FD4">
        <w:fldChar w:fldCharType="begin"/>
      </w:r>
      <w:r w:rsidR="00C71FD4">
        <w:instrText xml:space="preserve"> ADDIN EN.CITE &lt;EndNote&gt;&lt;Cite&gt;&lt;Author&gt;Parkhurst&lt;/Author&gt;&lt;Year&gt;2013&lt;/Year&gt;&lt;RecNum&gt;4867&lt;/RecNum&gt;&lt;DisplayText&gt;(Parkhurst and Appelo, 2013)&lt;/DisplayText&gt;&lt;record&gt;&lt;rec-number&gt;4867&lt;/rec-number&gt;&lt;foreign-keys&gt;&lt;key app="EN" db-id="9ffszz5z6ae0dbe5dftxxexyafe99t00zead"&gt;4867&lt;/key&gt;&lt;/foreign-keys&gt;&lt;ref-type name="Report"&gt;27&lt;/ref-type&gt;&lt;contributors&gt;&lt;authors&gt;&lt;author&gt;David L. Parkhurst&lt;/author&gt;&lt;author&gt;C.A.J. Appelo&lt;/author&gt;&lt;/authors&gt;&lt;tertiary-authors&gt;&lt;author&gt;U.S. Department of the Interior, U.S. Geological Survey&lt;/author&gt;&lt;/tertiary-authors&gt;&lt;/contributors&gt;&lt;titles&gt;&lt;title&gt;Description of Input and Examples for PHREEQC Version 3—A Computer Program for Speciation, Batch-Reaction, One-Dimensional Transport, and Inverse Geochemical Calculations&lt;/title&gt;&lt;/titles&gt;&lt;pages&gt;497&lt;/pages&gt;&lt;number&gt;Techniques and Methods 6–A43&lt;/number&gt;&lt;dates&gt;&lt;year&gt;2013&lt;/year&gt;&lt;/dates&gt;&lt;pub-location&gt;Denver, Colorado&lt;/pub-location&gt;&lt;publisher&gt;U.S. Department of the Interior, U.S. Geological Survey&lt;/publisher&gt;&lt;urls&gt;&lt;related-urls&gt;&lt;url&gt;http://wwwbrr.cr.usgs.gov/projects/GWC_coupled/phreeqc/phreeqc3-html/phreeqc3.htm&lt;/url&gt;&lt;/related-urls&gt;&lt;/urls&gt;&lt;/record&gt;&lt;/Cite&gt;&lt;/EndNote&gt;</w:instrText>
      </w:r>
      <w:r w:rsidR="00C71FD4">
        <w:fldChar w:fldCharType="separate"/>
      </w:r>
      <w:r w:rsidR="00C71FD4">
        <w:rPr>
          <w:noProof/>
        </w:rPr>
        <w:t>(</w:t>
      </w:r>
      <w:hyperlink w:anchor="_ENREF_35" w:tooltip="Parkhurst, 2013 #4867" w:history="1">
        <w:r w:rsidR="004C3286">
          <w:rPr>
            <w:noProof/>
          </w:rPr>
          <w:t>Parkhurst and Appelo, 2013</w:t>
        </w:r>
      </w:hyperlink>
      <w:r w:rsidR="00C71FD4">
        <w:rPr>
          <w:noProof/>
        </w:rPr>
        <w:t>)</w:t>
      </w:r>
      <w:r w:rsidR="00C71FD4">
        <w:fldChar w:fldCharType="end"/>
      </w:r>
      <w:r w:rsidRPr="00311679">
        <w:rPr>
          <w:lang w:val="en-US"/>
        </w:rPr>
        <w:t xml:space="preserve"> </w:t>
      </w:r>
      <w:r w:rsidRPr="00C96962">
        <w:rPr>
          <w:lang w:val="en-US"/>
        </w:rPr>
        <w:t>—</w:t>
      </w:r>
      <w:r w:rsidR="00FB3882" w:rsidRPr="00C96962">
        <w:rPr>
          <w:lang w:val="en-US"/>
        </w:rPr>
        <w:t xml:space="preserve">the necessary functionality to use PHREEQC as a reaction </w:t>
      </w:r>
      <w:r w:rsidR="00FB3882" w:rsidRPr="00C96962">
        <w:rPr>
          <w:lang w:val="en-US"/>
        </w:rPr>
        <w:lastRenderedPageBreak/>
        <w:t xml:space="preserve">engine for transport simulators became available. Since its release, IPhreeqc has been coupled to numerous transport codes in a wide variety of contexts. Wissmeier and Barry </w:t>
      </w:r>
      <w:r w:rsidR="00C71FD4">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sidR="00C71FD4">
        <w:rPr>
          <w:lang w:val="en-US"/>
        </w:rPr>
        <w:instrText xml:space="preserve"> ADDIN EN.CITE </w:instrText>
      </w:r>
      <w:r w:rsidR="00C71FD4">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sidR="00C71FD4">
        <w:rPr>
          <w:lang w:val="en-US"/>
        </w:rPr>
        <w:instrText xml:space="preserve"> ADDIN EN.CITE.DATA </w:instrText>
      </w:r>
      <w:r w:rsidR="00C71FD4">
        <w:rPr>
          <w:lang w:val="en-US"/>
        </w:rPr>
      </w:r>
      <w:r w:rsidR="00C71FD4">
        <w:rPr>
          <w:lang w:val="en-US"/>
        </w:rPr>
        <w:fldChar w:fldCharType="end"/>
      </w:r>
      <w:r w:rsidR="00C71FD4">
        <w:rPr>
          <w:lang w:val="en-US"/>
        </w:rPr>
      </w:r>
      <w:r w:rsidR="00C71FD4">
        <w:rPr>
          <w:lang w:val="en-US"/>
        </w:rPr>
        <w:fldChar w:fldCharType="separate"/>
      </w:r>
      <w:r w:rsidR="00C71FD4">
        <w:rPr>
          <w:noProof/>
          <w:lang w:val="en-US"/>
        </w:rPr>
        <w:t>(</w:t>
      </w:r>
      <w:hyperlink w:anchor="_ENREF_47" w:tooltip="Wissmeier, 2011 #1740" w:history="1">
        <w:r w:rsidR="004C3286">
          <w:rPr>
            <w:noProof/>
            <w:lang w:val="en-US"/>
          </w:rPr>
          <w:t>Wissmeier and Barry, 2011</w:t>
        </w:r>
      </w:hyperlink>
      <w:r w:rsidR="00C71FD4">
        <w:rPr>
          <w:noProof/>
          <w:lang w:val="en-US"/>
        </w:rPr>
        <w:t>)</w:t>
      </w:r>
      <w:r w:rsidR="00C71FD4">
        <w:rPr>
          <w:lang w:val="en-US"/>
        </w:rPr>
        <w:fldChar w:fldCharType="end"/>
      </w:r>
      <w:r w:rsidR="00FB3882"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commentRangeStart w:id="25"/>
      <w:r w:rsidR="0042021D" w:rsidRPr="00C96962">
        <w:rPr>
          <w:lang w:val="en-US"/>
        </w:rPr>
        <w:t>On</w:t>
      </w:r>
      <w:commentRangeEnd w:id="25"/>
      <w:r w:rsidR="00C252DA">
        <w:rPr>
          <w:rStyle w:val="CommentReference"/>
          <w:rFonts w:eastAsiaTheme="minorHAnsi" w:cstheme="minorBidi"/>
          <w:lang w:val="en-US" w:eastAsia="en-US"/>
        </w:rPr>
        <w:commentReference w:id="25"/>
      </w:r>
      <w:r w:rsidR="0042021D" w:rsidRPr="00C96962">
        <w:rPr>
          <w:lang w:val="en-US"/>
        </w:rPr>
        <w:t xml:space="preserve"> these grounds</w:t>
      </w:r>
      <w:r w:rsidR="00FB3882" w:rsidRPr="00C96962">
        <w:rPr>
          <w:lang w:val="en-US"/>
        </w:rPr>
        <w:t xml:space="preserve">, Nardi et al. </w:t>
      </w:r>
      <w:r w:rsidR="00C71FD4">
        <w:rPr>
          <w:lang w:val="en-US"/>
        </w:rPr>
        <w:fldChar w:fldCharType="begin"/>
      </w:r>
      <w:r w:rsidR="009A700E">
        <w:rPr>
          <w:lang w:val="en-US"/>
        </w:rPr>
        <w:instrText xml:space="preserve"> ADDIN EN.CITE &lt;EndNote&gt;&lt;Cite ExcludeAuth="1"&gt;&lt;Author&gt;Nardi&lt;/Author&gt;&lt;Year&gt;2014&lt;/Year&gt;&lt;RecNum&gt;4874&lt;/RecNum&gt;&lt;DisplayText&gt;(2014)&lt;/DisplayText&gt;&lt;record&gt;&lt;rec-number&gt;4874&lt;/rec-number&gt;&lt;foreign-keys&gt;&lt;key app="EN" db-id="9ffszz5z6ae0dbe5dftxxexyafe99t00zead"&gt;4874&lt;/key&gt;&lt;/foreign-keys&gt;&lt;ref-type name="Journal Article"&gt;17&lt;/ref-type&gt;&lt;contributors&gt;&lt;authors&gt;&lt;author&gt;Nardi, Albert&lt;/author&gt;&lt;author&gt;Idiart, Andrés&lt;/author&gt;&lt;author&gt;Trinchero, Paolo&lt;/author&gt;&lt;author&gt;de Vries, Luis Manuel&lt;/author&gt;&lt;author&gt;Molinero, Jorge&lt;/author&gt;&lt;/authors&gt;&lt;/contributors&gt;&lt;titles&gt;&lt;title&gt;Interface COMSOL-PHREEQC (iCP), an efficient numerical framework for the solution of coupled multiphysics and geochemistry&lt;/title&gt;&lt;secondary-title&gt;Computers &amp;amp; Geosciences&lt;/secondary-title&gt;&lt;/titles&gt;&lt;periodical&gt;&lt;full-title&gt;Computers &amp;amp; Geosciences&lt;/full-title&gt;&lt;/periodical&gt;&lt;pages&gt;10-21&lt;/pages&gt;&lt;volume&gt;69&lt;/volume&gt;&lt;dates&gt;&lt;year&gt;2014&lt;/year&gt;&lt;/dates&gt;&lt;isbn&gt;00983004&lt;/isbn&gt;&lt;urls&gt;&lt;/urls&gt;&lt;electronic-resource-num&gt;10.1016/j.cageo.2014.04.011&lt;/electronic-resource-num&gt;&lt;/record&gt;&lt;/Cite&gt;&lt;/EndNote&gt;</w:instrText>
      </w:r>
      <w:r w:rsidR="00C71FD4">
        <w:rPr>
          <w:lang w:val="en-US"/>
        </w:rPr>
        <w:fldChar w:fldCharType="separate"/>
      </w:r>
      <w:r w:rsidR="009A700E">
        <w:rPr>
          <w:noProof/>
          <w:lang w:val="en-US"/>
        </w:rPr>
        <w:t>(</w:t>
      </w:r>
      <w:hyperlink w:anchor="_ENREF_31" w:tooltip="Nardi, 2014 #4874" w:history="1">
        <w:r w:rsidR="004C3286">
          <w:rPr>
            <w:noProof/>
            <w:lang w:val="en-US"/>
          </w:rPr>
          <w:t>2014</w:t>
        </w:r>
      </w:hyperlink>
      <w:r w:rsidR="009A700E">
        <w:rPr>
          <w:noProof/>
          <w:lang w:val="en-US"/>
        </w:rPr>
        <w:t>)</w:t>
      </w:r>
      <w:r w:rsidR="00C71FD4">
        <w:rPr>
          <w:lang w:val="en-US"/>
        </w:rPr>
        <w:fldChar w:fldCharType="end"/>
      </w:r>
      <w:r w:rsidR="00C71FD4">
        <w:rPr>
          <w:lang w:val="en-US"/>
        </w:rPr>
        <w:t xml:space="preserve"> </w:t>
      </w:r>
      <w:r w:rsidR="00FB3882" w:rsidRPr="00C96962">
        <w:rPr>
          <w:lang w:val="en-US"/>
        </w:rPr>
        <w:t>have published another COMSOL</w:t>
      </w:r>
      <w:r w:rsidR="00F970E5">
        <w:rPr>
          <w:lang w:val="en-US"/>
        </w:rPr>
        <w:noBreakHyphen/>
      </w:r>
      <w:r w:rsidR="00FB3882" w:rsidRPr="00C96962">
        <w:rPr>
          <w:lang w:val="en-US"/>
        </w:rPr>
        <w:t>IPhreeqc coupling. The free environmental flow</w:t>
      </w:r>
      <w:r w:rsidR="00F970E5">
        <w:rPr>
          <w:lang w:val="en-US"/>
        </w:rPr>
        <w:noBreakHyphen/>
      </w:r>
      <w:r w:rsidR="00FB3882" w:rsidRPr="00C96962">
        <w:rPr>
          <w:lang w:val="en-US"/>
        </w:rPr>
        <w:t xml:space="preserve"> and transport</w:t>
      </w:r>
      <w:r w:rsidR="00F970E5">
        <w:rPr>
          <w:lang w:val="en-US"/>
        </w:rPr>
        <w:noBreakHyphen/>
      </w:r>
      <w:r w:rsidR="00FB3882" w:rsidRPr="00C96962">
        <w:rPr>
          <w:lang w:val="en-US"/>
        </w:rPr>
        <w:t xml:space="preserve">modelling platform OpenGeoSys </w:t>
      </w:r>
      <w:r w:rsidR="00C71FD4">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sidR="00C71FD4">
        <w:rPr>
          <w:lang w:val="en-US"/>
        </w:rPr>
        <w:instrText xml:space="preserve"> ADDIN EN.CITE </w:instrText>
      </w:r>
      <w:r w:rsidR="00C71FD4">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sidR="00C71FD4">
        <w:rPr>
          <w:lang w:val="en-US"/>
        </w:rPr>
        <w:instrText xml:space="preserve"> ADDIN EN.CITE.DATA </w:instrText>
      </w:r>
      <w:r w:rsidR="00C71FD4">
        <w:rPr>
          <w:lang w:val="en-US"/>
        </w:rPr>
      </w:r>
      <w:r w:rsidR="00C71FD4">
        <w:rPr>
          <w:lang w:val="en-US"/>
        </w:rPr>
        <w:fldChar w:fldCharType="end"/>
      </w:r>
      <w:r w:rsidR="00C71FD4">
        <w:rPr>
          <w:lang w:val="en-US"/>
        </w:rPr>
      </w:r>
      <w:r w:rsidR="00C71FD4">
        <w:rPr>
          <w:lang w:val="en-US"/>
        </w:rPr>
        <w:fldChar w:fldCharType="separate"/>
      </w:r>
      <w:r w:rsidR="00C71FD4">
        <w:rPr>
          <w:noProof/>
          <w:lang w:val="en-US"/>
        </w:rPr>
        <w:t>(</w:t>
      </w:r>
      <w:hyperlink w:anchor="_ENREF_21" w:tooltip="Kolditz, 2012 #5509" w:history="1">
        <w:r w:rsidR="004C3286">
          <w:rPr>
            <w:noProof/>
            <w:lang w:val="en-US"/>
          </w:rPr>
          <w:t>Kolditz</w:t>
        </w:r>
        <w:r w:rsidR="004C3286" w:rsidRPr="00C71FD4">
          <w:rPr>
            <w:i/>
            <w:noProof/>
            <w:lang w:val="en-US"/>
          </w:rPr>
          <w:t xml:space="preserve"> et al.</w:t>
        </w:r>
        <w:r w:rsidR="004C3286">
          <w:rPr>
            <w:noProof/>
            <w:lang w:val="en-US"/>
          </w:rPr>
          <w:t>, 2012</w:t>
        </w:r>
      </w:hyperlink>
      <w:r w:rsidR="00C71FD4">
        <w:rPr>
          <w:noProof/>
          <w:lang w:val="en-US"/>
        </w:rPr>
        <w:t>)</w:t>
      </w:r>
      <w:r w:rsidR="00C71FD4">
        <w:rPr>
          <w:lang w:val="en-US"/>
        </w:rPr>
        <w:fldChar w:fldCharType="end"/>
      </w:r>
      <w:r w:rsidR="00FB3882" w:rsidRPr="00C96962">
        <w:rPr>
          <w:lang w:val="en-US"/>
        </w:rPr>
        <w:t xml:space="preserve"> has an interface to IPhreeqc for coupled thermo</w:t>
      </w:r>
      <w:r w:rsidR="00F970E5">
        <w:rPr>
          <w:lang w:val="en-US"/>
        </w:rPr>
        <w:noBreakHyphen/>
      </w:r>
      <w:r w:rsidR="00FB3882" w:rsidRPr="00C96962">
        <w:rPr>
          <w:lang w:val="en-US"/>
        </w:rPr>
        <w:t>hydro</w:t>
      </w:r>
      <w:r w:rsidR="00F970E5">
        <w:rPr>
          <w:lang w:val="en-US"/>
        </w:rPr>
        <w:noBreakHyphen/>
      </w:r>
      <w:r w:rsidR="00FB3882" w:rsidRPr="00C96962">
        <w:rPr>
          <w:lang w:val="en-US"/>
        </w:rPr>
        <w:t>mechanical</w:t>
      </w:r>
      <w:r w:rsidR="00F970E5">
        <w:rPr>
          <w:lang w:val="en-US"/>
        </w:rPr>
        <w:noBreakHyphen/>
      </w:r>
      <w:r w:rsidR="00FB3882" w:rsidRPr="00C96962">
        <w:rPr>
          <w:lang w:val="en-US"/>
        </w:rPr>
        <w:t xml:space="preserve">chemical (THMC) simulations. Specialized tools </w:t>
      </w:r>
      <w:r w:rsidR="007C3D67" w:rsidRPr="00C96962">
        <w:rPr>
          <w:lang w:val="en-US"/>
        </w:rPr>
        <w:t xml:space="preserve">using IPhreeqc </w:t>
      </w:r>
      <w:r w:rsidR="00FB3882" w:rsidRPr="00C96962">
        <w:rPr>
          <w:lang w:val="en-US"/>
        </w:rPr>
        <w:t xml:space="preserve">have been developed by Takahashi and Ishida </w:t>
      </w:r>
      <w:r w:rsidR="00104798">
        <w:rPr>
          <w:lang w:val="en-US"/>
        </w:rPr>
        <w:fldChar w:fldCharType="begin"/>
      </w:r>
      <w:r w:rsidR="00104798">
        <w:rPr>
          <w:lang w:val="en-US"/>
        </w:rPr>
        <w:instrText xml:space="preserve"> ADDIN EN.CITE &lt;EndNote&gt;&lt;Cite ExcludeAuth="1"&gt;&lt;Author&gt;Takahashi&lt;/Author&gt;&lt;Year&gt;2014&lt;/Year&gt;&lt;RecNum&gt;5618&lt;/RecNum&gt;&lt;DisplayText&gt;(2014)&lt;/DisplayText&gt;&lt;record&gt;&lt;rec-number&gt;5618&lt;/rec-number&gt;&lt;foreign-keys&gt;&lt;key app="EN" db-id="9ffszz5z6ae0dbe5dftxxexyafe99t00zead"&gt;5618&lt;/key&gt;&lt;/foreign-keys&gt;&lt;ref-type name="Journal Article"&gt;17&lt;/ref-type&gt;&lt;contributors&gt;&lt;authors&gt;&lt;author&gt;Takahashi, Yuya&lt;/author&gt;&lt;author&gt;Ishida, Tetsuya&lt;/author&gt;&lt;/authors&gt;&lt;/contributors&gt;&lt;titles&gt;&lt;title&gt;Modeling of coupled mass transport and chemical equilibrium in cement-solidified soil contaminated with heavy-metal ions&lt;/title&gt;&lt;secondary-title&gt;Construction and Building Materials&lt;/secondary-title&gt;&lt;/titles&gt;&lt;periodical&gt;&lt;full-title&gt;Construction and Building Materials&lt;/full-title&gt;&lt;abbr-1&gt;Construction and Building Materials&lt;/abbr-1&gt;&lt;/periodical&gt;&lt;pages&gt;100-107&lt;/pages&gt;&lt;volume&gt;67, Part A&lt;/volume&gt;&lt;number&gt;0&lt;/number&gt;&lt;keywords&gt;&lt;keyword&gt;Hexavalent chromium&lt;/keyword&gt;&lt;keyword&gt;Leaching&lt;/keyword&gt;&lt;keyword&gt;Cement–soil composites&lt;/keyword&gt;&lt;keyword&gt;Thermodynamic modeling&lt;/keyword&gt;&lt;keyword&gt;Redox conditions&lt;/keyword&gt;&lt;/keywords&gt;&lt;dates&gt;&lt;year&gt;2014&lt;/year&gt;&lt;pub-dates&gt;&lt;date&gt;9/30/&lt;/date&gt;&lt;/pub-dates&gt;&lt;/dates&gt;&lt;isbn&gt;0950-0618&lt;/isbn&gt;&lt;urls&gt;&lt;related-urls&gt;&lt;url&gt;http://www.sciencedirect.com/science/article/pii/S0950061813009513&lt;/url&gt;&lt;/related-urls&gt;&lt;/urls&gt;&lt;electronic-resource-num&gt;http://dx.doi.org/10.1016/j.conbuildmat.2013.10.030&lt;/electronic-resource-num&gt;&lt;/record&gt;&lt;/Cite&gt;&lt;/EndNote&gt;</w:instrText>
      </w:r>
      <w:r w:rsidR="00104798">
        <w:rPr>
          <w:lang w:val="en-US"/>
        </w:rPr>
        <w:fldChar w:fldCharType="separate"/>
      </w:r>
      <w:r w:rsidR="00104798">
        <w:rPr>
          <w:noProof/>
          <w:lang w:val="en-US"/>
        </w:rPr>
        <w:t>(</w:t>
      </w:r>
      <w:hyperlink w:anchor="_ENREF_41" w:tooltip="Takahashi, 2014 #5618" w:history="1">
        <w:r w:rsidR="004C3286">
          <w:rPr>
            <w:noProof/>
            <w:lang w:val="en-US"/>
          </w:rPr>
          <w:t>2014</w:t>
        </w:r>
      </w:hyperlink>
      <w:r w:rsidR="00104798">
        <w:rPr>
          <w:noProof/>
          <w:lang w:val="en-US"/>
        </w:rPr>
        <w:t>)</w:t>
      </w:r>
      <w:r w:rsidR="00104798">
        <w:rPr>
          <w:lang w:val="en-US"/>
        </w:rPr>
        <w:fldChar w:fldCharType="end"/>
      </w:r>
      <w:r w:rsidR="00FB3882" w:rsidRPr="00C96962">
        <w:rPr>
          <w:lang w:val="en-US"/>
        </w:rPr>
        <w:t xml:space="preserve"> for cementitious materials and Huber et al. </w:t>
      </w:r>
      <w:r w:rsidR="00C71FD4">
        <w:rPr>
          <w:lang w:val="en-US"/>
        </w:rPr>
        <w:fldChar w:fldCharType="begin"/>
      </w:r>
      <w:r w:rsidR="00104798">
        <w:rPr>
          <w:lang w:val="en-US"/>
        </w:rPr>
        <w:instrText xml:space="preserve"> ADDIN EN.CITE &lt;EndNote&gt;&lt;Cite ExcludeAuth="1"&gt;&lt;Author&gt;Huber&lt;/Author&gt;&lt;Year&gt;2012&lt;/Year&gt;&lt;RecNum&gt;5573&lt;/RecNum&gt;&lt;DisplayText&gt;(2012)&lt;/DisplayText&gt;&lt;record&gt;&lt;rec-number&gt;5573&lt;/rec-number&gt;&lt;foreign-keys&gt;&lt;key app="EN" db-id="9ffszz5z6ae0dbe5dftxxexyafe99t00zead"&gt;5573&lt;/key&gt;&lt;/foreign-keys&gt;&lt;ref-type name="Journal Article"&gt;17&lt;/ref-type&gt;&lt;contributors&gt;&lt;authors&gt;&lt;author&gt;Huber, Patrick&lt;/author&gt;&lt;author&gt;Nivelon, Sylvie&lt;/author&gt;&lt;author&gt;Ottenio, Pascal&lt;/author&gt;&lt;author&gt;Nortier, Patrice&lt;/author&gt;&lt;/authors&gt;&lt;/contributors&gt;&lt;titles&gt;&lt;title&gt;Coupling a Chemical Reaction Engine with a Mass Flow Balance Process Simulation for Scaling Management in Papermaking Process Waters&lt;/title&gt;&lt;secondary-title&gt;Industrial &amp;amp; Engineering Chemistry Research&lt;/secondary-title&gt;&lt;alt-title&gt;Ind. Eng. Chem. Res.&lt;/alt-title&gt;&lt;/titles&gt;&lt;periodical&gt;&lt;full-title&gt;Industrial &amp;amp; Engineering Chemistry Research&lt;/full-title&gt;&lt;/periodical&gt;&lt;pages&gt;421-429&lt;/pages&gt;&lt;volume&gt;52&lt;/volume&gt;&lt;number&gt;1&lt;/number&gt;&lt;dates&gt;&lt;year&gt;2012&lt;/year&gt;&lt;pub-dates&gt;&lt;date&gt;2012/12/12/&lt;/date&gt;&lt;/pub-dates&gt;&lt;/dates&gt;&lt;isbn&gt;0888-5885&lt;/isbn&gt;&lt;urls&gt;&lt;related-urls&gt;&lt;url&gt;http://dx.doi.org/10.1021/ie300984y&lt;/url&gt;&lt;/related-urls&gt;&lt;/urls&gt;&lt;electronic-resource-num&gt;10.1021/ie300984y&amp;#xD;10.1021/ie300984y&amp;lt;/p&amp;gt;&amp;#xD;10.1021/ie300984y&amp;lt;br/&amp;gt;PB - American Chemical Society&amp;lt;br/&amp;gt;&lt;/electronic-resource-num&gt;&lt;access-date&gt;2014/04/22/&lt;/access-date&gt;&lt;/record&gt;&lt;/Cite&gt;&lt;/EndNote&gt;</w:instrText>
      </w:r>
      <w:r w:rsidR="00C71FD4">
        <w:rPr>
          <w:lang w:val="en-US"/>
        </w:rPr>
        <w:fldChar w:fldCharType="separate"/>
      </w:r>
      <w:r w:rsidR="00104798">
        <w:rPr>
          <w:noProof/>
          <w:lang w:val="en-US"/>
        </w:rPr>
        <w:t>(</w:t>
      </w:r>
      <w:hyperlink w:anchor="_ENREF_18" w:tooltip="Huber, 2012 #5573" w:history="1">
        <w:r w:rsidR="004C3286">
          <w:rPr>
            <w:noProof/>
            <w:lang w:val="en-US"/>
          </w:rPr>
          <w:t>2012</w:t>
        </w:r>
      </w:hyperlink>
      <w:r w:rsidR="00104798">
        <w:rPr>
          <w:noProof/>
          <w:lang w:val="en-US"/>
        </w:rPr>
        <w:t>)</w:t>
      </w:r>
      <w:r w:rsidR="00C71FD4">
        <w:rPr>
          <w:lang w:val="en-US"/>
        </w:rPr>
        <w:fldChar w:fldCharType="end"/>
      </w:r>
      <w:r w:rsidR="00C71FD4">
        <w:rPr>
          <w:lang w:val="en-US"/>
        </w:rPr>
        <w:t xml:space="preserve"> </w:t>
      </w:r>
      <w:r w:rsidR="00FB3882" w:rsidRPr="00C96962">
        <w:rPr>
          <w:lang w:val="en-US"/>
        </w:rPr>
        <w:t>for the paper</w:t>
      </w:r>
      <w:r w:rsidR="00745C3C">
        <w:rPr>
          <w:lang w:val="en-US"/>
        </w:rPr>
        <w:t>-</w:t>
      </w:r>
      <w:r w:rsidR="00FB3882" w:rsidRPr="00C96962">
        <w:rPr>
          <w:lang w:val="en-US"/>
        </w:rPr>
        <w:t xml:space="preserve">making process. More recently, Patel et al. </w:t>
      </w:r>
      <w:r w:rsidR="00C71FD4">
        <w:rPr>
          <w:lang w:val="en-US"/>
        </w:rPr>
        <w:fldChar w:fldCharType="begin"/>
      </w:r>
      <w:r w:rsidR="00104798">
        <w:rPr>
          <w:lang w:val="en-US"/>
        </w:rPr>
        <w:instrText xml:space="preserve"> ADDIN EN.CITE &lt;EndNote&gt;&lt;Cite ExcludeAuth="1"&gt;&lt;Author&gt;Patel&lt;/Author&gt;&lt;Year&gt;2014&lt;/Year&gt;&lt;RecNum&gt;5612&lt;/RecNum&gt;&lt;DisplayText&gt;(2014)&lt;/DisplayText&gt;&lt;record&gt;&lt;rec-number&gt;5612&lt;/rec-number&gt;&lt;foreign-keys&gt;&lt;key app="EN" db-id="9ffszz5z6ae0dbe5dftxxexyafe99t00zead"&gt;5612&lt;/key&gt;&lt;/foreign-keys&gt;&lt;ref-type name="Journal Article"&gt;17&lt;/ref-type&gt;&lt;contributors&gt;&lt;authors&gt;&lt;author&gt;Patel, Ravi A.&lt;/author&gt;&lt;author&gt;Perko, Janez&lt;/author&gt;&lt;author&gt;Jacques, Diederik&lt;/author&gt;&lt;author&gt;De Schutter, Geert&lt;/author&gt;&lt;author&gt;Van Breugel, Klaas&lt;/author&gt;&lt;author&gt;Ye, Guang&lt;/author&gt;&lt;/authors&gt;&lt;/contributors&gt;&lt;titles&gt;&lt;title&gt;A versatile pore-scale multicomponent reactive transport approach based on lattice Boltzmann method: Application to portlandite dissolution&lt;/title&gt;&lt;secondary-title&gt;Physics and Chemistry of the Earth&lt;/secondary-title&gt;&lt;/titles&gt;&lt;periodical&gt;&lt;full-title&gt;Physics and Chemistry of the Earth&lt;/full-title&gt;&lt;abbr-1&gt;Phys Chem Earth&lt;/abbr-1&gt;&lt;/periodical&gt;&lt;pages&gt;127-137&lt;/pages&gt;&lt;volume&gt;70–71&lt;/volume&gt;&lt;number&gt;0&lt;/number&gt;&lt;keywords&gt;&lt;keyword&gt;Lattice Boltzmann method&lt;/keyword&gt;&lt;keyword&gt;Reactive transport modelling&lt;/keyword&gt;&lt;keyword&gt;Pore-scale&lt;/keyword&gt;&lt;keyword&gt;PHREEQC coupling&lt;/keyword&gt;&lt;keyword&gt;Portlandite dissolution&lt;/keyword&gt;&lt;/keywords&gt;&lt;dates&gt;&lt;year&gt;2014&lt;/year&gt;&lt;pub-dates&gt;&lt;date&gt;//&lt;/date&gt;&lt;/pub-dates&gt;&lt;/dates&gt;&lt;isbn&gt;1474-7065&lt;/isbn&gt;&lt;urls&gt;&lt;related-urls&gt;&lt;url&gt;http://www.sciencedirect.com/science/article/pii/S1474706514000096&lt;/url&gt;&lt;/related-urls&gt;&lt;/urls&gt;&lt;electronic-resource-num&gt;http://dx.doi.org/10.1016/j.pce.2014.03.001&lt;/electronic-resource-num&gt;&lt;/record&gt;&lt;/Cite&gt;&lt;/EndNote&gt;</w:instrText>
      </w:r>
      <w:r w:rsidR="00C71FD4">
        <w:rPr>
          <w:lang w:val="en-US"/>
        </w:rPr>
        <w:fldChar w:fldCharType="separate"/>
      </w:r>
      <w:r w:rsidR="00104798">
        <w:rPr>
          <w:noProof/>
          <w:lang w:val="en-US"/>
        </w:rPr>
        <w:t>(</w:t>
      </w:r>
      <w:hyperlink w:anchor="_ENREF_37" w:tooltip="Patel, 2014 #5612" w:history="1">
        <w:r w:rsidR="004C3286">
          <w:rPr>
            <w:noProof/>
            <w:lang w:val="en-US"/>
          </w:rPr>
          <w:t>2014</w:t>
        </w:r>
      </w:hyperlink>
      <w:r w:rsidR="00104798">
        <w:rPr>
          <w:noProof/>
          <w:lang w:val="en-US"/>
        </w:rPr>
        <w:t>)</w:t>
      </w:r>
      <w:r w:rsidR="00C71FD4">
        <w:rPr>
          <w:lang w:val="en-US"/>
        </w:rPr>
        <w:fldChar w:fldCharType="end"/>
      </w:r>
      <w:r w:rsidR="00C71FD4">
        <w:rPr>
          <w:lang w:val="en-US"/>
        </w:rPr>
        <w:t xml:space="preserve"> </w:t>
      </w:r>
      <w:r w:rsidR="00FB3882" w:rsidRPr="00C96962">
        <w:rPr>
          <w:lang w:val="en-US"/>
        </w:rPr>
        <w:t>implemented IPhreeqc as reaction engine for pore</w:t>
      </w:r>
      <w:r w:rsidR="00F970E5">
        <w:rPr>
          <w:lang w:val="en-US"/>
        </w:rPr>
        <w:noBreakHyphen/>
      </w:r>
      <w:r w:rsidR="00FB3882" w:rsidRPr="00C96962">
        <w:rPr>
          <w:lang w:val="en-US"/>
        </w:rPr>
        <w:t>scale multicomponent react</w:t>
      </w:r>
      <w:r w:rsidR="00F970E5">
        <w:rPr>
          <w:lang w:val="en-US"/>
        </w:rPr>
        <w:t xml:space="preserve">ive transport </w:t>
      </w:r>
      <w:r w:rsidR="007C3D67">
        <w:rPr>
          <w:lang w:val="en-US"/>
        </w:rPr>
        <w:t xml:space="preserve">that used </w:t>
      </w:r>
      <w:r w:rsidR="00F970E5">
        <w:rPr>
          <w:lang w:val="en-US"/>
        </w:rPr>
        <w:t>a L</w:t>
      </w:r>
      <w:r w:rsidR="00FB3882" w:rsidRPr="00C96962">
        <w:rPr>
          <w:lang w:val="en-US"/>
        </w:rPr>
        <w:t>attice</w:t>
      </w:r>
      <w:r w:rsidR="00F970E5">
        <w:rPr>
          <w:lang w:val="en-US"/>
        </w:rPr>
        <w:noBreakHyphen/>
      </w:r>
      <w:r w:rsidR="00FB3882" w:rsidRPr="00C96962">
        <w:rPr>
          <w:lang w:val="en-US"/>
        </w:rPr>
        <w:t>Boltzmann approach. This non</w:t>
      </w:r>
      <w:r w:rsidR="00F970E5">
        <w:rPr>
          <w:lang w:val="en-US"/>
        </w:rPr>
        <w:noBreakHyphen/>
      </w:r>
      <w:r w:rsidR="00FB3882" w:rsidRPr="00C96962">
        <w:rPr>
          <w:lang w:val="en-US"/>
        </w:rPr>
        <w:t xml:space="preserve">comprehensive list indicates scientific and industrial interest in using PHREEQC as </w:t>
      </w:r>
      <w:ins w:id="26" w:author="Parkhurst, David L." w:date="2015-01-14T16:04:00Z">
        <w:r w:rsidR="00796633">
          <w:rPr>
            <w:lang w:val="en-US"/>
          </w:rPr>
          <w:t xml:space="preserve">a </w:t>
        </w:r>
      </w:ins>
      <w:r w:rsidR="00FB3882" w:rsidRPr="00C96962">
        <w:rPr>
          <w:lang w:val="en-US"/>
        </w:rPr>
        <w:t>reaction module.</w:t>
      </w:r>
    </w:p>
    <w:p w14:paraId="528A2E3A" w14:textId="73388765" w:rsidR="00FB3882" w:rsidRPr="00C96962" w:rsidRDefault="00FB3882" w:rsidP="006406C9">
      <w:pPr>
        <w:pStyle w:val="Text"/>
        <w:rPr>
          <w:b/>
          <w:lang w:val="en-US"/>
        </w:rPr>
      </w:pPr>
      <w:r w:rsidRPr="00C96962">
        <w:rPr>
          <w:lang w:val="en-US"/>
        </w:rPr>
        <w:t xml:space="preserve">However, IPhreeqc </w:t>
      </w:r>
      <w:r w:rsidR="007C3D67">
        <w:rPr>
          <w:lang w:val="en-US"/>
        </w:rPr>
        <w:t>has limitations</w:t>
      </w:r>
      <w:r w:rsidRPr="00C96962">
        <w:rPr>
          <w:lang w:val="en-US"/>
        </w:rPr>
        <w:t xml:space="preserve"> for couplings with transport simulators. Its API provide</w:t>
      </w:r>
      <w:r w:rsidR="007C3D67">
        <w:rPr>
          <w:lang w:val="en-US"/>
        </w:rPr>
        <w:t>s</w:t>
      </w:r>
      <w:r w:rsidRPr="00C96962">
        <w:rPr>
          <w:lang w:val="en-US"/>
        </w:rPr>
        <w:t xml:space="preserve"> access to all of PHREEQC’s reaction capabilities by reading and interpreting PHREEQC script commands from input strings or files. </w:t>
      </w:r>
      <w:r w:rsidR="00311679">
        <w:rPr>
          <w:lang w:val="en-US"/>
        </w:rPr>
        <w:t xml:space="preserve">Although this approach provides a comprehensive interface, it requires substantial coding in the client software to compose PHREEQC scripts for exchanging data and running reactions. In addition, the extra computer time necessary to process the scripts </w:t>
      </w:r>
      <w:del w:id="27" w:author="Parkhurst, David L." w:date="2015-01-14T16:05:00Z">
        <w:r w:rsidR="00311679" w:rsidDel="00796633">
          <w:rPr>
            <w:lang w:val="en-US"/>
          </w:rPr>
          <w:delText xml:space="preserve">will </w:delText>
        </w:r>
      </w:del>
      <w:r w:rsidR="00311679">
        <w:rPr>
          <w:lang w:val="en-US"/>
        </w:rPr>
        <w:t>degrade</w:t>
      </w:r>
      <w:ins w:id="28" w:author="Parkhurst, David L." w:date="2015-01-14T16:05:00Z">
        <w:r w:rsidR="00796633">
          <w:rPr>
            <w:lang w:val="en-US"/>
          </w:rPr>
          <w:t>s model</w:t>
        </w:r>
      </w:ins>
      <w:r w:rsidR="00311679">
        <w:rPr>
          <w:lang w:val="en-US"/>
        </w:rPr>
        <w:t xml:space="preserve"> performance. </w:t>
      </w:r>
      <w:r w:rsidRPr="00C96962">
        <w:rPr>
          <w:lang w:val="en-US"/>
        </w:rPr>
        <w:t>In this paper, we present a new reaction module based on IPhreeqc called PhreeqcRM that is specifically designed for couplings with environmental flow and transport simulators. It provides a high</w:t>
      </w:r>
      <w:r w:rsidR="00F970E5">
        <w:rPr>
          <w:lang w:val="en-US"/>
        </w:rPr>
        <w:noBreakHyphen/>
      </w:r>
      <w:r w:rsidRPr="00C96962">
        <w:rPr>
          <w:lang w:val="en-US"/>
        </w:rPr>
        <w:t xml:space="preserve">level interface that allows multicomponent transport codes to implement geochemical reactions with a </w:t>
      </w:r>
      <w:r w:rsidRPr="00C96962">
        <w:rPr>
          <w:lang w:val="en-US"/>
        </w:rPr>
        <w:lastRenderedPageBreak/>
        <w:t xml:space="preserve">minimum amount of programming, while maintaining the full functionality of </w:t>
      </w:r>
      <w:r w:rsidR="00EC7A23" w:rsidRPr="00C96962">
        <w:rPr>
          <w:lang w:val="en-US"/>
        </w:rPr>
        <w:t>PHREEQC</w:t>
      </w:r>
      <w:ins w:id="29" w:author="Parkhurst, David L." w:date="2015-01-14T16:06:00Z">
        <w:r w:rsidR="00796633">
          <w:rPr>
            <w:lang w:val="en-US"/>
          </w:rPr>
          <w:t>’s</w:t>
        </w:r>
      </w:ins>
      <w:r w:rsidR="00EC7A23">
        <w:rPr>
          <w:lang w:val="en-US"/>
        </w:rPr>
        <w:t xml:space="preserve"> reaction capabilities</w:t>
      </w:r>
      <w:r w:rsidR="00EC7A23" w:rsidRPr="00C96962">
        <w:rPr>
          <w:lang w:val="en-US"/>
        </w:rPr>
        <w:t>.</w:t>
      </w:r>
    </w:p>
    <w:p w14:paraId="1A1C38D2" w14:textId="21CF2F45" w:rsidR="00FB3882" w:rsidRPr="00C96962" w:rsidRDefault="00FB3882" w:rsidP="006406C9">
      <w:pPr>
        <w:pStyle w:val="Text"/>
        <w:rPr>
          <w:lang w:val="en-US"/>
        </w:rPr>
      </w:pPr>
      <w:r w:rsidRPr="00C96962">
        <w:rPr>
          <w:lang w:val="en-US"/>
        </w:rPr>
        <w:t xml:space="preserve">The paper </w:t>
      </w:r>
      <w:r w:rsidR="0053599F">
        <w:rPr>
          <w:lang w:val="en-US"/>
        </w:rPr>
        <w:t>has</w:t>
      </w:r>
      <w:r w:rsidRPr="00C96962">
        <w:rPr>
          <w:lang w:val="en-US"/>
        </w:rPr>
        <w:t xml:space="preserve"> two main parts: In section </w:t>
      </w:r>
      <w:r w:rsidR="00545D29">
        <w:rPr>
          <w:lang w:val="en-US"/>
        </w:rPr>
        <w:t>2</w:t>
      </w:r>
      <w:r w:rsidRPr="00C96962">
        <w:rPr>
          <w:lang w:val="en-US"/>
        </w:rPr>
        <w:t xml:space="preserve">, we provide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r w:rsidR="0053599F">
        <w:rPr>
          <w:lang w:val="en-US"/>
        </w:rPr>
        <w:t xml:space="preserve">the key methods of </w:t>
      </w:r>
      <w:r w:rsidRPr="00C96962">
        <w:rPr>
          <w:lang w:val="en-US"/>
        </w:rPr>
        <w:t xml:space="preserve">its API. In section 3, we present the implementation of PhreeqcRM as reaction engine for the groundwater </w:t>
      </w:r>
      <w:r w:rsidR="00F1689E">
        <w:rPr>
          <w:lang w:val="en-US"/>
        </w:rPr>
        <w:t>modelling packages</w:t>
      </w:r>
      <w:r w:rsidR="00F1689E" w:rsidRPr="00C96962">
        <w:rPr>
          <w:lang w:val="en-US"/>
        </w:rPr>
        <w:t xml:space="preserve"> </w:t>
      </w:r>
      <w:r w:rsidRPr="00C96962">
        <w:rPr>
          <w:lang w:val="en-US"/>
        </w:rPr>
        <w:t xml:space="preserve">PHAST </w:t>
      </w:r>
      <w:commentRangeStart w:id="30"/>
      <w:r w:rsidR="00C71FD4">
        <w:rPr>
          <w:lang w:val="en-US"/>
        </w:rPr>
        <w:fldChar w:fldCharType="begin"/>
      </w:r>
      <w:r w:rsidR="00C71FD4">
        <w:rPr>
          <w:lang w:val="en-US"/>
        </w:rPr>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C71FD4">
        <w:rPr>
          <w:lang w:val="en-US"/>
        </w:rPr>
        <w:fldChar w:fldCharType="separate"/>
      </w:r>
      <w:r w:rsidR="00C71FD4">
        <w:rPr>
          <w:noProof/>
          <w:lang w:val="en-US"/>
        </w:rPr>
        <w:t>(</w:t>
      </w:r>
      <w:hyperlink w:anchor="_ENREF_36" w:tooltip="Parkhurst, 2004 #1557" w:history="1">
        <w:r w:rsidR="004C3286">
          <w:rPr>
            <w:noProof/>
            <w:lang w:val="en-US"/>
          </w:rPr>
          <w:t>Parkhurst</w:t>
        </w:r>
        <w:r w:rsidR="004C3286" w:rsidRPr="00C71FD4">
          <w:rPr>
            <w:i/>
            <w:noProof/>
            <w:lang w:val="en-US"/>
          </w:rPr>
          <w:t xml:space="preserve"> et al.</w:t>
        </w:r>
        <w:r w:rsidR="004C3286">
          <w:rPr>
            <w:noProof/>
            <w:lang w:val="en-US"/>
          </w:rPr>
          <w:t>, 2004</w:t>
        </w:r>
      </w:hyperlink>
      <w:r w:rsidR="00C71FD4">
        <w:rPr>
          <w:noProof/>
          <w:lang w:val="en-US"/>
        </w:rPr>
        <w:t>)</w:t>
      </w:r>
      <w:r w:rsidR="00C71FD4">
        <w:rPr>
          <w:lang w:val="en-US"/>
        </w:rPr>
        <w:fldChar w:fldCharType="end"/>
      </w:r>
      <w:commentRangeEnd w:id="30"/>
      <w:r w:rsidR="00804973">
        <w:rPr>
          <w:rStyle w:val="CommentReference"/>
          <w:rFonts w:eastAsiaTheme="minorHAnsi" w:cstheme="minorBidi"/>
          <w:lang w:val="en-US" w:eastAsia="en-US"/>
        </w:rPr>
        <w:commentReference w:id="30"/>
      </w:r>
      <w:r w:rsidR="009B1F11" w:rsidRPr="00C96962">
        <w:rPr>
          <w:lang w:val="en-US"/>
        </w:rPr>
        <w:t xml:space="preserve"> </w:t>
      </w:r>
      <w:r w:rsidRPr="00C96962">
        <w:rPr>
          <w:lang w:val="en-US"/>
        </w:rPr>
        <w:t>and FEFLOW</w:t>
      </w:r>
      <w:r w:rsidR="00C71FD4">
        <w:t xml:space="preserve"> </w:t>
      </w:r>
      <w:r w:rsidR="00C71FD4">
        <w:fldChar w:fldCharType="begin"/>
      </w:r>
      <w:r w:rsidR="00C71FD4">
        <w:instrText xml:space="preserve"> ADDIN EN.CITE &lt;EndNote&gt;&lt;Cite&gt;&lt;Author&gt;DHI--WASY_Software&lt;/Author&gt;&lt;Year&gt;2012&lt;/Year&gt;&lt;RecNum&gt;4869&lt;/RecNum&gt;&lt;DisplayText&gt;(DHI--WASY_Software, 2012)&lt;/DisplayText&gt;&lt;record&gt;&lt;rec-number&gt;4869&lt;/rec-number&gt;&lt;foreign-keys&gt;&lt;key app="EN" db-id="9ffszz5z6ae0dbe5dftxxexyafe99t00zead"&gt;4869&lt;/key&gt;&lt;/foreign-keys&gt;&lt;ref-type name="Report"&gt;27&lt;/ref-type&gt;&lt;contributors&gt;&lt;authors&gt;&lt;author&gt;DHI--WASY_Software&lt;/author&gt;&lt;/authors&gt;&lt;/contributors&gt;&lt;titles&gt;&lt;title&gt;FEFLOW® 6.1 User Manual&lt;/title&gt;&lt;/titles&gt;&lt;dates&gt;&lt;year&gt;2012&lt;/year&gt;&lt;/dates&gt;&lt;urls&gt;&lt;/urls&gt;&lt;/record&gt;&lt;/Cite&gt;&lt;/EndNote&gt;</w:instrText>
      </w:r>
      <w:r w:rsidR="00C71FD4">
        <w:fldChar w:fldCharType="separate"/>
      </w:r>
      <w:r w:rsidR="00C71FD4">
        <w:rPr>
          <w:noProof/>
        </w:rPr>
        <w:t>(</w:t>
      </w:r>
      <w:hyperlink w:anchor="_ENREF_15" w:tooltip="DHI--WASY_Software, 2012 #4869" w:history="1">
        <w:r w:rsidR="004C3286">
          <w:rPr>
            <w:noProof/>
          </w:rPr>
          <w:t>DHI--WASY_Software, 2012</w:t>
        </w:r>
      </w:hyperlink>
      <w:r w:rsidR="00C71FD4">
        <w:rPr>
          <w:noProof/>
        </w:rPr>
        <w:t>)</w:t>
      </w:r>
      <w:r w:rsidR="00C71FD4">
        <w:fldChar w:fldCharType="end"/>
      </w:r>
      <w:r w:rsidR="00920288">
        <w:t>. The</w:t>
      </w:r>
      <w:r w:rsidR="009B1F11" w:rsidRPr="00C96962">
        <w:rPr>
          <w:lang w:val="en-US"/>
        </w:rPr>
        <w:t xml:space="preserve"> </w:t>
      </w:r>
      <w:r w:rsidRPr="00C96962">
        <w:rPr>
          <w:lang w:val="en-US"/>
        </w:rPr>
        <w:t>code</w:t>
      </w:r>
      <w:r w:rsidR="0053599F">
        <w:rPr>
          <w:lang w:val="en-US"/>
        </w:rPr>
        <w:t>s are</w:t>
      </w:r>
      <w:r w:rsidRPr="00C96962">
        <w:rPr>
          <w:lang w:val="en-US"/>
        </w:rPr>
        <w:t xml:space="preserve"> </w:t>
      </w:r>
      <w:r w:rsidR="0053599F" w:rsidRPr="00C96962">
        <w:rPr>
          <w:lang w:val="en-US"/>
        </w:rPr>
        <w:t>verifi</w:t>
      </w:r>
      <w:r w:rsidR="0053599F">
        <w:rPr>
          <w:lang w:val="en-US"/>
        </w:rPr>
        <w:t>ed</w:t>
      </w:r>
      <w:r w:rsidR="0053599F" w:rsidRPr="00C96962">
        <w:rPr>
          <w:lang w:val="en-US"/>
        </w:rPr>
        <w:t xml:space="preserve"> </w:t>
      </w:r>
      <w:r w:rsidRPr="00C96962">
        <w:rPr>
          <w:lang w:val="en-US"/>
        </w:rPr>
        <w:t>through two test cases</w:t>
      </w:r>
      <w:r w:rsidR="00920288">
        <w:rPr>
          <w:lang w:val="en-US"/>
        </w:rPr>
        <w:t>:</w:t>
      </w:r>
      <w:r w:rsidR="00920288" w:rsidRPr="00C96962">
        <w:rPr>
          <w:lang w:val="en-US"/>
        </w:rPr>
        <w:t xml:space="preserve"> </w:t>
      </w:r>
      <w:r w:rsidRPr="00C96962">
        <w:rPr>
          <w:lang w:val="en-US"/>
        </w:rPr>
        <w:t xml:space="preserve">a </w:t>
      </w:r>
      <w:r w:rsidR="00F1689E" w:rsidRPr="00C96962">
        <w:rPr>
          <w:lang w:val="en-US"/>
        </w:rPr>
        <w:t>three</w:t>
      </w:r>
      <w:r w:rsidR="00F1689E">
        <w:rPr>
          <w:lang w:val="en-US"/>
        </w:rPr>
        <w:noBreakHyphen/>
      </w:r>
      <w:r w:rsidR="00F1689E" w:rsidRPr="00C96962">
        <w:rPr>
          <w:lang w:val="en-US"/>
        </w:rPr>
        <w:t>dimensional</w:t>
      </w:r>
      <w:r w:rsidR="00F1689E" w:rsidRPr="00C96962" w:rsidDel="00F1689E">
        <w:rPr>
          <w:lang w:val="en-US"/>
        </w:rPr>
        <w:t xml:space="preserve"> </w:t>
      </w:r>
      <w:r w:rsidRPr="00C96962">
        <w:rPr>
          <w:lang w:val="en-US"/>
        </w:rPr>
        <w:t>(</w:t>
      </w:r>
      <w:r w:rsidR="00F1689E" w:rsidRPr="00C96962">
        <w:rPr>
          <w:lang w:val="en-US"/>
        </w:rPr>
        <w:t>3D</w:t>
      </w:r>
      <w:r w:rsidRPr="00C96962">
        <w:rPr>
          <w:lang w:val="en-US"/>
        </w:rPr>
        <w:t xml:space="preserve">) analytical solution by Sun et al. </w:t>
      </w:r>
      <w:r w:rsidR="00C71FD4">
        <w:rPr>
          <w:lang w:val="en-US"/>
        </w:rPr>
        <w:fldChar w:fldCharType="begin"/>
      </w:r>
      <w:r w:rsidR="00104798">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C71FD4">
        <w:rPr>
          <w:lang w:val="en-US"/>
        </w:rPr>
        <w:fldChar w:fldCharType="separate"/>
      </w:r>
      <w:r w:rsidR="00104798">
        <w:rPr>
          <w:noProof/>
          <w:lang w:val="en-US"/>
        </w:rPr>
        <w:t>(</w:t>
      </w:r>
      <w:hyperlink w:anchor="_ENREF_40" w:tooltip="Sun, 1999 #5544" w:history="1">
        <w:r w:rsidR="004C3286">
          <w:rPr>
            <w:noProof/>
            <w:lang w:val="en-US"/>
          </w:rPr>
          <w:t>1999</w:t>
        </w:r>
      </w:hyperlink>
      <w:r w:rsidR="00104798">
        <w:rPr>
          <w:noProof/>
          <w:lang w:val="en-US"/>
        </w:rPr>
        <w:t>)</w:t>
      </w:r>
      <w:r w:rsidR="00C71FD4">
        <w:rPr>
          <w:lang w:val="en-US"/>
        </w:rPr>
        <w:fldChar w:fldCharType="end"/>
      </w:r>
      <w:r w:rsidR="00C71FD4">
        <w:rPr>
          <w:lang w:val="en-US"/>
        </w:rPr>
        <w:t xml:space="preserve"> </w:t>
      </w:r>
      <w:r w:rsidRPr="00C96962">
        <w:rPr>
          <w:lang w:val="en-US"/>
        </w:rPr>
        <w:t xml:space="preserve">and the </w:t>
      </w:r>
      <w:r w:rsidR="00DE73DF" w:rsidRPr="00C96962">
        <w:rPr>
          <w:lang w:val="en-US"/>
        </w:rPr>
        <w:t>MoMaS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w:t>
      </w:r>
      <w:r w:rsidR="00F1689E" w:rsidRPr="00C96962">
        <w:rPr>
          <w:lang w:val="en-US"/>
        </w:rPr>
        <w:t>Groupement de Recherche</w:t>
      </w:r>
      <w:r w:rsidR="00F1689E" w:rsidRPr="00C96962" w:rsidDel="00F1689E">
        <w:rPr>
          <w:lang w:val="en-US"/>
        </w:rPr>
        <w:t xml:space="preserve"> </w:t>
      </w:r>
      <w:r w:rsidRPr="00C96962">
        <w:rPr>
          <w:lang w:val="en-US"/>
        </w:rPr>
        <w:t>(</w:t>
      </w:r>
      <w:r w:rsidR="00F1689E" w:rsidRPr="00C96962">
        <w:rPr>
          <w:lang w:val="en-US"/>
        </w:rPr>
        <w:t>GdR</w:t>
      </w:r>
      <w:r w:rsidRPr="00C96962">
        <w:rPr>
          <w:lang w:val="en-US"/>
        </w:rPr>
        <w:t>)</w:t>
      </w:r>
      <w:r w:rsidR="00C71FD4">
        <w:rPr>
          <w:lang w:val="en-US"/>
        </w:rPr>
        <w:t xml:space="preserve"> </w:t>
      </w:r>
      <w:r w:rsidR="00C71FD4">
        <w:rPr>
          <w:lang w:val="en-US"/>
        </w:rPr>
        <w:fldChar w:fldCharType="begin"/>
      </w:r>
      <w:r w:rsidR="00987151">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C71FD4">
        <w:rPr>
          <w:lang w:val="en-US"/>
        </w:rPr>
        <w:fldChar w:fldCharType="separate"/>
      </w:r>
      <w:r w:rsidR="00987151">
        <w:rPr>
          <w:noProof/>
          <w:lang w:val="en-US"/>
        </w:rPr>
        <w:t>(</w:t>
      </w:r>
      <w:hyperlink w:anchor="_ENREF_11" w:tooltip="Carrayrou, 2010 #5474" w:history="1">
        <w:r w:rsidR="004C3286">
          <w:rPr>
            <w:noProof/>
            <w:lang w:val="en-US"/>
          </w:rPr>
          <w:t>Carrayrou</w:t>
        </w:r>
        <w:r w:rsidR="004C3286" w:rsidRPr="00987151">
          <w:rPr>
            <w:i/>
            <w:noProof/>
            <w:lang w:val="en-US"/>
          </w:rPr>
          <w:t xml:space="preserve"> et al.</w:t>
        </w:r>
        <w:r w:rsidR="004C3286">
          <w:rPr>
            <w:noProof/>
            <w:lang w:val="en-US"/>
          </w:rPr>
          <w:t>, 2010b</w:t>
        </w:r>
      </w:hyperlink>
      <w:r w:rsidR="00987151">
        <w:rPr>
          <w:noProof/>
          <w:lang w:val="en-US"/>
        </w:rPr>
        <w:t>)</w:t>
      </w:r>
      <w:r w:rsidR="00C71FD4">
        <w:rPr>
          <w:lang w:val="en-US"/>
        </w:rPr>
        <w:fldChar w:fldCharType="end"/>
      </w:r>
      <w:r w:rsidRPr="00C96962">
        <w:rPr>
          <w:lang w:val="en-US"/>
        </w:rPr>
        <w:t xml:space="preserve">. </w:t>
      </w:r>
    </w:p>
    <w:p w14:paraId="47BC8A49" w14:textId="77777777" w:rsidR="00FB3882" w:rsidRPr="00C96962" w:rsidRDefault="00FB3882" w:rsidP="006406C9">
      <w:pPr>
        <w:pStyle w:val="Heading1"/>
      </w:pPr>
      <w:bookmarkStart w:id="31" w:name="_Ref383194550"/>
      <w:r w:rsidRPr="00C96962">
        <w:t>The PhreeqcRM API</w:t>
      </w:r>
      <w:bookmarkEnd w:id="31"/>
    </w:p>
    <w:p w14:paraId="2711DCA0" w14:textId="028E3E5D" w:rsidR="00FB3882" w:rsidRPr="00C96962" w:rsidRDefault="00FB3882" w:rsidP="006406C9">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of keyword data blocks to define the types and compositions of the reactants. IPhreeqc </w:t>
      </w:r>
      <w:r w:rsidR="00C71FD4">
        <w:rPr>
          <w:lang w:val="en-US"/>
        </w:rPr>
        <w:fldChar w:fldCharType="begin"/>
      </w:r>
      <w:r w:rsidR="00C71FD4">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sidR="00C71FD4">
        <w:rPr>
          <w:lang w:val="en-US"/>
        </w:rPr>
        <w:fldChar w:fldCharType="separate"/>
      </w:r>
      <w:r w:rsidR="00C71FD4">
        <w:rPr>
          <w:noProof/>
          <w:lang w:val="en-US"/>
        </w:rPr>
        <w:t>(</w:t>
      </w:r>
      <w:hyperlink w:anchor="_ENREF_13" w:tooltip="Charlton, 2011 #3161" w:history="1">
        <w:r w:rsidR="004C3286">
          <w:rPr>
            <w:noProof/>
            <w:lang w:val="en-US"/>
          </w:rPr>
          <w:t>Charlton and Parkhurst, 2011</w:t>
        </w:r>
      </w:hyperlink>
      <w:r w:rsidR="00C71FD4">
        <w:rPr>
          <w:noProof/>
          <w:lang w:val="en-US"/>
        </w:rPr>
        <w:t>)</w:t>
      </w:r>
      <w:r w:rsidR="00C71FD4">
        <w:rPr>
          <w:lang w:val="en-US"/>
        </w:rPr>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sidR="00F22977">
        <w:rPr>
          <w:lang w:val="en-US"/>
        </w:rPr>
        <w:t>processing</w:t>
      </w:r>
      <w:r w:rsidRPr="00C96962">
        <w:rPr>
          <w:lang w:val="en-US"/>
        </w:rPr>
        <w:t xml:space="preserve"> strings that define keyword data blocks and arrays </w:t>
      </w:r>
      <w:r w:rsidR="00EC7A23" w:rsidRPr="00C96962">
        <w:rPr>
          <w:lang w:val="en-US"/>
        </w:rPr>
        <w:t>of selected</w:t>
      </w:r>
      <w:r w:rsidR="00EC7A23">
        <w:rPr>
          <w:rStyle w:val="CommentReference"/>
          <w:rFonts w:eastAsiaTheme="minorHAnsi" w:cstheme="minorBidi"/>
          <w:lang w:val="en-US" w:eastAsia="en-US"/>
        </w:rPr>
        <w:t>-</w:t>
      </w:r>
      <w:r w:rsidR="00EC7A23" w:rsidRPr="00C96962">
        <w:rPr>
          <w:lang w:val="en-US"/>
        </w:rPr>
        <w:t>output</w:t>
      </w:r>
      <w:r w:rsidRPr="00C96962">
        <w:rPr>
          <w:lang w:val="en-US"/>
        </w:rPr>
        <w:t xml:space="preserve">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797EE222" w:rsidR="00FB3882" w:rsidRPr="00C96962" w:rsidRDefault="00FB3882" w:rsidP="006406C9">
      <w:pPr>
        <w:pStyle w:val="Text"/>
        <w:rPr>
          <w:lang w:val="en-US"/>
        </w:rPr>
      </w:pPr>
      <w:r w:rsidRPr="00C96962">
        <w:rPr>
          <w:lang w:val="en-US"/>
        </w:rPr>
        <w:lastRenderedPageBreak/>
        <w:t xml:space="preserve">PhreeqcRM is a C++ class that encapsulates IPhreeqc and is designed specifically for performing reaction calculations in </w:t>
      </w:r>
      <w:r w:rsidR="00997A97">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sidR="00F1689E">
        <w:rPr>
          <w:lang w:val="en-US"/>
        </w:rPr>
        <w:t xml:space="preserve"> </w:t>
      </w:r>
      <w:r w:rsidRPr="00C96962">
        <w:rPr>
          <w:lang w:val="en-US"/>
        </w:rPr>
        <w:t xml:space="preserve">output data can be obtained as an array for visualization and output to files. The methods in PhreeqcRM include </w:t>
      </w:r>
      <w:commentRangeStart w:id="32"/>
      <w:r w:rsidRPr="00C96962">
        <w:rPr>
          <w:lang w:val="en-US"/>
        </w:rPr>
        <w:t xml:space="preserve">all of the capabilities </w:t>
      </w:r>
      <w:commentRangeEnd w:id="32"/>
      <w:r w:rsidR="0043449B">
        <w:rPr>
          <w:rStyle w:val="CommentReference"/>
          <w:rFonts w:eastAsiaTheme="minorHAnsi" w:cstheme="minorBidi"/>
          <w:lang w:val="en-US" w:eastAsia="en-US"/>
        </w:rPr>
        <w:commentReference w:id="32"/>
      </w:r>
      <w:r w:rsidRPr="00C96962">
        <w:rPr>
          <w:lang w:val="en-US"/>
        </w:rPr>
        <w:t xml:space="preserve">necessary to implement PHREEQC reaction calculations in a multicomponent transport simulator. </w:t>
      </w:r>
    </w:p>
    <w:p w14:paraId="6D483011" w14:textId="77777777" w:rsidR="00FB3882" w:rsidRDefault="00FB3882" w:rsidP="006406C9">
      <w:pPr>
        <w:pStyle w:val="Heading2"/>
        <w:suppressAutoHyphens/>
      </w:pPr>
      <w:r w:rsidRPr="00C96962">
        <w:t>Implementation of PhreeqcRM in a Multicomponent Transport Simulator</w:t>
      </w:r>
    </w:p>
    <w:p w14:paraId="21A9058E" w14:textId="2B543C7C" w:rsidR="00613D20" w:rsidRPr="00C96962" w:rsidRDefault="00FB3882" w:rsidP="006406C9">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is displayed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are detailed in the following section.</w:t>
      </w:r>
    </w:p>
    <w:p w14:paraId="360A55FC" w14:textId="74FD57A5" w:rsidR="007F3941" w:rsidRPr="00C96962" w:rsidRDefault="00F1689E" w:rsidP="006406C9">
      <w:pPr>
        <w:pStyle w:val="Caption"/>
        <w:suppressLineNumbers w:val="0"/>
      </w:pPr>
      <w:r>
        <w:rPr>
          <w:noProof/>
        </w:rPr>
        <w:lastRenderedPageBreak/>
        <w:drawing>
          <wp:inline distT="0" distB="0" distL="0" distR="0" wp14:anchorId="4F71B8F8" wp14:editId="33610B7C">
            <wp:extent cx="3963051" cy="61148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_flow.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3051" cy="6114822"/>
                    </a:xfrm>
                    <a:prstGeom prst="rect">
                      <a:avLst/>
                    </a:prstGeom>
                  </pic:spPr>
                </pic:pic>
              </a:graphicData>
            </a:graphic>
          </wp:inline>
        </w:drawing>
      </w:r>
    </w:p>
    <w:p w14:paraId="07D77F7C" w14:textId="77777777" w:rsidR="003A1477" w:rsidRPr="00C96962" w:rsidRDefault="003A1477" w:rsidP="006406C9">
      <w:pPr>
        <w:pStyle w:val="Caption"/>
        <w:suppressLineNumbers w:val="0"/>
      </w:pPr>
      <w:bookmarkStart w:id="33" w:name="_Ref397500125"/>
      <w:bookmarkStart w:id="34" w:name="_Ref397500119"/>
      <w:r w:rsidRPr="00C96962">
        <w:t xml:space="preserve">Figure </w:t>
      </w:r>
      <w:r w:rsidRPr="00C96962">
        <w:fldChar w:fldCharType="begin"/>
      </w:r>
      <w:r w:rsidRPr="00C96962">
        <w:instrText xml:space="preserve"> SEQ Figure \* ARABIC </w:instrText>
      </w:r>
      <w:r w:rsidRPr="00C96962">
        <w:fldChar w:fldCharType="separate"/>
      </w:r>
      <w:r>
        <w:rPr>
          <w:noProof/>
        </w:rPr>
        <w:t>1</w:t>
      </w:r>
      <w:r w:rsidRPr="00C96962">
        <w:fldChar w:fldCharType="end"/>
      </w:r>
      <w:r w:rsidRPr="00C96962">
        <w:t>: Generic program flow</w:t>
      </w:r>
      <w:r>
        <w:t xml:space="preserve"> for a reactive transport simulator using operator splitting</w:t>
      </w:r>
      <w:r w:rsidRPr="00C96962">
        <w:t>.</w:t>
      </w:r>
    </w:p>
    <w:bookmarkEnd w:id="33"/>
    <w:bookmarkEnd w:id="34"/>
    <w:p w14:paraId="25B6B666" w14:textId="5052D675" w:rsidR="00F1689E" w:rsidRPr="00C96962" w:rsidRDefault="00F1689E" w:rsidP="002E02C3">
      <w:pPr>
        <w:pStyle w:val="Text"/>
        <w:rPr>
          <w:lang w:val="en-US"/>
        </w:rPr>
      </w:pPr>
      <w:r w:rsidRPr="00C96962">
        <w:rPr>
          <w:lang w:val="en-US"/>
        </w:rPr>
        <w:t>PhreeqcRM is intended to be the reaction</w:t>
      </w:r>
      <w:r>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Pr>
          <w:lang w:val="en-US"/>
        </w:rPr>
        <w:t xml:space="preserve">approach </w:t>
      </w:r>
      <w:r w:rsidRPr="00C96962">
        <w:rPr>
          <w:lang w:val="en-US"/>
        </w:rPr>
        <w:t>is the sequential non</w:t>
      </w:r>
      <w:r>
        <w:rPr>
          <w:lang w:val="en-US"/>
        </w:rPr>
        <w:noBreakHyphen/>
      </w:r>
      <w:r w:rsidRPr="00C96962">
        <w:rPr>
          <w:lang w:val="en-US"/>
        </w:rPr>
        <w:t xml:space="preserve">iterative approach (SNIA) </w:t>
      </w:r>
      <w:r w:rsidR="00C71FD4">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sidR="00C71FD4">
        <w:rPr>
          <w:lang w:val="en-US"/>
        </w:rPr>
        <w:instrText xml:space="preserve"> ADDIN EN.CITE </w:instrText>
      </w:r>
      <w:r w:rsidR="00C71FD4">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sidR="00C71FD4">
        <w:rPr>
          <w:lang w:val="en-US"/>
        </w:rPr>
        <w:instrText xml:space="preserve"> ADDIN EN.CITE.DATA </w:instrText>
      </w:r>
      <w:r w:rsidR="00C71FD4">
        <w:rPr>
          <w:lang w:val="en-US"/>
        </w:rPr>
      </w:r>
      <w:r w:rsidR="00C71FD4">
        <w:rPr>
          <w:lang w:val="en-US"/>
        </w:rPr>
        <w:fldChar w:fldCharType="end"/>
      </w:r>
      <w:r w:rsidR="00C71FD4">
        <w:rPr>
          <w:lang w:val="en-US"/>
        </w:rPr>
      </w:r>
      <w:r w:rsidR="00C71FD4">
        <w:rPr>
          <w:lang w:val="en-US"/>
        </w:rPr>
        <w:fldChar w:fldCharType="separate"/>
      </w:r>
      <w:r w:rsidR="00C71FD4">
        <w:rPr>
          <w:noProof/>
          <w:lang w:val="en-US"/>
        </w:rPr>
        <w:t>(</w:t>
      </w:r>
      <w:hyperlink w:anchor="_ENREF_6" w:tooltip="Barry, 2000 #1504" w:history="1">
        <w:r w:rsidR="004C3286">
          <w:rPr>
            <w:noProof/>
            <w:lang w:val="en-US"/>
          </w:rPr>
          <w:t>Barry</w:t>
        </w:r>
        <w:r w:rsidR="004C3286" w:rsidRPr="00C71FD4">
          <w:rPr>
            <w:i/>
            <w:noProof/>
            <w:lang w:val="en-US"/>
          </w:rPr>
          <w:t xml:space="preserve"> et al.</w:t>
        </w:r>
        <w:r w:rsidR="004C3286">
          <w:rPr>
            <w:noProof/>
            <w:lang w:val="en-US"/>
          </w:rPr>
          <w:t>, 2000</w:t>
        </w:r>
      </w:hyperlink>
      <w:r w:rsidR="00C71FD4">
        <w:rPr>
          <w:noProof/>
          <w:lang w:val="en-US"/>
        </w:rPr>
        <w:t xml:space="preserve">; </w:t>
      </w:r>
      <w:hyperlink w:anchor="_ENREF_12" w:tooltip="Carrayrou, 2004 #606" w:history="1">
        <w:r w:rsidR="004C3286">
          <w:rPr>
            <w:noProof/>
            <w:lang w:val="en-US"/>
          </w:rPr>
          <w:t>Carrayrou</w:t>
        </w:r>
        <w:r w:rsidR="004C3286" w:rsidRPr="00C71FD4">
          <w:rPr>
            <w:i/>
            <w:noProof/>
            <w:lang w:val="en-US"/>
          </w:rPr>
          <w:t xml:space="preserve"> et al.</w:t>
        </w:r>
        <w:r w:rsidR="004C3286">
          <w:rPr>
            <w:noProof/>
            <w:lang w:val="en-US"/>
          </w:rPr>
          <w:t>, 2004</w:t>
        </w:r>
      </w:hyperlink>
      <w:r w:rsidR="00C71FD4">
        <w:rPr>
          <w:noProof/>
          <w:lang w:val="en-US"/>
        </w:rPr>
        <w:t xml:space="preserve">; </w:t>
      </w:r>
      <w:hyperlink w:anchor="_ENREF_52" w:tooltip="Yeh, 1989 #1582" w:history="1">
        <w:r w:rsidR="004C3286">
          <w:rPr>
            <w:noProof/>
            <w:lang w:val="en-US"/>
          </w:rPr>
          <w:t>Yeh and Tripathi, 1989</w:t>
        </w:r>
      </w:hyperlink>
      <w:r w:rsidR="00C71FD4">
        <w:rPr>
          <w:noProof/>
          <w:lang w:val="en-US"/>
        </w:rPr>
        <w:t>)</w:t>
      </w:r>
      <w:r w:rsidR="00C71FD4">
        <w:rPr>
          <w:lang w:val="en-US"/>
        </w:rPr>
        <w:fldChar w:fldCharType="end"/>
      </w:r>
      <w:r w:rsidRPr="00C96962">
        <w:rPr>
          <w:lang w:val="en-US"/>
        </w:rPr>
        <w:t xml:space="preserve">, which separates the simultaneous processes of solute transport and reaction into </w:t>
      </w:r>
      <w:r w:rsidRPr="00C96962">
        <w:rPr>
          <w:lang w:val="en-US"/>
        </w:rPr>
        <w:lastRenderedPageBreak/>
        <w:t>alternating transport and reaction steps</w:t>
      </w:r>
      <w:commentRangeStart w:id="35"/>
      <w:del w:id="36" w:author="Parkhurst, David L." w:date="2015-01-14T14:50:00Z">
        <w:r w:rsidRPr="00C96962" w:rsidDel="0043449B">
          <w:rPr>
            <w:lang w:val="en-US"/>
          </w:rPr>
          <w:delText xml:space="preserve"> with predefined time steps</w:delText>
        </w:r>
        <w:commentRangeEnd w:id="35"/>
        <w:r w:rsidR="0043449B" w:rsidDel="0043449B">
          <w:rPr>
            <w:rStyle w:val="CommentReference"/>
            <w:rFonts w:eastAsiaTheme="minorHAnsi" w:cstheme="minorBidi"/>
            <w:lang w:val="en-US" w:eastAsia="en-US"/>
          </w:rPr>
          <w:commentReference w:id="35"/>
        </w:r>
      </w:del>
      <w:r w:rsidRPr="00C96962">
        <w:rPr>
          <w:lang w:val="en-US"/>
        </w:rPr>
        <w:t>. PhreeqcRM is not restricted to SNIA, but SNIA is assumed here for simplicity.</w:t>
      </w:r>
    </w:p>
    <w:p w14:paraId="6D802B9D" w14:textId="613F4EF2" w:rsidR="00F1689E" w:rsidRPr="00C96962" w:rsidRDefault="00F1689E" w:rsidP="002E02C3">
      <w:pPr>
        <w:pStyle w:val="Text"/>
        <w:rPr>
          <w:lang w:val="en-US"/>
        </w:rPr>
      </w:pPr>
      <w:r w:rsidRPr="00C96962">
        <w:rPr>
          <w:lang w:val="en-US"/>
        </w:rPr>
        <w:t>PHREEQC uses moles of element</w:t>
      </w:r>
      <w:r>
        <w:rPr>
          <w:lang w:val="en-US"/>
        </w:rPr>
        <w:t>s</w:t>
      </w:r>
      <w:r w:rsidRPr="00C96962">
        <w:rPr>
          <w:lang w:val="en-US"/>
        </w:rPr>
        <w:t>, including oxygen and hydrogen, as the definition of a solution. To account for charge imbalance in boundary and initial solutions and to compensate for charge imbalances that may be induced by surface</w:t>
      </w:r>
      <w:r>
        <w:rPr>
          <w:lang w:val="en-US"/>
        </w:rPr>
        <w:noBreakHyphen/>
      </w:r>
      <w:r w:rsidRPr="00C96962">
        <w:rPr>
          <w:lang w:val="en-US"/>
        </w:rPr>
        <w:t xml:space="preserve">complexation reactions, </w:t>
      </w:r>
      <w:r w:rsidR="00EC7A23" w:rsidRPr="00C96962">
        <w:rPr>
          <w:lang w:val="en-US"/>
        </w:rPr>
        <w:t xml:space="preserve">charge imbalance is </w:t>
      </w:r>
      <w:r w:rsidRPr="00C96962">
        <w:rPr>
          <w:lang w:val="en-US"/>
        </w:rPr>
        <w:t xml:space="preserve">also required for a complete solution definition. The elements plus charge imbalance are referred to as components. PhreeqcRM does not rely on a specific form of the transport equations. If the same form of transport equation </w:t>
      </w:r>
      <w:r>
        <w:rPr>
          <w:lang w:val="en-US"/>
        </w:rPr>
        <w:t>applies</w:t>
      </w:r>
      <w:r w:rsidRPr="00C96962">
        <w:rPr>
          <w:lang w:val="en-US"/>
        </w:rPr>
        <w:t xml:space="preserve"> for all </w:t>
      </w:r>
      <w:r w:rsidR="00EC7A23">
        <w:rPr>
          <w:lang w:val="en-US"/>
        </w:rPr>
        <w:t xml:space="preserve">dissolved </w:t>
      </w:r>
      <w:r w:rsidRPr="00C96962">
        <w:rPr>
          <w:lang w:val="en-US"/>
        </w:rPr>
        <w:t>species</w:t>
      </w:r>
      <w:r>
        <w:rPr>
          <w:lang w:val="en-US"/>
        </w:rPr>
        <w:t>,</w:t>
      </w:r>
      <w:r w:rsidRPr="00C96962">
        <w:rPr>
          <w:lang w:val="en-US"/>
        </w:rPr>
        <w:t xml:space="preserve"> and </w:t>
      </w:r>
      <w:r>
        <w:rPr>
          <w:lang w:val="en-US"/>
        </w:rPr>
        <w:t>equation</w:t>
      </w:r>
      <w:r w:rsidRPr="00C96962">
        <w:rPr>
          <w:lang w:val="en-US"/>
        </w:rPr>
        <w:t xml:space="preserve"> parameters are species</w:t>
      </w:r>
      <w:r>
        <w:rPr>
          <w:lang w:val="en-US"/>
        </w:rPr>
        <w:noBreakHyphen/>
      </w:r>
      <w:r w:rsidRPr="00C96962">
        <w:rPr>
          <w:lang w:val="en-US"/>
        </w:rPr>
        <w:t xml:space="preserve">independent, then the aqueous solution may be transported in terms of components rather than solution species, which reduces the number of transported entities. </w:t>
      </w:r>
    </w:p>
    <w:p w14:paraId="69160797" w14:textId="14D9100E" w:rsidR="00F1689E" w:rsidRPr="00C96962" w:rsidRDefault="00F1689E" w:rsidP="006406C9">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Pr>
          <w:lang w:val="en-US"/>
        </w:rPr>
        <w:noBreakHyphen/>
      </w:r>
      <w:r w:rsidRPr="00C96962">
        <w:rPr>
          <w:lang w:val="en-US"/>
        </w:rPr>
        <w:t xml:space="preserve">dependent transport </w:t>
      </w:r>
      <w:r>
        <w:rPr>
          <w:lang w:val="en-US"/>
        </w:rPr>
        <w:t xml:space="preserve">processes </w:t>
      </w:r>
      <w:r w:rsidRPr="00C96962">
        <w:rPr>
          <w:lang w:val="en-US"/>
        </w:rPr>
        <w:t>(e.g., Nernst</w:t>
      </w:r>
      <w:r>
        <w:rPr>
          <w:lang w:val="en-US"/>
        </w:rPr>
        <w:noBreakHyphen/>
      </w:r>
      <w:r w:rsidRPr="00C96962">
        <w:rPr>
          <w:lang w:val="en-US"/>
        </w:rPr>
        <w:t xml:space="preserve">Planck equation). In this case, it is necessary for the transport equations to account for each aqueous species, while maintaining a net current </w:t>
      </w:r>
      <w:del w:id="37" w:author="Parkhurst, David L." w:date="2015-01-14T16:13:00Z">
        <w:r w:rsidR="00EC7A23" w:rsidDel="00804973">
          <w:rPr>
            <w:lang w:val="en-US"/>
          </w:rPr>
          <w:delText xml:space="preserve"> </w:delText>
        </w:r>
      </w:del>
      <w:r w:rsidR="00EC7A23">
        <w:rPr>
          <w:lang w:val="en-US"/>
        </w:rPr>
        <w:t xml:space="preserve">of zero </w:t>
      </w:r>
      <w:r w:rsidR="00EC7A23">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IGFsLjwvc3R5bGU+LCAyMDEwKTwvRGlzcGxheVRleHQ+PHJlY29yZD48cmVjLW51bWJlcj4yNDc8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</w:fldData>
        </w:fldChar>
      </w:r>
      <w:r w:rsidR="00EC7A23">
        <w:rPr>
          <w:lang w:val="en-US"/>
        </w:rPr>
        <w:instrText xml:space="preserve"> ADDIN EN.CITE </w:instrText>
      </w:r>
      <w:r w:rsidR="00EC7A23">
        <w:rPr>
          <w:lang w:val="en-US"/>
        </w:rPr>
        <w:fldChar w:fldCharType="begin">
          <w:fldData xml:space="preserve">PEVuZE5vdGU+PENpdGU+PEF1dGhvcj5BbnRob255PC9BdXRob3I+PFllYXI+MjAwNzwvWWVhcj48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</w:fldData>
        </w:fldChar>
      </w:r>
      <w:r w:rsidR="00EC7A23">
        <w:rPr>
          <w:lang w:val="en-US"/>
        </w:rPr>
        <w:instrText xml:space="preserve"> ADDIN EN.CITE.DATA </w:instrText>
      </w:r>
      <w:r w:rsidR="00EC7A23">
        <w:rPr>
          <w:lang w:val="en-US"/>
        </w:rPr>
      </w:r>
      <w:r w:rsidR="00EC7A23">
        <w:rPr>
          <w:lang w:val="en-US"/>
        </w:rPr>
        <w:fldChar w:fldCharType="end"/>
      </w:r>
      <w:r w:rsidR="00EC7A23">
        <w:rPr>
          <w:lang w:val="en-US"/>
        </w:rPr>
      </w:r>
      <w:r w:rsidR="00EC7A23">
        <w:rPr>
          <w:lang w:val="en-US"/>
        </w:rPr>
        <w:fldChar w:fldCharType="separate"/>
      </w:r>
      <w:r w:rsidR="00EC7A23">
        <w:rPr>
          <w:noProof/>
          <w:lang w:val="en-US"/>
        </w:rPr>
        <w:t>(</w:t>
      </w:r>
      <w:hyperlink w:anchor="_ENREF_3" w:tooltip="Anthony, 2007 #247" w:history="1">
        <w:r w:rsidR="004C3286">
          <w:rPr>
            <w:noProof/>
            <w:lang w:val="en-US"/>
          </w:rPr>
          <w:t>Anthony</w:t>
        </w:r>
        <w:r w:rsidR="004C3286" w:rsidRPr="00EC7A23">
          <w:rPr>
            <w:i/>
            <w:noProof/>
            <w:lang w:val="en-US"/>
          </w:rPr>
          <w:t xml:space="preserve"> et al.</w:t>
        </w:r>
        <w:r w:rsidR="004C3286">
          <w:rPr>
            <w:noProof/>
            <w:lang w:val="en-US"/>
          </w:rPr>
          <w:t>, 2007</w:t>
        </w:r>
      </w:hyperlink>
      <w:r w:rsidR="00EC7A23">
        <w:rPr>
          <w:noProof/>
          <w:lang w:val="en-US"/>
        </w:rPr>
        <w:t xml:space="preserve">; </w:t>
      </w:r>
      <w:hyperlink w:anchor="_ENREF_4" w:tooltip="Appelo, 2010 #245" w:history="1">
        <w:r w:rsidR="004C3286">
          <w:rPr>
            <w:noProof/>
            <w:lang w:val="en-US"/>
          </w:rPr>
          <w:t>Appelo</w:t>
        </w:r>
        <w:r w:rsidR="004C3286" w:rsidRPr="00EC7A23">
          <w:rPr>
            <w:i/>
            <w:noProof/>
            <w:lang w:val="en-US"/>
          </w:rPr>
          <w:t xml:space="preserve"> et al.</w:t>
        </w:r>
        <w:r w:rsidR="004C3286">
          <w:rPr>
            <w:noProof/>
            <w:lang w:val="en-US"/>
          </w:rPr>
          <w:t>, 2010</w:t>
        </w:r>
      </w:hyperlink>
      <w:r w:rsidR="00EC7A23">
        <w:rPr>
          <w:noProof/>
          <w:lang w:val="en-US"/>
        </w:rPr>
        <w:t>)</w:t>
      </w:r>
      <w:r w:rsidR="00EC7A23">
        <w:rPr>
          <w:lang w:val="en-US"/>
        </w:rPr>
        <w:fldChar w:fldCharType="end"/>
      </w:r>
      <w:r w:rsidRPr="00C96962">
        <w:rPr>
          <w:lang w:val="en-US"/>
        </w:rPr>
        <w:t xml:space="preserve">. In the following sections, we consider </w:t>
      </w:r>
      <w:r>
        <w:rPr>
          <w:lang w:val="en-US"/>
        </w:rPr>
        <w:t>only</w:t>
      </w:r>
      <w:r w:rsidRPr="00C96962">
        <w:rPr>
          <w:lang w:val="en-US"/>
        </w:rPr>
        <w:t xml:space="preserve"> component</w:t>
      </w:r>
      <w:r>
        <w:rPr>
          <w:lang w:val="en-US"/>
        </w:rPr>
        <w:noBreakHyphen/>
      </w:r>
      <w:r w:rsidRPr="00C96962">
        <w:rPr>
          <w:lang w:val="en-US"/>
        </w:rPr>
        <w:t>based transport with species</w:t>
      </w:r>
      <w:r>
        <w:rPr>
          <w:lang w:val="en-US"/>
        </w:rPr>
        <w:noBreakHyphen/>
      </w:r>
      <w:r w:rsidRPr="00C96962">
        <w:rPr>
          <w:lang w:val="en-US"/>
        </w:rPr>
        <w:t xml:space="preserve">independent transport parameters. </w:t>
      </w:r>
    </w:p>
    <w:p w14:paraId="0D2E18E1" w14:textId="52E67ED2" w:rsidR="00F1689E" w:rsidRPr="00C96962" w:rsidRDefault="00F1689E" w:rsidP="006406C9">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mass</w:t>
      </w:r>
      <w:r>
        <w:rPr>
          <w:lang w:val="en-US"/>
        </w:rPr>
        <w:noBreakHyphen/>
      </w:r>
      <w:r w:rsidRPr="00C96962">
        <w:rPr>
          <w:lang w:val="en-US"/>
        </w:rPr>
        <w:t xml:space="preserve">balance errors, negative concentrations from the previous transport step </w:t>
      </w:r>
      <w:r w:rsidR="004E1A09">
        <w:rPr>
          <w:lang w:val="en-US"/>
        </w:rPr>
        <w:t xml:space="preserve">have to </w:t>
      </w:r>
      <w:r w:rsidRPr="00C96962">
        <w:rPr>
          <w:lang w:val="en-US"/>
        </w:rPr>
        <w:t xml:space="preserve">be added to the result of the reaction step prior to updating concentrations for the </w:t>
      </w:r>
      <w:commentRangeStart w:id="38"/>
      <w:r w:rsidRPr="00C96962">
        <w:rPr>
          <w:lang w:val="en-US"/>
        </w:rPr>
        <w:lastRenderedPageBreak/>
        <w:t>following</w:t>
      </w:r>
      <w:commentRangeEnd w:id="38"/>
      <w:r w:rsidR="0033079E">
        <w:rPr>
          <w:rStyle w:val="CommentReference"/>
          <w:rFonts w:eastAsiaTheme="minorHAnsi" w:cstheme="minorBidi"/>
          <w:lang w:val="en-US" w:eastAsia="en-US"/>
        </w:rPr>
        <w:commentReference w:id="38"/>
      </w:r>
      <w:r w:rsidRPr="00C96962">
        <w:rPr>
          <w:lang w:val="en-US"/>
        </w:rPr>
        <w:t xml:space="preserve"> </w:t>
      </w:r>
      <w:r w:rsidR="00EC7A23" w:rsidRPr="00C96962">
        <w:rPr>
          <w:lang w:val="en-US"/>
        </w:rPr>
        <w:t xml:space="preserve">transport </w:t>
      </w:r>
      <w:commentRangeStart w:id="39"/>
      <w:commentRangeStart w:id="40"/>
      <w:r w:rsidR="00EC7A23" w:rsidRPr="00C96962">
        <w:rPr>
          <w:lang w:val="en-US"/>
        </w:rPr>
        <w:t>step</w:t>
      </w:r>
      <w:commentRangeEnd w:id="39"/>
      <w:r w:rsidR="00EC7A23">
        <w:rPr>
          <w:rStyle w:val="CommentReference"/>
          <w:rFonts w:eastAsiaTheme="minorHAnsi" w:cstheme="minorBidi"/>
          <w:lang w:val="en-US" w:eastAsia="en-US"/>
        </w:rPr>
        <w:commentReference w:id="39"/>
      </w:r>
      <w:commentRangeEnd w:id="40"/>
      <w:r w:rsidR="00EC7A23">
        <w:rPr>
          <w:rStyle w:val="CommentReference"/>
          <w:rFonts w:eastAsiaTheme="minorHAnsi" w:cstheme="minorBidi"/>
          <w:lang w:val="en-US" w:eastAsia="en-US"/>
        </w:rPr>
        <w:commentReference w:id="40"/>
      </w:r>
      <w:r w:rsidR="00EC7A23" w:rsidRPr="00C96962">
        <w:rPr>
          <w:lang w:val="en-US"/>
        </w:rPr>
        <w:t>.</w:t>
      </w:r>
      <w:ins w:id="41" w:author="Parkhurst, David L." w:date="2015-01-14T10:46:00Z">
        <w:r w:rsidR="002E02C3">
          <w:rPr>
            <w:lang w:val="en-US"/>
          </w:rPr>
          <w:t xml:space="preserve"> This approach should conserve mass; however, </w:t>
        </w:r>
      </w:ins>
      <w:ins w:id="42" w:author="Parkhurst, David L." w:date="2015-01-14T10:49:00Z">
        <w:r w:rsidR="002E02C3">
          <w:rPr>
            <w:lang w:val="en-US"/>
          </w:rPr>
          <w:t xml:space="preserve">errors may accumulate if </w:t>
        </w:r>
      </w:ins>
      <w:ins w:id="43" w:author="Parkhurst, David L." w:date="2015-01-14T10:46:00Z">
        <w:r w:rsidR="002E02C3">
          <w:rPr>
            <w:lang w:val="en-US"/>
          </w:rPr>
          <w:t xml:space="preserve">reactions </w:t>
        </w:r>
      </w:ins>
      <w:ins w:id="44" w:author="Parkhurst, David L." w:date="2015-01-14T10:50:00Z">
        <w:r w:rsidR="002E02C3">
          <w:rPr>
            <w:lang w:val="en-US"/>
          </w:rPr>
          <w:t>are</w:t>
        </w:r>
      </w:ins>
      <w:ins w:id="45" w:author="Parkhurst, David L." w:date="2015-01-14T10:46:00Z">
        <w:r w:rsidR="002E02C3">
          <w:rPr>
            <w:lang w:val="en-US"/>
          </w:rPr>
          <w:t xml:space="preserve"> not calculated </w:t>
        </w:r>
      </w:ins>
      <w:ins w:id="46" w:author="Parkhurst, David L." w:date="2015-01-14T10:50:00Z">
        <w:r w:rsidR="002E02C3">
          <w:rPr>
            <w:lang w:val="en-US"/>
          </w:rPr>
          <w:t xml:space="preserve">for a component because </w:t>
        </w:r>
      </w:ins>
      <w:ins w:id="47" w:author="Parkhurst, David L." w:date="2015-01-14T10:46:00Z">
        <w:r w:rsidR="002E02C3">
          <w:rPr>
            <w:lang w:val="en-US"/>
          </w:rPr>
          <w:t xml:space="preserve">concentrations are set to zero. </w:t>
        </w:r>
      </w:ins>
    </w:p>
    <w:p w14:paraId="25C78E73" w14:textId="77777777" w:rsidR="00FB3882" w:rsidRPr="00C96962" w:rsidRDefault="00FB3882" w:rsidP="006406C9">
      <w:pPr>
        <w:pStyle w:val="Heading2"/>
      </w:pPr>
      <w:r w:rsidRPr="00C96962">
        <w:t>Key Methods of the PhreeqcRM API</w:t>
      </w:r>
    </w:p>
    <w:p w14:paraId="73B0A818" w14:textId="206A1AC2" w:rsidR="00FB3882" w:rsidRPr="00C96962" w:rsidRDefault="00FB3882" w:rsidP="006406C9">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w:t>
      </w:r>
      <w:r w:rsidR="00DA3192">
        <w:rPr>
          <w:lang w:val="en-US"/>
        </w:rPr>
        <w:t xml:space="preserve">(PhreeqcRM is available at </w:t>
      </w:r>
      <w:hyperlink r:id="rId13" w:history="1">
        <w:r w:rsidR="00DA3192" w:rsidRPr="00536205">
          <w:rPr>
            <w:rStyle w:val="Hyperlink"/>
            <w:lang w:val="en-US"/>
          </w:rPr>
          <w:t>http://wwwbrr.cr.usgs.gov/projects/GWC_coupled/phreeqc</w:t>
        </w:r>
      </w:hyperlink>
      <w:r w:rsidR="00DA3192">
        <w:rPr>
          <w:lang w:val="en-US"/>
        </w:rPr>
        <w:t>.</w:t>
      </w:r>
      <w:r w:rsidR="003A1477" w:rsidRPr="003A1477">
        <w:rPr>
          <w:lang w:val="en-US"/>
        </w:rPr>
        <w:t xml:space="preserve"> </w:t>
      </w:r>
      <w:r w:rsidR="003A1477">
        <w:rPr>
          <w:lang w:val="en-US"/>
        </w:rPr>
        <w:t xml:space="preserve">Included in the distributions is documentation of </w:t>
      </w:r>
      <w:r w:rsidR="003A1477" w:rsidRPr="00C96962">
        <w:rPr>
          <w:lang w:val="en-US"/>
        </w:rPr>
        <w:t xml:space="preserve">all methods </w:t>
      </w:r>
      <w:r w:rsidR="003A1477">
        <w:rPr>
          <w:lang w:val="en-US"/>
        </w:rPr>
        <w:t>of the API and s</w:t>
      </w:r>
      <w:r w:rsidR="003A1477" w:rsidRPr="00C96962">
        <w:rPr>
          <w:lang w:val="en-US"/>
        </w:rPr>
        <w:t xml:space="preserve">imple advection </w:t>
      </w:r>
      <w:r w:rsidR="003A1477">
        <w:rPr>
          <w:lang w:val="en-US"/>
        </w:rPr>
        <w:t xml:space="preserve">examples in </w:t>
      </w:r>
      <w:r w:rsidR="003A1477" w:rsidRPr="00C96962">
        <w:rPr>
          <w:lang w:val="en-US"/>
        </w:rPr>
        <w:t>C</w:t>
      </w:r>
      <w:r w:rsidR="005B4556">
        <w:rPr>
          <w:lang w:val="en-US"/>
        </w:rPr>
        <w:t xml:space="preserve">, Fortran, and C++. Tables 1–8 </w:t>
      </w:r>
      <w:del w:id="48" w:author="Parkhurst, David L." w:date="2015-01-14T16:16:00Z">
        <w:r w:rsidR="003A1477" w:rsidDel="00804973">
          <w:rPr>
            <w:lang w:val="en-US"/>
          </w:rPr>
          <w:delText xml:space="preserve"> </w:delText>
        </w:r>
      </w:del>
      <w:r w:rsidR="003A1477">
        <w:rPr>
          <w:lang w:val="en-US"/>
        </w:rPr>
        <w:t>are excerpts from the C++ example.)</w:t>
      </w:r>
    </w:p>
    <w:p w14:paraId="5B2D8426" w14:textId="0C2B00E1" w:rsidR="00FB3882" w:rsidRPr="00C96962" w:rsidRDefault="00FB3882" w:rsidP="006406C9">
      <w:pPr>
        <w:pStyle w:val="Heading3"/>
      </w:pPr>
      <w:r w:rsidRPr="00C96962">
        <w:t xml:space="preserve">Create </w:t>
      </w:r>
      <w:del w:id="49" w:author="Parkhurst, David L." w:date="2015-01-14T16:16:00Z">
        <w:r w:rsidRPr="00C96962" w:rsidDel="00804973">
          <w:delText xml:space="preserve">and Initialize </w:delText>
        </w:r>
      </w:del>
      <w:r w:rsidRPr="00C96962">
        <w:t>PhreeqcRM</w:t>
      </w:r>
    </w:p>
    <w:p w14:paraId="363F928E" w14:textId="454866C6" w:rsidR="00E334A4" w:rsidDel="00B812A5" w:rsidRDefault="007458CD" w:rsidP="006406C9">
      <w:pPr>
        <w:pStyle w:val="Text"/>
        <w:rPr>
          <w:del w:id="50" w:author="Parkhurst, David L." w:date="2015-01-14T16:41:00Z"/>
          <w:lang w:val="en-US"/>
        </w:rPr>
      </w:pPr>
      <w:r>
        <w:rPr>
          <w:lang w:val="en-US"/>
        </w:rPr>
        <w:t xml:space="preserve">As a </w:t>
      </w:r>
      <w:r w:rsidRPr="00C96962">
        <w:rPr>
          <w:lang w:val="en-US"/>
        </w:rPr>
        <w:t>C++ class</w:t>
      </w:r>
      <w:r>
        <w:rPr>
          <w:lang w:val="en-US"/>
        </w:rPr>
        <w:t xml:space="preserve">, </w:t>
      </w:r>
      <w:r w:rsidR="007D1B1F">
        <w:rPr>
          <w:lang w:val="en-US"/>
        </w:rPr>
        <w:t xml:space="preserve">a constructor creates </w:t>
      </w:r>
      <w:r w:rsidR="00FB3882" w:rsidRPr="00C96962">
        <w:rPr>
          <w:lang w:val="en-US"/>
        </w:rPr>
        <w:t xml:space="preserve">an instance </w:t>
      </w:r>
      <w:r>
        <w:rPr>
          <w:lang w:val="en-US"/>
        </w:rPr>
        <w:t xml:space="preserve">of </w:t>
      </w:r>
      <w:r w:rsidRPr="00C96962">
        <w:rPr>
          <w:lang w:val="en-US"/>
        </w:rPr>
        <w:t>PhreeqcRM</w:t>
      </w:r>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r w:rsidR="009B36E6" w:rsidRPr="009B36E6">
        <w:rPr>
          <w:i/>
          <w:lang w:val="en-US"/>
        </w:rPr>
        <w:t>nthreads</w:t>
      </w:r>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r w:rsidR="009B36E6" w:rsidRPr="009B36E6">
        <w:rPr>
          <w:i/>
          <w:lang w:val="en-US"/>
        </w:rPr>
        <w:t>nxyz</w:t>
      </w:r>
      <w:r w:rsidR="009B36E6">
        <w:rPr>
          <w:lang w:val="en-US"/>
        </w:rPr>
        <w:t>)</w:t>
      </w:r>
      <w:r w:rsidR="00794CA8" w:rsidRPr="00C96962">
        <w:rPr>
          <w:lang w:val="en-US"/>
        </w:rPr>
        <w:t xml:space="preserve"> that represent the nodes or cells </w:t>
      </w:r>
      <w:r w:rsidR="00FB3882" w:rsidRPr="00C96962">
        <w:rPr>
          <w:lang w:val="en-US"/>
        </w:rPr>
        <w:t xml:space="preserve">in the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constructor requires an MPI </w:t>
      </w:r>
      <w:r w:rsidR="00F779A1" w:rsidRPr="00C96962">
        <w:rPr>
          <w:lang w:val="en-US"/>
        </w:rPr>
        <w:t xml:space="preserve">(Message Passing Interface) </w:t>
      </w:r>
      <w:r w:rsidR="00FB3882" w:rsidRPr="00C96962">
        <w:rPr>
          <w:lang w:val="en-US"/>
        </w:rPr>
        <w:t>communicator</w:t>
      </w:r>
      <w:r w:rsidR="00C75D97">
        <w:rPr>
          <w:lang w:val="en-US"/>
        </w:rPr>
        <w:t xml:space="preserve"> and the number of transport cells</w:t>
      </w:r>
      <w:r w:rsidR="00FB3882" w:rsidRPr="00C96962">
        <w:rPr>
          <w:lang w:val="en-US"/>
        </w:rPr>
        <w:t xml:space="preserve">. </w:t>
      </w:r>
      <w:del w:id="51" w:author="Parkhurst, David L." w:date="2015-01-14T16:17:00Z">
        <w:r w:rsidR="00FB3882" w:rsidRPr="00C96962" w:rsidDel="00454A9F">
          <w:rPr>
            <w:lang w:val="en-US"/>
          </w:rPr>
          <w:delText xml:space="preserve">In Fortran or C, the subroutine </w:delText>
        </w:r>
        <w:r w:rsidR="00FB3882" w:rsidRPr="00C96962" w:rsidDel="00454A9F">
          <w:rPr>
            <w:rStyle w:val="API"/>
            <w:lang w:val="en-US"/>
          </w:rPr>
          <w:delText>RM_Create</w:delText>
        </w:r>
        <w:r w:rsidR="00FB3882" w:rsidRPr="00C96962" w:rsidDel="00454A9F">
          <w:rPr>
            <w:lang w:val="en-US"/>
          </w:rPr>
          <w:delText xml:space="preserve"> is used to create the instance.</w:delText>
        </w:r>
      </w:del>
    </w:p>
    <w:p w14:paraId="7C338124" w14:textId="2BE9486D" w:rsidR="00FB3882" w:rsidRPr="00C96962" w:rsidDel="0043449B" w:rsidRDefault="00E334A4" w:rsidP="00B812A5">
      <w:pPr>
        <w:pStyle w:val="Text"/>
        <w:ind w:firstLine="0"/>
        <w:rPr>
          <w:del w:id="52" w:author="Parkhurst, David L." w:date="2015-01-14T14:51:00Z"/>
          <w:lang w:val="en-US"/>
        </w:rPr>
        <w:pPrChange w:id="53" w:author="Parkhurst, David L." w:date="2015-01-14T16:41:00Z">
          <w:pPr>
            <w:pStyle w:val="Text"/>
          </w:pPr>
        </w:pPrChange>
      </w:pPr>
      <w:commentRangeStart w:id="54"/>
      <w:del w:id="55" w:author="Parkhurst, David L." w:date="2015-01-14T14:51:00Z">
        <w:r w:rsidDel="0043449B">
          <w:rPr>
            <w:lang w:val="en-US"/>
          </w:rPr>
          <w:delText>Once created, the properties and behavior of the instance are set as follows:</w:delText>
        </w:r>
      </w:del>
    </w:p>
    <w:p w14:paraId="5EEE2C06" w14:textId="22D98298" w:rsidR="00FB3882" w:rsidRPr="00C96962" w:rsidRDefault="00FB3882" w:rsidP="00B812A5">
      <w:pPr>
        <w:pStyle w:val="Text"/>
        <w:rPr>
          <w:lang w:val="en-US"/>
        </w:rPr>
      </w:pPr>
      <w:del w:id="56" w:author="Parkhurst, David L." w:date="2015-01-14T14:51:00Z">
        <w:r w:rsidRPr="00C96962" w:rsidDel="0043449B">
          <w:rPr>
            <w:lang w:val="en-US"/>
          </w:rPr>
          <w:delText>The action taken when error</w:delText>
        </w:r>
        <w:r w:rsidR="007D1B1F" w:rsidDel="0043449B">
          <w:rPr>
            <w:lang w:val="en-US"/>
          </w:rPr>
          <w:delText>s</w:delText>
        </w:r>
        <w:r w:rsidRPr="00C96962" w:rsidDel="0043449B">
          <w:rPr>
            <w:lang w:val="en-US"/>
          </w:rPr>
          <w:delText xml:space="preserve"> </w:delText>
        </w:r>
        <w:r w:rsidR="007D1B1F" w:rsidDel="0043449B">
          <w:rPr>
            <w:lang w:val="en-US"/>
          </w:rPr>
          <w:delText>occur</w:delText>
        </w:r>
        <w:r w:rsidRPr="00C96962" w:rsidDel="0043449B">
          <w:rPr>
            <w:lang w:val="en-US"/>
          </w:rPr>
          <w:delText xml:space="preserve"> can be set to one of three options: </w:delText>
        </w:r>
        <w:r w:rsidR="00DF732B" w:rsidDel="0043449B">
          <w:rPr>
            <w:lang w:val="en-US"/>
          </w:rPr>
          <w:delText>(</w:delText>
        </w:r>
        <w:r w:rsidR="00316135" w:rsidDel="0043449B">
          <w:rPr>
            <w:lang w:val="en-US"/>
          </w:rPr>
          <w:delText>1</w:delText>
        </w:r>
        <w:r w:rsidR="00DF732B" w:rsidDel="0043449B">
          <w:rPr>
            <w:lang w:val="en-US"/>
          </w:rPr>
          <w:delText xml:space="preserve">) </w:delText>
        </w:r>
        <w:r w:rsidRPr="00C96962" w:rsidDel="0043449B">
          <w:rPr>
            <w:lang w:val="en-US"/>
          </w:rPr>
          <w:delText>the</w:delText>
        </w:r>
        <w:r w:rsidR="00DF732B" w:rsidDel="0043449B">
          <w:rPr>
            <w:lang w:val="en-US"/>
          </w:rPr>
          <w:delText xml:space="preserve"> invoked </w:delText>
        </w:r>
        <w:r w:rsidR="007458CD" w:rsidDel="0043449B">
          <w:rPr>
            <w:lang w:val="en-US"/>
          </w:rPr>
          <w:delText xml:space="preserve">method returns an error code, </w:delText>
        </w:r>
        <w:r w:rsidR="00DF732B" w:rsidDel="0043449B">
          <w:rPr>
            <w:lang w:val="en-US"/>
          </w:rPr>
          <w:delText>(</w:delText>
        </w:r>
        <w:r w:rsidR="00316135" w:rsidDel="0043449B">
          <w:rPr>
            <w:lang w:val="en-US"/>
          </w:rPr>
          <w:delText>2</w:delText>
        </w:r>
        <w:r w:rsidR="00DF732B" w:rsidDel="0043449B">
          <w:rPr>
            <w:lang w:val="en-US"/>
          </w:rPr>
          <w:delText xml:space="preserve">) </w:delText>
        </w:r>
        <w:r w:rsidR="007D1B1F" w:rsidDel="0043449B">
          <w:rPr>
            <w:lang w:val="en-US"/>
          </w:rPr>
          <w:delText>the program throws an</w:delText>
        </w:r>
        <w:r w:rsidR="007D1B1F" w:rsidRPr="00C96962" w:rsidDel="0043449B">
          <w:rPr>
            <w:lang w:val="en-US"/>
          </w:rPr>
          <w:delText xml:space="preserve"> </w:delText>
        </w:r>
        <w:r w:rsidRPr="00C96962" w:rsidDel="0043449B">
          <w:rPr>
            <w:lang w:val="en-US"/>
          </w:rPr>
          <w:delText xml:space="preserve">exception, or </w:delText>
        </w:r>
        <w:r w:rsidR="00DF732B" w:rsidDel="0043449B">
          <w:rPr>
            <w:lang w:val="en-US"/>
          </w:rPr>
          <w:delText>(</w:delText>
        </w:r>
        <w:r w:rsidR="00316135" w:rsidDel="0043449B">
          <w:rPr>
            <w:lang w:val="en-US"/>
          </w:rPr>
          <w:delText>3</w:delText>
        </w:r>
        <w:r w:rsidR="00DF732B" w:rsidDel="0043449B">
          <w:rPr>
            <w:lang w:val="en-US"/>
          </w:rPr>
          <w:delText xml:space="preserve">) </w:delText>
        </w:r>
        <w:r w:rsidRPr="00C96962" w:rsidDel="0043449B">
          <w:rPr>
            <w:lang w:val="en-US"/>
          </w:rPr>
          <w:delText>the program aborts (</w:delText>
        </w:r>
        <w:r w:rsidRPr="00C96962" w:rsidDel="0043449B">
          <w:rPr>
            <w:rStyle w:val="API"/>
            <w:lang w:val="en-US"/>
          </w:rPr>
          <w:delText xml:space="preserve">SetErrorHandlerMode </w:delText>
        </w:r>
        <w:r w:rsidRPr="00C96962" w:rsidDel="0043449B">
          <w:rPr>
            <w:rStyle w:val="API"/>
            <w:rFonts w:ascii="Times New Roman" w:hAnsi="Times New Roman" w:cs="Times New Roman"/>
            <w:sz w:val="24"/>
            <w:szCs w:val="24"/>
            <w:lang w:val="en-US"/>
          </w:rPr>
          <w:delText>method</w:delText>
        </w:r>
        <w:r w:rsidRPr="00C96962" w:rsidDel="0043449B">
          <w:rPr>
            <w:rStyle w:val="API"/>
            <w:lang w:val="en-US"/>
          </w:rPr>
          <w:delText>)</w:delText>
        </w:r>
        <w:r w:rsidRPr="00C96962" w:rsidDel="0043449B">
          <w:rPr>
            <w:lang w:val="en-US"/>
          </w:rPr>
          <w:delText xml:space="preserve">. </w:delText>
        </w:r>
      </w:del>
      <w:r w:rsidRPr="00C96962">
        <w:rPr>
          <w:lang w:val="en-US"/>
        </w:rPr>
        <w:t>A prefix may be defined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r w:rsidRPr="00C96962">
        <w:rPr>
          <w:rStyle w:val="API"/>
          <w:lang w:val="en-US"/>
        </w:rPr>
        <w:t xml:space="preserve">SetFilePrefix </w:t>
      </w:r>
      <w:r w:rsidRPr="00C96962">
        <w:rPr>
          <w:lang w:val="en-US"/>
        </w:rPr>
        <w:t xml:space="preserve">method, and these files are opened with the </w:t>
      </w:r>
      <w:r w:rsidRPr="00C96962">
        <w:rPr>
          <w:rStyle w:val="API"/>
          <w:lang w:val="en-US"/>
        </w:rPr>
        <w:t>OpenFiles</w:t>
      </w:r>
      <w:r w:rsidRPr="00C96962">
        <w:rPr>
          <w:lang w:val="en-US"/>
        </w:rPr>
        <w:t xml:space="preserve"> method.</w:t>
      </w:r>
      <w:commentRangeEnd w:id="54"/>
      <w:r w:rsidR="0043449B">
        <w:rPr>
          <w:rStyle w:val="CommentReference"/>
          <w:rFonts w:eastAsiaTheme="minorHAnsi" w:cstheme="minorBidi"/>
          <w:lang w:val="en-US" w:eastAsia="en-US"/>
        </w:rPr>
        <w:commentReference w:id="54"/>
      </w:r>
    </w:p>
    <w:p w14:paraId="721BDC63" w14:textId="76A4026B" w:rsidR="00FB3882" w:rsidRPr="00C96962" w:rsidRDefault="00FB3882" w:rsidP="006406C9">
      <w:pPr>
        <w:pStyle w:val="Text"/>
        <w:rPr>
          <w:lang w:val="en-US"/>
        </w:rPr>
      </w:pPr>
      <w:r w:rsidRPr="00C96962">
        <w:rPr>
          <w:lang w:val="en-US"/>
        </w:rPr>
        <w:t xml:space="preserve">The transport simulator must transport each component and provide new concentrations to PhreeqcRM at each time step. The minimum set of chemical components for PhreeqcRM is H (hydrogen), O (oxygen), and charge (imbalance). However, because the number of moles of </w:t>
      </w:r>
      <w:r w:rsidRPr="00C96962">
        <w:rPr>
          <w:lang w:val="en-US"/>
        </w:rPr>
        <w:lastRenderedPageBreak/>
        <w:t>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r w:rsidRPr="00C96962">
        <w:rPr>
          <w:rStyle w:val="API"/>
          <w:lang w:val="en-US"/>
        </w:rPr>
        <w:t>SetComponentWater</w:t>
      </w:r>
      <w:r w:rsidRPr="00C96962">
        <w:rPr>
          <w:lang w:val="en-US"/>
        </w:rPr>
        <w:t xml:space="preserve">. </w:t>
      </w:r>
      <w:commentRangeStart w:id="57"/>
      <w:ins w:id="58" w:author="Parkhurst, David L." w:date="2015-01-14T14:55:00Z">
        <w:r w:rsidR="004929F1">
          <w:rPr>
            <w:lang w:val="en-US"/>
          </w:rPr>
          <w:t xml:space="preserve">Including water as a component will be numerically more robust; whereas excluding water as a component requires one less component transport calculation, which could save calculation time. </w:t>
        </w:r>
      </w:ins>
      <w:commentRangeEnd w:id="57"/>
      <w:ins w:id="59" w:author="Parkhurst, David L." w:date="2015-01-14T14:57:00Z">
        <w:r w:rsidR="004929F1">
          <w:rPr>
            <w:rStyle w:val="CommentReference"/>
            <w:rFonts w:eastAsiaTheme="minorHAnsi" w:cstheme="minorBidi"/>
            <w:lang w:val="en-US" w:eastAsia="en-US"/>
          </w:rPr>
          <w:commentReference w:id="57"/>
        </w:r>
      </w:ins>
      <w:r w:rsidRPr="00C96962">
        <w:rPr>
          <w:lang w:val="en-US"/>
        </w:rPr>
        <w:t xml:space="preserve">Often the calculation time for </w:t>
      </w:r>
      <w:ins w:id="60" w:author="Parkhurst, David L." w:date="2015-01-14T14:56:00Z">
        <w:r w:rsidR="004929F1">
          <w:rPr>
            <w:lang w:val="en-US"/>
          </w:rPr>
          <w:t xml:space="preserve">a </w:t>
        </w:r>
      </w:ins>
      <w:r w:rsidRPr="00C96962">
        <w:rPr>
          <w:lang w:val="en-US"/>
        </w:rPr>
        <w:t xml:space="preserve">transport calculation is small relative to the reaction calculations, so the expense of one extra </w:t>
      </w:r>
      <w:r w:rsidR="00E334A4" w:rsidRPr="00C96962">
        <w:rPr>
          <w:lang w:val="en-US"/>
        </w:rPr>
        <w:t xml:space="preserve">transport </w:t>
      </w:r>
      <w:r w:rsidRPr="00C96962">
        <w:rPr>
          <w:lang w:val="en-US"/>
        </w:rPr>
        <w:t>component for w</w:t>
      </w:r>
      <w:r w:rsidR="00A35D9C" w:rsidRPr="00C96962">
        <w:rPr>
          <w:lang w:val="en-US"/>
        </w:rPr>
        <w:t xml:space="preserve">ater (the default) </w:t>
      </w:r>
      <w:del w:id="61" w:author="Parkhurst, David L." w:date="2015-01-14T14:56:00Z">
        <w:r w:rsidR="00A35D9C" w:rsidRPr="00C96962" w:rsidDel="004929F1">
          <w:rPr>
            <w:lang w:val="en-US"/>
          </w:rPr>
          <w:delText xml:space="preserve">is </w:delText>
        </w:r>
      </w:del>
      <w:ins w:id="62" w:author="Parkhurst, David L." w:date="2015-01-14T14:56:00Z">
        <w:r w:rsidR="004929F1">
          <w:rPr>
            <w:lang w:val="en-US"/>
          </w:rPr>
          <w:t>may be</w:t>
        </w:r>
        <w:r w:rsidR="004929F1" w:rsidRPr="00C96962">
          <w:rPr>
            <w:lang w:val="en-US"/>
          </w:rPr>
          <w:t xml:space="preserve"> </w:t>
        </w:r>
      </w:ins>
      <w:r w:rsidR="00A35D9C" w:rsidRPr="00C96962">
        <w:rPr>
          <w:lang w:val="en-US"/>
        </w:rPr>
        <w:t xml:space="preserve">minimal. </w:t>
      </w:r>
    </w:p>
    <w:p w14:paraId="31E2A59F" w14:textId="023CFCA6" w:rsidR="00FB3882" w:rsidRPr="00C96962" w:rsidRDefault="00FB3882" w:rsidP="006406C9">
      <w:pPr>
        <w:pStyle w:val="Text"/>
        <w:rPr>
          <w:lang w:val="en-US"/>
        </w:rPr>
      </w:pPr>
      <w:r w:rsidRPr="00C96962">
        <w:rPr>
          <w:lang w:val="en-US"/>
        </w:rPr>
        <w:t xml:space="preserve">The number of cells </w:t>
      </w:r>
      <w:r w:rsidR="00EF1142">
        <w:rPr>
          <w:lang w:val="en-US"/>
        </w:rPr>
        <w:t>in the</w:t>
      </w:r>
      <w:r w:rsidR="00EF1142" w:rsidRPr="00C96962">
        <w:rPr>
          <w:lang w:val="en-US"/>
        </w:rPr>
        <w:t xml:space="preserve"> </w:t>
      </w:r>
      <w:r w:rsidRPr="00C96962">
        <w:rPr>
          <w:lang w:val="en-US"/>
        </w:rPr>
        <w:t xml:space="preserve">reaction </w:t>
      </w:r>
      <w:r w:rsidR="00EF1142">
        <w:rPr>
          <w:lang w:val="en-US"/>
        </w:rPr>
        <w:t xml:space="preserve">module </w:t>
      </w:r>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 xml:space="preserve">inactive zones or symmetry. </w:t>
      </w:r>
      <w:commentRangeStart w:id="63"/>
      <w:ins w:id="64" w:author="Parkhurst, David L." w:date="2015-01-14T15:03:00Z">
        <w:r w:rsidR="004929F1">
          <w:rPr>
            <w:lang w:val="en-US"/>
          </w:rPr>
          <w:t xml:space="preserve">The consideration of symmetry is motivated by PHAST, which requires a minimum of two nodes in each coordinate direction. In a logically 1D problem, </w:t>
        </w:r>
      </w:ins>
      <w:ins w:id="65" w:author="Parkhurst, David L." w:date="2015-01-14T15:04:00Z">
        <w:r w:rsidR="004929F1">
          <w:rPr>
            <w:lang w:val="en-US"/>
          </w:rPr>
          <w:t xml:space="preserve">chemistry need only be run on one quarter of the </w:t>
        </w:r>
      </w:ins>
      <w:ins w:id="66" w:author="Parkhurst, David L." w:date="2015-01-14T15:05:00Z">
        <w:r w:rsidR="007779CB">
          <w:rPr>
            <w:lang w:val="en-US"/>
          </w:rPr>
          <w:t xml:space="preserve">PHAST </w:t>
        </w:r>
      </w:ins>
      <w:ins w:id="67" w:author="Parkhurst, David L." w:date="2015-01-14T15:04:00Z">
        <w:r w:rsidR="004929F1">
          <w:rPr>
            <w:lang w:val="en-US"/>
          </w:rPr>
          <w:t>nodes</w:t>
        </w:r>
      </w:ins>
      <w:ins w:id="68" w:author="Parkhurst, David L." w:date="2015-01-14T15:05:00Z">
        <w:r w:rsidR="007779CB">
          <w:rPr>
            <w:lang w:val="en-US"/>
          </w:rPr>
          <w:t>, resulting in a substantial savings in calculation time</w:t>
        </w:r>
      </w:ins>
      <w:ins w:id="69" w:author="Parkhurst, David L." w:date="2015-01-14T15:04:00Z">
        <w:r w:rsidR="004929F1">
          <w:rPr>
            <w:lang w:val="en-US"/>
          </w:rPr>
          <w:t>.</w:t>
        </w:r>
      </w:ins>
      <w:commentRangeEnd w:id="63"/>
      <w:ins w:id="70" w:author="Parkhurst, David L." w:date="2015-01-14T15:06:00Z">
        <w:r w:rsidR="007779CB">
          <w:rPr>
            <w:rStyle w:val="CommentReference"/>
            <w:rFonts w:eastAsiaTheme="minorHAnsi" w:cstheme="minorBidi"/>
            <w:lang w:val="en-US" w:eastAsia="en-US"/>
          </w:rPr>
          <w:commentReference w:id="63"/>
        </w:r>
      </w:ins>
      <w:ins w:id="71" w:author="Parkhurst, David L." w:date="2015-01-14T15:04:00Z">
        <w:r w:rsidR="004929F1">
          <w:rPr>
            <w:lang w:val="en-US"/>
          </w:rPr>
          <w:t xml:space="preserve"> </w:t>
        </w:r>
      </w:ins>
      <w:r w:rsidRPr="00C96962">
        <w:rPr>
          <w:lang w:val="en-US"/>
        </w:rPr>
        <w:t>A many</w:t>
      </w:r>
      <w:r w:rsidR="00F970E5">
        <w:rPr>
          <w:lang w:val="en-US"/>
        </w:rPr>
        <w:noBreakHyphen/>
      </w:r>
      <w:r w:rsidRPr="00C96962">
        <w:rPr>
          <w:lang w:val="en-US"/>
        </w:rPr>
        <w:t>to</w:t>
      </w:r>
      <w:r w:rsidR="00F970E5">
        <w:rPr>
          <w:lang w:val="en-US"/>
        </w:rPr>
        <w:noBreakHyphen/>
      </w:r>
      <w:r w:rsidRPr="00C96962">
        <w:rPr>
          <w:lang w:val="en-US"/>
        </w:rPr>
        <w:t>one mapping can be defined that translates each transport</w:t>
      </w:r>
      <w:r w:rsidR="00F970E5">
        <w:rPr>
          <w:lang w:val="en-US"/>
        </w:rPr>
        <w:noBreakHyphen/>
      </w:r>
      <w:r w:rsidRPr="00C96962">
        <w:rPr>
          <w:lang w:val="en-US"/>
        </w:rPr>
        <w:t>cell number to a reaction</w:t>
      </w:r>
      <w:r w:rsidR="00F970E5">
        <w:rPr>
          <w:lang w:val="en-US"/>
        </w:rPr>
        <w:noBreakHyphen/>
      </w:r>
      <w:r w:rsidRPr="00C96962">
        <w:rPr>
          <w:lang w:val="en-US"/>
        </w:rPr>
        <w:t xml:space="preserve">cell number, such that the number of reaction cells is less than </w:t>
      </w:r>
      <w:r w:rsidR="00F779A1">
        <w:rPr>
          <w:lang w:val="en-US"/>
        </w:rPr>
        <w:t xml:space="preserve">or equal to </w:t>
      </w:r>
      <w:r w:rsidRPr="00C96962">
        <w:rPr>
          <w:lang w:val="en-US"/>
        </w:rPr>
        <w:t>the number of transport cells (</w:t>
      </w:r>
      <w:r w:rsidRPr="00C96962">
        <w:rPr>
          <w:rStyle w:val="API"/>
          <w:lang w:val="en-US"/>
        </w:rPr>
        <w:t>CreateMapping</w:t>
      </w:r>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6406C9">
      <w:pPr>
        <w:pStyle w:val="Text"/>
        <w:rPr>
          <w:lang w:val="en-US"/>
        </w:rPr>
      </w:pPr>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r w:rsidR="00EF1142">
        <w:rPr>
          <w:rFonts w:eastAsiaTheme="minorEastAsia"/>
          <w:lang w:val="en-US"/>
        </w:rPr>
        <w:t xml:space="preserve"> by default</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564C2ABB" w:rsidR="007D20B2" w:rsidRPr="00C96962" w:rsidRDefault="007E37A0" w:rsidP="006406C9">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S×n×RV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6406C9">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0F71CB83" w14:textId="73C6DDAC" w:rsidR="00EF1142" w:rsidRDefault="00FB3882" w:rsidP="002E02C3">
      <w:r w:rsidRPr="006D0B7C">
        <w:lastRenderedPageBreak/>
        <w:t xml:space="preserve">where </w:t>
      </w:r>
      <m:oMath>
        <m:r>
          <w:rPr>
            <w:rFonts w:ascii="Cambria Math" w:hAnsi="Cambria Math"/>
          </w:rPr>
          <m:t>S</m:t>
        </m:r>
      </m:oMath>
      <w:r w:rsidRPr="006D0B7C">
        <w:rPr>
          <w:rFonts w:eastAsiaTheme="minorEastAsia"/>
        </w:rPr>
        <w:t xml:space="preserve"> </w:t>
      </w:r>
      <w:r w:rsidRPr="006D0B7C">
        <w:t>is the liquid phase saturation</w:t>
      </w:r>
      <w:r w:rsidR="00F779A1">
        <w:t xml:space="preserve"> (unitless)</w:t>
      </w:r>
      <w:r w:rsidRPr="006D0B7C">
        <w:t>,</w:t>
      </w:r>
      <w:ins w:id="72" w:author="Parkhurst, David L." w:date="2015-01-14T16:20:00Z">
        <w:r w:rsidR="00454A9F">
          <w:t xml:space="preserve"> and</w:t>
        </w:r>
      </w:ins>
      <w:r w:rsidRPr="006D0B7C">
        <w:t xml:space="preserve"> </w:t>
      </w:r>
      <m:oMath>
        <m:r>
          <w:rPr>
            <w:rFonts w:ascii="Cambria Math" w:hAnsi="Cambria Math"/>
          </w:rPr>
          <m:t>n</m:t>
        </m:r>
      </m:oMath>
      <w:r w:rsidRPr="006D0B7C">
        <w:t xml:space="preserve"> is </w:t>
      </w:r>
      <w:r w:rsidR="00EF1142">
        <w:t>porosity</w:t>
      </w:r>
      <w:r w:rsidR="00F779A1">
        <w:t xml:space="preserve"> (unitless)</w:t>
      </w:r>
      <w:r w:rsidR="00EF1142">
        <w:t>. The saturation</w:t>
      </w:r>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r w:rsidR="00EF1142" w:rsidRPr="006D0B7C">
        <w:rPr>
          <w:rStyle w:val="API"/>
        </w:rPr>
        <w:t>SetSaturation</w:t>
      </w:r>
      <w:r w:rsidR="00EF1142" w:rsidRPr="006D0B7C">
        <w:t xml:space="preserve">, </w:t>
      </w:r>
      <w:r w:rsidR="00EF1142" w:rsidRPr="006D0B7C">
        <w:rPr>
          <w:rStyle w:val="API"/>
        </w:rPr>
        <w:t>Set</w:t>
      </w:r>
      <w:r w:rsidR="00EF1142">
        <w:rPr>
          <w:rStyle w:val="API"/>
        </w:rPr>
        <w:t>Porosity</w:t>
      </w:r>
      <w:r w:rsidR="00EF1142" w:rsidRPr="006D0B7C">
        <w:t xml:space="preserve">, and </w:t>
      </w:r>
      <w:r w:rsidR="00EF1142" w:rsidRPr="006D0B7C">
        <w:rPr>
          <w:rStyle w:val="API"/>
        </w:rPr>
        <w:t>Set</w:t>
      </w:r>
      <w:r w:rsidR="00EF1142">
        <w:rPr>
          <w:rStyle w:val="API"/>
        </w:rPr>
        <w:t>Representative</w:t>
      </w:r>
      <w:r w:rsidR="00EF1142" w:rsidRPr="006D0B7C">
        <w:rPr>
          <w:rStyle w:val="API"/>
        </w:rPr>
        <w:t>Volume</w:t>
      </w:r>
      <w:r w:rsidR="00EF1142" w:rsidRPr="006D0B7C">
        <w:t>, respectively</w:t>
      </w:r>
      <w:r w:rsidR="00E334A4" w:rsidRPr="00DD4A03">
        <w:t>.</w:t>
      </w:r>
    </w:p>
    <w:p w14:paraId="011B3C45" w14:textId="3AA28292" w:rsidR="00FB3882" w:rsidRPr="00C96962" w:rsidRDefault="00FB3882" w:rsidP="002E02C3">
      <w:pPr>
        <w:pStyle w:val="Text"/>
      </w:pPr>
      <w:r w:rsidRPr="00C96962">
        <w:t xml:space="preserve">The concentration </w:t>
      </w:r>
      <w:r w:rsidR="00DF732B">
        <w:t xml:space="preserve">units </w:t>
      </w:r>
      <w:r w:rsidRPr="00C96962">
        <w:t>of dissolved constituents</w:t>
      </w:r>
      <w:r w:rsidR="00316135">
        <w:t>,</w:t>
      </w:r>
      <w:r w:rsidRPr="00C96962">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7D358B">
        <w:t>,</w:t>
      </w:r>
      <w:r w:rsidR="00DF732B">
        <w:t xml:space="preserve"> </w:t>
      </w:r>
      <w:r w:rsidRPr="00C96962">
        <w:t xml:space="preserve">used in the transport simulator can </w:t>
      </w:r>
      <w:r w:rsidR="003A1477" w:rsidRPr="00C96962">
        <w:t xml:space="preserve">be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3A1477" w:rsidRPr="00C96962">
        <w:t xml:space="preserve"> (mg/L),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3A1477" w:rsidRPr="00C96962">
        <w:t xml:space="preserve"> (mol/L), or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3A1477" w:rsidRPr="00C96962">
        <w:t xml:space="preserve"> (kg/kg solution); </w:t>
      </w:r>
      <w:r w:rsidRPr="00C96962">
        <w:t xml:space="preserve">the method </w:t>
      </w:r>
      <w:r w:rsidRPr="00C96962">
        <w:rPr>
          <w:rStyle w:val="API"/>
          <w:lang w:val="en-US"/>
        </w:rPr>
        <w:t>SetUnitsSolution</w:t>
      </w:r>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 xml:space="preserve">using the following </w:t>
      </w:r>
      <w:commentRangeStart w:id="73"/>
      <w:commentRangeStart w:id="74"/>
      <w:r w:rsidRPr="00C96962">
        <w:t>equations</w:t>
      </w:r>
      <w:commentRangeEnd w:id="73"/>
      <w:r w:rsidR="003A1477">
        <w:rPr>
          <w:rStyle w:val="CommentReference"/>
          <w:rFonts w:eastAsiaTheme="minorHAnsi" w:cstheme="minorBidi"/>
          <w:lang w:val="en-US" w:eastAsia="en-US"/>
        </w:rPr>
        <w:commentReference w:id="73"/>
      </w:r>
      <w:commentRangeEnd w:id="74"/>
      <w:r w:rsidR="007E37A0">
        <w:rPr>
          <w:rStyle w:val="CommentReference"/>
          <w:rFonts w:eastAsiaTheme="minorHAnsi" w:cstheme="minorBidi"/>
          <w:lang w:val="en-US" w:eastAsia="en-US"/>
        </w:rPr>
        <w:commentReference w:id="74"/>
      </w:r>
      <w:r w:rsidRPr="00C96962">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0777E72C" w:rsidR="003E01D6" w:rsidRPr="00C96962" w:rsidRDefault="007E37A0" w:rsidP="002E02C3">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6406C9">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DEC2514" w:rsidR="003E01D6" w:rsidRPr="00C96962" w:rsidRDefault="007E37A0" w:rsidP="002E02C3">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6406C9">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07573C8C" w:rsidR="003E01D6" w:rsidRPr="00C96962" w:rsidRDefault="007E37A0" w:rsidP="002E02C3">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6406C9">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017ED872" w:rsidR="00FB3882" w:rsidRPr="006D0B7C" w:rsidRDefault="00FB3882" w:rsidP="002E02C3">
      <w:r w:rsidRPr="006D0B7C">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w:t>
      </w:r>
      <w:r w:rsidR="00F779A1">
        <w:t xml:space="preserve">(g/mol) </w:t>
      </w:r>
      <w:r w:rsidR="00073296" w:rsidRPr="006D0B7C">
        <w:t xml:space="preserve">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w:t>
      </w:r>
      <w:r w:rsidR="00F779A1">
        <w:t xml:space="preserve">(kg/L) </w:t>
      </w:r>
      <w:r w:rsidR="00284B4E" w:rsidRPr="006D0B7C">
        <w:t xml:space="preserve">as </w:t>
      </w:r>
      <w:r w:rsidRPr="006D0B7C">
        <w:t xml:space="preserve">set by </w:t>
      </w:r>
      <w:r w:rsidR="00555303" w:rsidRPr="006D0B7C">
        <w:t xml:space="preserve">the </w:t>
      </w:r>
      <w:r w:rsidRPr="006D0B7C">
        <w:rPr>
          <w:rStyle w:val="API"/>
        </w:rPr>
        <w:t>SetDensity</w:t>
      </w:r>
      <w:r w:rsidR="00555303" w:rsidRPr="006D0B7C">
        <w:rPr>
          <w:rFonts w:eastAsiaTheme="minorEastAsia"/>
        </w:rPr>
        <w:t xml:space="preserve"> method</w:t>
      </w:r>
      <w:r w:rsidRPr="006D0B7C">
        <w:t>.</w:t>
      </w:r>
    </w:p>
    <w:p w14:paraId="08DDE1B4" w14:textId="38BA76E4" w:rsidR="00FB3882" w:rsidRPr="00C96962" w:rsidRDefault="00FB3882" w:rsidP="002E02C3">
      <w:pPr>
        <w:pStyle w:val="Text"/>
        <w:rPr>
          <w:lang w:val="en-US"/>
        </w:rPr>
      </w:pPr>
      <w:r w:rsidRPr="00C96962">
        <w:rPr>
          <w:lang w:val="en-US"/>
        </w:rPr>
        <w:t>To convert from solid</w:t>
      </w:r>
      <w:r w:rsidR="00F970E5">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F5468D">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76FE0C0E" w:rsidR="00284B4E" w:rsidRPr="00C96962" w:rsidRDefault="007E37A0" w:rsidP="00443E04">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6406C9">
            <w:pPr>
              <w:numPr>
                <w:ilvl w:val="0"/>
                <w:numId w:val="8"/>
              </w:numPr>
              <w:suppressAutoHyphens/>
              <w:jc w:val="right"/>
              <w:rPr>
                <w:rFonts w:eastAsia="Times New Roman"/>
                <w:szCs w:val="20"/>
                <w:lang w:eastAsia="en-GB"/>
              </w:rPr>
            </w:pPr>
            <w:bookmarkStart w:id="75" w:name="_Ref396147965"/>
            <w:r w:rsidRPr="00C96962">
              <w:rPr>
                <w:rFonts w:eastAsia="Times New Roman"/>
                <w:szCs w:val="20"/>
                <w:lang w:eastAsia="en-GB"/>
              </w:rPr>
              <w:t xml:space="preserve"> </w:t>
            </w:r>
            <w:bookmarkEnd w:id="75"/>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7FDA214A" w:rsidR="00284B4E" w:rsidRPr="00C96962" w:rsidRDefault="007E37A0" w:rsidP="002E02C3">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6406C9">
            <w:pPr>
              <w:numPr>
                <w:ilvl w:val="0"/>
                <w:numId w:val="8"/>
              </w:numPr>
              <w:suppressAutoHyphens/>
              <w:jc w:val="right"/>
              <w:rPr>
                <w:rFonts w:eastAsia="Times New Roman"/>
                <w:szCs w:val="20"/>
                <w:lang w:eastAsia="en-GB"/>
              </w:rPr>
            </w:pPr>
            <w:bookmarkStart w:id="76" w:name="_Ref396148066"/>
            <w:r w:rsidRPr="00C96962">
              <w:rPr>
                <w:rFonts w:eastAsia="Times New Roman"/>
                <w:szCs w:val="20"/>
                <w:lang w:eastAsia="en-GB"/>
              </w:rPr>
              <w:t xml:space="preserve"> </w:t>
            </w:r>
            <w:bookmarkEnd w:id="76"/>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41E4B9AD" w:rsidR="00284B4E" w:rsidRPr="00C96962" w:rsidRDefault="007E37A0" w:rsidP="002E02C3">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6406C9">
            <w:pPr>
              <w:numPr>
                <w:ilvl w:val="0"/>
                <w:numId w:val="8"/>
              </w:numPr>
              <w:suppressAutoHyphens/>
              <w:jc w:val="right"/>
              <w:rPr>
                <w:rFonts w:eastAsia="Times New Roman"/>
                <w:szCs w:val="20"/>
                <w:lang w:eastAsia="en-GB"/>
              </w:rPr>
            </w:pPr>
            <w:bookmarkStart w:id="77" w:name="_Ref396147992"/>
            <w:r w:rsidRPr="00C96962">
              <w:rPr>
                <w:rFonts w:eastAsia="Times New Roman"/>
                <w:szCs w:val="20"/>
                <w:lang w:eastAsia="en-GB"/>
              </w:rPr>
              <w:t xml:space="preserve"> </w:t>
            </w:r>
            <w:bookmarkEnd w:id="77"/>
          </w:p>
        </w:tc>
      </w:tr>
    </w:tbl>
    <w:p w14:paraId="4C99B350" w14:textId="3F1DAFB4" w:rsidR="00FB3882" w:rsidRPr="00C96962" w:rsidRDefault="00FB3882" w:rsidP="002E02C3">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r w:rsidR="008E4C59">
        <w:rPr>
          <w:lang w:val="en-US"/>
        </w:rPr>
        <w:t>mol/L of porous media,</w:t>
      </w:r>
      <w:r w:rsidRPr="00C96962">
        <w:rPr>
          <w:lang w:val="en-US"/>
        </w:rPr>
        <w:t xml:space="preserv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 xml:space="preserve">is </w:t>
      </w:r>
      <w:r w:rsidR="008E4C59" w:rsidRPr="00C96962">
        <w:rPr>
          <w:lang w:val="en-US"/>
        </w:rPr>
        <w:t>mol</w:t>
      </w:r>
      <w:r w:rsidR="008E4C59">
        <w:rPr>
          <w:lang w:val="en-US"/>
        </w:rPr>
        <w:t>/L of</w:t>
      </w:r>
      <w:r w:rsidRPr="00C96962">
        <w:rPr>
          <w:lang w:val="en-US"/>
        </w:rPr>
        <w:t xml:space="preserve">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w:t>
      </w:r>
      <w:r w:rsidR="008E4C59" w:rsidRPr="00C96962">
        <w:rPr>
          <w:lang w:val="en-US"/>
        </w:rPr>
        <w:t>mol</w:t>
      </w:r>
      <w:r w:rsidR="008E4C59">
        <w:rPr>
          <w:lang w:val="en-US"/>
        </w:rPr>
        <w:t>/L of solid volume</w:t>
      </w:r>
      <w:r w:rsidRPr="00C96962">
        <w:rPr>
          <w:lang w:val="en-US"/>
        </w:rPr>
        <w:t>. The conversion from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methods </w:t>
      </w:r>
      <w:r w:rsidRPr="00C96962">
        <w:rPr>
          <w:rStyle w:val="API"/>
          <w:lang w:val="en-US"/>
        </w:rPr>
        <w:t>SetUnitsPPassemblage</w:t>
      </w:r>
      <w:r w:rsidRPr="00C96962">
        <w:rPr>
          <w:lang w:val="en-US"/>
        </w:rPr>
        <w:t xml:space="preserve">, </w:t>
      </w:r>
      <w:r w:rsidRPr="00C96962">
        <w:rPr>
          <w:rStyle w:val="API"/>
          <w:highlight w:val="white"/>
          <w:lang w:val="en-US"/>
        </w:rPr>
        <w:lastRenderedPageBreak/>
        <w:t>SetUnitsExchange</w:t>
      </w:r>
      <w:r w:rsidRPr="00C96962">
        <w:rPr>
          <w:lang w:val="en-US"/>
        </w:rPr>
        <w:t xml:space="preserve">, </w:t>
      </w:r>
      <w:r w:rsidRPr="00C96962">
        <w:rPr>
          <w:rStyle w:val="API"/>
          <w:highlight w:val="white"/>
          <w:lang w:val="en-US"/>
        </w:rPr>
        <w:t>SetUnitsSurface</w:t>
      </w:r>
      <w:r w:rsidRPr="00C96962">
        <w:rPr>
          <w:lang w:val="en-US"/>
        </w:rPr>
        <w:t xml:space="preserve">, </w:t>
      </w:r>
      <w:r w:rsidRPr="00C96962">
        <w:rPr>
          <w:rStyle w:val="API"/>
          <w:highlight w:val="white"/>
          <w:lang w:val="en-US"/>
        </w:rPr>
        <w:t>SetUnitsGasPhase</w:t>
      </w:r>
      <w:r w:rsidRPr="00C96962">
        <w:rPr>
          <w:lang w:val="en-US"/>
        </w:rPr>
        <w:t xml:space="preserve">, </w:t>
      </w:r>
      <w:r w:rsidRPr="00C96962">
        <w:rPr>
          <w:rStyle w:val="API"/>
          <w:highlight w:val="white"/>
          <w:lang w:val="en-US"/>
        </w:rPr>
        <w:t>SetUnitsSSassemblage</w:t>
      </w:r>
      <w:r w:rsidRPr="00C96962">
        <w:rPr>
          <w:lang w:val="en-US"/>
        </w:rPr>
        <w:t xml:space="preserve">, </w:t>
      </w:r>
      <w:r w:rsidR="00C75D97">
        <w:rPr>
          <w:lang w:val="en-US"/>
        </w:rPr>
        <w:t>and</w:t>
      </w:r>
      <w:r w:rsidRPr="00C96962">
        <w:rPr>
          <w:lang w:val="en-US"/>
        </w:rPr>
        <w:t xml:space="preserve"> </w:t>
      </w:r>
      <w:r w:rsidRPr="00C96962">
        <w:rPr>
          <w:rStyle w:val="API"/>
          <w:highlight w:val="white"/>
          <w:lang w:val="en-US"/>
        </w:rPr>
        <w:t>SetUnitsKinetics</w:t>
      </w:r>
      <w:r w:rsidRPr="00C96962">
        <w:rPr>
          <w:lang w:val="en-US"/>
        </w:rPr>
        <w:t xml:space="preserve">. </w:t>
      </w:r>
    </w:p>
    <w:p w14:paraId="68E1871E" w14:textId="4F6B3463" w:rsidR="000741E4" w:rsidRDefault="00FB3882" w:rsidP="002E02C3">
      <w:pPr>
        <w:pStyle w:val="Text"/>
        <w:rPr>
          <w:rFonts w:eastAsiaTheme="minorEastAsia"/>
          <w:lang w:val="en-US"/>
        </w:rPr>
      </w:pPr>
      <w:r w:rsidRPr="00C96962">
        <w:rPr>
          <w:lang w:val="en-US"/>
        </w:rPr>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19B7DD53" w14:textId="6CEDB596" w:rsidR="00E80FA8" w:rsidRPr="00C96962" w:rsidRDefault="00E80FA8" w:rsidP="006406C9">
      <w:pPr>
        <w:pStyle w:val="Text"/>
        <w:rPr>
          <w:lang w:val="en-US"/>
        </w:rPr>
      </w:pPr>
      <w:r>
        <w:rPr>
          <w:rFonts w:eastAsiaTheme="minorEastAsia"/>
          <w:lang w:val="en-US"/>
        </w:rPr>
        <w:t xml:space="preserve">A sample of C++ code </w:t>
      </w:r>
      <w:del w:id="78" w:author="Parkhurst, David L." w:date="2015-01-14T16:24:00Z">
        <w:r w:rsidDel="00454A9F">
          <w:rPr>
            <w:rFonts w:eastAsiaTheme="minorEastAsia"/>
            <w:lang w:val="en-US"/>
          </w:rPr>
          <w:delText xml:space="preserve">that </w:delText>
        </w:r>
      </w:del>
      <w:r>
        <w:rPr>
          <w:rFonts w:eastAsiaTheme="minorEastAsia"/>
          <w:lang w:val="en-US"/>
        </w:rPr>
        <w:t xml:space="preserve">illustrates the creation of a PhreeqcRM instance and </w:t>
      </w:r>
      <w:del w:id="79" w:author="Parkhurst, David L." w:date="2015-01-14T16:23:00Z">
        <w:r w:rsidDel="00454A9F">
          <w:rPr>
            <w:rFonts w:eastAsiaTheme="minorEastAsia"/>
            <w:lang w:val="en-US"/>
          </w:rPr>
          <w:delText>its initialization</w:delText>
        </w:r>
      </w:del>
      <w:ins w:id="80" w:author="Parkhurst, David L." w:date="2015-01-14T16:23:00Z">
        <w:r w:rsidR="00454A9F">
          <w:rPr>
            <w:rFonts w:eastAsiaTheme="minorEastAsia"/>
            <w:lang w:val="en-US"/>
          </w:rPr>
          <w:t>setting some of its properties</w:t>
        </w:r>
      </w:ins>
      <w:r>
        <w:rPr>
          <w:rFonts w:eastAsiaTheme="minorEastAsia"/>
          <w:lang w:val="en-US"/>
        </w:rPr>
        <w:t xml:space="preserve"> </w:t>
      </w:r>
      <w:del w:id="81" w:author="Parkhurst, David L." w:date="2015-01-14T16:24:00Z">
        <w:r w:rsidDel="00454A9F">
          <w:rPr>
            <w:rFonts w:eastAsiaTheme="minorEastAsia"/>
            <w:lang w:val="en-US"/>
          </w:rPr>
          <w:delText>is displayed in</w:delText>
        </w:r>
      </w:del>
      <w:ins w:id="82" w:author="Parkhurst, David L." w:date="2015-01-14T16:24:00Z">
        <w:r w:rsidR="00454A9F">
          <w:rPr>
            <w:rFonts w:eastAsiaTheme="minorEastAsia"/>
            <w:lang w:val="en-US"/>
          </w:rPr>
          <w:t>(</w:t>
        </w:r>
      </w:ins>
      <w:del w:id="83" w:author="Parkhurst, David L." w:date="2015-01-14T16:24:00Z">
        <w:r w:rsidDel="00454A9F">
          <w:rPr>
            <w:rFonts w:eastAsiaTheme="minorEastAsia"/>
            <w:lang w:val="en-US"/>
          </w:rPr>
          <w:delText xml:space="preserve"> </w:delText>
        </w:r>
      </w:del>
      <w:r>
        <w:rPr>
          <w:rFonts w:eastAsiaTheme="minorEastAsia"/>
          <w:lang w:val="en-US"/>
        </w:rPr>
        <w:fldChar w:fldCharType="begin"/>
      </w:r>
      <w:r>
        <w:rPr>
          <w:rFonts w:eastAsiaTheme="minorEastAsia"/>
          <w:lang w:val="en-US"/>
        </w:rPr>
        <w:instrText xml:space="preserve"> REF _Ref396592869 \h </w:instrText>
      </w:r>
      <w:r>
        <w:rPr>
          <w:rFonts w:eastAsiaTheme="minorEastAsia"/>
          <w:lang w:val="en-US"/>
        </w:rPr>
      </w:r>
      <w:r>
        <w:rPr>
          <w:rFonts w:eastAsiaTheme="minorEastAsia"/>
          <w:lang w:val="en-US"/>
        </w:rPr>
        <w:fldChar w:fldCharType="separate"/>
      </w:r>
      <w:r w:rsidRPr="00C96962">
        <w:t xml:space="preserve">Table </w:t>
      </w:r>
      <w:r>
        <w:rPr>
          <w:noProof/>
        </w:rPr>
        <w:t>1</w:t>
      </w:r>
      <w:r>
        <w:rPr>
          <w:rFonts w:eastAsiaTheme="minorEastAsia"/>
          <w:lang w:val="en-US"/>
        </w:rPr>
        <w:fldChar w:fldCharType="end"/>
      </w:r>
      <w:ins w:id="84" w:author="Parkhurst, David L." w:date="2015-01-14T16:24:00Z">
        <w:r w:rsidR="00454A9F">
          <w:rPr>
            <w:rFonts w:eastAsiaTheme="minorEastAsia"/>
            <w:lang w:val="en-US"/>
          </w:rPr>
          <w:t>)</w:t>
        </w:r>
      </w:ins>
      <w:r>
        <w:rPr>
          <w:rFonts w:eastAsiaTheme="minorEastAsia"/>
          <w:lang w:val="en-US"/>
        </w:rPr>
        <w:t>.</w:t>
      </w:r>
    </w:p>
    <w:p w14:paraId="3DB274F2" w14:textId="0319A702" w:rsidR="00E80FA8" w:rsidRPr="00C96962" w:rsidRDefault="00E80FA8" w:rsidP="006406C9">
      <w:pPr>
        <w:pStyle w:val="Caption"/>
        <w:keepNext/>
        <w:suppressLineNumbers w:val="0"/>
      </w:pPr>
      <w:r w:rsidRPr="00C96962">
        <w:t xml:space="preserve">Table </w:t>
      </w:r>
      <w:r w:rsidRPr="00C96962">
        <w:fldChar w:fldCharType="begin"/>
      </w:r>
      <w:r w:rsidRPr="00C96962">
        <w:instrText xml:space="preserve"> SEQ Table \* ARABIC </w:instrText>
      </w:r>
      <w:r w:rsidRPr="00C96962">
        <w:fldChar w:fldCharType="separate"/>
      </w:r>
      <w:r>
        <w:rPr>
          <w:noProof/>
        </w:rPr>
        <w:t>1</w:t>
      </w:r>
      <w:r w:rsidRPr="00C96962">
        <w:fldChar w:fldCharType="end"/>
      </w:r>
      <w:r w:rsidRPr="00C96962">
        <w:t>: Create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2E02C3">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nxyz = 40;</w:t>
            </w:r>
          </w:p>
          <w:p w14:paraId="7184948C" w14:textId="259B188F" w:rsidR="00EF3CB4" w:rsidRDefault="00EF3CB4"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w:t>
            </w:r>
            <w:r>
              <w:rPr>
                <w:rFonts w:ascii="Consolas" w:hAnsi="Consolas" w:cs="Consolas"/>
                <w:color w:val="000000"/>
                <w:sz w:val="22"/>
                <w:highlight w:val="white"/>
              </w:rPr>
              <w:t>threads</w:t>
            </w:r>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3BD358DD" w:rsidR="00FB3882" w:rsidRPr="00C96962" w:rsidDel="0043449B" w:rsidRDefault="00FB3882" w:rsidP="0043449B">
            <w:pPr>
              <w:autoSpaceDE w:val="0"/>
              <w:autoSpaceDN w:val="0"/>
              <w:adjustRightInd w:val="0"/>
              <w:spacing w:line="240" w:lineRule="auto"/>
              <w:ind w:firstLine="0"/>
              <w:rPr>
                <w:del w:id="85" w:author="Parkhurst, David L." w:date="2015-01-14T14:52:00Z"/>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phreeqc_rm(nxyz, </w:t>
            </w:r>
            <w:r w:rsidR="00EF3CB4">
              <w:rPr>
                <w:rFonts w:ascii="Consolas" w:hAnsi="Consolas" w:cs="Consolas"/>
                <w:color w:val="000000"/>
                <w:sz w:val="22"/>
                <w:highlight w:val="white"/>
              </w:rPr>
              <w:t>nthreads</w:t>
            </w:r>
            <w:r w:rsidRPr="00C96962">
              <w:rPr>
                <w:rFonts w:ascii="Consolas" w:hAnsi="Consolas" w:cs="Consolas"/>
                <w:color w:val="000000"/>
                <w:sz w:val="22"/>
                <w:highlight w:val="white"/>
              </w:rPr>
              <w:t>);</w:t>
            </w:r>
          </w:p>
          <w:p w14:paraId="13CE13CB" w14:textId="3604E449" w:rsidR="00FB3882" w:rsidRPr="00C96962" w:rsidRDefault="00FB3882" w:rsidP="0043449B">
            <w:pPr>
              <w:autoSpaceDE w:val="0"/>
              <w:autoSpaceDN w:val="0"/>
              <w:adjustRightInd w:val="0"/>
              <w:spacing w:line="240" w:lineRule="auto"/>
              <w:ind w:firstLine="0"/>
              <w:rPr>
                <w:rFonts w:ascii="Consolas" w:hAnsi="Consolas" w:cs="Consolas"/>
                <w:color w:val="000000"/>
                <w:sz w:val="22"/>
                <w:highlight w:val="white"/>
              </w:rPr>
            </w:pPr>
            <w:del w:id="86" w:author="Parkhurst, David L." w:date="2015-01-14T14:52:00Z">
              <w:r w:rsidRPr="00C96962" w:rsidDel="0043449B">
                <w:rPr>
                  <w:rFonts w:ascii="Consolas" w:hAnsi="Consolas" w:cs="Consolas"/>
                  <w:color w:val="000000"/>
                  <w:sz w:val="22"/>
                  <w:highlight w:val="white"/>
                </w:rPr>
                <w:delText>phreeqc_rm.SetErrorHandlerMode(1);</w:delText>
              </w:r>
            </w:del>
          </w:p>
          <w:p w14:paraId="63DA0DDD" w14:textId="70D98BF9" w:rsidR="00FB3882" w:rsidRPr="00C96962" w:rsidRDefault="00FB3882" w:rsidP="0043449B">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2DB93D1D" w:rsidR="00FB3882" w:rsidRPr="00C96962" w:rsidRDefault="00FB3882" w:rsidP="004929F1">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phreeqc_rm.SetFilePrefix(</w:t>
            </w:r>
            <w:r w:rsidRPr="00C96962">
              <w:rPr>
                <w:rFonts w:ascii="Consolas" w:hAnsi="Consolas" w:cs="Consolas"/>
                <w:color w:val="A31515"/>
                <w:sz w:val="22"/>
                <w:highlight w:val="white"/>
              </w:rPr>
              <w:t>"Advect_cpp"</w:t>
            </w:r>
            <w:r w:rsidRPr="00C96962">
              <w:rPr>
                <w:rFonts w:ascii="Consolas" w:hAnsi="Consolas" w:cs="Consolas"/>
                <w:color w:val="000000"/>
                <w:sz w:val="22"/>
                <w:highlight w:val="white"/>
              </w:rPr>
              <w:t>);</w:t>
            </w:r>
          </w:p>
          <w:p w14:paraId="6430B579" w14:textId="02979031"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phreeqc_rm.OpenFiles();</w:t>
            </w:r>
          </w:p>
          <w:p w14:paraId="3BAED765" w14:textId="4967E336" w:rsidR="00FB3882" w:rsidRPr="00C96962" w:rsidRDefault="00E80FA8" w:rsidP="006406C9">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grid2chem is a mapping from transport cells to reaction cells</w:t>
            </w:r>
          </w:p>
          <w:p w14:paraId="3D8A21DF"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grid2chem;</w:t>
            </w:r>
          </w:p>
          <w:p w14:paraId="77423C3A" w14:textId="781B2F92"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grid2chem.resize(nxyz,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 2; i++)</w:t>
            </w:r>
          </w:p>
          <w:p w14:paraId="787D2D4F"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i;</w:t>
            </w:r>
          </w:p>
          <w:p w14:paraId="3B52190A"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nxyz / 2] = i;</w:t>
            </w:r>
          </w:p>
          <w:p w14:paraId="579779DC"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phreeqc_rm.CreateMapping(grid2chem);</w:t>
            </w:r>
          </w:p>
          <w:p w14:paraId="2B5F7E43" w14:textId="4E844776"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r w:rsidR="00837F81">
              <w:rPr>
                <w:rFonts w:ascii="Consolas" w:hAnsi="Consolas" w:cs="Consolas"/>
                <w:color w:val="000000"/>
                <w:sz w:val="22"/>
                <w:highlight w:val="white"/>
              </w:rPr>
              <w:t>por</w:t>
            </w:r>
            <w:r w:rsidRPr="00C96962">
              <w:rPr>
                <w:rFonts w:ascii="Consolas" w:hAnsi="Consolas" w:cs="Consolas"/>
                <w:color w:val="000000"/>
                <w:sz w:val="22"/>
                <w:highlight w:val="white"/>
              </w:rPr>
              <w:t xml:space="preserve">, </w:t>
            </w:r>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r w:rsidRPr="00C96962">
              <w:rPr>
                <w:rFonts w:ascii="Consolas" w:hAnsi="Consolas" w:cs="Consolas"/>
                <w:color w:val="000000"/>
                <w:sz w:val="22"/>
                <w:highlight w:val="white"/>
              </w:rPr>
              <w:t>;</w:t>
            </w:r>
          </w:p>
          <w:p w14:paraId="097B8ACA"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sat.resize(nxyz, 1.0);</w:t>
            </w:r>
          </w:p>
          <w:p w14:paraId="63880E92" w14:textId="77777777" w:rsidR="00FB3882" w:rsidRPr="00C96962" w:rsidRDefault="00FB3882" w:rsidP="00E124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5A3D0CD" w14:textId="4603896D" w:rsidR="00FB3882" w:rsidRPr="00C96962" w:rsidRDefault="00837F81" w:rsidP="008D5C3A">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0000"/>
                <w:sz w:val="22"/>
                <w:highlight w:val="white"/>
              </w:rPr>
              <w:t>por</w:t>
            </w:r>
            <w:r w:rsidR="00FB3882" w:rsidRPr="00C96962">
              <w:rPr>
                <w:rFonts w:ascii="Consolas" w:hAnsi="Consolas" w:cs="Consolas"/>
                <w:color w:val="000000"/>
                <w:sz w:val="22"/>
                <w:highlight w:val="white"/>
              </w:rPr>
              <w:t xml:space="preserve">.resize(nxyz, </w:t>
            </w:r>
            <w:r>
              <w:rPr>
                <w:rFonts w:ascii="Consolas" w:hAnsi="Consolas" w:cs="Consolas"/>
                <w:color w:val="000000"/>
                <w:sz w:val="22"/>
                <w:highlight w:val="white"/>
              </w:rPr>
              <w:t>0.2</w:t>
            </w:r>
            <w:r w:rsidR="00FB3882" w:rsidRPr="00C96962">
              <w:rPr>
                <w:rFonts w:ascii="Consolas" w:hAnsi="Consolas" w:cs="Consolas"/>
                <w:color w:val="000000"/>
                <w:sz w:val="22"/>
                <w:highlight w:val="white"/>
              </w:rPr>
              <w:t>);</w:t>
            </w:r>
          </w:p>
          <w:p w14:paraId="288E398B" w14:textId="12E59DA9" w:rsidR="00FB3882" w:rsidRPr="00C96962" w:rsidRDefault="00FB3882" w:rsidP="0043449B">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r w:rsidRPr="00C96962">
              <w:rPr>
                <w:rFonts w:ascii="Consolas" w:hAnsi="Consolas" w:cs="Consolas"/>
                <w:color w:val="000000"/>
                <w:sz w:val="22"/>
                <w:highlight w:val="white"/>
              </w:rPr>
              <w:t>(</w:t>
            </w:r>
            <w:r w:rsidR="00837F81">
              <w:rPr>
                <w:rFonts w:ascii="Consolas" w:hAnsi="Consolas" w:cs="Consolas"/>
                <w:color w:val="000000"/>
                <w:sz w:val="22"/>
                <w:highlight w:val="white"/>
              </w:rPr>
              <w:t>por</w:t>
            </w:r>
            <w:r w:rsidRPr="00C96962">
              <w:rPr>
                <w:rFonts w:ascii="Consolas" w:hAnsi="Consolas" w:cs="Consolas"/>
                <w:color w:val="000000"/>
                <w:sz w:val="22"/>
                <w:highlight w:val="white"/>
              </w:rPr>
              <w:t>);</w:t>
            </w:r>
          </w:p>
          <w:p w14:paraId="734240B7" w14:textId="1AFCB0B9" w:rsidR="00FB3882" w:rsidRPr="00C96962" w:rsidRDefault="00837F81" w:rsidP="0043449B">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0000"/>
                <w:sz w:val="22"/>
                <w:highlight w:val="white"/>
              </w:rPr>
              <w:t>rv</w:t>
            </w:r>
            <w:r w:rsidR="00FB3882" w:rsidRPr="00C96962">
              <w:rPr>
                <w:rFonts w:ascii="Consolas" w:hAnsi="Consolas" w:cs="Consolas"/>
                <w:color w:val="000000"/>
                <w:sz w:val="22"/>
                <w:highlight w:val="white"/>
              </w:rPr>
              <w:t xml:space="preserve">.resize(nxyz, </w:t>
            </w:r>
            <w:r>
              <w:rPr>
                <w:rFonts w:ascii="Consolas" w:hAnsi="Consolas" w:cs="Consolas"/>
                <w:color w:val="000000"/>
                <w:sz w:val="22"/>
                <w:highlight w:val="white"/>
              </w:rPr>
              <w:t>1.0</w:t>
            </w:r>
            <w:r w:rsidR="00FB3882" w:rsidRPr="00C96962">
              <w:rPr>
                <w:rFonts w:ascii="Consolas" w:hAnsi="Consolas" w:cs="Consolas"/>
                <w:color w:val="000000"/>
                <w:sz w:val="22"/>
                <w:highlight w:val="white"/>
              </w:rPr>
              <w:t>);</w:t>
            </w:r>
          </w:p>
          <w:p w14:paraId="4FB9A7A9" w14:textId="6B1456D6" w:rsidR="00FB3882" w:rsidRPr="00C96962" w:rsidRDefault="00FB3882" w:rsidP="0043449B">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w:t>
            </w:r>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r w:rsidRPr="00C96962">
              <w:rPr>
                <w:rFonts w:ascii="Consolas" w:hAnsi="Consolas" w:cs="Consolas"/>
                <w:color w:val="000000"/>
                <w:sz w:val="22"/>
                <w:highlight w:val="white"/>
              </w:rPr>
              <w:t>);</w:t>
            </w:r>
          </w:p>
          <w:p w14:paraId="2061EFEA" w14:textId="77777777" w:rsidR="00FB3882" w:rsidRPr="00C96962" w:rsidRDefault="00FB3882" w:rsidP="004929F1">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7779CB">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phreeqc_rm.SetUnitsSolution(2);</w:t>
            </w:r>
          </w:p>
          <w:p w14:paraId="1EFA556F" w14:textId="77777777" w:rsidR="00FB3882" w:rsidRPr="00C96962" w:rsidRDefault="00FB3882" w:rsidP="00AA58AF">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phreeqc_rm.SetUnitsPPassemblage(1);</w:t>
            </w:r>
          </w:p>
          <w:p w14:paraId="04AC54DA" w14:textId="77777777" w:rsidR="00FB3882" w:rsidRPr="00C96962" w:rsidRDefault="00FB3882" w:rsidP="00C252D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phreeqc_rm.SetUnitsExchange(1);</w:t>
            </w:r>
          </w:p>
          <w:p w14:paraId="623FD448" w14:textId="77777777" w:rsidR="00FB3882" w:rsidRPr="00C96962" w:rsidRDefault="00FB3882" w:rsidP="00C252D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phreeqc_rm.SetUnitsSurface(1);</w:t>
            </w:r>
          </w:p>
          <w:p w14:paraId="45BFCAFD" w14:textId="77777777" w:rsidR="00FB3882" w:rsidRPr="00C96962" w:rsidRDefault="00FB3882" w:rsidP="00C252D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phreeqc_rm.SetUnitsGasPhase(1);</w:t>
            </w:r>
          </w:p>
          <w:p w14:paraId="69DB16E9" w14:textId="77777777" w:rsidR="00FB3882" w:rsidRPr="00C96962" w:rsidRDefault="00FB3882" w:rsidP="00796633">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lastRenderedPageBreak/>
              <w:t>phreeqc_rm.SetUnitsSSassemblage(1);</w:t>
            </w:r>
          </w:p>
          <w:p w14:paraId="150AE208" w14:textId="77777777" w:rsidR="00FB3882" w:rsidRPr="00C96962" w:rsidRDefault="00FB3882" w:rsidP="00796633">
            <w:pPr>
              <w:spacing w:line="240" w:lineRule="auto"/>
              <w:ind w:firstLine="0"/>
            </w:pPr>
            <w:r w:rsidRPr="00C96962">
              <w:rPr>
                <w:rFonts w:ascii="Consolas" w:hAnsi="Consolas" w:cs="Consolas"/>
                <w:color w:val="000000"/>
                <w:sz w:val="22"/>
                <w:highlight w:val="white"/>
              </w:rPr>
              <w:t>phreeqc_rm.SetUnitsKinetics(1);</w:t>
            </w:r>
          </w:p>
        </w:tc>
      </w:tr>
    </w:tbl>
    <w:p w14:paraId="2D2CF034" w14:textId="5950E412" w:rsidR="00FB3882" w:rsidRPr="00C96962" w:rsidRDefault="007A616F" w:rsidP="002E02C3">
      <w:pPr>
        <w:pStyle w:val="Heading3"/>
      </w:pPr>
      <w:r w:rsidRPr="00C96962">
        <w:lastRenderedPageBreak/>
        <w:t>Set Initial Conditions</w:t>
      </w:r>
    </w:p>
    <w:p w14:paraId="0BEC193B" w14:textId="3A05D9CE" w:rsidR="00E80FA8" w:rsidRPr="00C96962" w:rsidRDefault="00FB3882" w:rsidP="006406C9">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can be read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r w:rsidR="008F07D5">
        <w:rPr>
          <w:lang w:val="en-US"/>
        </w:rPr>
        <w:t xml:space="preserve">then </w:t>
      </w:r>
      <w:r w:rsidRPr="00C96962">
        <w:rPr>
          <w:lang w:val="en-US"/>
        </w:rPr>
        <w:t xml:space="preserve">distributed to the </w:t>
      </w:r>
      <w:r w:rsidR="001D633D">
        <w:rPr>
          <w:lang w:val="en-US"/>
        </w:rPr>
        <w:t xml:space="preserve">model </w:t>
      </w:r>
      <w:r w:rsidRPr="00C96962">
        <w:rPr>
          <w:lang w:val="en-US"/>
        </w:rPr>
        <w:t>cells</w:t>
      </w:r>
      <w:r w:rsidR="00E80FA8" w:rsidRPr="00C96962">
        <w:rPr>
          <w:lang w:val="en-US"/>
        </w:rPr>
        <w:t xml:space="preserve">. </w:t>
      </w:r>
      <w:r w:rsidR="00E80FA8">
        <w:rPr>
          <w:lang w:val="en-US"/>
        </w:rPr>
        <w:t xml:space="preserve">An initial solution composition is assigned to each cell. In addition, sets </w:t>
      </w:r>
      <w:r w:rsidR="00E80FA8" w:rsidRPr="00C96962">
        <w:rPr>
          <w:lang w:val="en-US"/>
        </w:rPr>
        <w:t xml:space="preserve">of reactants </w:t>
      </w:r>
      <w:r w:rsidR="00E80FA8">
        <w:rPr>
          <w:lang w:val="en-US"/>
        </w:rPr>
        <w:t xml:space="preserve">can be </w:t>
      </w:r>
      <w:r w:rsidR="00E80FA8" w:rsidRPr="00C96962">
        <w:rPr>
          <w:lang w:val="en-US"/>
        </w:rPr>
        <w:t xml:space="preserve">assigned to each cell </w:t>
      </w:r>
      <w:r w:rsidR="00E80FA8">
        <w:rPr>
          <w:lang w:val="en-US"/>
        </w:rPr>
        <w:t xml:space="preserve">to </w:t>
      </w:r>
      <w:r w:rsidR="00E80FA8" w:rsidRPr="00C96962">
        <w:rPr>
          <w:lang w:val="en-US"/>
        </w:rPr>
        <w:t xml:space="preserve">define the types of reactions that can occur in the cell </w:t>
      </w:r>
      <w:r w:rsidR="00E80FA8">
        <w:rPr>
          <w:lang w:val="en-US"/>
        </w:rPr>
        <w:t xml:space="preserve">(equilibrium phases, cation exchange, surface complexation, solid solutions, gas phase, and kinetics) </w:t>
      </w:r>
      <w:r w:rsidR="00E80FA8" w:rsidRPr="00C96962">
        <w:rPr>
          <w:lang w:val="en-US"/>
        </w:rPr>
        <w:t xml:space="preserve">and the initial number of moles of each </w:t>
      </w:r>
      <w:r w:rsidR="00E80FA8" w:rsidRPr="006406C9">
        <w:rPr>
          <w:lang w:val="en-US"/>
        </w:rPr>
        <w:t>reactant, for example the initial amount of a mineral or the number of ion</w:t>
      </w:r>
      <w:r w:rsidR="00E80FA8" w:rsidRPr="006406C9">
        <w:rPr>
          <w:lang w:val="en-US"/>
        </w:rPr>
        <w:noBreakHyphen/>
        <w:t>exchange sites.</w:t>
      </w:r>
      <w:r w:rsidR="00E80FA8" w:rsidRPr="00C96962">
        <w:rPr>
          <w:lang w:val="en-US"/>
        </w:rPr>
        <w:t xml:space="preserve"> </w:t>
      </w:r>
    </w:p>
    <w:p w14:paraId="365F2848" w14:textId="215CA55E" w:rsidR="00FB3882" w:rsidRPr="00C96962" w:rsidRDefault="00FB3882" w:rsidP="006406C9">
      <w:pPr>
        <w:pStyle w:val="Text"/>
        <w:rPr>
          <w:lang w:val="en-US"/>
        </w:rPr>
      </w:pPr>
      <w:r w:rsidRPr="00C96962">
        <w:rPr>
          <w:lang w:val="en-US"/>
        </w:rPr>
        <w:t>A reaction module</w:t>
      </w:r>
      <w:r w:rsidR="00C052A2">
        <w:rPr>
          <w:lang w:val="en-US"/>
        </w:rPr>
        <w:t xml:space="preserve"> (an instance of PhreeqcRM)</w:t>
      </w:r>
      <w:r w:rsidRPr="00C96962">
        <w:rPr>
          <w:lang w:val="en-US"/>
        </w:rPr>
        <w:t xml:space="preserve"> has at least three IPhreeqc instances, one </w:t>
      </w:r>
      <w:r w:rsidR="006022A2">
        <w:rPr>
          <w:lang w:val="en-US"/>
        </w:rPr>
        <w:t xml:space="preserve">or more </w:t>
      </w:r>
      <w:r w:rsidRPr="00C96962">
        <w:rPr>
          <w:lang w:val="en-US"/>
        </w:rPr>
        <w:t>worker</w:t>
      </w:r>
      <w:r w:rsidR="006022A2">
        <w:rPr>
          <w:lang w:val="en-US"/>
        </w:rPr>
        <w:t>s</w:t>
      </w:r>
      <w:r w:rsidRPr="00C96962">
        <w:rPr>
          <w:lang w:val="en-US"/>
        </w:rPr>
        <w:t>, an input</w:t>
      </w:r>
      <w:r w:rsidR="00F970E5">
        <w:rPr>
          <w:lang w:val="en-US"/>
        </w:rPr>
        <w:noBreakHyphen/>
      </w:r>
      <w:r w:rsidRPr="00C96962">
        <w:rPr>
          <w:lang w:val="en-US"/>
        </w:rPr>
        <w:t xml:space="preserve">processing instance called the InitialPhreeqc instance, and a utility instance, which </w:t>
      </w:r>
      <w:r w:rsidR="008F07D5">
        <w:rPr>
          <w:lang w:val="en-US"/>
        </w:rPr>
        <w:t>is</w:t>
      </w:r>
      <w:r w:rsidR="008336FD">
        <w:rPr>
          <w:lang w:val="en-US"/>
        </w:rPr>
        <w:t xml:space="preserve"> </w:t>
      </w:r>
      <w:r w:rsidR="006022A2">
        <w:rPr>
          <w:lang w:val="en-US"/>
        </w:rPr>
        <w:t xml:space="preserve">optionally used </w:t>
      </w:r>
      <w:r w:rsidR="008336FD">
        <w:rPr>
          <w:lang w:val="en-US"/>
        </w:rPr>
        <w:t>for special calculations</w:t>
      </w:r>
      <w:ins w:id="87" w:author="Parkhurst, David L." w:date="2015-01-14T15:08:00Z">
        <w:r w:rsidR="007779CB">
          <w:rPr>
            <w:lang w:val="en-US"/>
          </w:rPr>
          <w:t xml:space="preserve"> </w:t>
        </w:r>
        <w:commentRangeStart w:id="88"/>
        <w:r w:rsidR="007779CB">
          <w:rPr>
            <w:lang w:val="en-US"/>
          </w:rPr>
          <w:t>(</w:t>
        </w:r>
      </w:ins>
      <w:ins w:id="89" w:author="Parkhurst, David L." w:date="2015-01-14T15:07:00Z">
        <w:r w:rsidR="007779CB">
          <w:rPr>
            <w:lang w:val="en-US"/>
          </w:rPr>
          <w:t>for example calculating the pH of a mixture of water extracted from a well)</w:t>
        </w:r>
      </w:ins>
      <w:commentRangeEnd w:id="88"/>
      <w:ins w:id="90" w:author="Parkhurst, David L." w:date="2015-01-14T15:08:00Z">
        <w:r w:rsidR="007779CB">
          <w:rPr>
            <w:rStyle w:val="CommentReference"/>
            <w:rFonts w:eastAsiaTheme="minorHAnsi" w:cstheme="minorBidi"/>
            <w:lang w:val="en-US" w:eastAsia="en-US"/>
          </w:rPr>
          <w:commentReference w:id="88"/>
        </w:r>
      </w:ins>
      <w:r w:rsidR="006022A2">
        <w:rPr>
          <w:lang w:val="en-US"/>
        </w:rPr>
        <w:t xml:space="preserve">. </w:t>
      </w:r>
      <w:r w:rsidRPr="00C96962">
        <w:rPr>
          <w:lang w:val="en-US"/>
        </w:rPr>
        <w:t xml:space="preserve">If using MPI, each process has a reaction module with </w:t>
      </w:r>
      <w:r w:rsidR="006022A2">
        <w:rPr>
          <w:lang w:val="en-US"/>
        </w:rPr>
        <w:t xml:space="preserve">one worker and a total of </w:t>
      </w:r>
      <w:r w:rsidR="008336FD">
        <w:rPr>
          <w:lang w:val="en-US"/>
        </w:rPr>
        <w:t>three IPhreeqc instances.</w:t>
      </w:r>
      <w:r w:rsidR="006022A2">
        <w:rPr>
          <w:lang w:val="en-US"/>
        </w:rPr>
        <w:t xml:space="preserve"> If using OpenMP, the reaction module has a number of workers equal to the number of threads specified in the constructor. </w:t>
      </w:r>
    </w:p>
    <w:p w14:paraId="7B991969" w14:textId="5ACEC0C6" w:rsidR="00FB3882" w:rsidRPr="00C96962" w:rsidRDefault="00FB3882" w:rsidP="006406C9">
      <w:pPr>
        <w:pStyle w:val="Text"/>
        <w:rPr>
          <w:lang w:val="en-US"/>
        </w:rPr>
      </w:pPr>
      <w:r w:rsidRPr="00C96962">
        <w:rPr>
          <w:lang w:val="en-US"/>
        </w:rPr>
        <w:t xml:space="preserve">The </w:t>
      </w:r>
      <w:r w:rsidRPr="00C96962">
        <w:rPr>
          <w:rStyle w:val="API"/>
          <w:lang w:val="en-US"/>
        </w:rPr>
        <w:t>LoadDatabase</w:t>
      </w:r>
      <w:r w:rsidRPr="00C96962">
        <w:rPr>
          <w:lang w:val="en-US"/>
        </w:rPr>
        <w:t xml:space="preserve"> method loads a PHREEQC database for all of the IPhreeqc instances. The PHREEQC database defines a set of elements and corresponding thermodynamic data for the aqueous species</w:t>
      </w:r>
      <w:r w:rsidR="008F07D5">
        <w:rPr>
          <w:lang w:val="en-US"/>
        </w:rPr>
        <w:t>,</w:t>
      </w:r>
      <w:r w:rsidRPr="00C96962">
        <w:rPr>
          <w:lang w:val="en-US"/>
        </w:rPr>
        <w:t xml:space="preserve"> gas</w:t>
      </w:r>
      <w:r w:rsidR="008F07D5">
        <w:rPr>
          <w:lang w:val="en-US"/>
        </w:rPr>
        <w:t xml:space="preserve"> components,</w:t>
      </w:r>
      <w:r w:rsidRPr="00C96962">
        <w:rPr>
          <w:lang w:val="en-US"/>
        </w:rPr>
        <w:t xml:space="preserve"> and mineral phases derived from these elements. The database determines which type of aqueous model will be used—the </w:t>
      </w:r>
      <w:r w:rsidR="006022A2">
        <w:rPr>
          <w:lang w:val="en-US"/>
        </w:rPr>
        <w:t xml:space="preserve">WATEQ </w:t>
      </w:r>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Pitzer,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complexation processes and rate expressions for kinetic reactions. Like</w:t>
      </w:r>
      <w:r w:rsidR="00C052A2">
        <w:rPr>
          <w:lang w:val="en-US"/>
        </w:rPr>
        <w:t xml:space="preserve"> </w:t>
      </w:r>
      <w:del w:id="91" w:author="Parkhurst, David L." w:date="2015-01-14T16:27:00Z">
        <w:r w:rsidR="00C052A2" w:rsidDel="000A3A94">
          <w:rPr>
            <w:lang w:val="en-US"/>
          </w:rPr>
          <w:delText>with</w:delText>
        </w:r>
        <w:r w:rsidRPr="00C96962" w:rsidDel="000A3A94">
          <w:rPr>
            <w:lang w:val="en-US"/>
          </w:rPr>
          <w:delText xml:space="preserve"> </w:delText>
        </w:r>
      </w:del>
      <w:r w:rsidRPr="00C96962">
        <w:rPr>
          <w:lang w:val="en-US"/>
        </w:rPr>
        <w:t xml:space="preserve">PHREEQC, </w:t>
      </w:r>
      <w:r w:rsidRPr="00C96962">
        <w:rPr>
          <w:lang w:val="en-US"/>
        </w:rPr>
        <w:lastRenderedPageBreak/>
        <w:t xml:space="preserve">it is possible to modify or augment the definitions of the database with other input files; however, the thermodynamic definitions </w:t>
      </w:r>
      <w:r w:rsidR="008F07D5">
        <w:rPr>
          <w:lang w:val="en-US"/>
        </w:rPr>
        <w:t>must be</w:t>
      </w:r>
      <w:r w:rsidR="008F07D5" w:rsidRPr="00C96962">
        <w:rPr>
          <w:lang w:val="en-US"/>
        </w:rPr>
        <w:t xml:space="preserve"> </w:t>
      </w:r>
      <w:r w:rsidRPr="00C96962">
        <w:rPr>
          <w:lang w:val="en-US"/>
        </w:rPr>
        <w:t xml:space="preserve">consistent for all of the IPhreeqc instances. </w:t>
      </w:r>
    </w:p>
    <w:p w14:paraId="3B70C762" w14:textId="0792755F" w:rsidR="00FB3882" w:rsidRPr="00C96962" w:rsidRDefault="00FB3882" w:rsidP="006406C9">
      <w:pPr>
        <w:pStyle w:val="Text"/>
        <w:rPr>
          <w:lang w:val="en-US"/>
        </w:rPr>
      </w:pPr>
      <w:r w:rsidRPr="00C96962">
        <w:rPr>
          <w:lang w:val="en-US"/>
        </w:rPr>
        <w:t xml:space="preserve">The </w:t>
      </w:r>
      <w:r w:rsidRPr="00C96962">
        <w:rPr>
          <w:rStyle w:val="API"/>
          <w:lang w:val="en-US"/>
        </w:rPr>
        <w:t>RunFile</w:t>
      </w:r>
      <w:r w:rsidRPr="00C96962">
        <w:rPr>
          <w:lang w:val="en-US"/>
        </w:rPr>
        <w:t xml:space="preserve"> method read</w:t>
      </w:r>
      <w:r w:rsidR="008F07D5">
        <w:rPr>
          <w:lang w:val="en-US"/>
        </w:rPr>
        <w:t>s</w:t>
      </w:r>
      <w:r w:rsidRPr="00C96962">
        <w:rPr>
          <w:lang w:val="en-US"/>
        </w:rPr>
        <w:t xml:space="preserve"> and execute</w:t>
      </w:r>
      <w:r w:rsidR="008F07D5">
        <w:rPr>
          <w:lang w:val="en-US"/>
        </w:rPr>
        <w:t>s</w:t>
      </w:r>
      <w:r w:rsidRPr="00C96962">
        <w:rPr>
          <w:lang w:val="en-US"/>
        </w:rPr>
        <w:t xml:space="preserve"> a PHREEQC input file by any combination of IPhreeqc instances: worker, InitialPhreeqc, and utility. If only initial or boundary conditions are included in the input file, then only the InitialPhreeqc instance needs to run the file. If additions to the database are part of an input file, then all of the IPhreeqc instances should run the file so that all instances </w:t>
      </w:r>
      <w:r w:rsidR="00E80FA8">
        <w:rPr>
          <w:lang w:val="en-US"/>
        </w:rPr>
        <w:t xml:space="preserve">use </w:t>
      </w:r>
      <w:r w:rsidRPr="00C96962">
        <w:rPr>
          <w:lang w:val="en-US"/>
        </w:rPr>
        <w:t>the same thermodynamic data and aqueous model. Selected</w:t>
      </w:r>
      <w:r w:rsidR="00C052A2">
        <w:rPr>
          <w:lang w:val="en-US"/>
        </w:rPr>
        <w:t xml:space="preserve"> </w:t>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be read by the worker instances to </w:t>
      </w:r>
      <w:r w:rsidR="008F07D5">
        <w:rPr>
          <w:lang w:val="en-US"/>
        </w:rPr>
        <w:t>allow extraction of</w:t>
      </w:r>
      <w:r w:rsidRPr="00C96962">
        <w:rPr>
          <w:lang w:val="en-US"/>
        </w:rPr>
        <w:t xml:space="preserve"> selected data for visualization or output to files. </w:t>
      </w:r>
    </w:p>
    <w:p w14:paraId="1A7CEA98" w14:textId="175FC92C" w:rsidR="00E80FA8" w:rsidRPr="00C96962" w:rsidRDefault="00E80FA8" w:rsidP="006406C9">
      <w:pPr>
        <w:pStyle w:val="Text"/>
        <w:rPr>
          <w:lang w:val="en-US"/>
        </w:rPr>
      </w:pPr>
      <w:r w:rsidRPr="00C96962">
        <w:rPr>
          <w:lang w:val="en-US"/>
        </w:rPr>
        <w:t>The strategy for assigning initial conditions to the reaction cells is to transfer definitions from the InitialPhreeqc instance to the worker instances. Once the InitialPhreeqc instance reads a PHREEQC input file, a set of solution</w:t>
      </w:r>
      <w:r>
        <w:rPr>
          <w:lang w:val="en-US"/>
        </w:rPr>
        <w:t>s</w:t>
      </w:r>
      <w:r w:rsidRPr="00C96962">
        <w:rPr>
          <w:lang w:val="en-US"/>
        </w:rPr>
        <w:t xml:space="preserve"> and reactant</w:t>
      </w:r>
      <w:r>
        <w:rPr>
          <w:lang w:val="en-US"/>
        </w:rPr>
        <w:t>s is</w:t>
      </w:r>
      <w:r w:rsidRPr="00C96962">
        <w:rPr>
          <w:lang w:val="en-US"/>
        </w:rPr>
        <w:t xml:space="preserve"> present within the InitialPhreeqc instance, each identified by a </w:t>
      </w:r>
      <w:r>
        <w:rPr>
          <w:lang w:val="en-US"/>
        </w:rPr>
        <w:t>user number (</w:t>
      </w:r>
      <w:r w:rsidRPr="00C96962">
        <w:rPr>
          <w:lang w:val="en-US"/>
        </w:rPr>
        <w:t>integer</w:t>
      </w:r>
      <w:r>
        <w:rPr>
          <w:lang w:val="en-US"/>
        </w:rPr>
        <w:t>), as specified in the input file</w:t>
      </w:r>
      <w:r w:rsidRPr="00C96962">
        <w:rPr>
          <w:lang w:val="en-US"/>
        </w:rPr>
        <w:t xml:space="preserve">. These </w:t>
      </w:r>
      <w:r>
        <w:rPr>
          <w:lang w:val="en-US"/>
        </w:rPr>
        <w:t>solutions and reactants</w:t>
      </w:r>
      <w:r w:rsidRPr="00C96962">
        <w:rPr>
          <w:lang w:val="en-US"/>
        </w:rPr>
        <w:t xml:space="preserve"> can be distributed to the reaction cells by use of the </w:t>
      </w:r>
      <w:r w:rsidRPr="00C96962">
        <w:rPr>
          <w:rStyle w:val="API"/>
          <w:lang w:val="en-US"/>
        </w:rPr>
        <w:t>InitialPhreeqc2Module</w:t>
      </w:r>
      <w:r w:rsidRPr="00C96962">
        <w:rPr>
          <w:lang w:val="en-US"/>
        </w:rPr>
        <w:t xml:space="preserve"> method. The argument to the method is </w:t>
      </w:r>
      <w:r w:rsidRPr="006406C9">
        <w:rPr>
          <w:lang w:val="en-US"/>
        </w:rPr>
        <w:t>an array of integers that specifies the solutions and reactants, as identified by user numbers, that are assigned to each transport cell.</w:t>
      </w:r>
      <w:r w:rsidRPr="00C96962">
        <w:rPr>
          <w:lang w:val="en-US"/>
        </w:rPr>
        <w:t xml:space="preserve"> </w:t>
      </w:r>
      <w:commentRangeStart w:id="92"/>
      <w:del w:id="93" w:author="Parkhurst, David L." w:date="2015-01-14T15:11:00Z">
        <w:r w:rsidRPr="00C96962" w:rsidDel="007779CB">
          <w:rPr>
            <w:lang w:val="en-US"/>
          </w:rPr>
          <w:delText xml:space="preserve">The </w:delText>
        </w:r>
        <w:r w:rsidDel="007779CB">
          <w:rPr>
            <w:lang w:val="en-US"/>
          </w:rPr>
          <w:delText xml:space="preserve">array is indexed as </w:delText>
        </w:r>
        <w:r w:rsidRPr="00C96962" w:rsidDel="007779CB">
          <w:rPr>
            <w:lang w:val="en-US"/>
          </w:rPr>
          <w:delText>follows: (1) solution, (2) equilibrium phases, (3) exchangers, (4) surfaces, (5) gas phase, (6) solid solutions, and (7) kinetic reactions. Solution user numbers for each transport cell are stored first in the array, followed by equilibrium phases user numbers, and so on, equivalent to Fortran storage (</w:delText>
        </w:r>
        <w:r w:rsidRPr="00C96962" w:rsidDel="007779CB">
          <w:rPr>
            <w:i/>
            <w:lang w:val="en-US"/>
          </w:rPr>
          <w:delText>nxyz</w:delText>
        </w:r>
        <w:r w:rsidRPr="00C96962" w:rsidDel="007779CB">
          <w:rPr>
            <w:lang w:val="en-US"/>
          </w:rPr>
          <w:delText xml:space="preserve">, 7). A negative integer indicates that </w:delText>
        </w:r>
        <w:r w:rsidDel="007779CB">
          <w:rPr>
            <w:lang w:val="en-US"/>
          </w:rPr>
          <w:delText>a reactant</w:delText>
        </w:r>
        <w:r w:rsidRPr="00C96962" w:rsidDel="007779CB">
          <w:rPr>
            <w:lang w:val="en-US"/>
          </w:rPr>
          <w:delText xml:space="preserve"> is not present in a cell. The mapping from transport cells to reaction cells is used to move the </w:delText>
        </w:r>
        <w:r w:rsidDel="007779CB">
          <w:rPr>
            <w:lang w:val="en-US"/>
          </w:rPr>
          <w:delText>solutions and reactants</w:delText>
        </w:r>
        <w:r w:rsidRPr="00C96962" w:rsidDel="007779CB">
          <w:rPr>
            <w:lang w:val="en-US"/>
          </w:rPr>
          <w:delText xml:space="preserve"> to the worker instances and to number the</w:delText>
        </w:r>
        <w:r w:rsidDel="007779CB">
          <w:rPr>
            <w:lang w:val="en-US"/>
          </w:rPr>
          <w:delText>m</w:delText>
        </w:r>
        <w:r w:rsidRPr="00C96962" w:rsidDel="007779CB">
          <w:rPr>
            <w:lang w:val="en-US"/>
          </w:rPr>
          <w:delText xml:space="preserve"> in the reaction</w:delText>
        </w:r>
        <w:r w:rsidDel="007779CB">
          <w:rPr>
            <w:lang w:val="en-US"/>
          </w:rPr>
          <w:noBreakHyphen/>
        </w:r>
        <w:r w:rsidRPr="00C96962" w:rsidDel="007779CB">
          <w:rPr>
            <w:lang w:val="en-US"/>
          </w:rPr>
          <w:delText xml:space="preserve">cell numbering system. </w:delText>
        </w:r>
      </w:del>
      <w:commentRangeEnd w:id="92"/>
      <w:r w:rsidR="007779CB">
        <w:rPr>
          <w:rStyle w:val="CommentReference"/>
          <w:rFonts w:eastAsiaTheme="minorHAnsi" w:cstheme="minorBidi"/>
          <w:lang w:val="en-US" w:eastAsia="en-US"/>
        </w:rPr>
        <w:commentReference w:id="92"/>
      </w:r>
    </w:p>
    <w:p w14:paraId="709DC65A" w14:textId="407FCD61" w:rsidR="00FB3882" w:rsidRPr="00C96962" w:rsidDel="000A3A94" w:rsidRDefault="00FB3882" w:rsidP="006406C9">
      <w:pPr>
        <w:pStyle w:val="Text"/>
        <w:rPr>
          <w:del w:id="94" w:author="Parkhurst, David L." w:date="2015-01-14T16:28:00Z"/>
          <w:lang w:val="en-US"/>
        </w:rPr>
      </w:pPr>
      <w:r w:rsidRPr="00C96962">
        <w:rPr>
          <w:lang w:val="en-US"/>
        </w:rPr>
        <w:t xml:space="preserve"> </w:t>
      </w:r>
    </w:p>
    <w:p w14:paraId="4E37D01F" w14:textId="2602D30B" w:rsidR="00E80FA8" w:rsidRPr="00C96962" w:rsidDel="007779CB" w:rsidRDefault="00E80FA8" w:rsidP="006406C9">
      <w:pPr>
        <w:pStyle w:val="Text"/>
        <w:rPr>
          <w:del w:id="95" w:author="Parkhurst, David L." w:date="2015-01-14T15:12:00Z"/>
          <w:lang w:val="en-US"/>
        </w:rPr>
      </w:pPr>
      <w:commentRangeStart w:id="96"/>
      <w:del w:id="97" w:author="Parkhurst, David L." w:date="2015-01-14T15:12:00Z">
        <w:r w:rsidRPr="00C96962" w:rsidDel="007779CB">
          <w:rPr>
            <w:lang w:val="en-US"/>
          </w:rPr>
          <w:delText xml:space="preserve">An alternative form of the </w:delText>
        </w:r>
        <w:r w:rsidRPr="00C96962" w:rsidDel="007779CB">
          <w:rPr>
            <w:rStyle w:val="API"/>
            <w:lang w:val="en-US"/>
          </w:rPr>
          <w:delText>InitialPhreeqc2Module</w:delText>
        </w:r>
        <w:r w:rsidRPr="00C96962" w:rsidDel="007779CB">
          <w:rPr>
            <w:lang w:val="en-US"/>
          </w:rPr>
          <w:delText xml:space="preserve"> method defines two </w:delText>
        </w:r>
        <w:r w:rsidDel="007779CB">
          <w:rPr>
            <w:lang w:val="en-US"/>
          </w:rPr>
          <w:delText>user numbers</w:delText>
        </w:r>
        <w:r w:rsidRPr="00C96962" w:rsidDel="007779CB">
          <w:rPr>
            <w:lang w:val="en-US"/>
          </w:rPr>
          <w:delText xml:space="preserve"> and a mixing fraction for the definitions of each cell. Thus, the solution in a transport cell could be defined as a mixture of two solutions from the InitialPhreeqc instance</w:delText>
        </w:r>
        <w:r w:rsidDel="007779CB">
          <w:rPr>
            <w:lang w:val="en-US"/>
          </w:rPr>
          <w:delText>. S</w:delText>
        </w:r>
        <w:r w:rsidRPr="00C96962" w:rsidDel="007779CB">
          <w:rPr>
            <w:lang w:val="en-US"/>
          </w:rPr>
          <w:delText xml:space="preserve">imilarly, the set of equilibrium phases in a cell could be defined as a mixture of two sets of equilibrium phases, with fraction </w:delText>
        </w:r>
        <w:r w:rsidRPr="00C96962" w:rsidDel="007779CB">
          <w:rPr>
            <w:i/>
            <w:lang w:val="en-US"/>
          </w:rPr>
          <w:delText>f</w:delText>
        </w:r>
        <w:r w:rsidRPr="00FA283A" w:rsidDel="007779CB">
          <w:rPr>
            <w:lang w:val="en-US"/>
          </w:rPr>
          <w:delText xml:space="preserve"> </w:delText>
        </w:r>
        <w:r w:rsidRPr="00C96962" w:rsidDel="007779CB">
          <w:rPr>
            <w:lang w:val="en-US"/>
          </w:rPr>
          <w:delText xml:space="preserve">times the number of moles in set 1 and fraction </w:delText>
        </w:r>
        <w:r w:rsidRPr="00C96962" w:rsidDel="007779CB">
          <w:rPr>
            <w:i/>
            <w:lang w:val="en-US"/>
          </w:rPr>
          <w:delText>1</w:delText>
        </w:r>
        <w:r w:rsidDel="007779CB">
          <w:rPr>
            <w:lang w:val="en-US"/>
          </w:rPr>
          <w:noBreakHyphen/>
        </w:r>
        <w:r w:rsidRPr="00C96962" w:rsidDel="007779CB">
          <w:rPr>
            <w:i/>
            <w:lang w:val="en-US"/>
          </w:rPr>
          <w:delText>f</w:delText>
        </w:r>
        <w:r w:rsidRPr="00C96962" w:rsidDel="007779CB">
          <w:rPr>
            <w:lang w:val="en-US"/>
          </w:rPr>
          <w:delText xml:space="preserve"> times the number of moles in set 2. All other types of reactants can be mixed in a similar fashion.</w:delText>
        </w:r>
      </w:del>
      <w:commentRangeEnd w:id="96"/>
      <w:r w:rsidR="007779CB">
        <w:rPr>
          <w:rStyle w:val="CommentReference"/>
          <w:rFonts w:eastAsiaTheme="minorHAnsi" w:cstheme="minorBidi"/>
          <w:lang w:val="en-US" w:eastAsia="en-US"/>
        </w:rPr>
        <w:commentReference w:id="96"/>
      </w:r>
    </w:p>
    <w:p w14:paraId="4E381ACA" w14:textId="77777777" w:rsidR="00E80FA8" w:rsidRPr="00C96962" w:rsidRDefault="00E80FA8" w:rsidP="006406C9">
      <w:pPr>
        <w:pStyle w:val="Text"/>
        <w:rPr>
          <w:lang w:val="en-US"/>
        </w:rPr>
      </w:pP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Pr>
          <w:lang w:val="en-US"/>
        </w:rPr>
        <w:t xml:space="preserve">with the InitialPhreeqc instance </w:t>
      </w:r>
      <w:r w:rsidRPr="00C96962">
        <w:rPr>
          <w:lang w:val="en-US"/>
        </w:rPr>
        <w:t xml:space="preserve">and select one user number to assign to each cell in a list of transport cells. All of the </w:t>
      </w:r>
      <w:r>
        <w:rPr>
          <w:lang w:val="en-US"/>
        </w:rPr>
        <w:t>solutions and reactants</w:t>
      </w:r>
      <w:r w:rsidRPr="00C96962">
        <w:rPr>
          <w:lang w:val="en-US"/>
        </w:rPr>
        <w:t xml:space="preserve"> with that user number will be distributed to each transport cell in the list. </w:t>
      </w:r>
    </w:p>
    <w:p w14:paraId="596895F1" w14:textId="77777777" w:rsidR="00E80FA8" w:rsidRPr="00C96962" w:rsidRDefault="00E80FA8" w:rsidP="006406C9">
      <w:pPr>
        <w:pStyle w:val="Text"/>
        <w:rPr>
          <w:lang w:val="en-US"/>
        </w:rPr>
      </w:pPr>
      <w:commentRangeStart w:id="98"/>
      <w:r w:rsidRPr="00C96962">
        <w:rPr>
          <w:lang w:val="en-US"/>
        </w:rPr>
        <w:t xml:space="preserve">If definitions </w:t>
      </w:r>
      <w:r>
        <w:rPr>
          <w:lang w:val="en-US"/>
        </w:rPr>
        <w:t xml:space="preserve">of </w:t>
      </w:r>
      <w:r w:rsidRPr="00C96962">
        <w:rPr>
          <w:lang w:val="en-US"/>
        </w:rPr>
        <w:t>initial conditions</w:t>
      </w:r>
      <w:r>
        <w:rPr>
          <w:lang w:val="en-US"/>
        </w:rPr>
        <w:t xml:space="preserve"> (or boundary conditions)</w:t>
      </w:r>
      <w:r w:rsidRPr="00C96962">
        <w:rPr>
          <w:lang w:val="en-US"/>
        </w:rPr>
        <w:t xml:space="preserve"> are loaded from separate input files, reactant</w:t>
      </w:r>
      <w:r>
        <w:rPr>
          <w:lang w:val="en-US"/>
        </w:rPr>
        <w:t>s</w:t>
      </w:r>
      <w:r w:rsidRPr="00C96962">
        <w:rPr>
          <w:lang w:val="en-US"/>
        </w:rPr>
        <w:t xml:space="preserve"> from the previous condition should be removed from the InitialPhreeqc </w:t>
      </w:r>
      <w:r>
        <w:rPr>
          <w:lang w:val="en-US"/>
        </w:rPr>
        <w:t xml:space="preserve">by </w:t>
      </w:r>
      <w:r w:rsidRPr="00C96962">
        <w:rPr>
          <w:lang w:val="en-US"/>
        </w:rPr>
        <w:t xml:space="preserve">using </w:t>
      </w:r>
      <w:r w:rsidRPr="00FA283A">
        <w:rPr>
          <w:rStyle w:val="API"/>
        </w:rPr>
        <w:lastRenderedPageBreak/>
        <w:t>RunString(</w:t>
      </w:r>
      <w:r>
        <w:rPr>
          <w:rStyle w:val="API"/>
        </w:rPr>
        <w:t>“</w:t>
      </w:r>
      <w:r w:rsidRPr="00FA283A">
        <w:rPr>
          <w:rStyle w:val="API"/>
        </w:rPr>
        <w:t xml:space="preserve">DELETE; </w:t>
      </w:r>
      <w:r w:rsidRPr="00FA283A">
        <w:rPr>
          <w:rStyle w:val="API"/>
        </w:rPr>
        <w:noBreakHyphen/>
        <w:t>all;”)</w:t>
      </w:r>
      <w:r w:rsidRPr="00C96962">
        <w:rPr>
          <w:lang w:val="en-US"/>
        </w:rPr>
        <w:t>. It is an error if a reaction cell has not been initialized with at least a solution definition.</w:t>
      </w:r>
      <w:commentRangeEnd w:id="98"/>
      <w:r w:rsidR="000A3A94">
        <w:rPr>
          <w:rStyle w:val="CommentReference"/>
          <w:rFonts w:eastAsiaTheme="minorHAnsi" w:cstheme="minorBidi"/>
          <w:lang w:val="en-US" w:eastAsia="en-US"/>
        </w:rPr>
        <w:commentReference w:id="98"/>
      </w:r>
    </w:p>
    <w:p w14:paraId="1C4D213C" w14:textId="77777777" w:rsidR="00E80FA8" w:rsidRPr="00C96962" w:rsidRDefault="00E80FA8" w:rsidP="006406C9">
      <w:pPr>
        <w:pStyle w:val="Text"/>
        <w:rPr>
          <w:lang w:val="en-US"/>
        </w:rPr>
      </w:pPr>
      <w:r w:rsidRPr="00C96962">
        <w:rPr>
          <w:lang w:val="en-US"/>
        </w:rPr>
        <w:t xml:space="preserve">It is convenient to get a list of components that have been defined in the solutions and reactants of the InitialPhreeqc instance. </w:t>
      </w:r>
      <w:r>
        <w:rPr>
          <w:lang w:val="en-US"/>
        </w:rPr>
        <w:t>T</w:t>
      </w:r>
      <w:r w:rsidRPr="00C96962">
        <w:rPr>
          <w:lang w:val="en-US"/>
        </w:rPr>
        <w:t>his list is the set of components that need</w:t>
      </w:r>
      <w:r>
        <w:rPr>
          <w:lang w:val="en-US"/>
        </w:rPr>
        <w:t>s</w:t>
      </w:r>
      <w:r w:rsidRPr="00C96962">
        <w:rPr>
          <w:lang w:val="en-US"/>
        </w:rPr>
        <w:t xml:space="preserve"> to be transported by the transport simulator. The </w:t>
      </w:r>
      <w:r w:rsidRPr="00C96962">
        <w:rPr>
          <w:rStyle w:val="API"/>
          <w:lang w:val="en-US"/>
        </w:rPr>
        <w:t>FindComponents</w:t>
      </w:r>
      <w:r w:rsidRPr="00C96962">
        <w:rPr>
          <w:lang w:val="en-US"/>
        </w:rPr>
        <w:t xml:space="preserve"> method accumulates a list of components that have been used in the InitialPhreeqc instance. The method can be called multiple times, once after each call to </w:t>
      </w:r>
      <w:r w:rsidRPr="00C96962">
        <w:rPr>
          <w:rStyle w:val="API"/>
          <w:lang w:val="en-US"/>
        </w:rPr>
        <w:t>RunFile</w:t>
      </w:r>
      <w:r w:rsidRPr="00C96962">
        <w:rPr>
          <w:lang w:val="en-US"/>
        </w:rPr>
        <w:t xml:space="preserve"> for the InitialPhreeqc instance. The method </w:t>
      </w:r>
      <w:r w:rsidRPr="00C96962">
        <w:rPr>
          <w:rStyle w:val="API"/>
          <w:lang w:val="en-US"/>
        </w:rPr>
        <w:t>GetComponents</w:t>
      </w:r>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5600B6BD" w14:textId="77777777" w:rsidR="00E80FA8" w:rsidRPr="00C96962" w:rsidRDefault="00E80FA8" w:rsidP="006406C9">
      <w:pPr>
        <w:pStyle w:val="Text"/>
        <w:rPr>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r w:rsidRPr="00C96962">
        <w:rPr>
          <w:rStyle w:val="API"/>
          <w:lang w:val="en-US"/>
        </w:rPr>
        <w:t>RunCells</w:t>
      </w:r>
      <w:r w:rsidRPr="00C96962">
        <w:rPr>
          <w:lang w:val="en-US"/>
        </w:rPr>
        <w:t xml:space="preserve"> method. By setting the time step for the </w:t>
      </w:r>
      <w:r w:rsidRPr="00C96962">
        <w:rPr>
          <w:rStyle w:val="API"/>
          <w:lang w:val="en-US"/>
        </w:rPr>
        <w:t>RunCells</w:t>
      </w:r>
      <w:r w:rsidRPr="00C96962">
        <w:rPr>
          <w:lang w:val="en-US"/>
        </w:rPr>
        <w:t xml:space="preserve"> calculation to 0 seconds (</w:t>
      </w:r>
      <w:r w:rsidRPr="00C96962">
        <w:rPr>
          <w:rStyle w:val="API"/>
          <w:lang w:val="en-US"/>
        </w:rPr>
        <w:t>SetDeltaTime</w:t>
      </w:r>
      <w:r w:rsidRPr="00C96962">
        <w:rPr>
          <w:lang w:val="en-US"/>
        </w:rPr>
        <w:t xml:space="preserve">), no kinetic reactions are run, but all other reactants equilibrate with the solution, </w:t>
      </w:r>
      <w:r w:rsidRPr="006406C9">
        <w:rPr>
          <w:lang w:val="en-US"/>
        </w:rPr>
        <w:t>perhaps resulting in revised initial conditions for the solutions and the equilibrium reactants. The</w:t>
      </w:r>
      <w:r w:rsidRPr="00C96962">
        <w:rPr>
          <w:lang w:val="en-US"/>
        </w:rPr>
        <w:t xml:space="preserve"> </w:t>
      </w:r>
      <w:r>
        <w:rPr>
          <w:lang w:val="en-US"/>
        </w:rPr>
        <w:t>revised</w:t>
      </w:r>
      <w:r w:rsidRPr="00C96962">
        <w:rPr>
          <w:lang w:val="en-US"/>
        </w:rPr>
        <w:t xml:space="preserve"> solution compositions can be retrieved with the </w:t>
      </w:r>
      <w:r w:rsidRPr="00C96962">
        <w:rPr>
          <w:rStyle w:val="API"/>
          <w:lang w:val="en-US"/>
        </w:rPr>
        <w:t>GetConcentrations</w:t>
      </w:r>
      <w:r w:rsidRPr="00C96962">
        <w:rPr>
          <w:lang w:val="en-US"/>
        </w:rPr>
        <w:t xml:space="preserve"> method for use in the first transport step.</w:t>
      </w:r>
      <w:r>
        <w:rPr>
          <w:lang w:val="en-US"/>
        </w:rPr>
        <w:t xml:space="preserve"> </w:t>
      </w:r>
      <w:r>
        <w:rPr>
          <w:rFonts w:eastAsiaTheme="minorEastAsia"/>
          <w:lang w:val="en-US"/>
        </w:rPr>
        <w:fldChar w:fldCharType="begin"/>
      </w:r>
      <w:r>
        <w:rPr>
          <w:rFonts w:eastAsiaTheme="minorEastAsia"/>
          <w:lang w:val="en-US"/>
        </w:rPr>
        <w:instrText xml:space="preserve"> REF _Ref396593625 \h </w:instrText>
      </w:r>
      <w:r>
        <w:rPr>
          <w:rFonts w:eastAsiaTheme="minorEastAsia"/>
          <w:lang w:val="en-US"/>
        </w:rPr>
      </w:r>
      <w:r>
        <w:rPr>
          <w:rFonts w:eastAsiaTheme="minorEastAsia"/>
          <w:lang w:val="en-US"/>
        </w:rPr>
        <w:fldChar w:fldCharType="separate"/>
      </w:r>
      <w:r w:rsidRPr="00C96962">
        <w:t xml:space="preserve">Table </w:t>
      </w:r>
      <w:r>
        <w:rPr>
          <w:noProof/>
        </w:rPr>
        <w:t>2</w:t>
      </w:r>
      <w:r>
        <w:rPr>
          <w:rFonts w:eastAsiaTheme="minorEastAsia"/>
          <w:lang w:val="en-US"/>
        </w:rPr>
        <w:fldChar w:fldCharType="end"/>
      </w:r>
      <w:r>
        <w:rPr>
          <w:rFonts w:eastAsiaTheme="minorEastAsia"/>
          <w:lang w:val="en-US"/>
        </w:rPr>
        <w:t xml:space="preserve"> displays sample code for the initialization of reaction cells and initial solution conditions.</w:t>
      </w:r>
    </w:p>
    <w:p w14:paraId="671090F7" w14:textId="77777777" w:rsidR="00FB3882" w:rsidRPr="00C96962" w:rsidRDefault="00FB3882" w:rsidP="006406C9">
      <w:pPr>
        <w:pStyle w:val="Caption"/>
        <w:keepNext/>
        <w:suppressLineNumbers w:val="0"/>
      </w:pPr>
      <w:bookmarkStart w:id="99"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99"/>
      <w:r w:rsidRPr="00C96962">
        <w:t>: Initial conditions and reaction for each cell.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2E02C3">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phreeqc_rm.LoadDatabase(</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initial_phreeqc = </w:t>
            </w:r>
            <w:r w:rsidRPr="00C96962">
              <w:rPr>
                <w:rFonts w:ascii="Consolas" w:hAnsi="Consolas" w:cs="Consolas"/>
                <w:color w:val="0000FF"/>
                <w:sz w:val="22"/>
                <w:highlight w:val="white"/>
              </w:rPr>
              <w:t>true</w:t>
            </w:r>
          </w:p>
          <w:p w14:paraId="38707BF4"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phreeqc_rm.RunFile(workers, initial_phreeqc, utility, </w:t>
            </w:r>
            <w:r w:rsidRPr="00C96962">
              <w:rPr>
                <w:rFonts w:ascii="Consolas" w:hAnsi="Consolas" w:cs="Consolas"/>
                <w:color w:val="A31515"/>
                <w:sz w:val="22"/>
                <w:highlight w:val="white"/>
              </w:rPr>
              <w:t>"advect.pqi"</w:t>
            </w:r>
            <w:r w:rsidRPr="00C96962">
              <w:rPr>
                <w:rFonts w:ascii="Consolas" w:hAnsi="Consolas" w:cs="Consolas"/>
                <w:color w:val="000000"/>
                <w:sz w:val="22"/>
                <w:highlight w:val="white"/>
              </w:rPr>
              <w:t>);</w:t>
            </w:r>
          </w:p>
          <w:p w14:paraId="6E8D1C48" w14:textId="521693CD"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ic1</w:t>
            </w:r>
            <w:del w:id="100" w:author="Parkhurst, David L." w:date="2015-01-14T15:18:00Z">
              <w:r w:rsidRPr="00C96962" w:rsidDel="008B134F">
                <w:rPr>
                  <w:rFonts w:ascii="Consolas" w:hAnsi="Consolas" w:cs="Consolas"/>
                  <w:color w:val="000000"/>
                  <w:sz w:val="22"/>
                  <w:highlight w:val="white"/>
                </w:rPr>
                <w:delText>, ic2</w:delText>
              </w:r>
            </w:del>
            <w:r w:rsidRPr="00C96962">
              <w:rPr>
                <w:rFonts w:ascii="Consolas" w:hAnsi="Consolas" w:cs="Consolas"/>
                <w:color w:val="000000"/>
                <w:sz w:val="22"/>
                <w:highlight w:val="white"/>
              </w:rPr>
              <w:t>;</w:t>
            </w:r>
          </w:p>
          <w:p w14:paraId="3682DC5C" w14:textId="58DD33AB" w:rsidR="00FB3882" w:rsidRPr="00C96962" w:rsidDel="008B134F" w:rsidRDefault="00FB3882" w:rsidP="008B134F">
            <w:pPr>
              <w:autoSpaceDE w:val="0"/>
              <w:autoSpaceDN w:val="0"/>
              <w:adjustRightInd w:val="0"/>
              <w:spacing w:line="240" w:lineRule="auto"/>
              <w:ind w:firstLine="0"/>
              <w:rPr>
                <w:del w:id="101" w:author="Parkhurst, David L." w:date="2015-01-14T15:17:00Z"/>
                <w:rFonts w:ascii="Consolas" w:hAnsi="Consolas" w:cs="Consolas"/>
                <w:color w:val="000000"/>
                <w:sz w:val="22"/>
                <w:highlight w:val="white"/>
              </w:rPr>
            </w:pPr>
            <w:r w:rsidRPr="00C96962">
              <w:rPr>
                <w:rFonts w:ascii="Consolas" w:hAnsi="Consolas" w:cs="Consolas"/>
                <w:color w:val="000000"/>
                <w:sz w:val="22"/>
                <w:highlight w:val="white"/>
              </w:rPr>
              <w:t xml:space="preserve">ic1.resize(nxyz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0C816AE2" w:rsidR="00FB3882" w:rsidRPr="00C96962" w:rsidDel="008B134F" w:rsidRDefault="00FB3882" w:rsidP="008B134F">
            <w:pPr>
              <w:autoSpaceDE w:val="0"/>
              <w:autoSpaceDN w:val="0"/>
              <w:adjustRightInd w:val="0"/>
              <w:spacing w:line="240" w:lineRule="auto"/>
              <w:ind w:firstLine="0"/>
              <w:rPr>
                <w:del w:id="102" w:author="Parkhurst, David L." w:date="2015-01-14T15:17:00Z"/>
                <w:rFonts w:ascii="Consolas" w:hAnsi="Consolas" w:cs="Consolas"/>
                <w:color w:val="000000"/>
                <w:sz w:val="22"/>
                <w:highlight w:val="white"/>
              </w:rPr>
            </w:pPr>
            <w:del w:id="103" w:author="Parkhurst, David L." w:date="2015-01-14T15:17:00Z">
              <w:r w:rsidRPr="00C96962" w:rsidDel="008B134F">
                <w:rPr>
                  <w:rFonts w:ascii="Consolas" w:hAnsi="Consolas" w:cs="Consolas"/>
                  <w:color w:val="000000"/>
                  <w:sz w:val="22"/>
                  <w:highlight w:val="white"/>
                </w:rPr>
                <w:delText xml:space="preserve">ic2.resize(nxyz * 7, </w:delText>
              </w:r>
              <w:r w:rsidR="00F970E5" w:rsidDel="008B134F">
                <w:rPr>
                  <w:rFonts w:ascii="Consolas" w:hAnsi="Consolas" w:cs="Consolas"/>
                  <w:color w:val="000000"/>
                  <w:sz w:val="22"/>
                  <w:highlight w:val="white"/>
                </w:rPr>
                <w:noBreakHyphen/>
              </w:r>
              <w:r w:rsidRPr="00C96962" w:rsidDel="008B134F">
                <w:rPr>
                  <w:rFonts w:ascii="Consolas" w:hAnsi="Consolas" w:cs="Consolas"/>
                  <w:color w:val="000000"/>
                  <w:sz w:val="22"/>
                  <w:highlight w:val="white"/>
                </w:rPr>
                <w:delText>1);</w:delText>
              </w:r>
            </w:del>
          </w:p>
          <w:p w14:paraId="73BC5F0C" w14:textId="1E903983" w:rsidR="00FB3882" w:rsidRPr="00C96962" w:rsidDel="008B134F" w:rsidRDefault="00FB3882" w:rsidP="00AA58AF">
            <w:pPr>
              <w:autoSpaceDE w:val="0"/>
              <w:autoSpaceDN w:val="0"/>
              <w:adjustRightInd w:val="0"/>
              <w:spacing w:line="240" w:lineRule="auto"/>
              <w:ind w:firstLine="0"/>
              <w:rPr>
                <w:del w:id="104" w:author="Parkhurst, David L." w:date="2015-01-14T15:17:00Z"/>
                <w:rFonts w:ascii="Consolas" w:hAnsi="Consolas" w:cs="Consolas"/>
                <w:color w:val="000000"/>
                <w:sz w:val="22"/>
                <w:highlight w:val="white"/>
              </w:rPr>
            </w:pPr>
            <w:del w:id="105" w:author="Parkhurst, David L." w:date="2015-01-14T15:17:00Z">
              <w:r w:rsidRPr="00C96962" w:rsidDel="008B134F">
                <w:rPr>
                  <w:rFonts w:ascii="Consolas" w:hAnsi="Consolas" w:cs="Consolas"/>
                  <w:color w:val="000000"/>
                  <w:sz w:val="22"/>
                  <w:highlight w:val="white"/>
                </w:rPr>
                <w:delText>std::</w:delText>
              </w:r>
              <w:r w:rsidRPr="00C96962" w:rsidDel="008B134F">
                <w:rPr>
                  <w:rFonts w:ascii="Consolas" w:hAnsi="Consolas" w:cs="Consolas"/>
                  <w:color w:val="2B91AF"/>
                  <w:sz w:val="22"/>
                  <w:highlight w:val="white"/>
                </w:rPr>
                <w:delText>vector</w:delText>
              </w:r>
              <w:r w:rsidRPr="00C96962" w:rsidDel="008B134F">
                <w:rPr>
                  <w:rFonts w:ascii="Consolas" w:hAnsi="Consolas" w:cs="Consolas"/>
                  <w:color w:val="000000"/>
                  <w:sz w:val="22"/>
                  <w:highlight w:val="white"/>
                </w:rPr>
                <w:delText>&lt;</w:delText>
              </w:r>
              <w:r w:rsidRPr="00C96962" w:rsidDel="008B134F">
                <w:rPr>
                  <w:rFonts w:ascii="Consolas" w:hAnsi="Consolas" w:cs="Consolas"/>
                  <w:color w:val="0000FF"/>
                  <w:sz w:val="22"/>
                  <w:highlight w:val="white"/>
                </w:rPr>
                <w:delText>double</w:delText>
              </w:r>
              <w:r w:rsidRPr="00C96962" w:rsidDel="008B134F">
                <w:rPr>
                  <w:rFonts w:ascii="Consolas" w:hAnsi="Consolas" w:cs="Consolas"/>
                  <w:color w:val="000000"/>
                  <w:sz w:val="22"/>
                  <w:highlight w:val="white"/>
                </w:rPr>
                <w:delText>&gt; f1;</w:delText>
              </w:r>
            </w:del>
          </w:p>
          <w:p w14:paraId="1C97350A" w14:textId="4792083D" w:rsidR="00FB3882" w:rsidRPr="00C96962" w:rsidRDefault="00FB3882" w:rsidP="00C252DA">
            <w:pPr>
              <w:autoSpaceDE w:val="0"/>
              <w:autoSpaceDN w:val="0"/>
              <w:adjustRightInd w:val="0"/>
              <w:spacing w:line="240" w:lineRule="auto"/>
              <w:ind w:firstLine="0"/>
              <w:rPr>
                <w:rFonts w:ascii="Consolas" w:hAnsi="Consolas" w:cs="Consolas"/>
                <w:color w:val="000000"/>
                <w:sz w:val="22"/>
                <w:highlight w:val="white"/>
              </w:rPr>
            </w:pPr>
            <w:del w:id="106" w:author="Parkhurst, David L." w:date="2015-01-14T15:17:00Z">
              <w:r w:rsidRPr="00C96962" w:rsidDel="008B134F">
                <w:rPr>
                  <w:rFonts w:ascii="Consolas" w:hAnsi="Consolas" w:cs="Consolas"/>
                  <w:color w:val="000000"/>
                  <w:sz w:val="22"/>
                  <w:highlight w:val="white"/>
                </w:rPr>
                <w:delText>f1.resize(nxyz * 7, 1.0);</w:delText>
              </w:r>
            </w:del>
          </w:p>
          <w:p w14:paraId="6FDA86D7"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lastRenderedPageBreak/>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i++)</w:t>
            </w:r>
          </w:p>
          <w:p w14:paraId="2D73C784"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ic1[i] = 1;                </w:t>
            </w:r>
            <w:r w:rsidRPr="00C96962">
              <w:rPr>
                <w:rFonts w:ascii="Consolas" w:hAnsi="Consolas" w:cs="Consolas"/>
                <w:color w:val="008000"/>
                <w:sz w:val="22"/>
                <w:highlight w:val="white"/>
              </w:rPr>
              <w:t>// Solution 1</w:t>
            </w:r>
          </w:p>
          <w:p w14:paraId="6BC1B2D6"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nxyz + i] = 1;     </w:t>
            </w:r>
            <w:r w:rsidRPr="00C96962">
              <w:rPr>
                <w:rFonts w:ascii="Consolas" w:hAnsi="Consolas" w:cs="Consolas"/>
                <w:color w:val="008000"/>
                <w:sz w:val="22"/>
                <w:highlight w:val="white"/>
              </w:rPr>
              <w:t>// Exchange 1</w:t>
            </w:r>
          </w:p>
          <w:p w14:paraId="00F6AFCF"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34C52308"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w:t>
            </w:r>
            <w:del w:id="107" w:author="Parkhurst, David L." w:date="2015-01-14T15:17:00Z">
              <w:r w:rsidRPr="00C96962" w:rsidDel="008B134F">
                <w:rPr>
                  <w:rFonts w:ascii="Consolas" w:hAnsi="Consolas" w:cs="Consolas"/>
                  <w:color w:val="000000"/>
                  <w:sz w:val="22"/>
                  <w:highlight w:val="white"/>
                </w:rPr>
                <w:delText>, ic2, f1</w:delText>
              </w:r>
            </w:del>
            <w:r w:rsidRPr="00C96962">
              <w:rPr>
                <w:rFonts w:ascii="Consolas" w:hAnsi="Consolas" w:cs="Consolas"/>
                <w:color w:val="000000"/>
                <w:sz w:val="22"/>
                <w:highlight w:val="white"/>
              </w:rPr>
              <w:t>);</w:t>
            </w:r>
          </w:p>
          <w:p w14:paraId="6B51A577" w14:textId="77777777" w:rsidR="00FB3882" w:rsidRPr="005C0580" w:rsidRDefault="00FB3882" w:rsidP="006406C9">
            <w:pPr>
              <w:autoSpaceDE w:val="0"/>
              <w:autoSpaceDN w:val="0"/>
              <w:adjustRightInd w:val="0"/>
              <w:spacing w:line="240" w:lineRule="auto"/>
              <w:ind w:firstLine="0"/>
              <w:rPr>
                <w:rFonts w:ascii="Consolas" w:hAnsi="Consolas" w:cs="Consolas"/>
                <w:color w:val="000000"/>
                <w:sz w:val="22"/>
                <w:highlight w:val="white"/>
                <w:lang w:val="fr-CH"/>
              </w:rPr>
            </w:pPr>
            <w:r w:rsidRPr="005C0580">
              <w:rPr>
                <w:rFonts w:ascii="Consolas" w:hAnsi="Consolas" w:cs="Consolas"/>
                <w:color w:val="0000FF"/>
                <w:sz w:val="22"/>
                <w:highlight w:val="white"/>
                <w:lang w:val="fr-CH"/>
              </w:rPr>
              <w:t>int</w:t>
            </w:r>
            <w:r w:rsidRPr="005C0580">
              <w:rPr>
                <w:rFonts w:ascii="Consolas" w:hAnsi="Consolas" w:cs="Consolas"/>
                <w:color w:val="000000"/>
                <w:sz w:val="22"/>
                <w:highlight w:val="white"/>
                <w:lang w:val="fr-CH"/>
              </w:rPr>
              <w:t xml:space="preserve"> ncomps = phreeqc_rm.FindComponents();</w:t>
            </w:r>
          </w:p>
          <w:p w14:paraId="3645ABDF"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&lt;std::</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&gt; &amp;components = phreeqc_rm.GetComponents();</w:t>
            </w:r>
          </w:p>
          <w:p w14:paraId="29DF5FF5"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c.resize(nxyz * components.size());</w:t>
            </w:r>
          </w:p>
          <w:p w14:paraId="7E4A62B8"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phreeqc_rm.SetTime(0.0);</w:t>
            </w:r>
          </w:p>
          <w:p w14:paraId="06BA3465" w14:textId="77777777" w:rsidR="00FB3882" w:rsidRPr="00C96962" w:rsidRDefault="00FB3882" w:rsidP="00E124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phreeqc_rm.SetTimeStep(0.0);</w:t>
            </w:r>
          </w:p>
          <w:p w14:paraId="3078AA6F" w14:textId="77777777" w:rsidR="00FB3882" w:rsidRPr="00C96962" w:rsidRDefault="00FB3882" w:rsidP="008D5C3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phreeqc_rm.RunCells();</w:t>
            </w:r>
          </w:p>
          <w:p w14:paraId="202F3074" w14:textId="77777777" w:rsidR="00FB3882" w:rsidRPr="00C96962" w:rsidRDefault="00FB3882" w:rsidP="0043449B">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phreeqc_rm.GetConcentrations(c);</w:t>
            </w:r>
          </w:p>
        </w:tc>
      </w:tr>
    </w:tbl>
    <w:p w14:paraId="5AD1ABDC" w14:textId="0F4A6900" w:rsidR="00FB3882" w:rsidRPr="00C96962" w:rsidRDefault="007A616F" w:rsidP="002E02C3">
      <w:pPr>
        <w:pStyle w:val="Heading3"/>
      </w:pPr>
      <w:r w:rsidRPr="00C96962">
        <w:lastRenderedPageBreak/>
        <w:t xml:space="preserve">Set </w:t>
      </w:r>
      <w:r w:rsidR="00FB3882" w:rsidRPr="00C96962">
        <w:t>Boundary Conditions</w:t>
      </w:r>
    </w:p>
    <w:p w14:paraId="762F0075" w14:textId="08304396" w:rsidR="00FB3882" w:rsidRPr="00C96962" w:rsidRDefault="00FB3882" w:rsidP="006406C9">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are defined </w:t>
      </w:r>
      <w:r w:rsidR="00FA283A">
        <w:rPr>
          <w:highlight w:val="white"/>
          <w:lang w:val="en-US"/>
        </w:rPr>
        <w:t xml:space="preserve">through </w:t>
      </w:r>
      <w:r w:rsidRPr="00C96962">
        <w:rPr>
          <w:highlight w:val="white"/>
          <w:lang w:val="en-US"/>
        </w:rPr>
        <w:t xml:space="preserve">PHREEQC input </w:t>
      </w:r>
      <w:del w:id="108" w:author="Parkhurst, David L." w:date="2015-01-14T16:32:00Z">
        <w:r w:rsidR="00DF732B" w:rsidDel="000A3A94">
          <w:rPr>
            <w:highlight w:val="white"/>
            <w:lang w:val="en-US"/>
          </w:rPr>
          <w:delText xml:space="preserve">strings or </w:delText>
        </w:r>
      </w:del>
      <w:r w:rsidRPr="00C96962">
        <w:rPr>
          <w:highlight w:val="white"/>
          <w:lang w:val="en-US"/>
        </w:rPr>
        <w:t>files</w:t>
      </w:r>
      <w:ins w:id="109" w:author="Parkhurst, David L." w:date="2015-01-14T16:32:00Z">
        <w:r w:rsidR="000A3A94">
          <w:rPr>
            <w:highlight w:val="white"/>
            <w:lang w:val="en-US"/>
          </w:rPr>
          <w:t xml:space="preserve"> or strings</w:t>
        </w:r>
      </w:ins>
      <w:r w:rsidRPr="00C96962">
        <w:rPr>
          <w:highlight w:val="white"/>
          <w:lang w:val="en-US"/>
        </w:rPr>
        <w:t xml:space="preserve">.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w:t>
      </w:r>
      <w:del w:id="110" w:author="Parkhurst, David L." w:date="2015-01-14T15:16:00Z">
        <w:r w:rsidR="00E628D2" w:rsidDel="008B134F">
          <w:rPr>
            <w:lang w:val="en-US"/>
          </w:rPr>
          <w:delText>As in the definition of initial conditions, it also is possible to define boundary condition concentrations as a mixture of two solutions.</w:delText>
        </w:r>
        <w:r w:rsidR="00CD3914" w:rsidDel="008B134F">
          <w:rPr>
            <w:lang w:val="en-US"/>
          </w:rPr>
          <w:delText xml:space="preserve"> </w:delText>
        </w:r>
      </w:del>
      <w:r w:rsidR="00CD3914">
        <w:rPr>
          <w:lang w:val="en-US"/>
        </w:rPr>
        <w:t>Sample code for the calculation of component boundary concentrations is displayed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6406C9">
      <w:pPr>
        <w:pStyle w:val="Caption"/>
        <w:keepNext/>
        <w:suppressLineNumbers w:val="0"/>
      </w:pPr>
      <w:bookmarkStart w:id="111"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111"/>
      <w:r w:rsidRPr="00C96962">
        <w:t>: Boundary conditions.</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48275F55" w:rsidR="00FB3882" w:rsidRPr="00C96962" w:rsidRDefault="00FB3882" w:rsidP="002E02C3">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bc_conc</w:t>
            </w:r>
            <w:del w:id="112" w:author="Parkhurst, David L." w:date="2015-01-14T16:33:00Z">
              <w:r w:rsidRPr="00C96962" w:rsidDel="000A3A94">
                <w:rPr>
                  <w:rFonts w:ascii="Consolas" w:hAnsi="Consolas" w:cs="Consolas"/>
                  <w:color w:val="000000"/>
                  <w:sz w:val="22"/>
                  <w:highlight w:val="white"/>
                </w:rPr>
                <w:delText>, bc_f1</w:delText>
              </w:r>
            </w:del>
            <w:r w:rsidRPr="00C96962">
              <w:rPr>
                <w:rFonts w:ascii="Consolas" w:hAnsi="Consolas" w:cs="Consolas"/>
                <w:color w:val="000000"/>
                <w:sz w:val="22"/>
                <w:highlight w:val="white"/>
              </w:rPr>
              <w:t>;</w:t>
            </w:r>
          </w:p>
          <w:p w14:paraId="38CD7FCB" w14:textId="36F50D90"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bc1</w:t>
            </w:r>
            <w:del w:id="113" w:author="Parkhurst, David L." w:date="2015-01-14T16:33:00Z">
              <w:r w:rsidRPr="00C96962" w:rsidDel="000A3A94">
                <w:rPr>
                  <w:rFonts w:ascii="Consolas" w:hAnsi="Consolas" w:cs="Consolas"/>
                  <w:color w:val="000000"/>
                  <w:sz w:val="22"/>
                  <w:highlight w:val="white"/>
                </w:rPr>
                <w:delText>, bc2</w:delText>
              </w:r>
            </w:del>
            <w:r w:rsidRPr="00C96962">
              <w:rPr>
                <w:rFonts w:ascii="Consolas" w:hAnsi="Consolas" w:cs="Consolas"/>
                <w:color w:val="000000"/>
                <w:sz w:val="22"/>
                <w:highlight w:val="white"/>
              </w:rPr>
              <w:t>;</w:t>
            </w:r>
          </w:p>
          <w:p w14:paraId="3EAC71E0" w14:textId="77777777" w:rsidR="00FB388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nbound = 1;</w:t>
            </w:r>
          </w:p>
          <w:p w14:paraId="43E188A4" w14:textId="4C35FFF7" w:rsidR="00E80FA8" w:rsidRPr="00C96962" w:rsidRDefault="00E80FA8" w:rsidP="006406C9">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bc1 is solution  0</w:t>
            </w:r>
            <w:del w:id="114" w:author="Parkhurst, David L." w:date="2015-01-14T15:16:00Z">
              <w:r w:rsidDel="008B134F">
                <w:rPr>
                  <w:rFonts w:ascii="Consolas" w:hAnsi="Consolas" w:cs="Consolas"/>
                  <w:color w:val="008000"/>
                  <w:sz w:val="22"/>
                  <w:highlight w:val="white"/>
                  <w:lang w:val="de-CH"/>
                </w:rPr>
                <w:delText>, bc2 not used</w:delText>
              </w:r>
            </w:del>
          </w:p>
          <w:p w14:paraId="78998420" w14:textId="071F6C6B" w:rsidR="00FB3882" w:rsidDel="000A3A94" w:rsidRDefault="00FB3882" w:rsidP="00C252DA">
            <w:pPr>
              <w:autoSpaceDE w:val="0"/>
              <w:autoSpaceDN w:val="0"/>
              <w:adjustRightInd w:val="0"/>
              <w:spacing w:line="240" w:lineRule="auto"/>
              <w:ind w:firstLine="0"/>
              <w:rPr>
                <w:del w:id="115" w:author="Parkhurst, David L." w:date="2015-01-14T15:16:00Z"/>
                <w:rFonts w:ascii="Consolas" w:hAnsi="Consolas" w:cs="Consolas"/>
                <w:color w:val="000000"/>
                <w:sz w:val="22"/>
                <w:highlight w:val="white"/>
              </w:rPr>
            </w:pPr>
            <w:r w:rsidRPr="00C96962">
              <w:rPr>
                <w:rFonts w:ascii="Consolas" w:hAnsi="Consolas" w:cs="Consolas"/>
                <w:color w:val="000000"/>
                <w:sz w:val="22"/>
                <w:highlight w:val="white"/>
              </w:rPr>
              <w:t>bc1.resize(nbound, 0);</w:t>
            </w:r>
            <w:ins w:id="116" w:author="Parkhurst, David L." w:date="2015-01-14T15:16:00Z">
              <w:r w:rsidR="008B134F" w:rsidRPr="00C96962" w:rsidDel="008B134F">
                <w:rPr>
                  <w:rFonts w:ascii="Consolas" w:hAnsi="Consolas" w:cs="Consolas"/>
                  <w:color w:val="000000"/>
                  <w:sz w:val="22"/>
                  <w:highlight w:val="white"/>
                </w:rPr>
                <w:t xml:space="preserve"> </w:t>
              </w:r>
            </w:ins>
          </w:p>
          <w:p w14:paraId="15A0EFA4" w14:textId="77777777" w:rsidR="000A3A94" w:rsidRPr="00C96962" w:rsidRDefault="000A3A94" w:rsidP="008B134F">
            <w:pPr>
              <w:autoSpaceDE w:val="0"/>
              <w:autoSpaceDN w:val="0"/>
              <w:adjustRightInd w:val="0"/>
              <w:spacing w:line="240" w:lineRule="auto"/>
              <w:ind w:firstLine="0"/>
              <w:rPr>
                <w:ins w:id="117" w:author="Parkhurst, David L." w:date="2015-01-14T16:33:00Z"/>
                <w:rFonts w:ascii="Consolas" w:hAnsi="Consolas" w:cs="Consolas"/>
                <w:color w:val="000000"/>
                <w:sz w:val="22"/>
                <w:highlight w:val="white"/>
              </w:rPr>
            </w:pPr>
          </w:p>
          <w:p w14:paraId="346EB317" w14:textId="4796DE6E" w:rsidR="00FB3882" w:rsidRPr="00C96962" w:rsidDel="008B134F" w:rsidRDefault="00FB3882" w:rsidP="00AA58AF">
            <w:pPr>
              <w:autoSpaceDE w:val="0"/>
              <w:autoSpaceDN w:val="0"/>
              <w:adjustRightInd w:val="0"/>
              <w:spacing w:line="240" w:lineRule="auto"/>
              <w:ind w:firstLine="0"/>
              <w:rPr>
                <w:del w:id="118" w:author="Parkhurst, David L." w:date="2015-01-14T15:16:00Z"/>
                <w:rFonts w:ascii="Consolas" w:hAnsi="Consolas" w:cs="Consolas"/>
                <w:color w:val="000000"/>
                <w:sz w:val="22"/>
                <w:highlight w:val="white"/>
              </w:rPr>
            </w:pPr>
            <w:del w:id="119" w:author="Parkhurst, David L." w:date="2015-01-14T15:16:00Z">
              <w:r w:rsidRPr="00C96962" w:rsidDel="008B134F">
                <w:rPr>
                  <w:rFonts w:ascii="Consolas" w:hAnsi="Consolas" w:cs="Consolas"/>
                  <w:color w:val="000000"/>
                  <w:sz w:val="22"/>
                  <w:highlight w:val="white"/>
                </w:rPr>
                <w:delText xml:space="preserve">bc2.resize(nbound, </w:delText>
              </w:r>
              <w:r w:rsidR="00F970E5" w:rsidDel="008B134F">
                <w:rPr>
                  <w:rFonts w:ascii="Consolas" w:hAnsi="Consolas" w:cs="Consolas"/>
                  <w:color w:val="000000"/>
                  <w:sz w:val="22"/>
                  <w:highlight w:val="white"/>
                </w:rPr>
                <w:noBreakHyphen/>
              </w:r>
              <w:r w:rsidRPr="00C96962" w:rsidDel="008B134F">
                <w:rPr>
                  <w:rFonts w:ascii="Consolas" w:hAnsi="Consolas" w:cs="Consolas"/>
                  <w:color w:val="000000"/>
                  <w:sz w:val="22"/>
                  <w:highlight w:val="white"/>
                </w:rPr>
                <w:delText>1);</w:delText>
              </w:r>
            </w:del>
          </w:p>
          <w:p w14:paraId="15D94FC0" w14:textId="01DFF0A4" w:rsidR="00FB3882" w:rsidRPr="00C96962" w:rsidDel="008B134F" w:rsidRDefault="00FB3882" w:rsidP="00C252DA">
            <w:pPr>
              <w:autoSpaceDE w:val="0"/>
              <w:autoSpaceDN w:val="0"/>
              <w:adjustRightInd w:val="0"/>
              <w:spacing w:line="240" w:lineRule="auto"/>
              <w:ind w:firstLine="0"/>
              <w:rPr>
                <w:del w:id="120" w:author="Parkhurst, David L." w:date="2015-01-14T15:16:00Z"/>
                <w:rFonts w:ascii="Consolas" w:hAnsi="Consolas" w:cs="Consolas"/>
                <w:color w:val="000000"/>
                <w:sz w:val="22"/>
                <w:highlight w:val="white"/>
              </w:rPr>
            </w:pPr>
            <w:del w:id="121" w:author="Parkhurst, David L." w:date="2015-01-14T15:16:00Z">
              <w:r w:rsidRPr="00C96962" w:rsidDel="008B134F">
                <w:rPr>
                  <w:rFonts w:ascii="Consolas" w:hAnsi="Consolas" w:cs="Consolas"/>
                  <w:color w:val="000000"/>
                  <w:sz w:val="22"/>
                  <w:highlight w:val="white"/>
                </w:rPr>
                <w:delText>bc_f1.resize(nbound, 1.0);</w:delText>
              </w:r>
            </w:del>
          </w:p>
          <w:p w14:paraId="4CD53CC9" w14:textId="159CFCBA" w:rsidR="00FB3882" w:rsidRPr="00C96962" w:rsidRDefault="00FB3882" w:rsidP="00C252D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phreeqc_rm.InitialPhreeqc2Concentrations(bc_conc, bc1</w:t>
            </w:r>
            <w:del w:id="122" w:author="Parkhurst, David L." w:date="2015-01-14T15:16:00Z">
              <w:r w:rsidRPr="00C96962" w:rsidDel="008B134F">
                <w:rPr>
                  <w:rFonts w:ascii="Consolas" w:hAnsi="Consolas" w:cs="Consolas"/>
                  <w:color w:val="000000"/>
                  <w:sz w:val="22"/>
                  <w:highlight w:val="white"/>
                </w:rPr>
                <w:delText>, bc2, bc_f1</w:delText>
              </w:r>
            </w:del>
            <w:r w:rsidRPr="00C96962">
              <w:rPr>
                <w:rFonts w:ascii="Consolas" w:hAnsi="Consolas" w:cs="Consolas"/>
                <w:color w:val="000000"/>
                <w:sz w:val="22"/>
                <w:highlight w:val="white"/>
              </w:rPr>
              <w:t>);</w:t>
            </w:r>
          </w:p>
        </w:tc>
      </w:tr>
    </w:tbl>
    <w:p w14:paraId="7681DF2C" w14:textId="6F5B8C93" w:rsidR="006627D0" w:rsidRDefault="006627D0" w:rsidP="002E02C3">
      <w:pPr>
        <w:pStyle w:val="Heading3"/>
      </w:pPr>
      <w:r>
        <w:lastRenderedPageBreak/>
        <w:t>Transfer Data to PhreeqcRM</w:t>
      </w:r>
    </w:p>
    <w:p w14:paraId="3132FDBF" w14:textId="455D66E9" w:rsidR="00E628D2" w:rsidRPr="00C96962" w:rsidRDefault="00E628D2" w:rsidP="006406C9">
      <w:pPr>
        <w:pStyle w:val="Text"/>
        <w:rPr>
          <w:rStyle w:val="API"/>
          <w:rFonts w:ascii="Times New Roman" w:hAnsi="Times New Roman" w:cs="Times New Roman"/>
          <w:b/>
          <w:bCs/>
          <w:sz w:val="24"/>
          <w:szCs w:val="24"/>
          <w:lang w:val="en-US"/>
        </w:rPr>
      </w:pPr>
      <w:r w:rsidRPr="00C96962">
        <w:rPr>
          <w:rStyle w:val="API"/>
          <w:lang w:val="en-US"/>
        </w:rPr>
        <w:t>SetTemperature</w:t>
      </w:r>
      <w:r w:rsidRPr="00C96962">
        <w:rPr>
          <w:lang w:val="en-US"/>
        </w:rPr>
        <w:t>,</w:t>
      </w:r>
      <w:r w:rsidRPr="00C96962">
        <w:rPr>
          <w:rStyle w:val="API"/>
          <w:lang w:val="en-US"/>
        </w:rPr>
        <w:t xml:space="preserve"> SetPressure</w:t>
      </w:r>
      <w:r w:rsidRPr="00C96962">
        <w:rPr>
          <w:lang w:val="en-US"/>
        </w:rPr>
        <w:t>,</w:t>
      </w:r>
      <w:r w:rsidRPr="00C96962">
        <w:rPr>
          <w:rStyle w:val="API"/>
          <w:lang w:val="en-US"/>
        </w:rPr>
        <w:t xml:space="preserve"> SetSaturation</w:t>
      </w:r>
      <w:r w:rsidRPr="00C96962">
        <w:rPr>
          <w:rStyle w:val="API"/>
          <w:rFonts w:ascii="Times New Roman" w:hAnsi="Times New Roman" w:cs="Times New Roman"/>
          <w:sz w:val="24"/>
          <w:szCs w:val="24"/>
          <w:lang w:val="en-US"/>
        </w:rPr>
        <w:t xml:space="preserve">, </w:t>
      </w:r>
      <w:r w:rsidR="00A027CD" w:rsidRPr="00C96962">
        <w:rPr>
          <w:rStyle w:val="API"/>
          <w:lang w:val="en-US"/>
        </w:rPr>
        <w:t>Set</w:t>
      </w:r>
      <w:r w:rsidR="00A027CD">
        <w:rPr>
          <w:rStyle w:val="API"/>
          <w:lang w:val="en-US"/>
        </w:rPr>
        <w:t>Porosity</w:t>
      </w:r>
      <w:r w:rsidRPr="00C96962">
        <w:rPr>
          <w:lang w:val="en-US"/>
        </w:rPr>
        <w:t xml:space="preserve">, and </w:t>
      </w:r>
      <w:r w:rsidRPr="00C96962">
        <w:rPr>
          <w:rStyle w:val="API"/>
          <w:lang w:val="en-US"/>
        </w:rPr>
        <w:t xml:space="preserve">SetDensity </w:t>
      </w:r>
      <w:r w:rsidRPr="00C96962">
        <w:rPr>
          <w:lang w:val="en-US"/>
        </w:rPr>
        <w:t xml:space="preserve">can be used to define </w:t>
      </w:r>
      <w:r w:rsidR="00DF732B">
        <w:rPr>
          <w:lang w:val="en-US"/>
        </w:rPr>
        <w:t xml:space="preserve">the corresponding </w:t>
      </w:r>
      <w:r w:rsidRPr="00C96962">
        <w:rPr>
          <w:lang w:val="en-US"/>
        </w:rPr>
        <w:t xml:space="preserve">properties in the reaction cells after a transport step. </w:t>
      </w:r>
      <w:r w:rsidRPr="00C96962">
        <w:rPr>
          <w:rStyle w:val="API"/>
          <w:lang w:val="en-US"/>
        </w:rPr>
        <w:t xml:space="preserve">SetConcentrations </w:t>
      </w:r>
      <w:r w:rsidRPr="00C96962">
        <w:rPr>
          <w:rStyle w:val="API"/>
          <w:rFonts w:ascii="Times New Roman" w:hAnsi="Times New Roman" w:cs="Times New Roman"/>
          <w:sz w:val="24"/>
          <w:szCs w:val="24"/>
          <w:lang w:val="en-US"/>
        </w:rPr>
        <w:t xml:space="preserve">transfers the transported concentrations to the reaction module, but uses the </w:t>
      </w:r>
      <w:r w:rsidR="009051EA">
        <w:rPr>
          <w:rStyle w:val="API"/>
          <w:rFonts w:ascii="Times New Roman" w:hAnsi="Times New Roman" w:cs="Times New Roman"/>
          <w:sz w:val="24"/>
          <w:szCs w:val="24"/>
          <w:lang w:val="en-US"/>
        </w:rPr>
        <w:t xml:space="preserve">current </w:t>
      </w:r>
      <w:r w:rsidRPr="00C96962">
        <w:rPr>
          <w:rStyle w:val="API"/>
          <w:rFonts w:ascii="Times New Roman" w:hAnsi="Times New Roman" w:cs="Times New Roman"/>
          <w:sz w:val="24"/>
          <w:szCs w:val="24"/>
          <w:lang w:val="en-US"/>
        </w:rPr>
        <w:t xml:space="preserve">saturation, </w:t>
      </w:r>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3EB46C42" w:rsidR="00E628D2" w:rsidRDefault="00E628D2" w:rsidP="006406C9">
      <w:pPr>
        <w:pStyle w:val="Text"/>
        <w:rPr>
          <w:lang w:val="en-US"/>
        </w:rPr>
      </w:pPr>
      <w:r w:rsidRPr="00C96962">
        <w:rPr>
          <w:lang w:val="en-US"/>
        </w:rPr>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r w:rsidRPr="00C96962">
        <w:rPr>
          <w:rStyle w:val="API"/>
          <w:lang w:val="en-US"/>
        </w:rPr>
        <w:t>SetSelectedOutputOn</w:t>
      </w:r>
      <w:r w:rsidRPr="00C96962">
        <w:rPr>
          <w:lang w:val="en-US"/>
        </w:rPr>
        <w:t xml:space="preserve"> method. </w:t>
      </w:r>
      <w:commentRangeStart w:id="123"/>
      <w:del w:id="124" w:author="Parkhurst, David L." w:date="2015-01-14T15:19:00Z">
        <w:r w:rsidRPr="00C96962" w:rsidDel="008B134F">
          <w:rPr>
            <w:lang w:val="en-US"/>
          </w:rPr>
          <w:delText xml:space="preserve">The </w:delText>
        </w:r>
        <w:r w:rsidRPr="00C96962" w:rsidDel="008B134F">
          <w:rPr>
            <w:rStyle w:val="API"/>
            <w:lang w:val="en-US"/>
          </w:rPr>
          <w:delText>SetPrintChemistryOn</w:delText>
        </w:r>
        <w:r w:rsidRPr="00C96962" w:rsidDel="008B134F">
          <w:rPr>
            <w:lang w:val="en-US"/>
          </w:rPr>
          <w:delText xml:space="preserve"> method is intended primarily for debugging. A complete description of the solution and each reactant for each cell is printed to the output file, which results in a very large file if used with a full</w:delText>
        </w:r>
        <w:r w:rsidDel="008B134F">
          <w:rPr>
            <w:lang w:val="en-US"/>
          </w:rPr>
          <w:noBreakHyphen/>
        </w:r>
        <w:r w:rsidRPr="00C96962" w:rsidDel="008B134F">
          <w:rPr>
            <w:lang w:val="en-US"/>
          </w:rPr>
          <w:delText xml:space="preserve">scale simulation. The set of cells that are printed can be limited by use of a Boolean array with the </w:delText>
        </w:r>
        <w:r w:rsidRPr="00C96962" w:rsidDel="008B134F">
          <w:rPr>
            <w:rStyle w:val="API"/>
            <w:lang w:val="en-US"/>
          </w:rPr>
          <w:delText>SetPrintChemistryMask</w:delText>
        </w:r>
        <w:r w:rsidDel="008B134F">
          <w:rPr>
            <w:lang w:val="en-US"/>
          </w:rPr>
          <w:delText xml:space="preserve"> method.</w:delText>
        </w:r>
        <w:r w:rsidR="001265CF" w:rsidDel="008B134F">
          <w:rPr>
            <w:lang w:val="en-US"/>
          </w:rPr>
          <w:delText xml:space="preserve"> </w:delText>
        </w:r>
      </w:del>
      <w:commentRangeEnd w:id="123"/>
      <w:r w:rsidR="008B134F">
        <w:rPr>
          <w:rStyle w:val="CommentReference"/>
          <w:rFonts w:eastAsiaTheme="minorHAnsi" w:cstheme="minorBidi"/>
          <w:lang w:val="en-US" w:eastAsia="en-US"/>
        </w:rPr>
        <w:commentReference w:id="123"/>
      </w:r>
      <w:r w:rsidR="001265CF">
        <w:rPr>
          <w:lang w:val="en-US"/>
        </w:rPr>
        <w:t xml:space="preserve">Sample code for the transfer of data from the transport simulator to PhreeqcRM is displayed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6406C9">
      <w:pPr>
        <w:pStyle w:val="Caption"/>
        <w:keepNext/>
        <w:suppressLineNumbers w:val="0"/>
      </w:pPr>
      <w:bookmarkStart w:id="125" w:name="_Ref398010555"/>
      <w:r w:rsidRPr="00C96962">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125"/>
      <w:r w:rsidRPr="00C96962">
        <w:t xml:space="preserve">: </w:t>
      </w:r>
      <w:r>
        <w:t>Transferring data to PhreeqcRM</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1992B238" w14:textId="77AC21A3" w:rsidR="00767E09" w:rsidRDefault="00767E09" w:rsidP="002E02C3">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spatial arrays</w:t>
            </w:r>
          </w:p>
          <w:p w14:paraId="24E9B652" w14:textId="44839EE3" w:rsidR="00E628D2" w:rsidRPr="00C96962" w:rsidRDefault="00E628D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r w:rsidRPr="00C96962">
              <w:rPr>
                <w:rFonts w:ascii="Consolas" w:hAnsi="Consolas" w:cs="Consolas"/>
                <w:color w:val="000000"/>
                <w:sz w:val="22"/>
                <w:highlight w:val="white"/>
              </w:rPr>
              <w:t>(</w:t>
            </w:r>
            <w:r w:rsidR="00A027CD">
              <w:rPr>
                <w:rFonts w:ascii="Consolas" w:hAnsi="Consolas" w:cs="Consolas"/>
                <w:color w:val="000000"/>
                <w:sz w:val="22"/>
                <w:highlight w:val="white"/>
              </w:rPr>
              <w:t>por</w:t>
            </w:r>
            <w:r w:rsidRPr="00C96962">
              <w:rPr>
                <w:rFonts w:ascii="Consolas" w:hAnsi="Consolas" w:cs="Consolas"/>
                <w:color w:val="000000"/>
                <w:sz w:val="22"/>
                <w:highlight w:val="white"/>
              </w:rPr>
              <w:t>);</w:t>
            </w:r>
          </w:p>
          <w:p w14:paraId="35042874" w14:textId="77777777" w:rsidR="00E628D2" w:rsidRPr="00C96962" w:rsidRDefault="00E628D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B90BA9C" w14:textId="77777777" w:rsidR="00E628D2" w:rsidRPr="00C96962" w:rsidRDefault="00E628D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phreeqc_rm.SetTemperature(temperature);</w:t>
            </w:r>
          </w:p>
          <w:p w14:paraId="7A53F605" w14:textId="77777777" w:rsidR="00E628D2" w:rsidRPr="00C96962" w:rsidRDefault="00E628D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phreeqc_rm.SetPressure(pressure);</w:t>
            </w:r>
          </w:p>
          <w:p w14:paraId="28853027" w14:textId="77777777" w:rsidR="00E628D2" w:rsidRDefault="00E628D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hreeqc_rm.SetConcentrations(c);</w:t>
            </w:r>
          </w:p>
          <w:p w14:paraId="08A09000" w14:textId="62499038" w:rsidR="00767E09" w:rsidRDefault="00767E09" w:rsidP="006406C9">
            <w:pPr>
              <w:autoSpaceDE w:val="0"/>
              <w:autoSpaceDN w:val="0"/>
              <w:adjustRightInd w:val="0"/>
              <w:spacing w:line="240" w:lineRule="auto"/>
              <w:ind w:firstLine="0"/>
              <w:rPr>
                <w:rFonts w:ascii="Consolas" w:hAnsi="Consolas" w:cs="Consolas"/>
                <w:color w:val="000000"/>
                <w:sz w:val="22"/>
                <w:highlight w:val="white"/>
              </w:rPr>
            </w:pPr>
            <w:r>
              <w:rPr>
                <w:rFonts w:ascii="Consolas" w:hAnsi="Consolas" w:cs="Consolas"/>
                <w:color w:val="008000"/>
                <w:sz w:val="22"/>
                <w:highlight w:val="white"/>
                <w:lang w:val="de-CH"/>
              </w:rPr>
              <w:t xml:space="preserve">// </w:t>
            </w:r>
            <w:ins w:id="126" w:author="Parkhurst, David L." w:date="2015-01-14T15:20:00Z">
              <w:r w:rsidR="008B134F">
                <w:rPr>
                  <w:rFonts w:ascii="Consolas" w:hAnsi="Consolas" w:cs="Consolas"/>
                  <w:color w:val="008000"/>
                  <w:sz w:val="22"/>
                  <w:highlight w:val="white"/>
                  <w:lang w:val="de-CH"/>
                </w:rPr>
                <w:t>set selected output</w:t>
              </w:r>
            </w:ins>
            <w:del w:id="127" w:author="Parkhurst, David L." w:date="2015-01-14T15:20:00Z">
              <w:r w:rsidDel="008B134F">
                <w:rPr>
                  <w:rFonts w:ascii="Consolas" w:hAnsi="Consolas" w:cs="Consolas"/>
                  <w:color w:val="008000"/>
                  <w:sz w:val="22"/>
                  <w:highlight w:val="white"/>
                  <w:lang w:val="de-CH"/>
                </w:rPr>
                <w:delText>print parameters</w:delText>
              </w:r>
            </w:del>
          </w:p>
          <w:p w14:paraId="18951532" w14:textId="3B2E8EA2" w:rsidR="00E628D2" w:rsidRPr="00C96962" w:rsidDel="008B134F" w:rsidRDefault="00E628D2" w:rsidP="008B134F">
            <w:pPr>
              <w:autoSpaceDE w:val="0"/>
              <w:autoSpaceDN w:val="0"/>
              <w:adjustRightInd w:val="0"/>
              <w:spacing w:line="240" w:lineRule="auto"/>
              <w:ind w:firstLine="0"/>
              <w:rPr>
                <w:del w:id="128" w:author="Parkhurst, David L." w:date="2015-01-14T15:20:00Z"/>
                <w:rFonts w:ascii="Consolas" w:hAnsi="Consolas" w:cs="Consolas"/>
                <w:color w:val="000000"/>
                <w:sz w:val="22"/>
                <w:highlight w:val="white"/>
              </w:rPr>
            </w:pPr>
            <w:r w:rsidRPr="00C96962">
              <w:rPr>
                <w:rFonts w:ascii="Consolas" w:hAnsi="Consolas" w:cs="Consolas"/>
                <w:color w:val="000000"/>
                <w:sz w:val="22"/>
                <w:highlight w:val="white"/>
              </w:rPr>
              <w:t>phreeqc_rm.SetSelectedOutputOn(</w:t>
            </w:r>
            <w:del w:id="129" w:author="Parkhurst, David L." w:date="2015-01-14T15:21:00Z">
              <w:r w:rsidRPr="00C96962" w:rsidDel="008B134F">
                <w:rPr>
                  <w:rFonts w:ascii="Consolas" w:hAnsi="Consolas" w:cs="Consolas"/>
                  <w:color w:val="000000"/>
                  <w:sz w:val="22"/>
                  <w:highlight w:val="white"/>
                </w:rPr>
                <w:delText>print_</w:delText>
              </w:r>
            </w:del>
            <w:r w:rsidRPr="00C96962">
              <w:rPr>
                <w:rFonts w:ascii="Consolas" w:hAnsi="Consolas" w:cs="Consolas"/>
                <w:color w:val="000000"/>
                <w:sz w:val="22"/>
                <w:highlight w:val="white"/>
              </w:rPr>
              <w:t>selected_output_on);</w:t>
            </w:r>
          </w:p>
          <w:p w14:paraId="6CE12C40" w14:textId="1C686B7C" w:rsidR="00E628D2" w:rsidRPr="00E628D2" w:rsidRDefault="00E628D2" w:rsidP="00AA58AF">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del w:id="130" w:author="Parkhurst, David L." w:date="2015-01-14T15:20:00Z">
              <w:r w:rsidRPr="00C96962" w:rsidDel="008B134F">
                <w:rPr>
                  <w:rFonts w:ascii="Consolas" w:hAnsi="Consolas" w:cs="Consolas"/>
                  <w:color w:val="000000"/>
                  <w:sz w:val="22"/>
                  <w:highlight w:val="white"/>
                </w:rPr>
                <w:delText xml:space="preserve">phreeqc_rm.SetPrintChemistryOn(print_chemistry_on, </w:delText>
              </w:r>
              <w:r w:rsidRPr="00C96962" w:rsidDel="008B134F">
                <w:rPr>
                  <w:rFonts w:ascii="Consolas" w:hAnsi="Consolas" w:cs="Consolas"/>
                  <w:color w:val="0000FF"/>
                  <w:sz w:val="22"/>
                  <w:highlight w:val="white"/>
                </w:rPr>
                <w:delText>false</w:delText>
              </w:r>
              <w:r w:rsidRPr="00C96962" w:rsidDel="008B134F">
                <w:rPr>
                  <w:rFonts w:ascii="Consolas" w:hAnsi="Consolas" w:cs="Consolas"/>
                  <w:color w:val="000000"/>
                  <w:sz w:val="22"/>
                  <w:highlight w:val="white"/>
                </w:rPr>
                <w:delText xml:space="preserve">, </w:delText>
              </w:r>
              <w:r w:rsidRPr="00C96962" w:rsidDel="008B134F">
                <w:rPr>
                  <w:rFonts w:ascii="Consolas" w:hAnsi="Consolas" w:cs="Consolas"/>
                  <w:color w:val="0000FF"/>
                  <w:sz w:val="22"/>
                  <w:highlight w:val="white"/>
                </w:rPr>
                <w:delText>false</w:delText>
              </w:r>
              <w:r w:rsidDel="008B134F">
                <w:rPr>
                  <w:rFonts w:ascii="Consolas" w:hAnsi="Consolas" w:cs="Consolas"/>
                  <w:color w:val="000000"/>
                  <w:sz w:val="22"/>
                  <w:highlight w:val="white"/>
                </w:rPr>
                <w:delText>);</w:delText>
              </w:r>
            </w:del>
          </w:p>
        </w:tc>
      </w:tr>
    </w:tbl>
    <w:p w14:paraId="6CC83765" w14:textId="77777777" w:rsidR="00E628D2" w:rsidRPr="00E628D2" w:rsidRDefault="00E628D2" w:rsidP="002E02C3">
      <w:pPr>
        <w:pStyle w:val="Text"/>
        <w:rPr>
          <w:lang w:val="en-US"/>
        </w:rPr>
      </w:pPr>
    </w:p>
    <w:p w14:paraId="5EEA823F" w14:textId="262CCB54" w:rsidR="00FB3882" w:rsidRDefault="006627D0" w:rsidP="006406C9">
      <w:pPr>
        <w:pStyle w:val="Heading3"/>
      </w:pPr>
      <w:r>
        <w:t xml:space="preserve">Run </w:t>
      </w:r>
      <w:r w:rsidR="0011691A" w:rsidRPr="00C96962">
        <w:t>Reactions</w:t>
      </w:r>
    </w:p>
    <w:p w14:paraId="5BA68D0A" w14:textId="132983A1" w:rsidR="00E628D2" w:rsidRDefault="00E628D2" w:rsidP="006406C9">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r w:rsidRPr="00C96962">
        <w:rPr>
          <w:rStyle w:val="API"/>
          <w:lang w:val="en-US"/>
        </w:rPr>
        <w:t>SetTime</w:t>
      </w:r>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r w:rsidRPr="00C96962">
        <w:rPr>
          <w:rStyle w:val="API"/>
          <w:lang w:val="en-US"/>
        </w:rPr>
        <w:t>SetDeltaTime</w:t>
      </w:r>
      <w:r w:rsidRPr="00C96962">
        <w:rPr>
          <w:rStyle w:val="API"/>
          <w:rFonts w:ascii="Times New Roman" w:hAnsi="Times New Roman" w:cs="Times New Roman"/>
          <w:sz w:val="24"/>
          <w:szCs w:val="24"/>
          <w:lang w:val="en-US"/>
        </w:rPr>
        <w:t xml:space="preserve">. </w:t>
      </w:r>
      <w:del w:id="131" w:author="Parkhurst, David L." w:date="2015-01-14T16:35:00Z">
        <w:r w:rsidRPr="00C96962" w:rsidDel="000A3A94">
          <w:rPr>
            <w:rStyle w:val="API"/>
            <w:rFonts w:ascii="Times New Roman" w:hAnsi="Times New Roman" w:cs="Times New Roman"/>
            <w:sz w:val="24"/>
            <w:szCs w:val="24"/>
            <w:lang w:val="en-US"/>
          </w:rPr>
          <w:delText xml:space="preserve">A factor to convert from seconds to user time units in the input to the </w:delText>
        </w:r>
        <w:r w:rsidRPr="00C96962" w:rsidDel="000A3A94">
          <w:rPr>
            <w:rStyle w:val="API"/>
            <w:lang w:val="en-US"/>
          </w:rPr>
          <w:delText>SetTime</w:delText>
        </w:r>
        <w:r w:rsidRPr="00C96962" w:rsidDel="000A3A94">
          <w:rPr>
            <w:rStyle w:val="API"/>
            <w:rFonts w:ascii="Times New Roman" w:hAnsi="Times New Roman" w:cs="Times New Roman"/>
            <w:sz w:val="24"/>
            <w:szCs w:val="24"/>
            <w:lang w:val="en-US"/>
          </w:rPr>
          <w:delText xml:space="preserve"> and </w:delText>
        </w:r>
        <w:r w:rsidRPr="00C96962" w:rsidDel="000A3A94">
          <w:rPr>
            <w:rStyle w:val="API"/>
            <w:lang w:val="en-US"/>
          </w:rPr>
          <w:delText>SetDeltaTime</w:delText>
        </w:r>
        <w:r w:rsidRPr="00C96962" w:rsidDel="000A3A94">
          <w:rPr>
            <w:rFonts w:eastAsiaTheme="minorEastAsia"/>
            <w:lang w:val="en-US"/>
          </w:rPr>
          <w:delText xml:space="preserve"> methods can be set by the </w:delText>
        </w:r>
        <w:r w:rsidRPr="00C96962" w:rsidDel="000A3A94">
          <w:rPr>
            <w:rStyle w:val="API"/>
            <w:lang w:val="en-US"/>
          </w:rPr>
          <w:delText>SetTimeConversion</w:delText>
        </w:r>
        <w:r w:rsidRPr="00C96962" w:rsidDel="000A3A94">
          <w:rPr>
            <w:rFonts w:eastAsiaTheme="minorEastAsia"/>
            <w:lang w:val="en-US"/>
          </w:rPr>
          <w:delText xml:space="preserve"> method.</w:delText>
        </w:r>
        <w:r w:rsidR="009051EA" w:rsidDel="000A3A94">
          <w:rPr>
            <w:rFonts w:eastAsiaTheme="minorEastAsia"/>
            <w:lang w:val="en-US"/>
          </w:rPr>
          <w:delText xml:space="preserve"> </w:delText>
        </w:r>
      </w:del>
      <w:r w:rsidRPr="00C96962">
        <w:rPr>
          <w:rStyle w:val="API"/>
          <w:rFonts w:ascii="Times New Roman" w:hAnsi="Times New Roman" w:cs="Times New Roman"/>
          <w:sz w:val="24"/>
          <w:szCs w:val="24"/>
          <w:lang w:val="en-US"/>
        </w:rPr>
        <w:t xml:space="preserve">Equilibrium and kinetic reactions for the time step are run with the </w:t>
      </w:r>
      <w:r w:rsidRPr="00C96962">
        <w:rPr>
          <w:rStyle w:val="API"/>
          <w:lang w:val="en-US"/>
        </w:rPr>
        <w:t>RunCells</w:t>
      </w:r>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Sample code for running a typical reaction step in PhreeqcRM is provided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6406C9">
      <w:pPr>
        <w:pStyle w:val="Caption"/>
        <w:keepNext/>
        <w:suppressLineNumbers w:val="0"/>
      </w:pPr>
      <w:bookmarkStart w:id="132" w:name="_Ref397500432"/>
      <w:r>
        <w:lastRenderedPageBreak/>
        <w:t xml:space="preserve">Table </w:t>
      </w:r>
      <w:r>
        <w:fldChar w:fldCharType="begin"/>
      </w:r>
      <w:r>
        <w:instrText xml:space="preserve"> SEQ Table \* ARABIC </w:instrText>
      </w:r>
      <w:r>
        <w:fldChar w:fldCharType="separate"/>
      </w:r>
      <w:r w:rsidR="00CD7255">
        <w:rPr>
          <w:noProof/>
        </w:rPr>
        <w:t>5</w:t>
      </w:r>
      <w:r>
        <w:fldChar w:fldCharType="end"/>
      </w:r>
      <w:bookmarkEnd w:id="132"/>
      <w:r>
        <w:t xml:space="preserve">: </w:t>
      </w:r>
      <w:r w:rsidRPr="00C96962">
        <w:t>Time stepping</w:t>
      </w:r>
      <w:r>
        <w:t xml:space="preserve"> and reaction calculations</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2E02C3">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phreeqc_rm.SetTimeStep(time_step);</w:t>
            </w:r>
          </w:p>
          <w:p w14:paraId="4289ED85" w14:textId="77777777" w:rsidR="00C67E1A" w:rsidRPr="00C96962" w:rsidRDefault="00C67E1A"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time += time_step;</w:t>
            </w:r>
          </w:p>
          <w:p w14:paraId="4069F131" w14:textId="77777777" w:rsidR="00C67E1A" w:rsidRPr="00C96962" w:rsidRDefault="00C67E1A"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phreeqc_rm.SetTime(time);</w:t>
            </w:r>
          </w:p>
          <w:p w14:paraId="0A358B4F" w14:textId="4A383970" w:rsidR="00C67E1A" w:rsidRPr="00C96962" w:rsidRDefault="00C67E1A" w:rsidP="006406C9">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status = phreeqc_rm.RunCells();</w:t>
            </w:r>
          </w:p>
        </w:tc>
      </w:tr>
    </w:tbl>
    <w:p w14:paraId="1F0D08B4" w14:textId="77777777" w:rsidR="00C67E1A" w:rsidRPr="00E628D2" w:rsidRDefault="00C67E1A" w:rsidP="002E02C3">
      <w:pPr>
        <w:pStyle w:val="Text"/>
        <w:rPr>
          <w:lang w:val="en-US"/>
        </w:rPr>
      </w:pPr>
    </w:p>
    <w:p w14:paraId="1F812CF6" w14:textId="2448925A" w:rsidR="006627D0" w:rsidRPr="006627D0" w:rsidRDefault="006627D0" w:rsidP="006406C9">
      <w:pPr>
        <w:pStyle w:val="Heading3"/>
      </w:pPr>
      <w:r>
        <w:t>Transfer Data to the Transport Model</w:t>
      </w:r>
    </w:p>
    <w:p w14:paraId="239DDC0B" w14:textId="530EB14F" w:rsidR="00FB3882" w:rsidRPr="00C96962" w:rsidRDefault="00FB3882" w:rsidP="006406C9">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sidR="00A027CD">
        <w:rPr>
          <w:lang w:val="en-US"/>
        </w:rPr>
        <w:t xml:space="preserve">, </w:t>
      </w:r>
      <w:r w:rsidRPr="00C96962">
        <w:rPr>
          <w:lang w:val="en-US"/>
        </w:rPr>
        <w:t>solution density</w:t>
      </w:r>
      <w:r w:rsidR="00A027CD">
        <w:rPr>
          <w:lang w:val="en-US"/>
        </w:rPr>
        <w:t>, and saturation</w:t>
      </w:r>
      <w:r w:rsidRPr="00C96962">
        <w:rPr>
          <w:lang w:val="en-US"/>
        </w:rPr>
        <w:t xml:space="preserve"> may be retrieved with </w:t>
      </w:r>
      <w:r w:rsidRPr="00C96962">
        <w:rPr>
          <w:rStyle w:val="API"/>
          <w:lang w:val="en-US"/>
        </w:rPr>
        <w:t>GetSolutionVolume</w:t>
      </w:r>
      <w:r w:rsidR="00A027CD">
        <w:rPr>
          <w:rStyle w:val="API"/>
          <w:lang w:val="en-US"/>
        </w:rPr>
        <w:t>,</w:t>
      </w:r>
      <w:r w:rsidRPr="00C96962">
        <w:rPr>
          <w:lang w:val="en-US"/>
        </w:rPr>
        <w:t xml:space="preserve"> </w:t>
      </w:r>
      <w:r w:rsidRPr="00C96962">
        <w:rPr>
          <w:rStyle w:val="API"/>
          <w:lang w:val="en-US"/>
        </w:rPr>
        <w:t>GetDensity</w:t>
      </w:r>
      <w:r w:rsidR="00A027CD">
        <w:rPr>
          <w:lang w:val="en-US"/>
        </w:rPr>
        <w:t xml:space="preserve">, and </w:t>
      </w:r>
      <w:r w:rsidR="00A027CD" w:rsidRPr="00C96962">
        <w:rPr>
          <w:rStyle w:val="API"/>
          <w:lang w:val="en-US"/>
        </w:rPr>
        <w:t>Get</w:t>
      </w:r>
      <w:r w:rsidR="00A027CD">
        <w:rPr>
          <w:rStyle w:val="API"/>
          <w:lang w:val="en-US"/>
        </w:rPr>
        <w:t>Saturation</w:t>
      </w:r>
      <w:r w:rsidR="00A027CD">
        <w:rPr>
          <w:lang w:val="en-US"/>
        </w:rPr>
        <w:t xml:space="preserve"> </w:t>
      </w:r>
      <w:r w:rsidRPr="00C96962">
        <w:rPr>
          <w:lang w:val="en-US"/>
        </w:rPr>
        <w:t xml:space="preserve">methods. When the volume of solution increases as result of reactions, the </w:t>
      </w:r>
      <w:r w:rsidR="00A027CD">
        <w:rPr>
          <w:lang w:val="en-US"/>
        </w:rPr>
        <w:t>saturation (</w:t>
      </w:r>
      <w:r w:rsidRPr="00C96962">
        <w:rPr>
          <w:lang w:val="en-US"/>
        </w:rPr>
        <w:t>solution volume divided by the pore volume</w:t>
      </w:r>
      <w:r w:rsidR="00A027CD">
        <w:rPr>
          <w:lang w:val="en-US"/>
        </w:rPr>
        <w:t>)</w:t>
      </w:r>
      <w:r w:rsidRPr="00C96962">
        <w:rPr>
          <w:lang w:val="en-US"/>
        </w:rPr>
        <w:t xml:space="preserve"> </w:t>
      </w:r>
      <w:r w:rsidR="005145D8">
        <w:rPr>
          <w:lang w:val="en-US"/>
        </w:rPr>
        <w:t>may be larger than one</w:t>
      </w:r>
      <w:r w:rsidRPr="00C96962">
        <w:rPr>
          <w:lang w:val="en-US"/>
        </w:rPr>
        <w:t xml:space="preserve">.  Similarly, if the solution volume decreases, the </w:t>
      </w:r>
      <w:r w:rsidR="00A027CD">
        <w:rPr>
          <w:lang w:val="en-US"/>
        </w:rPr>
        <w:t>saturation</w:t>
      </w:r>
      <w:r w:rsidRPr="00C96962">
        <w:rPr>
          <w:lang w:val="en-US"/>
        </w:rPr>
        <w:t xml:space="preserve"> may be less than </w:t>
      </w:r>
      <w:r w:rsidR="005145D8">
        <w:rPr>
          <w:lang w:val="en-US"/>
        </w:rPr>
        <w:t>one</w:t>
      </w:r>
      <w:r w:rsidRPr="00C96962">
        <w:rPr>
          <w:lang w:val="en-US"/>
        </w:rPr>
        <w:t xml:space="preserve">, even for a saturated flow system. </w:t>
      </w:r>
      <w:r w:rsidR="007D358B">
        <w:rPr>
          <w:lang w:val="en-US"/>
        </w:rPr>
        <w:t>The</w:t>
      </w:r>
      <w:r w:rsidRPr="00C96962">
        <w:rPr>
          <w:lang w:val="en-US"/>
        </w:rPr>
        <w:t xml:space="preserve"> client code </w:t>
      </w:r>
      <w:r w:rsidR="007D358B">
        <w:rPr>
          <w:lang w:val="en-US"/>
        </w:rPr>
        <w:t xml:space="preserve">can </w:t>
      </w:r>
      <w:r w:rsidRPr="00C96962">
        <w:rPr>
          <w:lang w:val="en-US"/>
        </w:rPr>
        <w:t xml:space="preserve">either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transfer the associated solution volume as a source or sink term during the following flow and transport step.</w:t>
      </w:r>
    </w:p>
    <w:p w14:paraId="7A0F501C" w14:textId="58519F32" w:rsidR="00FB3882" w:rsidRPr="00C96962" w:rsidRDefault="00FB3882" w:rsidP="006406C9">
      <w:pPr>
        <w:pStyle w:val="Text"/>
        <w:rPr>
          <w:lang w:val="en-US"/>
        </w:rPr>
      </w:pPr>
      <w:r w:rsidRPr="00C96962">
        <w:rPr>
          <w:lang w:val="en-US"/>
        </w:rPr>
        <w:t xml:space="preserve">Selected output results can be retrieved with the </w:t>
      </w:r>
      <w:r w:rsidRPr="00C96962">
        <w:rPr>
          <w:rStyle w:val="API"/>
          <w:lang w:val="en-US"/>
        </w:rPr>
        <w:t>GetSelectedOutput</w:t>
      </w:r>
      <w:r w:rsidRPr="00C96962">
        <w:rPr>
          <w:rStyle w:val="API"/>
          <w:rFonts w:ascii="Times New Roman" w:hAnsi="Times New Roman" w:cs="Times New Roman"/>
          <w:sz w:val="24"/>
          <w:szCs w:val="24"/>
          <w:lang w:val="en-US"/>
        </w:rPr>
        <w:t xml:space="preserve"> method (provided it has been enabled with </w:t>
      </w:r>
      <w:r w:rsidRPr="00C96962">
        <w:rPr>
          <w:rStyle w:val="API"/>
          <w:lang w:val="en-US"/>
        </w:rPr>
        <w:t>SetSelectedOutputOn)</w:t>
      </w:r>
      <w:r w:rsidRPr="00C96962">
        <w:rPr>
          <w:lang w:val="en-US"/>
        </w:rPr>
        <w:t>. The retrieved selected</w:t>
      </w:r>
      <w:r w:rsidR="00F970E5">
        <w:rPr>
          <w:lang w:val="en-US"/>
        </w:rPr>
        <w:noBreakHyphen/>
      </w:r>
      <w:r w:rsidRPr="00C96962">
        <w:rPr>
          <w:lang w:val="en-US"/>
        </w:rPr>
        <w:t>output array can be visualized o</w:t>
      </w:r>
      <w:r w:rsidR="00111B84" w:rsidRPr="00C96962">
        <w:rPr>
          <w:lang w:val="en-US"/>
        </w:rPr>
        <w:t>r</w:t>
      </w:r>
      <w:r w:rsidRPr="00C96962">
        <w:rPr>
          <w:lang w:val="en-US"/>
        </w:rPr>
        <w:t xml:space="preserve"> written to file. </w:t>
      </w:r>
      <w:r w:rsidR="008B1F42">
        <w:rPr>
          <w:lang w:val="en-US"/>
        </w:rPr>
        <w:t xml:space="preserve">Sample code </w:t>
      </w:r>
      <w:r w:rsidR="00545D29">
        <w:rPr>
          <w:lang w:val="en-US"/>
        </w:rPr>
        <w:t xml:space="preserve">to transfer data to the transport model after a reaction step is </w:t>
      </w:r>
      <w:r w:rsidR="008B1F42">
        <w:rPr>
          <w:lang w:val="en-US"/>
        </w:rPr>
        <w:t>provided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6406C9">
      <w:pPr>
        <w:pStyle w:val="Caption"/>
        <w:keepNext/>
        <w:suppressLineNumbers w:val="0"/>
      </w:pPr>
      <w:bookmarkStart w:id="133"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133"/>
      <w:r w:rsidRPr="00C96962">
        <w:t xml:space="preserve">: </w:t>
      </w:r>
      <w:r w:rsidR="00A3351F">
        <w:t>Transfer data to transport model.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2E02C3">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phreeqc_rm.GetDensity(density);</w:t>
            </w:r>
          </w:p>
          <w:p w14:paraId="7756DDDA"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&amp;volume = phreeqc_rm.GetSolutionVolume();</w:t>
            </w:r>
          </w:p>
          <w:p w14:paraId="5A89EEB4" w14:textId="77777777" w:rsidR="00FB3882" w:rsidRPr="00C96962" w:rsidRDefault="00FB3882" w:rsidP="006406C9">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6406C9">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phreeqc_rm.GetSelectedOutput(so);</w:t>
            </w:r>
          </w:p>
        </w:tc>
      </w:tr>
    </w:tbl>
    <w:p w14:paraId="0D7F4C3A" w14:textId="77777777" w:rsidR="00FB3882" w:rsidRPr="00C96962" w:rsidRDefault="00FB3882" w:rsidP="002E02C3">
      <w:pPr>
        <w:pStyle w:val="Heading3"/>
      </w:pPr>
      <w:r w:rsidRPr="00C96962">
        <w:lastRenderedPageBreak/>
        <w:t>Finalize PhreeqcRM</w:t>
      </w:r>
    </w:p>
    <w:p w14:paraId="679BFFDF" w14:textId="33B4731F" w:rsidR="00FB3882" w:rsidRPr="00C96962" w:rsidRDefault="00FB3882" w:rsidP="006406C9">
      <w:pPr>
        <w:pStyle w:val="Text"/>
        <w:rPr>
          <w:lang w:val="en-US"/>
        </w:rPr>
      </w:pPr>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can be closed with the </w:t>
      </w:r>
      <w:r w:rsidRPr="00C96962">
        <w:rPr>
          <w:rStyle w:val="API"/>
          <w:lang w:val="en-US"/>
        </w:rPr>
        <w:t>CloseFiles</w:t>
      </w:r>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In C++, the module is destroyed and memory is freed when the destructor is invoked</w:t>
      </w:r>
      <w:r w:rsidRPr="00C96962">
        <w:rPr>
          <w:lang w:val="en-US"/>
        </w:rPr>
        <w:t xml:space="preserve">. In Fortran and C, the </w:t>
      </w:r>
      <w:r w:rsidRPr="00C96962">
        <w:rPr>
          <w:rStyle w:val="API"/>
          <w:lang w:val="en-US"/>
        </w:rPr>
        <w:t>RM_Destroy</w:t>
      </w:r>
      <w:r w:rsidRPr="00C96962">
        <w:rPr>
          <w:lang w:val="en-US"/>
        </w:rPr>
        <w:t xml:space="preserve"> subroutine will destroy the module. </w:t>
      </w:r>
    </w:p>
    <w:p w14:paraId="66B3EDB1" w14:textId="0C064285" w:rsidR="00FB3882" w:rsidRPr="00C96962" w:rsidRDefault="00FB3882" w:rsidP="006406C9">
      <w:pPr>
        <w:pStyle w:val="Caption"/>
        <w:keepNext/>
        <w:suppressLineNumbers w:val="0"/>
      </w:pPr>
      <w:bookmarkStart w:id="134"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134"/>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2E02C3">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phreeqc_rm.CloseFiles();</w:t>
            </w:r>
          </w:p>
        </w:tc>
      </w:tr>
    </w:tbl>
    <w:p w14:paraId="483088B9" w14:textId="032A5B36" w:rsidR="001A3720" w:rsidRPr="00DD4A03" w:rsidRDefault="00BA4777" w:rsidP="002E02C3">
      <w:pPr>
        <w:pStyle w:val="Heading2"/>
      </w:pPr>
      <w:bookmarkStart w:id="135" w:name="_Ref383194821"/>
      <w:r w:rsidRPr="00BC58C1">
        <w:rPr>
          <w:b w:val="0"/>
          <w:bCs w:val="0"/>
        </w:rPr>
        <w:t>P</w:t>
      </w:r>
      <w:r w:rsidR="00FB3882" w:rsidRPr="00DD4A03">
        <w:t>arallelization</w:t>
      </w:r>
    </w:p>
    <w:p w14:paraId="646BCFB1" w14:textId="1199F3E7" w:rsidR="001A3720" w:rsidRDefault="001A3720" w:rsidP="006406C9">
      <w:pPr>
        <w:pStyle w:val="Text"/>
        <w:rPr>
          <w:lang w:val="en-US"/>
        </w:rPr>
      </w:pPr>
      <w:r>
        <w:rPr>
          <w:lang w:val="en-US"/>
        </w:rPr>
        <w:t>PhreeqcRM is designed for parallel reaction</w:t>
      </w:r>
      <w:del w:id="136" w:author="Parkhurst, David L." w:date="2015-01-14T16:42:00Z">
        <w:r w:rsidDel="00B812A5">
          <w:rPr>
            <w:lang w:val="en-US"/>
          </w:rPr>
          <w:delText>s</w:delText>
        </w:r>
      </w:del>
      <w:r>
        <w:rPr>
          <w:lang w:val="en-US"/>
        </w:rPr>
        <w:t xml:space="preserve"> calculations</w:t>
      </w:r>
      <w:ins w:id="137" w:author="Parkhurst, David L." w:date="2015-01-14T16:43:00Z">
        <w:r w:rsidR="00B812A5">
          <w:rPr>
            <w:lang w:val="en-US"/>
          </w:rPr>
          <w:t>,</w:t>
        </w:r>
      </w:ins>
      <w:r>
        <w:rPr>
          <w:lang w:val="en-US"/>
        </w:rPr>
        <w:t xml:space="preserve"> where the user only needs to select the parallelization method at compile time and the number of </w:t>
      </w:r>
      <w:del w:id="138" w:author="Parkhurst, David L." w:date="2015-01-14T16:43:00Z">
        <w:r w:rsidDel="00B812A5">
          <w:rPr>
            <w:lang w:val="en-US"/>
          </w:rPr>
          <w:delText xml:space="preserve">used </w:delText>
        </w:r>
      </w:del>
      <w:r>
        <w:rPr>
          <w:lang w:val="en-US"/>
        </w:rPr>
        <w:t>threads</w:t>
      </w:r>
      <w:del w:id="139" w:author="Parkhurst, David L." w:date="2015-01-14T16:43:00Z">
        <w:r w:rsidDel="00B812A5">
          <w:rPr>
            <w:lang w:val="en-US"/>
          </w:rPr>
          <w:delText>/</w:delText>
        </w:r>
      </w:del>
      <w:ins w:id="140" w:author="Parkhurst, David L." w:date="2015-01-14T16:43:00Z">
        <w:r w:rsidR="00B812A5">
          <w:rPr>
            <w:lang w:val="en-US"/>
          </w:rPr>
          <w:t xml:space="preserve"> or </w:t>
        </w:r>
      </w:ins>
      <w:r>
        <w:rPr>
          <w:lang w:val="en-US"/>
        </w:rPr>
        <w:t>processes at runtime.</w:t>
      </w:r>
    </w:p>
    <w:p w14:paraId="5E67BBC7" w14:textId="0EBAC7E2" w:rsidR="001A62D4" w:rsidRPr="00C96962" w:rsidRDefault="00FB3882" w:rsidP="006406C9">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shared memory system, or to multiple processes, on a distributed memory system. </w:t>
      </w:r>
      <w:r w:rsidR="00767E09" w:rsidRPr="00C96962">
        <w:rPr>
          <w:lang w:val="en-US"/>
        </w:rPr>
        <w:t>By using preprocessor definitions (</w:t>
      </w:r>
      <w:r w:rsidR="00767E09">
        <w:rPr>
          <w:lang w:val="en-US"/>
        </w:rPr>
        <w:t xml:space="preserve">either </w:t>
      </w:r>
      <w:r w:rsidR="00767E09" w:rsidRPr="00A6660C">
        <w:rPr>
          <w:rStyle w:val="API"/>
        </w:rPr>
        <w:t>USE_OPENMP</w:t>
      </w:r>
      <w:r w:rsidR="00767E09" w:rsidRPr="00C96962">
        <w:rPr>
          <w:lang w:val="en-US"/>
        </w:rPr>
        <w:t xml:space="preserve"> or </w:t>
      </w:r>
      <w:r w:rsidR="00767E09" w:rsidRPr="00A6660C">
        <w:rPr>
          <w:rStyle w:val="API"/>
        </w:rPr>
        <w:t>USE_MPI</w:t>
      </w:r>
      <w:r w:rsidR="00767E09" w:rsidRPr="00C96962">
        <w:rPr>
          <w:lang w:val="en-US"/>
        </w:rPr>
        <w:t>), PhreeqcRM can be compiled to use OpenMP, which enables multiple threads, or MPI, which enables multiple processes.</w:t>
      </w:r>
      <w:r w:rsidR="00767E09">
        <w:rPr>
          <w:lang w:val="en-US"/>
        </w:rPr>
        <w:t xml:space="preserve"> For OpenMP t</w:t>
      </w:r>
      <w:r w:rsidR="00767E09" w:rsidRPr="00C96962">
        <w:rPr>
          <w:lang w:val="en-US"/>
        </w:rPr>
        <w:t xml:space="preserve">he number of threads </w:t>
      </w:r>
      <w:r w:rsidR="00767E09">
        <w:rPr>
          <w:lang w:val="en-US"/>
        </w:rPr>
        <w:t xml:space="preserve">is defined </w:t>
      </w:r>
      <w:r w:rsidR="00767E09" w:rsidRPr="00C96962">
        <w:rPr>
          <w:lang w:val="en-US"/>
        </w:rPr>
        <w:t xml:space="preserve">when creating a PhreeqcRM instance. </w:t>
      </w:r>
      <w:r w:rsidR="00767E09">
        <w:rPr>
          <w:lang w:val="en-US"/>
        </w:rPr>
        <w:t>For MPI, t</w:t>
      </w:r>
      <w:r w:rsidR="00767E09" w:rsidRPr="00C96962">
        <w:rPr>
          <w:lang w:val="en-US"/>
        </w:rPr>
        <w:t xml:space="preserve">he number of processes and the set of host computers are defined through arguments to </w:t>
      </w:r>
      <w:r w:rsidR="00767E09" w:rsidRPr="00C96962">
        <w:rPr>
          <w:i/>
          <w:lang w:val="en-US"/>
        </w:rPr>
        <w:t>mpiexec</w:t>
      </w:r>
      <w:r w:rsidR="00767E09" w:rsidRPr="00C96962">
        <w:rPr>
          <w:lang w:val="en-US"/>
        </w:rPr>
        <w:t>, the</w:t>
      </w:r>
      <w:r w:rsidR="00767E09" w:rsidRPr="00C96962">
        <w:rPr>
          <w:i/>
          <w:lang w:val="en-US"/>
        </w:rPr>
        <w:t xml:space="preserve"> </w:t>
      </w:r>
      <w:r w:rsidR="00767E09" w:rsidRPr="00C96962">
        <w:rPr>
          <w:lang w:val="en-US"/>
        </w:rPr>
        <w:t>command that launches an MPI job.</w:t>
      </w:r>
      <w:r w:rsidR="00767E09">
        <w:rPr>
          <w:lang w:val="en-US"/>
        </w:rPr>
        <w:t xml:space="preserve"> </w:t>
      </w:r>
      <w:r w:rsidR="001A62D4">
        <w:rPr>
          <w:lang w:val="en-US"/>
        </w:rPr>
        <w:t xml:space="preserve"> PhreeqcRM has been successfully compiled with OpenMP </w:t>
      </w:r>
      <w:r w:rsidR="001A62D4" w:rsidRPr="00C96962">
        <w:rPr>
          <w:lang w:val="en-US"/>
        </w:rPr>
        <w:t xml:space="preserve">implementations </w:t>
      </w:r>
      <w:r w:rsidR="001A62D4">
        <w:rPr>
          <w:lang w:val="en-US"/>
        </w:rPr>
        <w:t>for Windows</w:t>
      </w:r>
      <w:r w:rsidR="001A62D4" w:rsidRPr="00C96962">
        <w:rPr>
          <w:vertAlign w:val="superscript"/>
          <w:lang w:val="en-US"/>
        </w:rPr>
        <w:t>®</w:t>
      </w:r>
      <w:r w:rsidR="001A62D4" w:rsidRPr="00C96962">
        <w:rPr>
          <w:lang w:val="en-US"/>
        </w:rPr>
        <w:t xml:space="preserve"> </w:t>
      </w:r>
      <w:r w:rsidR="001A62D4">
        <w:rPr>
          <w:lang w:val="en-US"/>
        </w:rPr>
        <w:t>(</w:t>
      </w:r>
      <w:r w:rsidR="001A62D4" w:rsidRPr="00C96962">
        <w:rPr>
          <w:lang w:val="en-US"/>
        </w:rPr>
        <w:t>Visual Studio</w:t>
      </w:r>
      <w:r w:rsidR="001A62D4" w:rsidRPr="00C96962">
        <w:rPr>
          <w:vertAlign w:val="superscript"/>
          <w:lang w:val="en-US"/>
        </w:rPr>
        <w:t>®</w:t>
      </w:r>
      <w:r w:rsidR="001A62D4" w:rsidRPr="00C96962">
        <w:rPr>
          <w:lang w:val="en-US"/>
        </w:rPr>
        <w:t xml:space="preserve"> 2010/2012</w:t>
      </w:r>
      <w:r w:rsidR="001A62D4">
        <w:rPr>
          <w:lang w:val="en-US"/>
        </w:rPr>
        <w:t xml:space="preserve">/2013) and Scientific Linux and with </w:t>
      </w:r>
      <w:r w:rsidR="001A62D4" w:rsidRPr="00C96962">
        <w:rPr>
          <w:lang w:val="en-US"/>
        </w:rPr>
        <w:t xml:space="preserve">MPI </w:t>
      </w:r>
      <w:r w:rsidR="001A62D4">
        <w:rPr>
          <w:lang w:val="en-US"/>
        </w:rPr>
        <w:t>implementations for Windows</w:t>
      </w:r>
      <w:r w:rsidR="001A62D4" w:rsidRPr="00C96962">
        <w:rPr>
          <w:vertAlign w:val="superscript"/>
          <w:lang w:val="en-US"/>
        </w:rPr>
        <w:t>®</w:t>
      </w:r>
      <w:r w:rsidR="001A62D4" w:rsidRPr="00C96962">
        <w:rPr>
          <w:lang w:val="en-US"/>
        </w:rPr>
        <w:t xml:space="preserve"> (MSMPI from Microsoft</w:t>
      </w:r>
      <w:r w:rsidR="001A62D4" w:rsidRPr="00C96962">
        <w:rPr>
          <w:vertAlign w:val="superscript"/>
          <w:lang w:val="en-US"/>
        </w:rPr>
        <w:t>®</w:t>
      </w:r>
      <w:r w:rsidR="001A62D4" w:rsidRPr="00015641">
        <w:rPr>
          <w:lang w:val="en-US"/>
        </w:rPr>
        <w:t xml:space="preserve">) </w:t>
      </w:r>
      <w:r w:rsidR="001A62D4" w:rsidRPr="00C96962">
        <w:rPr>
          <w:lang w:val="en-US"/>
        </w:rPr>
        <w:t xml:space="preserve">and </w:t>
      </w:r>
      <w:r w:rsidR="001A62D4">
        <w:rPr>
          <w:lang w:val="en-US"/>
        </w:rPr>
        <w:t>Linux (OPENMPI, version 1.5.4)</w:t>
      </w:r>
      <w:r w:rsidR="001A62D4" w:rsidRPr="00C96962">
        <w:rPr>
          <w:lang w:val="en-US"/>
        </w:rPr>
        <w:t>.</w:t>
      </w:r>
    </w:p>
    <w:p w14:paraId="0F821488" w14:textId="569D237A" w:rsidR="00FB3882" w:rsidRPr="00C96962" w:rsidRDefault="00513BF5" w:rsidP="006406C9">
      <w:pPr>
        <w:pStyle w:val="Text"/>
        <w:rPr>
          <w:lang w:val="en-US"/>
        </w:rPr>
      </w:pPr>
      <w:r w:rsidRPr="00C96962">
        <w:rPr>
          <w:lang w:val="en-US"/>
        </w:rPr>
        <w:lastRenderedPageBreak/>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Several loops within PhreeqcRM are parallelized by using </w:t>
      </w:r>
      <w:r w:rsidR="00020CB8" w:rsidRPr="00C96962">
        <w:rPr>
          <w:lang w:val="en-US"/>
        </w:rPr>
        <w:t>OpenMP</w:t>
      </w:r>
      <w:r w:rsidR="00FB3882" w:rsidRPr="00C96962">
        <w:rPr>
          <w:lang w:val="en-US"/>
        </w:rPr>
        <w:t xml:space="preserve"> directives, most notably a loop in </w:t>
      </w:r>
      <w:r w:rsidR="00FB3882" w:rsidRPr="00C96962">
        <w:rPr>
          <w:rStyle w:val="API"/>
          <w:lang w:val="en-US"/>
        </w:rPr>
        <w:t>RunCells</w:t>
      </w:r>
      <w:r w:rsidR="00FB3882" w:rsidRPr="00C96962">
        <w:rPr>
          <w:lang w:val="en-US"/>
        </w:rPr>
        <w:t xml:space="preserve">, where each thread runs reaction calculations on an assigned set of cells.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w:t>
      </w:r>
      <w:r w:rsidR="00767E09" w:rsidRPr="00C96962">
        <w:rPr>
          <w:lang w:val="en-US"/>
        </w:rPr>
        <w:t xml:space="preserve"> </w:t>
      </w:r>
      <w:r w:rsidR="00767E09">
        <w:rPr>
          <w:lang w:val="en-US"/>
        </w:rPr>
        <w:t>a multiprocessor computer</w:t>
      </w:r>
      <w:r w:rsidR="00767E09" w:rsidRPr="00C96962">
        <w:rPr>
          <w:lang w:val="en-US"/>
        </w:rPr>
        <w:t>.</w:t>
      </w:r>
    </w:p>
    <w:p w14:paraId="0C5A5896" w14:textId="0FDF2925" w:rsidR="00FB3882" w:rsidRPr="00C96962" w:rsidRDefault="00FB3882" w:rsidP="006406C9">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r w:rsidR="00BC46B1">
        <w:rPr>
          <w:lang w:val="en-US"/>
        </w:rPr>
        <w:t>client</w:t>
      </w:r>
      <w:r w:rsidR="00BC46B1" w:rsidRPr="00C96962">
        <w:rPr>
          <w:lang w:val="en-US"/>
        </w:rPr>
        <w:t xml:space="preserve"> </w:t>
      </w:r>
      <w:r w:rsidRPr="00C96962">
        <w:rPr>
          <w:lang w:val="en-US"/>
        </w:rPr>
        <w:t>(</w:t>
      </w:r>
      <w:r w:rsidR="00BC46B1">
        <w:rPr>
          <w:lang w:val="en-US"/>
        </w:rPr>
        <w:t>manager</w:t>
      </w:r>
      <w:r w:rsidRPr="00C96962">
        <w:rPr>
          <w:lang w:val="en-US"/>
        </w:rPr>
        <w:t>), and the non</w:t>
      </w:r>
      <w:r w:rsidR="00F970E5">
        <w:rPr>
          <w:lang w:val="en-US"/>
        </w:rPr>
        <w:noBreakHyphen/>
      </w:r>
      <w:r w:rsidR="00BC46B1">
        <w:rPr>
          <w:lang w:val="en-US"/>
        </w:rPr>
        <w:t>client</w:t>
      </w:r>
      <w:r w:rsidR="00BC46B1" w:rsidRPr="00C96962">
        <w:rPr>
          <w:lang w:val="en-US"/>
        </w:rPr>
        <w:t xml:space="preserve"> </w:t>
      </w:r>
      <w:r w:rsidRPr="00C96962">
        <w:rPr>
          <w:lang w:val="en-US"/>
        </w:rPr>
        <w:t xml:space="preserve">processes are the servers (workers). For example, when the method </w:t>
      </w:r>
      <w:r w:rsidRPr="00C96962">
        <w:rPr>
          <w:rStyle w:val="API"/>
          <w:lang w:val="en-US"/>
        </w:rPr>
        <w:t>RunCells</w:t>
      </w:r>
      <w:r w:rsidRPr="00C96962">
        <w:rPr>
          <w:lang w:val="en-US"/>
        </w:rPr>
        <w:t xml:space="preserve"> is </w:t>
      </w:r>
      <w:r w:rsidR="00E97BD6">
        <w:rPr>
          <w:lang w:val="en-US"/>
        </w:rPr>
        <w:t>called</w:t>
      </w:r>
      <w:r w:rsidRPr="00C96962">
        <w:rPr>
          <w:lang w:val="en-US"/>
        </w:rPr>
        <w:t xml:space="preserve">, the manager sends a message to the workers that a </w:t>
      </w:r>
      <w:r w:rsidRPr="00C96962">
        <w:rPr>
          <w:rStyle w:val="API"/>
          <w:lang w:val="en-US"/>
        </w:rPr>
        <w:t>RunCells</w:t>
      </w:r>
      <w:r w:rsidRPr="00C96962">
        <w:rPr>
          <w:lang w:val="en-US"/>
        </w:rPr>
        <w:t xml:space="preserve"> task must be done. The workers interpret the message in </w:t>
      </w:r>
      <w:r w:rsidRPr="00C96962">
        <w:rPr>
          <w:rStyle w:val="API"/>
          <w:lang w:val="en-US"/>
        </w:rPr>
        <w:t>MpiWorker</w:t>
      </w:r>
      <w:r w:rsidRPr="00C96962">
        <w:rPr>
          <w:lang w:val="en-US"/>
        </w:rPr>
        <w:t xml:space="preserve"> and run the </w:t>
      </w:r>
      <w:r w:rsidRPr="00C96962">
        <w:rPr>
          <w:rStyle w:val="API"/>
          <w:lang w:val="en-US"/>
        </w:rPr>
        <w:t>RunCells</w:t>
      </w:r>
      <w:r w:rsidRPr="00C96962">
        <w:rPr>
          <w:lang w:val="en-US"/>
        </w:rPr>
        <w:t xml:space="preserve"> method. Within the </w:t>
      </w:r>
      <w:r w:rsidRPr="00C96962">
        <w:rPr>
          <w:rStyle w:val="API"/>
          <w:lang w:val="en-US"/>
        </w:rPr>
        <w:t>RunCells</w:t>
      </w:r>
      <w:r w:rsidRPr="00C96962">
        <w:rPr>
          <w:lang w:val="en-US"/>
        </w:rPr>
        <w:t xml:space="preserve"> method, the manager and workers do the reaction calculations for the set of cells for which each is responsible. The workers then wait for the next task message in </w:t>
      </w:r>
      <w:r w:rsidRPr="00C96962">
        <w:rPr>
          <w:rStyle w:val="API"/>
          <w:lang w:val="en-US"/>
        </w:rPr>
        <w:t>MpiWorker</w:t>
      </w:r>
      <w:r w:rsidRPr="00C96962">
        <w:rPr>
          <w:lang w:val="en-US"/>
        </w:rPr>
        <w:t>. This same manager</w:t>
      </w:r>
      <w:r w:rsidR="00F970E5">
        <w:rPr>
          <w:lang w:val="en-US"/>
        </w:rPr>
        <w:noBreakHyphen/>
      </w:r>
      <w:r w:rsidRPr="00C96962">
        <w:rPr>
          <w:lang w:val="en-US"/>
        </w:rPr>
        <w:t xml:space="preserve">worker structure is used by each method that requires action by the workers, including methods that distribute data from the manager to the workers, such as concentrations, saturations, </w:t>
      </w:r>
      <w:ins w:id="141" w:author="Parkhurst, David L." w:date="2015-01-14T16:46:00Z">
        <w:r w:rsidR="00B812A5">
          <w:rPr>
            <w:lang w:val="en-US"/>
          </w:rPr>
          <w:t xml:space="preserve">and </w:t>
        </w:r>
      </w:ins>
      <w:r w:rsidRPr="00C96962">
        <w:rPr>
          <w:lang w:val="en-US"/>
        </w:rPr>
        <w:t>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1C337D9C" w:rsidR="00FB3882" w:rsidRPr="00C96962" w:rsidRDefault="00FB3882" w:rsidP="006406C9">
      <w:pPr>
        <w:pStyle w:val="Text"/>
        <w:rPr>
          <w:lang w:val="en-US"/>
        </w:rPr>
      </w:pPr>
      <w:r w:rsidRPr="00C96962">
        <w:rPr>
          <w:lang w:val="en-US"/>
        </w:rPr>
        <w:t xml:space="preserve">An example of </w:t>
      </w:r>
      <w:del w:id="142" w:author="Parkhurst, David L." w:date="2015-01-14T16:47:00Z">
        <w:r w:rsidRPr="00C96962" w:rsidDel="00285C57">
          <w:rPr>
            <w:lang w:val="en-US"/>
          </w:rPr>
          <w:delText xml:space="preserve">Fortran </w:delText>
        </w:r>
      </w:del>
      <w:r w:rsidRPr="00C96962">
        <w:rPr>
          <w:lang w:val="en-US"/>
        </w:rPr>
        <w:t>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r w:rsidRPr="00C96962">
        <w:rPr>
          <w:rStyle w:val="API"/>
          <w:lang w:val="en-US"/>
        </w:rPr>
        <w:t>RM_Create</w:t>
      </w:r>
      <w:r w:rsidRPr="00C96962">
        <w:rPr>
          <w:lang w:val="en-US"/>
        </w:rPr>
        <w:t xml:space="preserve">. The number of </w:t>
      </w:r>
      <w:r w:rsidRPr="00C96962">
        <w:rPr>
          <w:lang w:val="en-US"/>
        </w:rPr>
        <w:lastRenderedPageBreak/>
        <w:t>user grid cells (</w:t>
      </w:r>
      <w:r w:rsidRPr="00C96962">
        <w:rPr>
          <w:i/>
          <w:lang w:val="en-US"/>
        </w:rPr>
        <w:t>nxyz</w:t>
      </w:r>
      <w:r w:rsidRPr="00C96962">
        <w:rPr>
          <w:lang w:val="en-US"/>
        </w:rPr>
        <w:t xml:space="preserve">) is not important for the workers because </w:t>
      </w:r>
      <w:r w:rsidR="001A62D4" w:rsidRPr="00C96962">
        <w:rPr>
          <w:lang w:val="en-US"/>
        </w:rPr>
        <w:t>the manager sets its value</w:t>
      </w:r>
      <w:r w:rsidRPr="00C96962">
        <w:rPr>
          <w:lang w:val="en-US"/>
        </w:rPr>
        <w:t xml:space="preserve"> when the worker PhreeqcRM instance is created. If the MPI process number (</w:t>
      </w:r>
      <w:r w:rsidRPr="00C96962">
        <w:rPr>
          <w:i/>
          <w:lang w:val="en-US"/>
        </w:rPr>
        <w:t>mpi_myself</w:t>
      </w:r>
      <w:r w:rsidRPr="00C96962">
        <w:rPr>
          <w:lang w:val="en-US"/>
        </w:rPr>
        <w:t xml:space="preserve">) is greater than zero, the process is a worker, and </w:t>
      </w:r>
      <w:r w:rsidRPr="00C96962">
        <w:rPr>
          <w:rStyle w:val="API"/>
          <w:lang w:val="en-US"/>
        </w:rPr>
        <w:t xml:space="preserve">RM_MpiWorker </w:t>
      </w:r>
      <w:r w:rsidRPr="00C96962">
        <w:rPr>
          <w:lang w:val="en-US"/>
        </w:rPr>
        <w:t xml:space="preserve">is called, which is a loop that waits for a task message from the manager. The worker then processes tasks from the manager until the manager calls </w:t>
      </w:r>
      <w:r w:rsidRPr="00C96962">
        <w:rPr>
          <w:rStyle w:val="API"/>
          <w:lang w:val="en-US"/>
        </w:rPr>
        <w:t>RM_MpiWorkerBreak</w:t>
      </w:r>
      <w:r w:rsidRPr="00C96962">
        <w:rPr>
          <w:lang w:val="en-US"/>
        </w:rPr>
        <w:t xml:space="preserve">, which indicates that processing by the worker is complete. The worker returns from </w:t>
      </w:r>
      <w:r w:rsidRPr="00C96962">
        <w:rPr>
          <w:rStyle w:val="API"/>
          <w:lang w:val="en-US"/>
        </w:rPr>
        <w:t>RM_MpiWorker</w:t>
      </w:r>
      <w:r w:rsidRPr="00C96962">
        <w:rPr>
          <w:lang w:val="en-US"/>
        </w:rPr>
        <w:t xml:space="preserve"> </w:t>
      </w:r>
      <w:del w:id="143" w:author="Parkhurst, David L." w:date="2015-01-14T16:48:00Z">
        <w:r w:rsidRPr="00C96962" w:rsidDel="00285C57">
          <w:rPr>
            <w:lang w:val="en-US"/>
          </w:rPr>
          <w:delText>to destroy the worker’s reaction module</w:delText>
        </w:r>
        <w:r w:rsidR="0076565E" w:rsidRPr="00C96962" w:rsidDel="00285C57">
          <w:rPr>
            <w:lang w:val="en-US"/>
          </w:rPr>
          <w:delText xml:space="preserve"> </w:delText>
        </w:r>
      </w:del>
      <w:r w:rsidR="0076565E" w:rsidRPr="00C96962">
        <w:rPr>
          <w:lang w:val="en-US"/>
        </w:rPr>
        <w:t>and exit</w:t>
      </w:r>
      <w:ins w:id="144" w:author="Parkhurst, David L." w:date="2015-01-14T16:48:00Z">
        <w:r w:rsidR="00285C57">
          <w:rPr>
            <w:lang w:val="en-US"/>
          </w:rPr>
          <w:t>s</w:t>
        </w:r>
      </w:ins>
      <w:del w:id="145" w:author="Parkhurst, David L." w:date="2015-01-14T16:48:00Z">
        <w:r w:rsidR="0076565E" w:rsidRPr="00C96962" w:rsidDel="00285C57">
          <w:rPr>
            <w:lang w:val="en-US"/>
          </w:rPr>
          <w:delText xml:space="preserve"> from the simulation</w:delText>
        </w:r>
      </w:del>
      <w:r w:rsidR="0076565E" w:rsidRPr="00C96962">
        <w:rPr>
          <w:lang w:val="en-US"/>
        </w:rPr>
        <w:t>.</w:t>
      </w:r>
    </w:p>
    <w:p w14:paraId="7E7FDE55" w14:textId="77777777" w:rsidR="00767E09" w:rsidRPr="00C96962" w:rsidRDefault="00767E09" w:rsidP="006406C9">
      <w:pPr>
        <w:pStyle w:val="Caption"/>
        <w:keepNext/>
        <w:suppressLineNumbers w:val="0"/>
      </w:pPr>
      <w:bookmarkStart w:id="146" w:name="_Ref396146109"/>
      <w:r w:rsidRPr="00C96962">
        <w:t xml:space="preserve">Table </w:t>
      </w:r>
      <w:r w:rsidRPr="00C96962">
        <w:fldChar w:fldCharType="begin"/>
      </w:r>
      <w:r w:rsidRPr="00C96962">
        <w:instrText xml:space="preserve"> SEQ Table \* ARABIC </w:instrText>
      </w:r>
      <w:r w:rsidRPr="00C96962">
        <w:fldChar w:fldCharType="separate"/>
      </w:r>
      <w:r>
        <w:rPr>
          <w:noProof/>
        </w:rPr>
        <w:t>8</w:t>
      </w:r>
      <w:r w:rsidRPr="00C96962">
        <w:fldChar w:fldCharType="end"/>
      </w:r>
      <w:r w:rsidRPr="00C96962">
        <w:t xml:space="preserve">: </w:t>
      </w:r>
      <w:r>
        <w:t xml:space="preserve">Example code for an MPI </w:t>
      </w:r>
      <w:commentRangeStart w:id="147"/>
      <w:r>
        <w:t>worker</w:t>
      </w:r>
      <w:commentRangeEnd w:id="147"/>
      <w:r w:rsidR="005B4556">
        <w:rPr>
          <w:rStyle w:val="CommentReference"/>
          <w:rFonts w:eastAsiaTheme="minorHAnsi" w:cstheme="minorBidi"/>
          <w:i w:val="0"/>
          <w:iCs w:val="0"/>
          <w:color w:val="auto"/>
        </w:rPr>
        <w:commentReference w:id="147"/>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bookmarkEnd w:id="146"/>
          <w:p w14:paraId="35BE5CF9" w14:textId="7565A0C9" w:rsidR="007E37A0" w:rsidRDefault="007E37A0" w:rsidP="002E02C3">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nxyz = </w:t>
            </w:r>
            <w:del w:id="148" w:author="Parkhurst, David L." w:date="2015-01-14T16:47:00Z">
              <w:r w:rsidDel="00285C57">
                <w:rPr>
                  <w:rFonts w:ascii="Consolas" w:hAnsi="Consolas" w:cs="Consolas"/>
                  <w:color w:val="000000"/>
                  <w:sz w:val="19"/>
                  <w:szCs w:val="19"/>
                  <w:highlight w:val="white"/>
                </w:rPr>
                <w:delText>40</w:delText>
              </w:r>
            </w:del>
            <w:ins w:id="149" w:author="Parkhurst, David L." w:date="2015-01-14T16:47:00Z">
              <w:r w:rsidR="00285C57">
                <w:rPr>
                  <w:rFonts w:ascii="Consolas" w:hAnsi="Consolas" w:cs="Consolas"/>
                  <w:color w:val="000000"/>
                  <w:sz w:val="19"/>
                  <w:szCs w:val="19"/>
                  <w:highlight w:val="white"/>
                </w:rPr>
                <w:t>1</w:t>
              </w:r>
            </w:ins>
            <w:r>
              <w:rPr>
                <w:rFonts w:ascii="Consolas" w:hAnsi="Consolas" w:cs="Consolas"/>
                <w:color w:val="000000"/>
                <w:sz w:val="19"/>
                <w:szCs w:val="19"/>
                <w:highlight w:val="white"/>
              </w:rPr>
              <w:t>;</w:t>
            </w:r>
          </w:p>
          <w:p w14:paraId="095988F6" w14:textId="37D0C455"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PhreeqcRM phreeqc_rm(nxyz, MPI_COMM_WORLD);</w:t>
            </w:r>
          </w:p>
          <w:p w14:paraId="4AE7F83E" w14:textId="173BA0B0"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MP_TYPE comm = MPI_COMM_WORLD;</w:t>
            </w:r>
          </w:p>
          <w:p w14:paraId="402B492D" w14:textId="41F3B5E5"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mpi_myself;</w:t>
            </w:r>
          </w:p>
          <w:p w14:paraId="57A31757" w14:textId="6D97D64D"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(MPI_Comm_rank(MPI_COMM_WORLD, &amp;mpi_myself) != MPI_SUCCESS)</w:t>
            </w:r>
          </w:p>
          <w:p w14:paraId="26C35633" w14:textId="40F1187F"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CEA417" w14:textId="0D6F3C96"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exit(4);</w:t>
            </w:r>
          </w:p>
          <w:p w14:paraId="4879DDB9" w14:textId="284F835D"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3BD41C" w14:textId="7F740A00"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(mpi_myself &gt; 0)</w:t>
            </w:r>
          </w:p>
          <w:p w14:paraId="498CB257" w14:textId="100CDD32"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A29B62" w14:textId="5DB1C8D0"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phreeqc_rm.MpiWorker();</w:t>
            </w:r>
          </w:p>
          <w:p w14:paraId="3A2FC808" w14:textId="10E182DF" w:rsidR="007E37A0" w:rsidRDefault="007E37A0" w:rsidP="006406C9">
            <w:pPr>
              <w:autoSpaceDE w:val="0"/>
              <w:autoSpaceDN w:val="0"/>
              <w:adjustRightInd w:val="0"/>
              <w:spacing w:line="240" w:lineRule="auto"/>
              <w:ind w:firstLin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EXIT_SUCCESS;</w:t>
            </w:r>
          </w:p>
          <w:p w14:paraId="5E92FF97" w14:textId="36665D0F" w:rsidR="00FB3882" w:rsidRPr="00C96962" w:rsidRDefault="007E37A0" w:rsidP="006406C9">
            <w:pPr>
              <w:spacing w:line="240" w:lineRule="auto"/>
              <w:ind w:firstLine="0"/>
            </w:pPr>
            <w:r>
              <w:rPr>
                <w:rFonts w:ascii="Consolas" w:hAnsi="Consolas" w:cs="Consolas"/>
                <w:color w:val="000000"/>
                <w:sz w:val="19"/>
                <w:szCs w:val="19"/>
                <w:highlight w:val="white"/>
              </w:rPr>
              <w:t>}</w:t>
            </w:r>
          </w:p>
        </w:tc>
      </w:tr>
    </w:tbl>
    <w:p w14:paraId="503D1579" w14:textId="77777777" w:rsidR="0076565E" w:rsidRPr="00C96962" w:rsidRDefault="0076565E" w:rsidP="002E02C3">
      <w:pPr>
        <w:pStyle w:val="Text"/>
        <w:rPr>
          <w:lang w:val="en-US"/>
        </w:rPr>
      </w:pPr>
    </w:p>
    <w:p w14:paraId="318F4DAA" w14:textId="34B8FA29" w:rsidR="005131EC" w:rsidRPr="00DE73DF" w:rsidRDefault="00FB3882" w:rsidP="006406C9">
      <w:pPr>
        <w:pStyle w:val="Text"/>
        <w:rPr>
          <w:rFonts w:eastAsiaTheme="minorEastAsia"/>
        </w:rPr>
      </w:pPr>
      <w:r w:rsidRPr="00DE73DF">
        <w:t>PhreeqcRM</w:t>
      </w:r>
      <w:r w:rsidR="00BA4777">
        <w:t xml:space="preserve"> implements</w:t>
      </w:r>
      <w:r w:rsidRPr="00DE73DF">
        <w:t xml:space="preserve"> the</w:t>
      </w:r>
      <w:r w:rsidR="009B1F11" w:rsidRPr="00DE73DF">
        <w:t xml:space="preserve"> algorithm described in PHAST </w:t>
      </w:r>
      <w:commentRangeStart w:id="150"/>
      <w:r w:rsidR="00921C09">
        <w:fldChar w:fldCharType="begin"/>
      </w:r>
      <w:r w:rsidR="00921C09">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921C09">
        <w:fldChar w:fldCharType="separate"/>
      </w:r>
      <w:r w:rsidR="00921C09">
        <w:rPr>
          <w:noProof/>
        </w:rPr>
        <w:t>(</w:t>
      </w:r>
      <w:hyperlink w:anchor="_ENREF_36" w:tooltip="Parkhurst, 2004 #1557" w:history="1">
        <w:r w:rsidR="004C3286">
          <w:rPr>
            <w:noProof/>
          </w:rPr>
          <w:t>Parkhurst</w:t>
        </w:r>
        <w:r w:rsidR="004C3286" w:rsidRPr="00921C09">
          <w:rPr>
            <w:i/>
            <w:noProof/>
          </w:rPr>
          <w:t xml:space="preserve"> et al.</w:t>
        </w:r>
        <w:r w:rsidR="004C3286">
          <w:rPr>
            <w:noProof/>
          </w:rPr>
          <w:t>, 2004</w:t>
        </w:r>
      </w:hyperlink>
      <w:r w:rsidR="00921C09">
        <w:rPr>
          <w:noProof/>
        </w:rPr>
        <w:t>)</w:t>
      </w:r>
      <w:r w:rsidR="00921C09">
        <w:fldChar w:fldCharType="end"/>
      </w:r>
      <w:commentRangeEnd w:id="150"/>
      <w:r w:rsidR="00285C57">
        <w:rPr>
          <w:rStyle w:val="CommentReference"/>
          <w:rFonts w:eastAsiaTheme="minorHAnsi" w:cstheme="minorBidi"/>
          <w:lang w:val="en-US" w:eastAsia="en-US"/>
        </w:rPr>
        <w:commentReference w:id="150"/>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computers. </w:t>
      </w:r>
      <w:r w:rsidR="005131EC">
        <w:t xml:space="preserve">Methods to set the load balancing are </w:t>
      </w:r>
      <w:r w:rsidR="005131EC" w:rsidRPr="005131EC">
        <w:rPr>
          <w:rStyle w:val="API"/>
        </w:rPr>
        <w:t>RM</w:t>
      </w:r>
      <w:r w:rsidR="005131EC" w:rsidRPr="005131EC">
        <w:rPr>
          <w:rStyle w:val="API"/>
          <w:highlight w:val="white"/>
        </w:rPr>
        <w:t>_SetRebalanceByCell</w:t>
      </w:r>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r w:rsidR="005131EC" w:rsidRPr="005131EC">
        <w:rPr>
          <w:rStyle w:val="API"/>
          <w:highlight w:val="white"/>
        </w:rPr>
        <w:t>RM_SetRebalanceFraction</w:t>
      </w:r>
      <w:r w:rsidR="005131EC" w:rsidRPr="005131EC">
        <w:rPr>
          <w:rFonts w:eastAsiaTheme="minorEastAsia"/>
        </w:rPr>
        <w:t>.</w:t>
      </w:r>
    </w:p>
    <w:p w14:paraId="4D161455" w14:textId="67330315" w:rsidR="00FB3882" w:rsidRPr="00DE73DF" w:rsidRDefault="00285C57" w:rsidP="006406C9">
      <w:pPr>
        <w:pStyle w:val="Text"/>
      </w:pPr>
      <w:ins w:id="151" w:author="Parkhurst, David L." w:date="2015-01-14T16:50:00Z">
        <w:r>
          <w:lastRenderedPageBreak/>
          <w:t>Optionally, t</w:t>
        </w:r>
      </w:ins>
      <w:del w:id="152" w:author="Parkhurst, David L." w:date="2015-01-14T16:50:00Z">
        <w:r w:rsidR="00767E09" w:rsidRPr="00DE73DF" w:rsidDel="00285C57">
          <w:delText>T</w:delText>
        </w:r>
      </w:del>
      <w:r w:rsidR="00767E09" w:rsidRPr="00DE73DF">
        <w:t xml:space="preserve">he developer can </w:t>
      </w:r>
      <w:r w:rsidR="00FB3882" w:rsidRPr="00DE73DF">
        <w:t xml:space="preserve">add tasks for the workers by using </w:t>
      </w:r>
      <w:r w:rsidR="00FB3882" w:rsidRPr="00C96962">
        <w:rPr>
          <w:rStyle w:val="API"/>
          <w:lang w:val="en-US"/>
        </w:rPr>
        <w:t>RM_SetMpiWorkerCallback</w:t>
      </w:r>
      <w:r w:rsidR="00FB3882" w:rsidRPr="00DE73DF">
        <w:t xml:space="preserve"> (Fortran) to register a </w:t>
      </w:r>
      <w:r w:rsidR="001D37AE" w:rsidRPr="00DE73DF">
        <w:t xml:space="preserve">function </w:t>
      </w:r>
      <w:r w:rsidR="00FB3882" w:rsidRPr="00DE73DF">
        <w:t>that will be called when a non</w:t>
      </w:r>
      <w:r w:rsidR="00F970E5" w:rsidRPr="00DE73DF">
        <w:noBreakHyphen/>
      </w:r>
      <w:r w:rsidR="00FB3882" w:rsidRPr="00DE73DF">
        <w:t xml:space="preserve">PhreeqcRM task message (integer) is sent by the manager to </w:t>
      </w:r>
      <w:r w:rsidR="00FB3882" w:rsidRPr="00C96962">
        <w:rPr>
          <w:rStyle w:val="API"/>
          <w:lang w:val="en-US"/>
        </w:rPr>
        <w:t>RM_MpiWorker</w:t>
      </w:r>
      <w:r w:rsidR="00FB3882" w:rsidRPr="00DE73DF">
        <w:t>. The registered method interprets the task messages and calls developer</w:t>
      </w:r>
      <w:r w:rsidR="00F970E5" w:rsidRPr="00DE73DF">
        <w:noBreakHyphen/>
      </w:r>
      <w:r w:rsidR="00FB3882" w:rsidRPr="00DE73DF">
        <w:t xml:space="preserve">defined methods. </w:t>
      </w:r>
      <w:ins w:id="153" w:author="Parkhurst, David L." w:date="2015-01-14T16:50:00Z">
        <w:r>
          <w:t xml:space="preserve">For example, </w:t>
        </w:r>
      </w:ins>
      <w:r w:rsidR="00FB3882" w:rsidRPr="00DE73DF">
        <w:t>PHAST uses a callback and additional non</w:t>
      </w:r>
      <w:r w:rsidR="00F970E5" w:rsidRPr="00DE73DF">
        <w:noBreakHyphen/>
      </w:r>
      <w:r w:rsidR="00FB3882" w:rsidRPr="00DE73DF">
        <w:t xml:space="preserve">PhreeqcRM methods to distribute the transport simulations (one per component) among the available MPI processes. </w:t>
      </w:r>
      <w:del w:id="154" w:author="Parkhurst, David L." w:date="2015-01-14T16:51:00Z">
        <w:r w:rsidR="00EB2AA4" w:rsidDel="00285C57">
          <w:delText>For example, i</w:delText>
        </w:r>
      </w:del>
      <w:ins w:id="155" w:author="Parkhurst, David L." w:date="2015-01-14T16:51:00Z">
        <w:r>
          <w:t>I</w:t>
        </w:r>
      </w:ins>
      <w:r w:rsidR="00FB3882" w:rsidRPr="00DE73DF">
        <w:t>n PHAST, a callback function is registered; the manager sends a message to all workers that transport is to be calculated; the task message is not a PhreeqcRM task message, so the callback method is called; and the callback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00FB3882" w:rsidRPr="00DE73DF">
        <w:t>defined tasks, identified by task messages, are used to collect the post</w:t>
      </w:r>
      <w:r w:rsidR="00F970E5" w:rsidRPr="00DE73DF">
        <w:noBreakHyphen/>
      </w:r>
      <w:r w:rsidR="00FB3882" w:rsidRPr="00DE73DF">
        <w:t xml:space="preserve">transport concentrations from the workers. </w:t>
      </w:r>
    </w:p>
    <w:p w14:paraId="6E37E1DF" w14:textId="4C74BF59" w:rsidR="002C64BA" w:rsidRDefault="00767E09" w:rsidP="006406C9">
      <w:pPr>
        <w:pStyle w:val="Text"/>
      </w:pPr>
      <w:r w:rsidRPr="00C96962">
        <w:rPr>
          <w:lang w:val="en-US"/>
        </w:rPr>
        <w:t>The</w:t>
      </w:r>
      <w:r w:rsidR="00FB3882" w:rsidRPr="00C96962">
        <w:rPr>
          <w:lang w:val="en-US"/>
        </w:rPr>
        <w:t xml:space="preserve"> speedup of parallelization, defined as fraction of CPU time compared to serial computations on a single processor, </w:t>
      </w:r>
      <w:r w:rsidR="002C64BA">
        <w:rPr>
          <w:lang w:val="en-US"/>
        </w:rPr>
        <w:t xml:space="preserve">has been evaluated for the MoMaS easy benchmark </w:t>
      </w:r>
      <w:r w:rsidR="0089747E">
        <w:rPr>
          <w:lang w:val="en-US"/>
        </w:rPr>
        <w:t xml:space="preserve">(see section </w:t>
      </w:r>
      <w:r w:rsidR="0089747E">
        <w:fldChar w:fldCharType="begin"/>
      </w:r>
      <w:r w:rsidR="0089747E">
        <w:rPr>
          <w:lang w:val="en-US"/>
        </w:rPr>
        <w:instrText xml:space="preserve"> REF _Ref399926341 \r \h </w:instrText>
      </w:r>
      <w:r w:rsidR="0089747E">
        <w:fldChar w:fldCharType="separate"/>
      </w:r>
      <w:r w:rsidR="00CD7255">
        <w:rPr>
          <w:lang w:val="en-US"/>
        </w:rPr>
        <w:t>3.4</w:t>
      </w:r>
      <w:r w:rsidR="0089747E">
        <w:fldChar w:fldCharType="end"/>
      </w:r>
      <w:r w:rsidR="003B2A5C">
        <w:rPr>
          <w:lang w:val="en-US"/>
        </w:rPr>
        <w:t xml:space="preserve">) </w:t>
      </w:r>
      <w:r w:rsidR="002C64BA">
        <w:rPr>
          <w:lang w:val="en-US"/>
        </w:rPr>
        <w:t xml:space="preserve">by using the multithreaded </w:t>
      </w:r>
      <w:r w:rsidR="001D37AE">
        <w:rPr>
          <w:lang w:val="en-US"/>
        </w:rPr>
        <w:t xml:space="preserve">(OpenMP) </w:t>
      </w:r>
      <w:r w:rsidR="002C64BA">
        <w:rPr>
          <w:lang w:val="en-US"/>
        </w:rPr>
        <w:t xml:space="preserve">and the </w:t>
      </w:r>
      <w:r w:rsidR="001D37AE">
        <w:rPr>
          <w:lang w:val="en-US"/>
        </w:rPr>
        <w:t>multiprocess</w:t>
      </w:r>
      <w:r w:rsidR="001A62D4">
        <w:rPr>
          <w:lang w:val="en-US"/>
        </w:rPr>
        <w:t>ing</w:t>
      </w:r>
      <w:r w:rsidR="001D37AE">
        <w:rPr>
          <w:lang w:val="en-US"/>
        </w:rPr>
        <w:t xml:space="preserve">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were run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fldChar w:fldCharType="begin"/>
      </w:r>
      <w:r w:rsidR="001265CF">
        <w:rPr>
          <w:lang w:val="en-US"/>
        </w:rPr>
        <w:instrText xml:space="preserve"> REF _Ref393867830 \h </w:instrText>
      </w:r>
      <w:r w:rsidR="001265CF">
        <w:fldChar w:fldCharType="separate"/>
      </w:r>
      <w:r w:rsidR="00CD7255" w:rsidRPr="00C96962">
        <w:t xml:space="preserve">Figure </w:t>
      </w:r>
      <w:r w:rsidR="00CD7255">
        <w:rPr>
          <w:noProof/>
        </w:rPr>
        <w:t>2</w:t>
      </w:r>
      <w:r w:rsidR="001265CF">
        <w:fldChar w:fldCharType="end"/>
      </w:r>
      <w:r w:rsidR="003B2A5C">
        <w:rPr>
          <w:lang w:val="en-US"/>
        </w:rPr>
        <w:t xml:space="preserve">). </w:t>
      </w:r>
      <w:r w:rsidR="00D1446E">
        <w:rPr>
          <w:lang w:val="en-US"/>
        </w:rPr>
        <w:t xml:space="preserve">However, </w:t>
      </w:r>
      <w:r w:rsidR="00E97BD6">
        <w:rPr>
          <w:lang w:val="en-US"/>
        </w:rPr>
        <w:t xml:space="preserve">in this limited testing on Linux, </w:t>
      </w:r>
      <w:r w:rsidR="00D1446E">
        <w:rPr>
          <w:lang w:val="en-US"/>
        </w:rPr>
        <w:t>m</w:t>
      </w:r>
      <w:r w:rsidR="003B2A5C">
        <w:rPr>
          <w:lang w:val="en-US"/>
        </w:rPr>
        <w:t>ultiprocessing</w:t>
      </w:r>
      <w:r w:rsidR="00FA0D2E">
        <w:rPr>
          <w:lang w:val="en-US"/>
        </w:rPr>
        <w:t xml:space="preserve"> </w:t>
      </w:r>
      <w:r w:rsidR="00D1446E">
        <w:rPr>
          <w:lang w:val="en-US"/>
        </w:rPr>
        <w:t xml:space="preserve">appears to be </w:t>
      </w:r>
      <w:ins w:id="156" w:author="Parkhurst, David L." w:date="2015-01-14T17:00:00Z">
        <w:r w:rsidR="008C3EE8">
          <w:rPr>
            <w:lang w:val="en-US"/>
          </w:rPr>
          <w:t xml:space="preserve">slightly </w:t>
        </w:r>
      </w:ins>
      <w:r w:rsidR="00D1446E">
        <w:rPr>
          <w:lang w:val="en-US"/>
        </w:rPr>
        <w:t xml:space="preserve">more efficient; </w:t>
      </w:r>
      <w:r w:rsidR="00D1446E">
        <w:rPr>
          <w:lang w:val="en-US"/>
        </w:rPr>
        <w:lastRenderedPageBreak/>
        <w:t xml:space="preserve">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r>
        <w:rPr>
          <w:lang w:val="en-US"/>
        </w:rPr>
        <w:t xml:space="preserve"> </w:t>
      </w:r>
      <w:commentRangeStart w:id="157"/>
      <w:del w:id="158" w:author="Parkhurst, David L." w:date="2015-01-14T15:37:00Z">
        <w:r w:rsidDel="000648C2">
          <w:rPr>
            <w:lang w:val="en-US"/>
          </w:rPr>
          <w:delText>When using multiple nodes on a large multiprocessor computer with shared memory (Silicon Graphics, 256 CPUs), the MPI version was vastly superior to the OpenMP version. Apparently, the threads of the OpenMP version competed inefficiently to read and write shared memory. For the MPI version, the processes had independent data to run calculations, and the explicit distribution and collection of data was relatively more efficient than OpenMP.</w:delText>
        </w:r>
      </w:del>
      <w:commentRangeEnd w:id="157"/>
      <w:r w:rsidR="000648C2">
        <w:rPr>
          <w:rStyle w:val="CommentReference"/>
          <w:rFonts w:eastAsiaTheme="minorHAnsi" w:cstheme="minorBidi"/>
          <w:lang w:val="en-US" w:eastAsia="en-US"/>
        </w:rPr>
        <w:commentReference w:id="157"/>
      </w:r>
      <w:r w:rsidR="008A6C1D">
        <w:rPr>
          <w:noProof/>
          <w:lang w:val="en-US" w:eastAsia="en-US"/>
        </w:rPr>
        <w:drawing>
          <wp:inline distT="0" distB="0" distL="0" distR="0" wp14:anchorId="2874540A" wp14:editId="67099658">
            <wp:extent cx="2641630" cy="4620491"/>
            <wp:effectExtent l="0" t="0" r="635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4">
                      <a:extLst>
                        <a:ext uri="{28A0092B-C50C-407E-A947-70E740481C1C}">
                          <a14:useLocalDpi xmlns:a14="http://schemas.microsoft.com/office/drawing/2010/main" val="0"/>
                        </a:ext>
                      </a:extLst>
                    </a:blip>
                    <a:stretch>
                      <a:fillRect/>
                    </a:stretch>
                  </pic:blipFill>
                  <pic:spPr>
                    <a:xfrm>
                      <a:off x="0" y="0"/>
                      <a:ext cx="2647409" cy="4630599"/>
                    </a:xfrm>
                    <a:prstGeom prst="rect">
                      <a:avLst/>
                    </a:prstGeom>
                  </pic:spPr>
                </pic:pic>
              </a:graphicData>
            </a:graphic>
          </wp:inline>
        </w:drawing>
      </w:r>
    </w:p>
    <w:p w14:paraId="3F4DCBCC" w14:textId="6BDB19BA" w:rsidR="00FB3882" w:rsidRPr="00C96962" w:rsidRDefault="00FB3882" w:rsidP="006406C9">
      <w:pPr>
        <w:pStyle w:val="Caption"/>
        <w:suppressLineNumbers w:val="0"/>
      </w:pPr>
      <w:bookmarkStart w:id="159" w:name="_Ref393867830"/>
      <w:r w:rsidRPr="00C96962">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159"/>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ultiprocess</w:t>
      </w:r>
      <w:r w:rsidR="001A62D4">
        <w:t>ing</w:t>
      </w:r>
      <w:r w:rsidR="002C64BA">
        <w:t xml:space="preserve">) for the easy 1D MoMaS </w:t>
      </w:r>
      <w:r w:rsidR="005301D3">
        <w:t xml:space="preserve">reactive transport </w:t>
      </w:r>
      <w:r w:rsidR="002C64BA">
        <w:t>benchmark.</w:t>
      </w:r>
    </w:p>
    <w:p w14:paraId="0217919C" w14:textId="77777777" w:rsidR="00FB3882" w:rsidRDefault="00FB3882" w:rsidP="002E02C3">
      <w:pPr>
        <w:pStyle w:val="Heading1"/>
        <w:suppressAutoHyphens/>
      </w:pPr>
      <w:r w:rsidRPr="00C96962">
        <w:t>Code Verification</w:t>
      </w:r>
    </w:p>
    <w:p w14:paraId="070C87BB" w14:textId="55C53708" w:rsidR="003D37BD" w:rsidRPr="003D37BD" w:rsidRDefault="003D37BD" w:rsidP="006406C9">
      <w:pPr>
        <w:pStyle w:val="Text"/>
      </w:pPr>
      <w:r>
        <w:t xml:space="preserve">PhreeqcRM has been implemented as the reaction engine for </w:t>
      </w:r>
      <w:r w:rsidR="00997A97">
        <w:t>reactive transport</w:t>
      </w:r>
      <w:r>
        <w:t xml:space="preserve"> calculations in PHAST</w:t>
      </w:r>
      <w:r w:rsidR="004D0CF9">
        <w:t xml:space="preserve"> </w:t>
      </w:r>
      <w:commentRangeStart w:id="160"/>
      <w:r w:rsidR="00C71FD4">
        <w:fldChar w:fldCharType="begin"/>
      </w:r>
      <w:r w:rsidR="00C71FD4">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C71FD4">
        <w:fldChar w:fldCharType="separate"/>
      </w:r>
      <w:r w:rsidR="00C71FD4">
        <w:rPr>
          <w:noProof/>
        </w:rPr>
        <w:t>(</w:t>
      </w:r>
      <w:hyperlink w:anchor="_ENREF_36" w:tooltip="Parkhurst, 2004 #1557" w:history="1">
        <w:r w:rsidR="004C3286">
          <w:rPr>
            <w:noProof/>
          </w:rPr>
          <w:t>Parkhurst</w:t>
        </w:r>
        <w:r w:rsidR="004C3286" w:rsidRPr="00C71FD4">
          <w:rPr>
            <w:i/>
            <w:noProof/>
          </w:rPr>
          <w:t xml:space="preserve"> et al.</w:t>
        </w:r>
        <w:r w:rsidR="004C3286">
          <w:rPr>
            <w:noProof/>
          </w:rPr>
          <w:t>, 2004</w:t>
        </w:r>
      </w:hyperlink>
      <w:r w:rsidR="00C71FD4">
        <w:rPr>
          <w:noProof/>
        </w:rPr>
        <w:t>)</w:t>
      </w:r>
      <w:r w:rsidR="00C71FD4">
        <w:fldChar w:fldCharType="end"/>
      </w:r>
      <w:commentRangeEnd w:id="160"/>
      <w:r w:rsidR="008C3EE8">
        <w:rPr>
          <w:rStyle w:val="CommentReference"/>
          <w:rFonts w:eastAsiaTheme="minorHAnsi" w:cstheme="minorBidi"/>
          <w:lang w:val="en-US" w:eastAsia="en-US"/>
        </w:rPr>
        <w:commentReference w:id="160"/>
      </w:r>
      <w:r>
        <w:t xml:space="preserve"> and FEFLOW</w:t>
      </w:r>
      <w:r w:rsidR="00C71FD4">
        <w:t xml:space="preserve"> </w:t>
      </w:r>
      <w:r w:rsidR="00C71FD4">
        <w:fldChar w:fldCharType="begin"/>
      </w:r>
      <w:r w:rsidR="00C71FD4">
        <w:instrText xml:space="preserve"> ADDIN EN.CITE &lt;EndNote&gt;&lt;Cite&gt;&lt;Author&gt;DHI--WASY_Software&lt;/Author&gt;&lt;Year&gt;2012&lt;/Year&gt;&lt;RecNum&gt;4869&lt;/RecNum&gt;&lt;DisplayText&gt;(DHI--WASY_Software, 2012)&lt;/DisplayText&gt;&lt;record&gt;&lt;rec-number&gt;4869&lt;/rec-number&gt;&lt;foreign-keys&gt;&lt;key app="EN" db-id="9ffszz5z6ae0dbe5dftxxexyafe99t00zead"&gt;4869&lt;/key&gt;&lt;/foreign-keys&gt;&lt;ref-type name="Report"&gt;27&lt;/ref-type&gt;&lt;contributors&gt;&lt;authors&gt;&lt;author&gt;DHI--WASY_Software&lt;/author&gt;&lt;/authors&gt;&lt;/contributors&gt;&lt;titles&gt;&lt;title&gt;FEFLOW® 6.1 User Manual&lt;/title&gt;&lt;/titles&gt;&lt;dates&gt;&lt;year&gt;2012&lt;/year&gt;&lt;/dates&gt;&lt;urls&gt;&lt;/urls&gt;&lt;/record&gt;&lt;/Cite&gt;&lt;/EndNote&gt;</w:instrText>
      </w:r>
      <w:r w:rsidR="00C71FD4">
        <w:fldChar w:fldCharType="separate"/>
      </w:r>
      <w:r w:rsidR="00C71FD4">
        <w:rPr>
          <w:noProof/>
        </w:rPr>
        <w:t>(</w:t>
      </w:r>
      <w:hyperlink w:anchor="_ENREF_15" w:tooltip="DHI--WASY_Software, 2012 #4869" w:history="1">
        <w:r w:rsidR="004C3286">
          <w:rPr>
            <w:noProof/>
          </w:rPr>
          <w:t>DHI--WASY_Software, 2012</w:t>
        </w:r>
      </w:hyperlink>
      <w:r w:rsidR="00C71FD4">
        <w:rPr>
          <w:noProof/>
        </w:rPr>
        <w:t>)</w:t>
      </w:r>
      <w:r w:rsidR="00C71FD4">
        <w:fldChar w:fldCharType="end"/>
      </w:r>
      <w:r>
        <w:t xml:space="preserve">. Both simulators have been tested on a 3D </w:t>
      </w:r>
      <w:r w:rsidR="00997A97">
        <w:t>reactive transport</w:t>
      </w:r>
      <w:r>
        <w:t xml:space="preserve"> analytical solution</w:t>
      </w:r>
      <w:r w:rsidR="004D0CF9">
        <w:t xml:space="preserve"> </w:t>
      </w:r>
      <w:r w:rsidR="00C71FD4">
        <w:fldChar w:fldCharType="begin"/>
      </w:r>
      <w:r w:rsidR="00C71FD4">
        <w:instrText xml:space="preserve"> ADDIN EN.CITE &lt;EndNote&gt;&lt;Cite&gt;&lt;Author&gt;Sun&lt;/Author&gt;&lt;Year&gt;1999&lt;/Year&gt;&lt;RecNum&gt;5544&lt;/RecNum&gt;&lt;DisplayText&gt;(Sun&lt;style face="italic"&gt; et al.&lt;/style&gt;, 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C71FD4">
        <w:fldChar w:fldCharType="separate"/>
      </w:r>
      <w:r w:rsidR="00C71FD4">
        <w:rPr>
          <w:noProof/>
        </w:rPr>
        <w:t>(</w:t>
      </w:r>
      <w:hyperlink w:anchor="_ENREF_40" w:tooltip="Sun, 1999 #5544" w:history="1">
        <w:r w:rsidR="004C3286">
          <w:rPr>
            <w:noProof/>
          </w:rPr>
          <w:t>Sun</w:t>
        </w:r>
        <w:r w:rsidR="004C3286" w:rsidRPr="00C71FD4">
          <w:rPr>
            <w:i/>
            <w:noProof/>
          </w:rPr>
          <w:t xml:space="preserve"> et al.</w:t>
        </w:r>
        <w:r w:rsidR="004C3286">
          <w:rPr>
            <w:noProof/>
          </w:rPr>
          <w:t>, 1999</w:t>
        </w:r>
      </w:hyperlink>
      <w:r w:rsidR="00C71FD4">
        <w:rPr>
          <w:noProof/>
        </w:rPr>
        <w:t>)</w:t>
      </w:r>
      <w:r w:rsidR="00C71FD4">
        <w:fldChar w:fldCharType="end"/>
      </w:r>
      <w:r>
        <w:t xml:space="preserve"> and</w:t>
      </w:r>
      <w:r w:rsidR="004D0CF9">
        <w:t xml:space="preserve"> a series of MoMaS </w:t>
      </w:r>
      <w:r w:rsidR="00DD5EFE">
        <w:t xml:space="preserve">reactive transport </w:t>
      </w:r>
      <w:r w:rsidR="004D0CF9">
        <w:t>benchmarks</w:t>
      </w:r>
      <w:r w:rsidR="00C71FD4">
        <w:t xml:space="preserve"> </w:t>
      </w:r>
      <w:r w:rsidR="00C71FD4">
        <w:fldChar w:fldCharType="begin"/>
      </w:r>
      <w:r w:rsidR="00987151">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C71FD4">
        <w:fldChar w:fldCharType="separate"/>
      </w:r>
      <w:r w:rsidR="00987151">
        <w:rPr>
          <w:noProof/>
        </w:rPr>
        <w:t>(</w:t>
      </w:r>
      <w:hyperlink w:anchor="_ENREF_11" w:tooltip="Carrayrou, 2010 #5474" w:history="1">
        <w:r w:rsidR="004C3286">
          <w:rPr>
            <w:noProof/>
          </w:rPr>
          <w:t>Carrayrou</w:t>
        </w:r>
        <w:r w:rsidR="004C3286" w:rsidRPr="00987151">
          <w:rPr>
            <w:i/>
            <w:noProof/>
          </w:rPr>
          <w:t xml:space="preserve"> et al.</w:t>
        </w:r>
        <w:r w:rsidR="004C3286">
          <w:rPr>
            <w:noProof/>
          </w:rPr>
          <w:t>, 2010b</w:t>
        </w:r>
      </w:hyperlink>
      <w:r w:rsidR="00987151">
        <w:rPr>
          <w:noProof/>
        </w:rPr>
        <w:t>)</w:t>
      </w:r>
      <w:r w:rsidR="00C71FD4">
        <w:fldChar w:fldCharType="end"/>
      </w:r>
      <w:r>
        <w:t xml:space="preserve">. </w:t>
      </w:r>
    </w:p>
    <w:p w14:paraId="5D39CD49" w14:textId="2452C281" w:rsidR="00FB3882" w:rsidRPr="00C96962" w:rsidRDefault="00FB3882" w:rsidP="006406C9">
      <w:pPr>
        <w:pStyle w:val="Heading2"/>
      </w:pPr>
      <w:r w:rsidRPr="00C96962">
        <w:lastRenderedPageBreak/>
        <w:t xml:space="preserve">Implementation </w:t>
      </w:r>
      <w:r w:rsidR="00767E09">
        <w:t xml:space="preserve">of PhreeqcRM </w:t>
      </w:r>
      <w:r w:rsidRPr="00C96962">
        <w:t xml:space="preserve">as </w:t>
      </w:r>
      <w:r w:rsidR="00767E09">
        <w:t xml:space="preserve">the </w:t>
      </w:r>
      <w:r w:rsidRPr="00C96962">
        <w:t xml:space="preserve">Reaction Engine </w:t>
      </w:r>
      <w:r w:rsidR="00767E09">
        <w:t xml:space="preserve">in </w:t>
      </w:r>
      <w:r w:rsidRPr="00C96962">
        <w:t>PHAST</w:t>
      </w:r>
    </w:p>
    <w:p w14:paraId="0D854B88" w14:textId="34724C09" w:rsidR="00FB3882" w:rsidRDefault="00952966" w:rsidP="006406C9">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900DC1">
        <w:rPr>
          <w:lang w:val="en-US"/>
        </w:rPr>
        <w:t>T</w:t>
      </w:r>
      <w:r w:rsidR="00FB3882" w:rsidRPr="00C96962">
        <w:rPr>
          <w:lang w:val="en-US"/>
        </w:rPr>
        <w:t xml:space="preserve">he code that coupled the transport calculation </w:t>
      </w:r>
      <w:r w:rsidR="008C4210">
        <w:rPr>
          <w:lang w:val="en-US"/>
        </w:rPr>
        <w:t xml:space="preserve">(Fortran) </w:t>
      </w:r>
      <w:r w:rsidR="00FB3882" w:rsidRPr="00C96962">
        <w:rPr>
          <w:lang w:val="en-US"/>
        </w:rPr>
        <w:t>to the reaction calculations</w:t>
      </w:r>
      <w:r w:rsidR="00900DC1">
        <w:rPr>
          <w:lang w:val="en-US"/>
        </w:rPr>
        <w:t xml:space="preserve"> was rewritten to use PhreeqcRM</w:t>
      </w:r>
      <w:r w:rsidR="00FB3882" w:rsidRPr="00C96962">
        <w:rPr>
          <w:lang w:val="en-US"/>
        </w:rPr>
        <w:t xml:space="preserve">. </w:t>
      </w:r>
      <w:del w:id="161" w:author="Parkhurst, David L." w:date="2015-01-14T17:01:00Z">
        <w:r w:rsidR="00BA4777" w:rsidDel="008C3EE8">
          <w:rPr>
            <w:lang w:val="en-US"/>
          </w:rPr>
          <w:delText>In fact, t</w:delText>
        </w:r>
      </w:del>
      <w:ins w:id="162" w:author="Parkhurst, David L." w:date="2015-01-14T17:01:00Z">
        <w:r w:rsidR="008C3EE8">
          <w:rPr>
            <w:lang w:val="en-US"/>
          </w:rPr>
          <w:t>T</w:t>
        </w:r>
      </w:ins>
      <w:r w:rsidR="00FB3882" w:rsidRPr="00C96962">
        <w:rPr>
          <w:lang w:val="en-US"/>
        </w:rPr>
        <w:t xml:space="preserve">he previous version of PHAST (version 2) relied on the source code of PHREEQC version 2 with additional coding to define initial and boundary conditions, transfer concentrations from transport to </w:t>
      </w:r>
      <w:r w:rsidR="00767E09">
        <w:rPr>
          <w:lang w:val="en-US"/>
        </w:rPr>
        <w:t>PhreeqcRM</w:t>
      </w:r>
      <w:r w:rsidR="00FB3882" w:rsidRPr="00C96962">
        <w:rPr>
          <w:lang w:val="en-US"/>
        </w:rPr>
        <w:t xml:space="preserve">, run reaction calculations, and return concentrations for transport. PhreeqcRM </w:t>
      </w:r>
      <w:r w:rsidR="00900DC1">
        <w:rPr>
          <w:lang w:val="en-US"/>
        </w:rPr>
        <w:t>was</w:t>
      </w:r>
      <w:r w:rsidR="00900DC1" w:rsidRPr="00C96962">
        <w:rPr>
          <w:lang w:val="en-US"/>
        </w:rPr>
        <w:t xml:space="preserve"> </w:t>
      </w:r>
      <w:r w:rsidR="00FB3882" w:rsidRPr="00C96962">
        <w:rPr>
          <w:lang w:val="en-US"/>
        </w:rPr>
        <w:t>designed to perform these functions for PHAST, and the functions o</w:t>
      </w:r>
      <w:r w:rsidR="00F01512">
        <w:rPr>
          <w:lang w:val="en-US"/>
        </w:rPr>
        <w:t>f</w:t>
      </w:r>
      <w:r w:rsidR="00FB3882" w:rsidRPr="00C96962">
        <w:rPr>
          <w:lang w:val="en-US"/>
        </w:rPr>
        <w:t xml:space="preserve"> the previous PHAST version </w:t>
      </w:r>
      <w:r w:rsidR="00900DC1">
        <w:rPr>
          <w:lang w:val="en-US"/>
        </w:rPr>
        <w:t>correspond closely with</w:t>
      </w:r>
      <w:r w:rsidR="00900DC1" w:rsidRPr="00C96962">
        <w:rPr>
          <w:lang w:val="en-US"/>
        </w:rPr>
        <w:t xml:space="preserve"> </w:t>
      </w:r>
      <w:r w:rsidR="00FB3882" w:rsidRPr="00C96962">
        <w:rPr>
          <w:lang w:val="en-US"/>
        </w:rPr>
        <w:t>the metho</w:t>
      </w:r>
      <w:r w:rsidR="00237A75" w:rsidRPr="00C96962">
        <w:rPr>
          <w:lang w:val="en-US"/>
        </w:rPr>
        <w:t xml:space="preserve">ds </w:t>
      </w:r>
      <w:r w:rsidR="00900DC1">
        <w:rPr>
          <w:lang w:val="en-US"/>
        </w:rPr>
        <w:t>of</w:t>
      </w:r>
      <w:r w:rsidR="00237A75" w:rsidRPr="00C96962">
        <w:rPr>
          <w:lang w:val="en-US"/>
        </w:rPr>
        <w:t xml:space="preserve"> PhreeqcRM.</w:t>
      </w:r>
    </w:p>
    <w:p w14:paraId="410682F4" w14:textId="4CDDF0F9" w:rsidR="00F9331F" w:rsidRPr="00C96962" w:rsidRDefault="00F9331F" w:rsidP="006406C9">
      <w:pPr>
        <w:pStyle w:val="Text"/>
        <w:rPr>
          <w:lang w:val="en-US"/>
        </w:rPr>
      </w:pPr>
      <w:r>
        <w:rPr>
          <w:lang w:val="en-US"/>
        </w:rPr>
        <w:t xml:space="preserve">PHAST’s finite-difference nodes </w:t>
      </w:r>
      <w:r w:rsidR="00FD0AFB">
        <w:rPr>
          <w:lang w:val="en-US"/>
        </w:rPr>
        <w:t xml:space="preserve">are linked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Concentrations 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r w:rsidR="003330C4">
        <w:rPr>
          <w:lang w:val="en-US"/>
        </w:rPr>
        <w:t xml:space="preserve">. </w:t>
      </w:r>
    </w:p>
    <w:p w14:paraId="4DAF5B00" w14:textId="565C4E75" w:rsidR="00FB3882" w:rsidRPr="00C96962" w:rsidRDefault="00FB3882" w:rsidP="006406C9">
      <w:pPr>
        <w:pStyle w:val="Text"/>
        <w:rPr>
          <w:lang w:val="en-US"/>
        </w:rPr>
      </w:pPr>
      <w:r w:rsidRPr="00C96962">
        <w:rPr>
          <w:lang w:val="en-US"/>
        </w:rPr>
        <w:t xml:space="preserve">New code </w:t>
      </w:r>
      <w:r w:rsidR="00900DC1">
        <w:rPr>
          <w:lang w:val="en-US"/>
        </w:rPr>
        <w:t>was</w:t>
      </w:r>
      <w:r w:rsidR="00900DC1" w:rsidRPr="00C96962">
        <w:rPr>
          <w:lang w:val="en-US"/>
        </w:rPr>
        <w:t xml:space="preserve"> </w:t>
      </w:r>
      <w:r w:rsidRPr="00C96962">
        <w:rPr>
          <w:lang w:val="en-US"/>
        </w:rPr>
        <w:t>introduced to PHAST to retrieve the selected</w:t>
      </w:r>
      <w:r w:rsidR="00F970E5">
        <w:rPr>
          <w:lang w:val="en-US"/>
        </w:rPr>
        <w:noBreakHyphen/>
      </w:r>
      <w:r w:rsidRPr="00C96962">
        <w:rPr>
          <w:lang w:val="en-US"/>
        </w:rPr>
        <w:t xml:space="preserve">output data, and write files in the same format as the previous version, either as text or in HDF (Hierarchical Data Format). </w:t>
      </w:r>
      <w:r w:rsidR="00900DC1">
        <w:rPr>
          <w:lang w:val="en-US"/>
        </w:rPr>
        <w:t>PHAST has a</w:t>
      </w:r>
      <w:r w:rsidRPr="00C96962">
        <w:rPr>
          <w:lang w:val="en-US"/>
        </w:rPr>
        <w:t xml:space="preserve">nother output format </w:t>
      </w:r>
      <w:r w:rsidR="00900DC1">
        <w:rPr>
          <w:lang w:val="en-US"/>
        </w:rPr>
        <w:t xml:space="preserve">that is </w:t>
      </w:r>
      <w:r w:rsidR="008C4210">
        <w:rPr>
          <w:lang w:val="en-US"/>
        </w:rPr>
        <w:t>used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more refined grid. </w:t>
      </w:r>
      <w:r w:rsidR="00900DC1">
        <w:rPr>
          <w:lang w:val="en-US"/>
        </w:rPr>
        <w:t>To recreate this file format, c</w:t>
      </w:r>
      <w:r w:rsidRPr="00C96962">
        <w:rPr>
          <w:lang w:val="en-US"/>
        </w:rPr>
        <w:t xml:space="preserve">oncentrations </w:t>
      </w:r>
      <w:r w:rsidR="00F31FB5">
        <w:rPr>
          <w:lang w:val="en-US"/>
        </w:rPr>
        <w:t>are</w:t>
      </w:r>
      <w:r w:rsidRPr="00C96962">
        <w:rPr>
          <w:lang w:val="en-US"/>
        </w:rPr>
        <w:t xml:space="preserve"> extracted from the concentration array used for transport calculations and transferred to the utility IPhreeqc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r w:rsidR="008C4210">
        <w:rPr>
          <w:lang w:val="en-US"/>
        </w:rPr>
        <w:t xml:space="preserve">speciated and </w:t>
      </w:r>
      <w:r w:rsidRPr="00C96962">
        <w:rPr>
          <w:lang w:val="en-US"/>
        </w:rPr>
        <w:t xml:space="preserve">written to file by the </w:t>
      </w:r>
      <w:r w:rsidRPr="00C96962">
        <w:rPr>
          <w:rStyle w:val="API"/>
          <w:lang w:val="en-US"/>
        </w:rPr>
        <w:t>RunString</w:t>
      </w:r>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0260BAE5" w:rsidR="00FB3882" w:rsidRPr="00C96962" w:rsidRDefault="00FB3882" w:rsidP="006406C9">
      <w:pPr>
        <w:pStyle w:val="Text"/>
        <w:rPr>
          <w:lang w:val="en-US"/>
        </w:rPr>
      </w:pPr>
      <w:r w:rsidRPr="00C96962">
        <w:rPr>
          <w:lang w:val="en-US"/>
        </w:rPr>
        <w:lastRenderedPageBreak/>
        <w:t xml:space="preserve">The other major coding effort for the new PHAST </w:t>
      </w:r>
      <w:r w:rsidR="00A75571" w:rsidRPr="00C96962">
        <w:rPr>
          <w:lang w:val="en-US"/>
        </w:rPr>
        <w:t xml:space="preserve">version </w:t>
      </w:r>
      <w:r w:rsidR="00900DC1" w:rsidRPr="00C96962">
        <w:rPr>
          <w:lang w:val="en-US"/>
        </w:rPr>
        <w:t>involve</w:t>
      </w:r>
      <w:r w:rsidR="00900DC1">
        <w:rPr>
          <w:lang w:val="en-US"/>
        </w:rPr>
        <w:t>d</w:t>
      </w:r>
      <w:r w:rsidR="00900DC1" w:rsidRPr="00C96962">
        <w:rPr>
          <w:lang w:val="en-US"/>
        </w:rPr>
        <w:t xml:space="preserve"> </w:t>
      </w:r>
      <w:r w:rsidRPr="00C96962">
        <w:rPr>
          <w:lang w:val="en-US"/>
        </w:rPr>
        <w:t xml:space="preserve">parallelizing the transport calculations for each component. Fortran modules </w:t>
      </w:r>
      <w:r w:rsidR="00900DC1">
        <w:rPr>
          <w:lang w:val="en-US"/>
        </w:rPr>
        <w:t>were written to</w:t>
      </w:r>
      <w:r w:rsidRPr="00C96962">
        <w:rPr>
          <w:lang w:val="en-US"/>
        </w:rPr>
        <w:t xml:space="preserve"> contain all of the data necessary </w:t>
      </w:r>
      <w:r w:rsidR="00573E72">
        <w:rPr>
          <w:lang w:val="en-US"/>
        </w:rPr>
        <w:t>for</w:t>
      </w:r>
      <w:r w:rsidRPr="00C96962">
        <w:rPr>
          <w:lang w:val="en-US"/>
        </w:rPr>
        <w:t xml:space="preserve"> a transport calculation, and </w:t>
      </w:r>
      <w:r w:rsidR="00573E72">
        <w:rPr>
          <w:lang w:val="en-US"/>
        </w:rPr>
        <w:t>methods were added</w:t>
      </w:r>
      <w:r w:rsidRPr="00C96962">
        <w:rPr>
          <w:lang w:val="en-US"/>
        </w:rPr>
        <w:t xml:space="preserve"> to perform these calculations in parallel. For</w:t>
      </w:r>
      <w:r w:rsidR="00D91FDA">
        <w:rPr>
          <w:lang w:val="en-US"/>
        </w:rPr>
        <w:t xml:space="preserve"> multithreading</w:t>
      </w:r>
      <w:r w:rsidRPr="00C96962">
        <w:rPr>
          <w:lang w:val="en-US"/>
        </w:rPr>
        <w:t xml:space="preserve">, a single loop </w:t>
      </w:r>
      <w:r w:rsidR="00573E72">
        <w:rPr>
          <w:lang w:val="en-US"/>
        </w:rPr>
        <w:t>was</w:t>
      </w:r>
      <w:r w:rsidR="00573E72" w:rsidRPr="00C96962">
        <w:rPr>
          <w:lang w:val="en-US"/>
        </w:rPr>
        <w:t xml:space="preserve"> </w:t>
      </w:r>
      <w:r w:rsidRPr="00C96962">
        <w:rPr>
          <w:lang w:val="en-US"/>
        </w:rPr>
        <w:t xml:space="preserve">parallelized with </w:t>
      </w:r>
      <w:r w:rsidR="0047233E">
        <w:rPr>
          <w:lang w:val="en-US"/>
        </w:rPr>
        <w:t>OpenMP</w:t>
      </w:r>
      <w:r w:rsidRPr="00C96962">
        <w:rPr>
          <w:lang w:val="en-US"/>
        </w:rPr>
        <w:t xml:space="preserve"> directives that assign</w:t>
      </w:r>
      <w:r w:rsidR="00573E72">
        <w:rPr>
          <w:lang w:val="en-US"/>
        </w:rPr>
        <w:t xml:space="preserve"> </w:t>
      </w:r>
      <w:r w:rsidRPr="00C96962">
        <w:rPr>
          <w:lang w:val="en-US"/>
        </w:rPr>
        <w:t>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r w:rsidRPr="00C96962">
        <w:rPr>
          <w:rStyle w:val="API"/>
          <w:lang w:val="en-US"/>
        </w:rPr>
        <w:t xml:space="preserve">SetMpiWorkerCallbackFortran </w:t>
      </w:r>
      <w:r w:rsidRPr="00C96962">
        <w:rPr>
          <w:lang w:val="en-US"/>
        </w:rPr>
        <w:t>is called by each worker process to register a Fortran subroutine. This Fortran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312A8EEF" w14:textId="6A10D8D1" w:rsidR="00FB3882" w:rsidRPr="00C96962" w:rsidRDefault="00FB3882" w:rsidP="006406C9">
      <w:pPr>
        <w:pStyle w:val="Heading2"/>
      </w:pPr>
      <w:r w:rsidRPr="00C96962">
        <w:t xml:space="preserve">Implementation </w:t>
      </w:r>
      <w:r w:rsidR="00767E09">
        <w:t xml:space="preserve">of PhreeqcRM </w:t>
      </w:r>
      <w:r w:rsidRPr="00C96962">
        <w:t xml:space="preserve">as </w:t>
      </w:r>
      <w:r w:rsidR="00573E72">
        <w:t xml:space="preserve">the </w:t>
      </w:r>
      <w:r w:rsidRPr="00C96962">
        <w:t xml:space="preserve">Reaction Engine </w:t>
      </w:r>
      <w:commentRangeStart w:id="163"/>
      <w:commentRangeStart w:id="164"/>
      <w:r w:rsidRPr="00C96962">
        <w:t xml:space="preserve">for </w:t>
      </w:r>
      <w:commentRangeEnd w:id="163"/>
      <w:r w:rsidR="00767E09">
        <w:rPr>
          <w:rStyle w:val="CommentReference"/>
          <w:rFonts w:eastAsiaTheme="minorHAnsi" w:cstheme="minorBidi"/>
          <w:b w:val="0"/>
          <w:bCs w:val="0"/>
          <w:color w:val="auto"/>
        </w:rPr>
        <w:commentReference w:id="163"/>
      </w:r>
      <w:commentRangeEnd w:id="164"/>
      <w:r w:rsidR="006406C9">
        <w:rPr>
          <w:rStyle w:val="CommentReference"/>
          <w:rFonts w:eastAsiaTheme="minorHAnsi" w:cstheme="minorBidi"/>
          <w:b w:val="0"/>
          <w:bCs w:val="0"/>
          <w:color w:val="auto"/>
        </w:rPr>
        <w:commentReference w:id="164"/>
      </w:r>
      <w:r w:rsidRPr="00C96962">
        <w:t>FEFLOW</w:t>
      </w:r>
    </w:p>
    <w:p w14:paraId="48BA3247" w14:textId="59E54B94" w:rsidR="00FB3882" w:rsidRPr="00C96962" w:rsidRDefault="00FB3882" w:rsidP="006406C9">
      <w:pPr>
        <w:pStyle w:val="Text"/>
        <w:rPr>
          <w:lang w:val="en-US"/>
        </w:rPr>
      </w:pPr>
      <w:r w:rsidRPr="00C96962">
        <w:rPr>
          <w:lang w:val="en-US"/>
        </w:rPr>
        <w:t>PhreeqcRM</w:t>
      </w:r>
      <w:r w:rsidR="007B54B9">
        <w:rPr>
          <w:lang w:val="en-US"/>
        </w:rPr>
        <w:t xml:space="preserve"> is implemented </w:t>
      </w:r>
      <w:r w:rsidR="007B54B9" w:rsidRPr="00C96962">
        <w:rPr>
          <w:lang w:val="en-US"/>
        </w:rPr>
        <w:t>as an optional plugin</w:t>
      </w:r>
      <w:r w:rsidR="007B54B9">
        <w:rPr>
          <w:lang w:val="en-US"/>
        </w:rPr>
        <w:t xml:space="preserve"> for </w:t>
      </w:r>
      <w:r w:rsidRPr="00C96962">
        <w:rPr>
          <w:lang w:val="en-US"/>
        </w:rPr>
        <w:t>the groundwater modelling software FEFLOW</w:t>
      </w:r>
      <w:r w:rsidR="00A75571" w:rsidRPr="00C96962">
        <w:rPr>
          <w:lang w:val="en-US"/>
        </w:rPr>
        <w:t xml:space="preserve"> </w:t>
      </w:r>
      <w:r w:rsidR="00C71FD4">
        <w:rPr>
          <w:lang w:val="en-US"/>
        </w:rPr>
        <w:fldChar w:fldCharType="begin"/>
      </w:r>
      <w:r w:rsidR="00C71FD4">
        <w:rPr>
          <w:lang w:val="en-US"/>
        </w:rPr>
        <w:instrText xml:space="preserve"> ADDIN EN.CITE &lt;EndNote&gt;&lt;Cite&gt;&lt;Author&gt;DHI--WASY_Software&lt;/Author&gt;&lt;Year&gt;2012&lt;/Year&gt;&lt;RecNum&gt;4869&lt;/RecNum&gt;&lt;DisplayText&gt;(DHI--WASY_Software, 2012)&lt;/DisplayText&gt;&lt;record&gt;&lt;rec-number&gt;4869&lt;/rec-number&gt;&lt;foreign-keys&gt;&lt;key app="EN" db-id="9ffszz5z6ae0dbe5dftxxexyafe99t00zead"&gt;4869&lt;/key&gt;&lt;/foreign-keys&gt;&lt;ref-type name="Report"&gt;27&lt;/ref-type&gt;&lt;contributors&gt;&lt;authors&gt;&lt;author&gt;DHI--WASY_Software&lt;/author&gt;&lt;/authors&gt;&lt;/contributors&gt;&lt;titles&gt;&lt;title&gt;FEFLOW® 6.1 User Manual&lt;/title&gt;&lt;/titles&gt;&lt;dates&gt;&lt;year&gt;2012&lt;/year&gt;&lt;/dates&gt;&lt;urls&gt;&lt;/urls&gt;&lt;/record&gt;&lt;/Cite&gt;&lt;/EndNote&gt;</w:instrText>
      </w:r>
      <w:r w:rsidR="00C71FD4">
        <w:rPr>
          <w:lang w:val="en-US"/>
        </w:rPr>
        <w:fldChar w:fldCharType="separate"/>
      </w:r>
      <w:r w:rsidR="00C71FD4">
        <w:rPr>
          <w:noProof/>
          <w:lang w:val="en-US"/>
        </w:rPr>
        <w:t>(</w:t>
      </w:r>
      <w:hyperlink w:anchor="_ENREF_15" w:tooltip="DHI--WASY_Software, 2012 #4869" w:history="1">
        <w:r w:rsidR="004C3286">
          <w:rPr>
            <w:noProof/>
            <w:lang w:val="en-US"/>
          </w:rPr>
          <w:t>DHI--WASY_Software, 2012</w:t>
        </w:r>
      </w:hyperlink>
      <w:r w:rsidR="00C71FD4">
        <w:rPr>
          <w:noProof/>
          <w:lang w:val="en-US"/>
        </w:rPr>
        <w:t>)</w:t>
      </w:r>
      <w:r w:rsidR="00C71FD4">
        <w:rPr>
          <w:lang w:val="en-US"/>
        </w:rPr>
        <w:fldChar w:fldCharType="end"/>
      </w:r>
      <w:r w:rsidR="007B54B9">
        <w:t xml:space="preserve"> by</w:t>
      </w:r>
      <w:r w:rsidRPr="00C96962">
        <w:rPr>
          <w:lang w:val="en-US"/>
        </w:rPr>
        <w:t xml:space="preserve"> using FEFLOW’s Interface Manager (IFM). In addition to 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r w:rsidR="0047233E">
        <w:rPr>
          <w:lang w:val="en-US"/>
        </w:rPr>
        <w:t>are implemented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w:t>
      </w:r>
      <w:r w:rsidR="00AA0AA3">
        <w:rPr>
          <w:lang w:val="en-US"/>
        </w:rPr>
        <w:t xml:space="preserve">(Graphical User Interface) </w:t>
      </w:r>
      <w:r w:rsidRPr="00C96962">
        <w:rPr>
          <w:lang w:val="en-US"/>
        </w:rPr>
        <w:t>elements are used as much as possible.</w:t>
      </w:r>
    </w:p>
    <w:p w14:paraId="2A27A443" w14:textId="299AF2B4" w:rsidR="00FB3882" w:rsidRPr="00C96962" w:rsidRDefault="00F9331F" w:rsidP="006406C9">
      <w:pPr>
        <w:pStyle w:val="Text"/>
        <w:rPr>
          <w:lang w:val="en-US"/>
        </w:rPr>
      </w:pPr>
      <w:r>
        <w:rPr>
          <w:lang w:val="en-US"/>
        </w:rPr>
        <w:t>E</w:t>
      </w:r>
      <w:r w:rsidR="00FB3882" w:rsidRPr="00C96962">
        <w:rPr>
          <w:lang w:val="en-US"/>
        </w:rPr>
        <w:t xml:space="preserve">very node in FEFLOW’s </w:t>
      </w:r>
      <w:r w:rsidR="00B35292" w:rsidRPr="00C96962">
        <w:rPr>
          <w:lang w:val="en-US"/>
        </w:rPr>
        <w:t>finite</w:t>
      </w:r>
      <w:r w:rsidR="00B35292">
        <w:rPr>
          <w:lang w:val="en-US"/>
        </w:rPr>
        <w:t>-</w:t>
      </w:r>
      <w:r w:rsidR="00FB3882" w:rsidRPr="00C96962">
        <w:rPr>
          <w:lang w:val="en-US"/>
        </w:rPr>
        <w:t>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r w:rsidR="00FB3882" w:rsidRPr="00C96962">
        <w:rPr>
          <w:lang w:val="en-US"/>
        </w:rPr>
        <w:t>are transferred</w:t>
      </w:r>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lastRenderedPageBreak/>
        <w:t>before</w:t>
      </w:r>
      <w:r w:rsidR="00C069E9" w:rsidRPr="00C069E9">
        <w:rPr>
          <w:lang w:val="en-US"/>
        </w:rPr>
        <w:t xml:space="preserve"> </w:t>
      </w:r>
      <w:r w:rsidR="00C069E9" w:rsidRPr="00C96962">
        <w:rPr>
          <w:lang w:val="en-US"/>
        </w:rPr>
        <w:t>each reaction step</w:t>
      </w:r>
      <w:r w:rsidR="00AA0AA3">
        <w:rPr>
          <w:lang w:val="en-US"/>
        </w:rPr>
        <w:t>. Saturation and density are transferred from</w:t>
      </w:r>
      <w:r w:rsidR="004D587E">
        <w:rPr>
          <w:lang w:val="en-US"/>
        </w:rPr>
        <w:t xml:space="preserve"> PhreeqcRM to FEFLOW </w:t>
      </w:r>
      <w:r w:rsidR="00FB3882" w:rsidRPr="00C96962">
        <w:rPr>
          <w:lang w:val="en-US"/>
        </w:rPr>
        <w:t>after</w:t>
      </w:r>
      <w:r w:rsidR="00C069E9">
        <w:rPr>
          <w:lang w:val="en-US"/>
        </w:rPr>
        <w:t xml:space="preserve"> each reaction step</w:t>
      </w:r>
      <w:r w:rsidR="00AA0AA3">
        <w:rPr>
          <w:lang w:val="en-US"/>
        </w:rPr>
        <w:t xml:space="preserve">, which allows FEFLOW to simulate density-dependent flow as a function of temperature and chemical reactions. </w:t>
      </w:r>
      <w:r w:rsidR="00D51959">
        <w:rPr>
          <w:lang w:val="en-US"/>
        </w:rPr>
        <w:t xml:space="preserve"> </w:t>
      </w:r>
    </w:p>
    <w:p w14:paraId="4DD56958" w14:textId="0D3B7559" w:rsidR="00FB3882" w:rsidRPr="00C96962" w:rsidRDefault="00AA0AA3" w:rsidP="006406C9">
      <w:pPr>
        <w:pStyle w:val="Text"/>
        <w:rPr>
          <w:lang w:val="en-US"/>
        </w:rPr>
      </w:pPr>
      <w:r>
        <w:rPr>
          <w:lang w:val="en-US"/>
        </w:rPr>
        <w:t>The 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sidR="00D51959">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(e.g., diffusion coefficient, porosity) are used for all geochemical components</w:t>
      </w:r>
      <w:r w:rsidR="00D51959">
        <w:rPr>
          <w:lang w:val="en-US"/>
        </w:rPr>
        <w:t>. Geochemical components are determined from the associated PHREEQC input files and added automatically at the start of the simulation</w:t>
      </w:r>
      <w:r w:rsidR="00FB3882" w:rsidRPr="00C96962">
        <w:rPr>
          <w:lang w:val="en-US"/>
        </w:rPr>
        <w:t xml:space="preserve">. </w:t>
      </w:r>
      <w:r w:rsidR="00D51959">
        <w:rPr>
          <w:lang w:val="en-US"/>
        </w:rPr>
        <w:t>Furthermore, t</w:t>
      </w:r>
      <w:r w:rsidR="00FB3882" w:rsidRPr="00C96962">
        <w:rPr>
          <w:lang w:val="en-US"/>
        </w:rPr>
        <w:t xml:space="preserve">he FEFLOW model </w:t>
      </w:r>
      <w:r w:rsidR="00D51959">
        <w:rPr>
          <w:lang w:val="en-US"/>
        </w:rPr>
        <w:t xml:space="preserve">requires a </w:t>
      </w:r>
      <w:r w:rsidR="004E7BC4" w:rsidRPr="00C96962">
        <w:rPr>
          <w:lang w:val="en-US"/>
        </w:rPr>
        <w:t xml:space="preserve">time series </w:t>
      </w:r>
      <w:r w:rsidR="00D51959">
        <w:rPr>
          <w:lang w:val="en-US"/>
        </w:rPr>
        <w:t>(</w:t>
      </w:r>
      <w:ins w:id="165" w:author="Parkhurst, David L." w:date="2015-01-14T10:16:00Z">
        <w:r w:rsidR="00464215">
          <w:rPr>
            <w:lang w:val="en-US"/>
          </w:rPr>
          <w:t>“</w:t>
        </w:r>
      </w:ins>
      <w:r w:rsidR="00D51959" w:rsidRPr="00464215">
        <w:rPr>
          <w:lang w:val="en-US"/>
          <w:rPrChange w:id="166" w:author="Parkhurst, David L." w:date="2015-01-14T10:16:00Z">
            <w:rPr>
              <w:i/>
              <w:lang w:val="en-US"/>
            </w:rPr>
          </w:rPrChange>
        </w:rPr>
        <w:t>power curve</w:t>
      </w:r>
      <w:ins w:id="167" w:author="Parkhurst, David L." w:date="2015-01-14T10:16:00Z">
        <w:r w:rsidR="00464215">
          <w:rPr>
            <w:lang w:val="en-US"/>
          </w:rPr>
          <w:t>”</w:t>
        </w:r>
      </w:ins>
      <w:r w:rsidR="00D51959">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sidR="00D51959">
        <w:rPr>
          <w:lang w:val="en-US"/>
        </w:rPr>
        <w:t xml:space="preserve">and </w:t>
      </w:r>
      <w:r w:rsidR="004D0CF9">
        <w:rPr>
          <w:lang w:val="en-US"/>
        </w:rPr>
        <w:t xml:space="preserve">a named value distribution </w:t>
      </w:r>
      <w:r w:rsidR="00BA501E">
        <w:rPr>
          <w:lang w:val="en-US"/>
        </w:rPr>
        <w:t>(</w:t>
      </w:r>
      <w:ins w:id="168" w:author="Parkhurst, David L." w:date="2015-01-14T10:15:00Z">
        <w:r w:rsidR="00464215">
          <w:rPr>
            <w:lang w:val="en-US"/>
          </w:rPr>
          <w:t>“</w:t>
        </w:r>
      </w:ins>
      <w:r w:rsidR="004D0CF9" w:rsidRPr="00464215">
        <w:rPr>
          <w:lang w:val="en-US"/>
          <w:rPrChange w:id="169" w:author="Parkhurst, David L." w:date="2015-01-14T10:15:00Z">
            <w:rPr>
              <w:i/>
              <w:lang w:val="en-US"/>
            </w:rPr>
          </w:rPrChange>
        </w:rPr>
        <w:t>nodal user data</w:t>
      </w:r>
      <w:ins w:id="170" w:author="Parkhurst, David L." w:date="2015-01-14T10:15:00Z">
        <w:r w:rsidR="00464215" w:rsidRPr="00464215">
          <w:rPr>
            <w:lang w:val="en-US"/>
            <w:rPrChange w:id="171" w:author="Parkhurst, David L." w:date="2015-01-14T10:15:00Z">
              <w:rPr>
                <w:i/>
                <w:lang w:val="en-US"/>
              </w:rPr>
            </w:rPrChange>
          </w:rPr>
          <w:t>”</w:t>
        </w:r>
      </w:ins>
      <w:r w:rsidR="004D0CF9">
        <w:rPr>
          <w:lang w:val="en-US"/>
        </w:rPr>
        <w:t xml:space="preserve"> </w:t>
      </w:r>
      <w:r w:rsidR="00BA501E">
        <w:rPr>
          <w:lang w:val="en-US"/>
        </w:rPr>
        <w:t xml:space="preserve">in FEFLOW terminology) </w:t>
      </w:r>
      <w:r w:rsidR="004E7BC4" w:rsidRPr="00C96962">
        <w:rPr>
          <w:lang w:val="en-US"/>
        </w:rPr>
        <w:t xml:space="preserve">that </w:t>
      </w:r>
      <w:r w:rsidR="004D587E">
        <w:rPr>
          <w:lang w:val="en-US"/>
        </w:rPr>
        <w:t xml:space="preserve">identifies nodes with </w:t>
      </w:r>
      <w:r w:rsidR="00D51959">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sidR="00D51959">
        <w:rPr>
          <w:lang w:val="en-US"/>
        </w:rPr>
        <w:t>. Initial</w:t>
      </w:r>
      <w:r w:rsidR="00767E09">
        <w:rPr>
          <w:lang w:val="en-US"/>
        </w:rPr>
        <w:t xml:space="preserve"> liquid phase</w:t>
      </w:r>
      <w:r w:rsidR="00D51959">
        <w:rPr>
          <w:lang w:val="en-US"/>
        </w:rPr>
        <w:t xml:space="preserve"> saturation and temperatures are taken from the FEFLOW model.</w:t>
      </w:r>
    </w:p>
    <w:p w14:paraId="608E7F70" w14:textId="753F11EA" w:rsidR="00487164" w:rsidRDefault="00487164" w:rsidP="006406C9">
      <w:pPr>
        <w:pStyle w:val="Text"/>
        <w:rPr>
          <w:lang w:val="en-US"/>
        </w:rPr>
      </w:pPr>
      <w:r w:rsidRPr="00C96962">
        <w:rPr>
          <w:lang w:val="en-US"/>
        </w:rPr>
        <w:t xml:space="preserve">In contrast to PHAST, the FEFLOW plugin uses separate PHREEQC input files to define the geochemical boundary and initial conditions. </w:t>
      </w:r>
      <w:r>
        <w:rPr>
          <w:lang w:val="en-US"/>
        </w:rPr>
        <w:t xml:space="preserve">An IFM </w:t>
      </w:r>
      <w:r w:rsidRPr="00C96962">
        <w:rPr>
          <w:lang w:val="en-US"/>
        </w:rPr>
        <w:t xml:space="preserve">property editor is used to associate PHREEQC files with FEFLOW </w:t>
      </w:r>
      <w:r>
        <w:rPr>
          <w:lang w:val="en-US"/>
        </w:rPr>
        <w:t xml:space="preserve">nodes with the same </w:t>
      </w:r>
      <w:r w:rsidRPr="00C96962">
        <w:rPr>
          <w:lang w:val="en-US"/>
        </w:rPr>
        <w:t>boundary and initial conditions</w:t>
      </w:r>
      <w:ins w:id="172" w:author="Parkhurst, David L." w:date="2015-01-14T10:16:00Z">
        <w:r w:rsidR="00464215">
          <w:rPr>
            <w:lang w:val="en-US"/>
          </w:rPr>
          <w:t xml:space="preserve"> (that is, </w:t>
        </w:r>
      </w:ins>
      <w:ins w:id="173" w:author="Parkhurst, David L." w:date="2015-01-14T17:06:00Z">
        <w:r w:rsidR="008C3EE8">
          <w:rPr>
            <w:lang w:val="en-US"/>
          </w:rPr>
          <w:t xml:space="preserve">nodes with </w:t>
        </w:r>
      </w:ins>
      <w:ins w:id="174" w:author="Parkhurst, David L." w:date="2015-01-14T10:16:00Z">
        <w:r w:rsidR="00464215">
          <w:rPr>
            <w:lang w:val="en-US"/>
          </w:rPr>
          <w:t xml:space="preserve">the same value for </w:t>
        </w:r>
      </w:ins>
      <w:ins w:id="175" w:author="Parkhurst, David L." w:date="2015-01-14T10:17:00Z">
        <w:r w:rsidR="00464215">
          <w:rPr>
            <w:lang w:val="en-US"/>
          </w:rPr>
          <w:t xml:space="preserve">the </w:t>
        </w:r>
      </w:ins>
      <w:ins w:id="176" w:author="Parkhurst, David L." w:date="2015-01-14T10:16:00Z">
        <w:r w:rsidR="00464215">
          <w:rPr>
            <w:lang w:val="en-US"/>
          </w:rPr>
          <w:t>nodal user data)</w:t>
        </w:r>
      </w:ins>
      <w:r w:rsidRPr="00C96962">
        <w:rPr>
          <w:lang w:val="en-US"/>
        </w:rPr>
        <w:t>. For initial conditions</w:t>
      </w:r>
      <w:r>
        <w:rPr>
          <w:lang w:val="en-US"/>
        </w:rPr>
        <w:t>, the solution with the highest user number in the file is transferred as the initial solution for all of the specified transport cells; any reactants with the same user number also are transferred</w:t>
      </w:r>
      <w:r w:rsidRPr="00C96962">
        <w:rPr>
          <w:lang w:val="en-US"/>
        </w:rPr>
        <w:t xml:space="preserve">. </w:t>
      </w:r>
      <w:del w:id="177" w:author="Parkhurst, David L." w:date="2015-01-14T10:18:00Z">
        <w:r w:rsidDel="00464215">
          <w:rPr>
            <w:lang w:val="en-US"/>
          </w:rPr>
          <w:delText xml:space="preserve">Nodes with identical geochemical conditions </w:delText>
        </w:r>
      </w:del>
      <w:del w:id="178" w:author="Parkhurst, David L." w:date="2015-01-14T10:11:00Z">
        <w:r w:rsidDel="00464215">
          <w:rPr>
            <w:lang w:val="en-US"/>
          </w:rPr>
          <w:delText>are identified by</w:delText>
        </w:r>
      </w:del>
      <w:del w:id="179" w:author="Parkhurst, David L." w:date="2015-01-14T10:18:00Z">
        <w:r w:rsidDel="00464215">
          <w:rPr>
            <w:lang w:val="en-US"/>
          </w:rPr>
          <w:delText xml:space="preserve"> </w:delText>
        </w:r>
        <w:commentRangeStart w:id="180"/>
        <w:r w:rsidDel="00464215">
          <w:rPr>
            <w:lang w:val="en-US"/>
          </w:rPr>
          <w:delText xml:space="preserve">the same value in the nodal user </w:delText>
        </w:r>
        <w:commentRangeStart w:id="181"/>
        <w:r w:rsidDel="00464215">
          <w:rPr>
            <w:lang w:val="en-US"/>
          </w:rPr>
          <w:delText>data</w:delText>
        </w:r>
        <w:commentRangeEnd w:id="180"/>
        <w:r w:rsidDel="00464215">
          <w:rPr>
            <w:rStyle w:val="CommentReference"/>
            <w:rFonts w:eastAsiaTheme="minorHAnsi" w:cstheme="minorBidi"/>
            <w:lang w:val="en-US" w:eastAsia="en-US"/>
          </w:rPr>
          <w:commentReference w:id="180"/>
        </w:r>
      </w:del>
      <w:commentRangeEnd w:id="181"/>
      <w:r w:rsidR="00464215">
        <w:rPr>
          <w:rStyle w:val="CommentReference"/>
          <w:rFonts w:eastAsiaTheme="minorHAnsi" w:cstheme="minorBidi"/>
          <w:lang w:val="en-US" w:eastAsia="en-US"/>
        </w:rPr>
        <w:commentReference w:id="181"/>
      </w:r>
      <w:del w:id="182" w:author="Parkhurst, David L." w:date="2015-01-14T10:18:00Z">
        <w:r w:rsidDel="00464215">
          <w:rPr>
            <w:lang w:val="en-US"/>
          </w:rPr>
          <w:delText xml:space="preserve">. </w:delText>
        </w:r>
      </w:del>
    </w:p>
    <w:p w14:paraId="55BBDE40" w14:textId="77777777" w:rsidR="00487164" w:rsidRPr="00C96962" w:rsidRDefault="00487164" w:rsidP="006406C9">
      <w:pPr>
        <w:pStyle w:val="Text"/>
        <w:rPr>
          <w:lang w:val="en-US"/>
        </w:rPr>
      </w:pPr>
      <w:r>
        <w:rPr>
          <w:lang w:val="en-US"/>
        </w:rPr>
        <w:t xml:space="preserve">For boundary conditions, the solution with the highest user number in each PHREEQC file is used to define the solution composition for all nodes with the same constant concentration boundary value. </w:t>
      </w:r>
      <w:r w:rsidRPr="00C96962">
        <w:rPr>
          <w:lang w:val="en-US"/>
        </w:rPr>
        <w:t xml:space="preserve">File associations and additional coupling settings are saved together with the FEFLOW </w:t>
      </w:r>
      <w:r w:rsidRPr="00626A52">
        <w:rPr>
          <w:i/>
          <w:lang w:val="en-US"/>
        </w:rPr>
        <w:t>fem</w:t>
      </w:r>
      <w:r>
        <w:rPr>
          <w:lang w:val="en-US"/>
        </w:rPr>
        <w:noBreakHyphen/>
      </w:r>
      <w:r w:rsidRPr="00C96962">
        <w:rPr>
          <w:lang w:val="en-US"/>
        </w:rPr>
        <w:t xml:space="preserve">file through the serialization functionality </w:t>
      </w:r>
      <w:r>
        <w:rPr>
          <w:lang w:val="en-US"/>
        </w:rPr>
        <w:t xml:space="preserve">in </w:t>
      </w:r>
      <w:r w:rsidRPr="00C96962">
        <w:rPr>
          <w:lang w:val="en-US"/>
        </w:rPr>
        <w:t>the IFM.</w:t>
      </w:r>
    </w:p>
    <w:p w14:paraId="5205F8A4" w14:textId="3210745D" w:rsidR="00FB3882" w:rsidRPr="00C96962" w:rsidRDefault="00D81699" w:rsidP="006406C9">
      <w:pPr>
        <w:pStyle w:val="Text"/>
        <w:rPr>
          <w:lang w:val="en-US"/>
        </w:rPr>
      </w:pPr>
      <w:r>
        <w:rPr>
          <w:lang w:val="en-US"/>
        </w:rPr>
        <w:lastRenderedPageBreak/>
        <w:t>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the PHREEQC files that are used to define boundary and initial conditions is transferred to </w:t>
      </w:r>
      <w:r w:rsidR="00215F5E">
        <w:rPr>
          <w:lang w:val="en-US"/>
        </w:rPr>
        <w:t xml:space="preserve">FEFLOW as </w:t>
      </w:r>
      <w:r w:rsidR="007A1ED3">
        <w:rPr>
          <w:lang w:val="en-US"/>
        </w:rPr>
        <w:t xml:space="preserve">an </w:t>
      </w:r>
      <w:r w:rsidR="00215F5E">
        <w:rPr>
          <w:lang w:val="en-US"/>
        </w:rPr>
        <w:t xml:space="preserve">additional </w:t>
      </w:r>
      <w:r w:rsidR="00FB3882" w:rsidRPr="00C96962">
        <w:rPr>
          <w:lang w:val="en-US"/>
        </w:rPr>
        <w:t xml:space="preserve">nodal </w:t>
      </w:r>
      <w:r w:rsidR="00312EC9">
        <w:rPr>
          <w:lang w:val="en-US"/>
        </w:rPr>
        <w:t xml:space="preserve">user data </w:t>
      </w:r>
      <w:r w:rsidR="001702C5">
        <w:rPr>
          <w:lang w:val="en-US"/>
        </w:rPr>
        <w:t>definition</w:t>
      </w:r>
      <w:r w:rsidR="00477C5C">
        <w:rPr>
          <w:lang w:val="en-US"/>
        </w:rPr>
        <w:t>, which is updated</w:t>
      </w:r>
      <w:r w:rsidR="00FB3882" w:rsidRPr="00C96962">
        <w:rPr>
          <w:lang w:val="en-US"/>
        </w:rPr>
        <w:t xml:space="preserve"> after each reaction step. Nodal </w:t>
      </w:r>
      <w:r w:rsidR="008D27EA">
        <w:rPr>
          <w:lang w:val="en-US"/>
        </w:rPr>
        <w:t xml:space="preserve">user data definitions can be </w:t>
      </w:r>
      <w:r w:rsidR="00FB3882" w:rsidRPr="00C96962">
        <w:rPr>
          <w:lang w:val="en-US"/>
        </w:rPr>
        <w:t>saved together with FEFLOW’s result files (</w:t>
      </w:r>
      <w:r w:rsidR="00FB3882" w:rsidRPr="00626A52">
        <w:rPr>
          <w:i/>
          <w:lang w:val="en-US"/>
        </w:rPr>
        <w:t>dac</w:t>
      </w:r>
      <w:r w:rsidR="00F970E5">
        <w:rPr>
          <w:lang w:val="en-US"/>
        </w:rPr>
        <w:noBreakHyphen/>
      </w:r>
      <w:r w:rsidR="00FB3882" w:rsidRPr="00C96962">
        <w:rPr>
          <w:lang w:val="en-US"/>
        </w:rPr>
        <w:t xml:space="preserve"> and </w:t>
      </w:r>
      <w:r w:rsidR="00FB3882" w:rsidRPr="00626A52">
        <w:rPr>
          <w:i/>
          <w:lang w:val="en-US"/>
        </w:rPr>
        <w:t>dar</w:t>
      </w:r>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w:t>
      </w:r>
      <w:r w:rsidR="00900DC1">
        <w:rPr>
          <w:lang w:val="en-US"/>
        </w:rPr>
        <w:t>-</w:t>
      </w:r>
      <w:r w:rsidR="008D27EA">
        <w:rPr>
          <w:lang w:val="en-US"/>
        </w:rPr>
        <w:t>processing tools</w:t>
      </w:r>
      <w:r w:rsidR="001702C5" w:rsidRPr="00C96962">
        <w:rPr>
          <w:lang w:val="en-US"/>
        </w:rPr>
        <w:t>.</w:t>
      </w:r>
    </w:p>
    <w:p w14:paraId="5B4F5B31" w14:textId="3C4CE9A7" w:rsidR="00FB3882" w:rsidRPr="00C96962" w:rsidRDefault="00FB3882" w:rsidP="006406C9">
      <w:pPr>
        <w:pStyle w:val="Heading2"/>
      </w:pPr>
      <w:r w:rsidRPr="00C96962">
        <w:t xml:space="preserve">Kinetic </w:t>
      </w:r>
      <w:r w:rsidR="00D81699" w:rsidRPr="00C96962">
        <w:t>Decay</w:t>
      </w:r>
      <w:r w:rsidR="00D81699">
        <w:t>-</w:t>
      </w:r>
      <w:r w:rsidRPr="00C96962">
        <w:t>Chain</w:t>
      </w:r>
      <w:r w:rsidR="007A1ED3">
        <w:t xml:space="preserve"> Test Case</w:t>
      </w:r>
    </w:p>
    <w:p w14:paraId="0E6A401E" w14:textId="172E1F1C" w:rsidR="00FB3882" w:rsidRDefault="00FB3882" w:rsidP="006406C9">
      <w:pPr>
        <w:pStyle w:val="Text"/>
        <w:rPr>
          <w:lang w:val="en-US"/>
        </w:rPr>
      </w:pPr>
      <w:r w:rsidRPr="00C96962">
        <w:rPr>
          <w:lang w:val="en-US"/>
        </w:rPr>
        <w:t xml:space="preserve">The analytical solution of Wexler </w:t>
      </w:r>
      <w:r w:rsidR="00C71FD4">
        <w:rPr>
          <w:lang w:val="en-US"/>
        </w:rPr>
        <w:fldChar w:fldCharType="begin"/>
      </w:r>
      <w:r w:rsidR="00104798">
        <w:rPr>
          <w:lang w:val="en-US"/>
        </w:rPr>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sidR="00C71FD4">
        <w:rPr>
          <w:lang w:val="en-US"/>
        </w:rPr>
        <w:fldChar w:fldCharType="separate"/>
      </w:r>
      <w:r w:rsidR="00104798">
        <w:rPr>
          <w:noProof/>
          <w:lang w:val="en-US"/>
        </w:rPr>
        <w:t>(</w:t>
      </w:r>
      <w:hyperlink w:anchor="_ENREF_46" w:tooltip="Wexler, 1992 #5583" w:history="1">
        <w:r w:rsidR="004C3286">
          <w:rPr>
            <w:noProof/>
            <w:lang w:val="en-US"/>
          </w:rPr>
          <w:t>1992</w:t>
        </w:r>
      </w:hyperlink>
      <w:r w:rsidR="00104798">
        <w:rPr>
          <w:noProof/>
          <w:lang w:val="en-US"/>
        </w:rPr>
        <w:t>)</w:t>
      </w:r>
      <w:r w:rsidR="00C71FD4">
        <w:rPr>
          <w:lang w:val="en-US"/>
        </w:rPr>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71FD4">
        <w:rPr>
          <w:lang w:val="en-US"/>
        </w:rPr>
        <w:fldChar w:fldCharType="begin"/>
      </w:r>
      <w:r w:rsidR="00104798">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C71FD4">
        <w:rPr>
          <w:lang w:val="en-US"/>
        </w:rPr>
        <w:fldChar w:fldCharType="separate"/>
      </w:r>
      <w:r w:rsidR="00104798">
        <w:rPr>
          <w:noProof/>
          <w:lang w:val="en-US"/>
        </w:rPr>
        <w:t>(</w:t>
      </w:r>
      <w:hyperlink w:anchor="_ENREF_40" w:tooltip="Sun, 1999 #5544" w:history="1">
        <w:r w:rsidR="004C3286">
          <w:rPr>
            <w:noProof/>
            <w:lang w:val="en-US"/>
          </w:rPr>
          <w:t>1999</w:t>
        </w:r>
      </w:hyperlink>
      <w:r w:rsidR="00104798">
        <w:rPr>
          <w:noProof/>
          <w:lang w:val="en-US"/>
        </w:rPr>
        <w:t>)</w:t>
      </w:r>
      <w:r w:rsidR="00C71FD4">
        <w:rPr>
          <w:lang w:val="en-US"/>
        </w:rPr>
        <w:fldChar w:fldCharType="end"/>
      </w:r>
      <w:r w:rsidR="00C71FD4">
        <w:rPr>
          <w:lang w:val="en-US"/>
        </w:rPr>
        <w:t xml:space="preserve"> </w:t>
      </w:r>
      <w:r w:rsidRPr="00C96962">
        <w:rPr>
          <w:lang w:val="en-US"/>
        </w:rPr>
        <w:t xml:space="preserve">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ins w:id="183" w:author="Parkhurst, David L." w:date="2015-01-14T17:07:00Z">
        <w:r w:rsidR="008C3EE8">
          <w:rPr>
            <w:lang w:val="en-US"/>
          </w:rPr>
          <w:t xml:space="preserve">PHAST and FEFLOW are nearly identical, and </w:t>
        </w:r>
      </w:ins>
      <w:r w:rsidR="000741E4">
        <w:rPr>
          <w:lang w:val="en-US"/>
        </w:rPr>
        <w:t xml:space="preserve">the </w:t>
      </w:r>
      <w:r w:rsidR="00B72497">
        <w:rPr>
          <w:lang w:val="en-US"/>
        </w:rPr>
        <w:t xml:space="preserve">FEFLOW </w:t>
      </w:r>
      <w:r w:rsidR="000741E4">
        <w:rPr>
          <w:lang w:val="en-US"/>
        </w:rPr>
        <w:t xml:space="preserve">plugin </w:t>
      </w:r>
      <w:ins w:id="184" w:author="Parkhurst, David L." w:date="2015-01-14T17:08:00Z">
        <w:r w:rsidR="008C3EE8">
          <w:rPr>
            <w:lang w:val="en-US"/>
          </w:rPr>
          <w:t xml:space="preserve">results </w:t>
        </w:r>
      </w:ins>
      <w:r w:rsidR="00B72497">
        <w:rPr>
          <w:lang w:val="en-US"/>
        </w:rPr>
        <w:t>are present</w:t>
      </w:r>
      <w:r w:rsidR="00417701">
        <w:rPr>
          <w:lang w:val="en-US"/>
        </w:rPr>
        <w:t>e</w:t>
      </w:r>
      <w:r w:rsidR="00B72497">
        <w:rPr>
          <w:lang w:val="en-US"/>
        </w:rPr>
        <w:t xml:space="preserve">d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commentRangeStart w:id="185"/>
      <w:r w:rsidR="00987151">
        <w:rPr>
          <w:lang w:val="en-US"/>
        </w:rPr>
        <w:fldChar w:fldCharType="begin"/>
      </w:r>
      <w:r w:rsidR="00987151">
        <w:rPr>
          <w:lang w:val="en-US"/>
        </w:rPr>
        <w:instrText xml:space="preserve"> ADDIN EN.CITE &lt;EndNote&gt;&lt;Cite&gt;&lt;Author&gt;Parkhurst&lt;/Author&gt;&lt;Year&gt;2004&lt;/Year&gt;&lt;RecNum&gt;1557&lt;/RecNum&gt;&lt;DisplayText&gt;(Parkhurst&lt;style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6–A8&lt;/isbn&gt;&lt;urls&gt;&lt;/urls&gt;&lt;/record&gt;&lt;/Cite&gt;&lt;/EndNote&gt;</w:instrText>
      </w:r>
      <w:r w:rsidR="00987151">
        <w:rPr>
          <w:lang w:val="en-US"/>
        </w:rPr>
        <w:fldChar w:fldCharType="separate"/>
      </w:r>
      <w:r w:rsidR="00987151">
        <w:rPr>
          <w:noProof/>
          <w:lang w:val="en-US"/>
        </w:rPr>
        <w:t>(</w:t>
      </w:r>
      <w:hyperlink w:anchor="_ENREF_36" w:tooltip="Parkhurst, 2004 #1557" w:history="1">
        <w:r w:rsidR="004C3286">
          <w:rPr>
            <w:noProof/>
            <w:lang w:val="en-US"/>
          </w:rPr>
          <w:t>Parkhurst</w:t>
        </w:r>
        <w:r w:rsidR="004C3286" w:rsidRPr="00987151">
          <w:rPr>
            <w:i/>
            <w:noProof/>
            <w:lang w:val="en-US"/>
          </w:rPr>
          <w:t xml:space="preserve"> et al.</w:t>
        </w:r>
        <w:r w:rsidR="004C3286">
          <w:rPr>
            <w:noProof/>
            <w:lang w:val="en-US"/>
          </w:rPr>
          <w:t>, 2004</w:t>
        </w:r>
      </w:hyperlink>
      <w:r w:rsidR="00987151">
        <w:rPr>
          <w:noProof/>
          <w:lang w:val="en-US"/>
        </w:rPr>
        <w:t>)</w:t>
      </w:r>
      <w:r w:rsidR="00987151">
        <w:rPr>
          <w:lang w:val="en-US"/>
        </w:rPr>
        <w:fldChar w:fldCharType="end"/>
      </w:r>
      <w:r w:rsidRPr="00C96962">
        <w:rPr>
          <w:lang w:val="en-US"/>
        </w:rPr>
        <w:t xml:space="preserve"> </w:t>
      </w:r>
      <w:commentRangeEnd w:id="185"/>
      <w:r w:rsidR="008C3EE8">
        <w:rPr>
          <w:rStyle w:val="CommentReference"/>
          <w:rFonts w:eastAsiaTheme="minorHAnsi" w:cstheme="minorBidi"/>
          <w:lang w:val="en-US" w:eastAsia="en-US"/>
        </w:rPr>
        <w:commentReference w:id="185"/>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7E37A0" w:rsidP="006406C9">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406C9">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13A417BB" w:rsidR="00FB3882" w:rsidRPr="00C96962" w:rsidRDefault="00FB3882" w:rsidP="002E02C3">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eastAsiaTheme="minorEastAsia" w:hAnsi="Cambria Math"/>
          </w:rPr>
          <m:t>=0.05</m:t>
        </m:r>
      </m:oMath>
      <w:r w:rsidR="004164AC">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=0.02</m:t>
        </m:r>
      </m:oMath>
      <w:r w:rsidR="004164AC">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=0.01</m:t>
        </m:r>
      </m:oMath>
      <w:r w:rsidR="004164AC">
        <w:rPr>
          <w:rFonts w:eastAsiaTheme="minorEastAsia"/>
        </w:rPr>
        <w:t xml:space="preserve"> 1/d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=0.005</m:t>
        </m:r>
      </m:oMath>
      <w:r w:rsidR="004164AC">
        <w:rPr>
          <w:rFonts w:eastAsiaTheme="minorEastAsia"/>
        </w:rPr>
        <w:t xml:space="preserve"> 1/d. </w:t>
      </w:r>
    </w:p>
    <w:p w14:paraId="37F6CC41" w14:textId="01CC79A9" w:rsidR="00FB3882" w:rsidRPr="00C96962" w:rsidRDefault="00FB3882" w:rsidP="002E02C3">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r w:rsidRPr="00C96962">
        <w:rPr>
          <w:lang w:val="en-US"/>
        </w:rPr>
        <w:t>are given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del w:id="186" w:author="Parkhurst, David L." w:date="2015-01-14T17:09:00Z">
        <w:r w:rsidR="000741E4" w:rsidDel="00852A73">
          <w:rPr>
            <w:lang w:val="en-US"/>
          </w:rPr>
          <w:delText>to</w:delText>
        </w:r>
      </w:del>
      <w:r w:rsidRPr="00C96962">
        <w:rPr>
          <w:lang w:val="en-US"/>
        </w:rPr>
        <w:t xml:space="preserve"> the direction of </w:t>
      </w:r>
      <w:r w:rsidR="00021F93">
        <w:rPr>
          <w:lang w:val="en-US"/>
        </w:rPr>
        <w:t>flow is</w:t>
      </w:r>
      <w:r w:rsidRPr="00C96962">
        <w:rPr>
          <w:lang w:val="en-US"/>
        </w:rPr>
        <w:t xml:space="preserve"> simulated. At </w:t>
      </w:r>
      <w:r w:rsidR="00E83E14">
        <w:rPr>
          <w:lang w:val="en-US"/>
        </w:rPr>
        <w:t xml:space="preserve">the source </w:t>
      </w:r>
      <w:r w:rsidR="001346E4">
        <w:rPr>
          <w:lang w:val="en-US"/>
        </w:rPr>
        <w:t>patch,</w:t>
      </w:r>
      <w:r w:rsidRPr="00C96962">
        <w:rPr>
          <w:lang w:val="en-US"/>
        </w:rPr>
        <w:t xml:space="preserve"> a constant concentration </w:t>
      </w:r>
      <w:r w:rsidRPr="00C96962">
        <w:rPr>
          <w:lang w:val="en-US"/>
        </w:rPr>
        <w:lastRenderedPageBreak/>
        <w:t xml:space="preserve">boundary with 0 mol/L is set for all species </w:t>
      </w:r>
      <w:r w:rsidR="00F76022">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gradient condition is employed for solute transport</w:t>
      </w:r>
      <w:r w:rsidR="00F76022">
        <w:rPr>
          <w:lang w:val="en-US"/>
        </w:rPr>
        <w:t>.</w:t>
      </w:r>
    </w:p>
    <w:p w14:paraId="12069C74" w14:textId="10D7DD8B" w:rsidR="00FB3882" w:rsidRPr="00C96962" w:rsidRDefault="00FB3882" w:rsidP="006406C9">
      <w:pPr>
        <w:pStyle w:val="Caption"/>
        <w:keepNext/>
        <w:suppressLineNumbers w:val="0"/>
      </w:pPr>
      <w:bookmarkStart w:id="187"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187"/>
      <w:r w:rsidRPr="00C96962">
        <w:t>: Domain properties.</w:t>
      </w:r>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2E02C3">
            <w:pPr>
              <w:spacing w:line="240" w:lineRule="auto"/>
              <w:ind w:firstLine="0"/>
            </w:pPr>
            <w:r w:rsidRPr="00C96962">
              <w:t>Property</w:t>
            </w:r>
          </w:p>
        </w:tc>
        <w:tc>
          <w:tcPr>
            <w:tcW w:w="1454" w:type="dxa"/>
          </w:tcPr>
          <w:p w14:paraId="58AF1A84" w14:textId="77777777" w:rsidR="00FB3882" w:rsidRPr="00C96962" w:rsidRDefault="00FB3882" w:rsidP="006406C9">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2E02C3">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6406C9">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2E02C3">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6406C9">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2E02C3">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6406C9">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2E02C3">
            <w:pPr>
              <w:spacing w:line="240" w:lineRule="auto"/>
              <w:ind w:firstLine="0"/>
            </w:pPr>
            <w:r w:rsidRPr="00C96962">
              <w:t>Flow velocity in x</w:t>
            </w:r>
            <w:r w:rsidR="00F970E5">
              <w:noBreakHyphen/>
            </w:r>
            <w:r w:rsidRPr="00C96962">
              <w:t>direction (m/d)</w:t>
            </w:r>
          </w:p>
        </w:tc>
        <w:tc>
          <w:tcPr>
            <w:tcW w:w="1454" w:type="dxa"/>
          </w:tcPr>
          <w:p w14:paraId="725C80CC" w14:textId="4EC550D3" w:rsidR="00FB3882" w:rsidRPr="00C96962" w:rsidRDefault="00243083" w:rsidP="006406C9">
            <w:pPr>
              <w:spacing w:line="240" w:lineRule="auto"/>
              <w:ind w:firstLine="0"/>
            </w:pPr>
            <w:r>
              <w:t>0.</w:t>
            </w:r>
            <w:r w:rsidR="00FB3882"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2E02C3">
            <w:pPr>
              <w:spacing w:line="240" w:lineRule="auto"/>
              <w:ind w:firstLine="0"/>
            </w:pPr>
            <w:r w:rsidRPr="00C96962">
              <w:t>Longitudinal dispersivity (m)</w:t>
            </w:r>
          </w:p>
        </w:tc>
        <w:tc>
          <w:tcPr>
            <w:tcW w:w="1454" w:type="dxa"/>
          </w:tcPr>
          <w:p w14:paraId="3F4A0DC7" w14:textId="77777777" w:rsidR="00FB3882" w:rsidRPr="00C96962" w:rsidRDefault="00FB3882" w:rsidP="006406C9">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267B1DDC" w:rsidR="00FB3882" w:rsidRPr="00C96962" w:rsidRDefault="00487164" w:rsidP="002E02C3">
            <w:pPr>
              <w:spacing w:line="240" w:lineRule="auto"/>
              <w:ind w:firstLine="0"/>
            </w:pPr>
            <w:r w:rsidRPr="00C96962">
              <w:t>Transvers</w:t>
            </w:r>
            <w:r>
              <w:t>e</w:t>
            </w:r>
            <w:r w:rsidRPr="00C96962">
              <w:t xml:space="preserve"> </w:t>
            </w:r>
            <w:r w:rsidR="00FB3882" w:rsidRPr="00C96962">
              <w:t>dispersivity (m)</w:t>
            </w:r>
          </w:p>
        </w:tc>
        <w:tc>
          <w:tcPr>
            <w:tcW w:w="1454" w:type="dxa"/>
          </w:tcPr>
          <w:p w14:paraId="7E8A5B59" w14:textId="77777777" w:rsidR="00FB3882" w:rsidRPr="00C96962" w:rsidRDefault="00FB3882" w:rsidP="006406C9">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2E02C3">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6406C9">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2E02C3">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6406C9">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2E02C3">
            <w:pPr>
              <w:spacing w:line="240" w:lineRule="auto"/>
              <w:ind w:firstLine="0"/>
            </w:pPr>
            <w:r w:rsidRPr="00C96962">
              <w:t>Simulation period (d)</w:t>
            </w:r>
          </w:p>
        </w:tc>
        <w:tc>
          <w:tcPr>
            <w:tcW w:w="1454" w:type="dxa"/>
          </w:tcPr>
          <w:p w14:paraId="23BFF1D0" w14:textId="77777777" w:rsidR="00FB3882" w:rsidRPr="00C96962" w:rsidRDefault="00FB3882" w:rsidP="006406C9">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0F76534C" w:rsidR="00FB3882" w:rsidRPr="00C96962" w:rsidRDefault="000A4D51" w:rsidP="002E02C3">
            <w:pPr>
              <w:spacing w:line="240" w:lineRule="auto"/>
              <w:ind w:firstLine="0"/>
            </w:pPr>
            <w:r>
              <w:t>O</w:t>
            </w:r>
            <w:r w:rsidRPr="00C96962">
              <w:t>perator</w:t>
            </w:r>
            <w:r>
              <w:t>-splitting</w:t>
            </w:r>
            <w:r w:rsidRPr="00C96962">
              <w:t xml:space="preserve"> </w:t>
            </w:r>
            <w:r w:rsidR="00FB3882" w:rsidRPr="00C96962">
              <w:t>time step (d)</w:t>
            </w:r>
          </w:p>
        </w:tc>
        <w:tc>
          <w:tcPr>
            <w:tcW w:w="1454" w:type="dxa"/>
          </w:tcPr>
          <w:p w14:paraId="121B3DF7" w14:textId="77777777" w:rsidR="00FB3882" w:rsidRPr="00C96962" w:rsidRDefault="00FB3882" w:rsidP="006406C9">
            <w:pPr>
              <w:spacing w:line="240" w:lineRule="auto"/>
              <w:ind w:firstLine="0"/>
            </w:pPr>
            <w:r w:rsidRPr="00C96962">
              <w:t>10</w:t>
            </w:r>
          </w:p>
        </w:tc>
      </w:tr>
    </w:tbl>
    <w:p w14:paraId="3407BF6F" w14:textId="77777777" w:rsidR="00FB3882" w:rsidRPr="00C96962" w:rsidRDefault="00FB3882" w:rsidP="002E02C3">
      <w:pPr>
        <w:pStyle w:val="Text"/>
        <w:rPr>
          <w:lang w:val="en-US"/>
        </w:rPr>
      </w:pPr>
    </w:p>
    <w:p w14:paraId="2847E289" w14:textId="17051A57" w:rsidR="00FB3882" w:rsidRPr="00C96962" w:rsidRDefault="00FB3882" w:rsidP="006406C9">
      <w:pPr>
        <w:pStyle w:val="Text"/>
        <w:rPr>
          <w:lang w:val="en-US"/>
        </w:rPr>
      </w:pPr>
      <w:r w:rsidRPr="00C96962">
        <w:rPr>
          <w:lang w:val="en-US"/>
        </w:rPr>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Pr="00C96962">
        <w:rPr>
          <w:lang w:val="en-US"/>
        </w:rPr>
        <w:t>operator</w:t>
      </w:r>
      <w:r w:rsidR="000A4D51">
        <w:rPr>
          <w:lang w:val="en-US"/>
        </w:rPr>
        <w:t>-splitting</w:t>
      </w:r>
      <w:r w:rsidRPr="00C96962">
        <w:rPr>
          <w:lang w:val="en-US"/>
        </w:rPr>
        <w:t xml:space="preserve"> time step, it can be shown that differences </w:t>
      </w:r>
      <w:r w:rsidR="00BB1033">
        <w:rPr>
          <w:lang w:val="en-US"/>
        </w:rPr>
        <w:t>relative to the analytical solution result</w:t>
      </w:r>
      <w:r w:rsidR="003F214F">
        <w:rPr>
          <w:lang w:val="en-US"/>
        </w:rPr>
        <w:t xml:space="preserve"> mainly from operator</w:t>
      </w:r>
      <w:r w:rsidR="00FE794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w:t>
      </w:r>
      <w:r w:rsidR="007A1ED3">
        <w:rPr>
          <w:lang w:val="en-US"/>
        </w:rPr>
        <w:t>of</w:t>
      </w:r>
      <w:r w:rsidR="007A1ED3" w:rsidRPr="00C96962">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w:t>
      </w:r>
      <w:r w:rsidR="00D81699" w:rsidRPr="00C96962">
        <w:rPr>
          <w:lang w:val="en-US"/>
        </w:rPr>
        <w:t>decay</w:t>
      </w:r>
      <w:r w:rsidR="00D81699">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6406C9">
      <w:r w:rsidRPr="00C96962">
        <w:rPr>
          <w:noProof/>
        </w:rPr>
        <w:lastRenderedPageBreak/>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5">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4ABF419A" w:rsidR="00FB3882" w:rsidRPr="00C96962" w:rsidRDefault="00FB3882" w:rsidP="006406C9">
      <w:pPr>
        <w:pStyle w:val="Caption"/>
        <w:suppressLineNumbers w:val="0"/>
      </w:pPr>
      <w:bookmarkStart w:id="188"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188"/>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FEFLOW plugin</w:t>
      </w:r>
      <w:r w:rsidR="000E1C57">
        <w:t xml:space="preserve"> compared to the </w:t>
      </w:r>
      <w:r w:rsidRPr="00C96962">
        <w:t xml:space="preserve">analytical solution of Wexler </w:t>
      </w:r>
      <w:r w:rsidR="00987151">
        <w:fldChar w:fldCharType="begin"/>
      </w:r>
      <w:r w:rsidR="00104798">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sidR="00987151">
        <w:fldChar w:fldCharType="separate"/>
      </w:r>
      <w:r w:rsidR="00104798">
        <w:rPr>
          <w:noProof/>
        </w:rPr>
        <w:t>(</w:t>
      </w:r>
      <w:hyperlink w:anchor="_ENREF_46" w:tooltip="Wexler, 1992 #5583" w:history="1">
        <w:r w:rsidR="004C3286">
          <w:rPr>
            <w:noProof/>
          </w:rPr>
          <w:t>1992</w:t>
        </w:r>
      </w:hyperlink>
      <w:r w:rsidR="00104798">
        <w:rPr>
          <w:noProof/>
        </w:rPr>
        <w:t>)</w:t>
      </w:r>
      <w:r w:rsidR="00987151">
        <w:fldChar w:fldCharType="end"/>
      </w:r>
      <w:r w:rsidRPr="00C96962">
        <w:t xml:space="preserve"> </w:t>
      </w:r>
      <w:r w:rsidR="000E1C57">
        <w:t>and</w:t>
      </w:r>
      <w:r w:rsidR="000E1C57" w:rsidRPr="00C96962">
        <w:t xml:space="preserve"> </w:t>
      </w:r>
      <w:r w:rsidRPr="00C96962">
        <w:t>Sun et al.</w:t>
      </w:r>
      <w:r w:rsidR="00987151">
        <w:rPr>
          <w:rFonts w:cs="Times New Roman"/>
        </w:rPr>
        <w:t xml:space="preserve"> </w:t>
      </w:r>
      <w:r w:rsidR="00987151">
        <w:rPr>
          <w:rFonts w:cs="Times New Roman"/>
        </w:rPr>
        <w:fldChar w:fldCharType="begin"/>
      </w:r>
      <w:r w:rsidR="00104798">
        <w:rPr>
          <w:rFonts w:cs="Times New Roman"/>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987151">
        <w:rPr>
          <w:rFonts w:cs="Times New Roman"/>
        </w:rPr>
        <w:fldChar w:fldCharType="separate"/>
      </w:r>
      <w:r w:rsidR="00104798">
        <w:rPr>
          <w:rFonts w:cs="Times New Roman"/>
          <w:noProof/>
        </w:rPr>
        <w:t>(</w:t>
      </w:r>
      <w:hyperlink w:anchor="_ENREF_40" w:tooltip="Sun, 1999 #5544" w:history="1">
        <w:r w:rsidR="004C3286">
          <w:rPr>
            <w:rFonts w:cs="Times New Roman"/>
            <w:noProof/>
          </w:rPr>
          <w:t>1999</w:t>
        </w:r>
      </w:hyperlink>
      <w:r w:rsidR="00104798">
        <w:rPr>
          <w:rFonts w:cs="Times New Roman"/>
          <w:noProof/>
        </w:rPr>
        <w:t>)</w:t>
      </w:r>
      <w:r w:rsidR="00987151">
        <w:rPr>
          <w:rFonts w:cs="Times New Roman"/>
        </w:rPr>
        <w:fldChar w:fldCharType="end"/>
      </w:r>
      <w:r w:rsidRPr="00C96962">
        <w:t>.</w:t>
      </w:r>
    </w:p>
    <w:p w14:paraId="41F5808C" w14:textId="1AC83DB1" w:rsidR="00FB3882" w:rsidRPr="00C96962" w:rsidRDefault="00FB3882" w:rsidP="002E02C3">
      <w:pPr>
        <w:pStyle w:val="Heading2"/>
        <w:suppressAutoHyphens/>
      </w:pPr>
      <w:bookmarkStart w:id="189" w:name="_Ref399926341"/>
      <w:r w:rsidRPr="00C96962">
        <w:t>Reactive</w:t>
      </w:r>
      <w:r w:rsidR="0089747E">
        <w:t xml:space="preserve"> </w:t>
      </w:r>
      <w:r w:rsidRPr="00C96962">
        <w:t>Transport Benchmark</w:t>
      </w:r>
      <w:r w:rsidR="0089747E">
        <w:t>s</w:t>
      </w:r>
      <w:r w:rsidRPr="00C96962">
        <w:t xml:space="preserve"> of MoMaS</w:t>
      </w:r>
      <w:bookmarkEnd w:id="189"/>
    </w:p>
    <w:p w14:paraId="1ED48AC6" w14:textId="30D92890" w:rsidR="00631469" w:rsidRPr="00C96962" w:rsidRDefault="00FB3882" w:rsidP="006406C9">
      <w:pPr>
        <w:pStyle w:val="Text"/>
        <w:rPr>
          <w:lang w:val="en-US"/>
        </w:rPr>
      </w:pPr>
      <w:r w:rsidRPr="00C96962">
        <w:rPr>
          <w:lang w:val="en-US"/>
        </w:rPr>
        <w:t>The MoMaS</w:t>
      </w:r>
      <w:r w:rsidR="0089747E">
        <w:rPr>
          <w:lang w:val="en-US"/>
        </w:rPr>
        <w:t xml:space="preserve"> reactive transport benchmarks</w:t>
      </w:r>
      <w:r w:rsidR="00987151">
        <w:t xml:space="preserve"> </w:t>
      </w:r>
      <w:r w:rsidR="00987151">
        <w:fldChar w:fldCharType="begin"/>
      </w:r>
      <w:r w:rsidR="00987151">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87151">
        <w:fldChar w:fldCharType="separate"/>
      </w:r>
      <w:r w:rsidR="00987151">
        <w:rPr>
          <w:noProof/>
        </w:rPr>
        <w:t>(</w:t>
      </w:r>
      <w:hyperlink w:anchor="_ENREF_11" w:tooltip="Carrayrou, 2010 #5474" w:history="1">
        <w:r w:rsidR="004C3286">
          <w:rPr>
            <w:noProof/>
          </w:rPr>
          <w:t>Carrayrou</w:t>
        </w:r>
        <w:r w:rsidR="004C3286" w:rsidRPr="00987151">
          <w:rPr>
            <w:i/>
            <w:noProof/>
          </w:rPr>
          <w:t xml:space="preserve"> et al.</w:t>
        </w:r>
        <w:r w:rsidR="004C3286">
          <w:rPr>
            <w:noProof/>
          </w:rPr>
          <w:t>, 2010b</w:t>
        </w:r>
      </w:hyperlink>
      <w:r w:rsidR="00987151">
        <w:rPr>
          <w:noProof/>
        </w:rPr>
        <w:t>)</w:t>
      </w:r>
      <w:r w:rsidR="00987151">
        <w:fldChar w:fldCharType="end"/>
      </w:r>
      <w:r w:rsidR="005301D3">
        <w:t xml:space="preserve">, </w:t>
      </w:r>
      <w:r w:rsidR="007A1ED3">
        <w:t xml:space="preserve">referred to here as </w:t>
      </w:r>
      <w:r w:rsidR="005301D3">
        <w:t xml:space="preserve">MoMaS,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 xml:space="preserve">transient </w:t>
      </w:r>
      <w:r w:rsidRPr="00C96962">
        <w:rPr>
          <w:lang w:val="en-US"/>
        </w:rPr>
        <w:lastRenderedPageBreak/>
        <w:t>solute transport in 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MoMaS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r w:rsidR="00096280" w:rsidRPr="00C96962">
        <w:rPr>
          <w:lang w:val="en-US"/>
        </w:rPr>
        <w:t xml:space="preserve">Carrayrou </w:t>
      </w:r>
      <w:r w:rsidR="00987151">
        <w:rPr>
          <w:lang w:val="en-US"/>
        </w:rPr>
        <w:fldChar w:fldCharType="begin"/>
      </w:r>
      <w:r w:rsidR="00104798">
        <w:rPr>
          <w:lang w:val="en-US"/>
        </w:rPr>
        <w:instrText xml:space="preserve"> ADDIN EN.CITE &lt;EndNote&gt;&lt;Cite ExcludeAuth="1"&gt;&lt;Author&gt;Carrayrou&lt;/Author&gt;&lt;Year&gt;2010&lt;/Year&gt;&lt;RecNum&gt;5611&lt;/RecNum&gt;&lt;DisplayText&gt;(2010)&lt;/DisplayText&gt;&lt;record&gt;&lt;rec-number&gt;5611&lt;/rec-number&gt;&lt;foreign-keys&gt;&lt;key app="EN" db-id="9ffszz5z6ae0dbe5dftxxexyafe99t00zead"&gt;5611&lt;/key&gt;&lt;/foreign-keys&gt;&lt;ref-type name="Journal Article"&gt;17&lt;/ref-type&gt;&lt;contributors&gt;&lt;authors&gt;&lt;author&gt;Carrayrou, Jérôme&lt;/author&gt;&lt;/authors&gt;&lt;/contributors&gt;&lt;titles&gt;&lt;title&gt;Looking for some reference solutions for the reactive transport benchmark of MoMaS with SPECY&lt;/title&gt;&lt;secondary-title&gt;Computational Geosciences&lt;/secondary-title&gt;&lt;alt-title&gt;Comput Geosci&lt;/alt-title&gt;&lt;/titles&gt;&lt;periodical&gt;&lt;full-title&gt;Computational Geosciences&lt;/full-title&gt;&lt;abbr-1&gt;Computat Geosci&lt;/abbr-1&gt;&lt;/periodical&gt;&lt;pages&gt;393-403&lt;/pages&gt;&lt;volume&gt;14&lt;/volume&gt;&lt;number&gt;3&lt;/number&gt;&lt;keywords&gt;&lt;keyword&gt;Benchmark&lt;/keyword&gt;&lt;keyword&gt;Reactive transport&lt;/keyword&gt;&lt;keyword&gt;Discontinuous finite elements&lt;/keyword&gt;&lt;keyword&gt;Equilibrium chemistry&lt;/keyword&gt;&lt;keyword&gt;Reference solution&lt;/keyword&gt;&lt;/keywords&gt;&lt;dates&gt;&lt;year&gt;2010&lt;/year&gt;&lt;pub-dates&gt;&lt;date&gt;2010/06/01&lt;/date&gt;&lt;/pub-dates&gt;&lt;/dates&gt;&lt;publisher&gt;Springer Netherlands&lt;/publisher&gt;&lt;isbn&gt;1420-0597&lt;/isbn&gt;&lt;urls&gt;&lt;related-urls&gt;&lt;url&gt;http://dx.doi.org/10.1007/s10596-009-9161-y&lt;/url&gt;&lt;/related-urls&gt;&lt;/urls&gt;&lt;electronic-resource-num&gt;10.1007/s10596-009-9161-y&lt;/electronic-resource-num&gt;&lt;language&gt;English&lt;/language&gt;&lt;/record&gt;&lt;/Cite&gt;&lt;/EndNote&gt;</w:instrText>
      </w:r>
      <w:r w:rsidR="00987151">
        <w:rPr>
          <w:lang w:val="en-US"/>
        </w:rPr>
        <w:fldChar w:fldCharType="separate"/>
      </w:r>
      <w:r w:rsidR="00104798">
        <w:rPr>
          <w:noProof/>
          <w:lang w:val="en-US"/>
        </w:rPr>
        <w:t>(</w:t>
      </w:r>
      <w:hyperlink w:anchor="_ENREF_9" w:tooltip="Carrayrou, 2010 #5611" w:history="1">
        <w:r w:rsidR="004C3286">
          <w:rPr>
            <w:noProof/>
            <w:lang w:val="en-US"/>
          </w:rPr>
          <w:t>2010</w:t>
        </w:r>
      </w:hyperlink>
      <w:r w:rsidR="00104798">
        <w:rPr>
          <w:noProof/>
          <w:lang w:val="en-US"/>
        </w:rPr>
        <w:t>)</w:t>
      </w:r>
      <w:r w:rsidR="00987151">
        <w:rPr>
          <w:lang w:val="en-US"/>
        </w:rPr>
        <w:fldChar w:fldCharType="end"/>
      </w:r>
      <w:r w:rsidR="00987151">
        <w:rPr>
          <w:lang w:val="en-US"/>
        </w:rPr>
        <w:t xml:space="preserve"> </w:t>
      </w:r>
      <w:r w:rsidR="00096280">
        <w:rPr>
          <w:lang w:val="en-US"/>
        </w:rPr>
        <w:t xml:space="preserve">and Carrayrou </w:t>
      </w:r>
      <w:r w:rsidR="00987151" w:rsidRPr="00C96962">
        <w:rPr>
          <w:lang w:val="en-US"/>
        </w:rPr>
        <w:t>et al.</w:t>
      </w:r>
      <w:r w:rsidR="00987151">
        <w:t xml:space="preserve"> </w:t>
      </w:r>
      <w:r w:rsidR="00987151">
        <w:fldChar w:fldCharType="begin"/>
      </w:r>
      <w:r w:rsidR="00104798">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87151">
        <w:fldChar w:fldCharType="separate"/>
      </w:r>
      <w:r w:rsidR="00104798">
        <w:rPr>
          <w:noProof/>
        </w:rPr>
        <w:t>(</w:t>
      </w:r>
      <w:hyperlink w:anchor="_ENREF_10" w:tooltip="Carrayrou, 2010 #5491" w:history="1">
        <w:r w:rsidR="004C3286">
          <w:rPr>
            <w:noProof/>
          </w:rPr>
          <w:t>2010a</w:t>
        </w:r>
      </w:hyperlink>
      <w:r w:rsidR="00104798">
        <w:rPr>
          <w:noProof/>
        </w:rPr>
        <w:t>)</w:t>
      </w:r>
      <w:r w:rsidR="00987151">
        <w:fldChar w:fldCharType="end"/>
      </w:r>
      <w:r w:rsidR="00090D37" w:rsidRPr="00C96962">
        <w:rPr>
          <w:lang w:val="en-US"/>
        </w:rPr>
        <w:t>.</w:t>
      </w:r>
      <w:r w:rsidR="00057633" w:rsidRPr="00C96962">
        <w:rPr>
          <w:lang w:val="en-US"/>
        </w:rPr>
        <w:t xml:space="preserve"> Details of the MoMaS definition</w:t>
      </w:r>
      <w:r w:rsidR="00417701">
        <w:rPr>
          <w:lang w:val="en-US"/>
        </w:rPr>
        <w:t>s</w:t>
      </w:r>
      <w:r w:rsidR="00057633" w:rsidRPr="00C96962">
        <w:rPr>
          <w:lang w:val="en-US"/>
        </w:rPr>
        <w:t xml:space="preserve"> are provided </w:t>
      </w:r>
      <w:r w:rsidR="00DF1307" w:rsidRPr="00C96962">
        <w:rPr>
          <w:lang w:val="en-US"/>
        </w:rPr>
        <w:t xml:space="preserve">by Carrayrou et al. </w:t>
      </w:r>
      <w:r w:rsidR="00987151">
        <w:rPr>
          <w:lang w:val="en-US"/>
        </w:rPr>
        <w:fldChar w:fldCharType="begin"/>
      </w:r>
      <w:r w:rsidR="00104798">
        <w:rPr>
          <w:lang w:val="en-US"/>
        </w:rPr>
        <w:instrText xml:space="preserve"> ADDIN EN.CITE &lt;EndNote&gt;&lt;Cite ExcludeAuth="1"&gt;&lt;Author&gt;Carrayrou&lt;/Author&gt;&lt;Year&gt;2010&lt;/Year&gt;&lt;RecNum&gt;5474&lt;/RecNum&gt;&lt;DisplayText&gt;(2010b)&lt;/DisplayText&gt;&lt;record&gt;&lt;rec-number&gt;5474&lt;/rec-number&gt;&lt;foreign-keys&gt;&lt;key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87151">
        <w:rPr>
          <w:lang w:val="en-US"/>
        </w:rPr>
        <w:fldChar w:fldCharType="separate"/>
      </w:r>
      <w:r w:rsidR="00104798">
        <w:rPr>
          <w:noProof/>
          <w:lang w:val="en-US"/>
        </w:rPr>
        <w:t>(</w:t>
      </w:r>
      <w:hyperlink w:anchor="_ENREF_11" w:tooltip="Carrayrou, 2010 #5474" w:history="1">
        <w:r w:rsidR="004C3286">
          <w:rPr>
            <w:noProof/>
            <w:lang w:val="en-US"/>
          </w:rPr>
          <w:t>2010b</w:t>
        </w:r>
      </w:hyperlink>
      <w:r w:rsidR="00104798">
        <w:rPr>
          <w:noProof/>
          <w:lang w:val="en-US"/>
        </w:rPr>
        <w:t>)</w:t>
      </w:r>
      <w:r w:rsidR="00987151">
        <w:rPr>
          <w:lang w:val="en-US"/>
        </w:rPr>
        <w:fldChar w:fldCharType="end"/>
      </w:r>
      <w:r w:rsidR="00987151">
        <w:rPr>
          <w:lang w:val="en-US"/>
        </w:rPr>
        <w:t xml:space="preserve"> </w:t>
      </w:r>
      <w:r w:rsidR="00DF1307" w:rsidRPr="00B8496A">
        <w:rPr>
          <w:lang w:val="en-US"/>
        </w:rPr>
        <w:t>and Bourgeat</w:t>
      </w:r>
      <w:r w:rsidR="00057633" w:rsidRPr="00B8496A">
        <w:rPr>
          <w:lang w:val="en-US"/>
        </w:rPr>
        <w:t xml:space="preserve"> </w:t>
      </w:r>
      <w:r w:rsidR="00DF1307" w:rsidRPr="00B8496A">
        <w:rPr>
          <w:lang w:val="en-US"/>
        </w:rPr>
        <w:t>et al.</w:t>
      </w:r>
      <w:r w:rsidR="00987151">
        <w:rPr>
          <w:lang w:val="en-US"/>
        </w:rPr>
        <w:t xml:space="preserve"> </w:t>
      </w:r>
      <w:r w:rsidR="00987151">
        <w:rPr>
          <w:lang w:val="en-US"/>
        </w:rPr>
        <w:fldChar w:fldCharType="begin"/>
      </w:r>
      <w:r w:rsidR="00104798">
        <w:rPr>
          <w:lang w:val="en-US"/>
        </w:rPr>
        <w:instrText xml:space="preserve"> ADDIN EN.CITE &lt;EndNote&gt;&lt;Cite ExcludeAuth="1"&gt;&lt;Author&gt;Bourgeat&lt;/Author&gt;&lt;Year&gt;2008&lt;/Year&gt;&lt;RecNum&gt;5613&lt;/RecNum&gt;&lt;DisplayText&gt;(2008)&lt;/DisplayText&gt;&lt;record&gt;&lt;rec-number&gt;5613&lt;/rec-number&gt;&lt;foreign-keys&gt;&lt;key app="EN" db-id="9ffszz5z6ae0dbe5dftxxexyafe99t00zead"&gt;5613&lt;/key&gt;&lt;/foreign-keys&gt;&lt;ref-type name="Report"&gt;27&lt;/ref-type&gt;&lt;contributors&gt;&lt;authors&gt;&lt;author&gt;A. Bourgeat&lt;/author&gt;&lt;author&gt;S. Bryant&lt;/author&gt;&lt;author&gt;J. Carrayrou&lt;/author&gt;&lt;author&gt;A. Dimier&lt;/author&gt;&lt;author&gt;C..J. Van Duijn&lt;/author&gt;&lt;author&gt;M. Kern&lt;/author&gt;&lt;author&gt;P. Knabner&lt;/author&gt;&lt;author&gt;N. Leterrier&lt;/author&gt;&lt;/authors&gt;&lt;secondary-authors&gt;&lt;author&gt;INRIA&lt;/author&gt;&lt;/secondary-authors&gt;&lt;/contributors&gt;&lt;titles&gt;&lt;title&gt;GDR MoMaS Benchmark Reactive Transport&lt;/title&gt;&lt;/titles&gt;&lt;dates&gt;&lt;year&gt;2008&lt;/year&gt;&lt;/dates&gt;&lt;urls&gt;&lt;/urls&gt;&lt;/record&gt;&lt;/Cite&gt;&lt;/EndNote&gt;</w:instrText>
      </w:r>
      <w:r w:rsidR="00987151">
        <w:rPr>
          <w:lang w:val="en-US"/>
        </w:rPr>
        <w:fldChar w:fldCharType="separate"/>
      </w:r>
      <w:r w:rsidR="00104798">
        <w:rPr>
          <w:noProof/>
          <w:lang w:val="en-US"/>
        </w:rPr>
        <w:t>(</w:t>
      </w:r>
      <w:hyperlink w:anchor="_ENREF_7" w:tooltip="Bourgeat, 2008 #5613" w:history="1">
        <w:r w:rsidR="004C3286">
          <w:rPr>
            <w:noProof/>
            <w:lang w:val="en-US"/>
          </w:rPr>
          <w:t>2008</w:t>
        </w:r>
      </w:hyperlink>
      <w:r w:rsidR="00104798">
        <w:rPr>
          <w:noProof/>
          <w:lang w:val="en-US"/>
        </w:rPr>
        <w:t>)</w:t>
      </w:r>
      <w:r w:rsidR="00987151">
        <w:rPr>
          <w:lang w:val="en-US"/>
        </w:rPr>
        <w:fldChar w:fldCharType="end"/>
      </w:r>
      <w:r w:rsidR="00057633" w:rsidRPr="00B8496A">
        <w:rPr>
          <w:lang w:val="en-US"/>
        </w:rPr>
        <w:t xml:space="preserve">. </w:t>
      </w:r>
    </w:p>
    <w:p w14:paraId="6C315994" w14:textId="69727A50" w:rsidR="0082335C" w:rsidRPr="00C96962" w:rsidRDefault="0082335C" w:rsidP="006406C9">
      <w:pPr>
        <w:pStyle w:val="Text"/>
        <w:rPr>
          <w:lang w:val="en-US"/>
        </w:rPr>
      </w:pPr>
      <w:r w:rsidRPr="00C96962">
        <w:rPr>
          <w:lang w:val="en-US"/>
        </w:rPr>
        <w:t>Results of the 1D cases with MPI timing are presented for PHAST</w:t>
      </w:r>
      <w:r w:rsidR="00417701">
        <w:rPr>
          <w:lang w:val="en-US"/>
        </w:rPr>
        <w:t>,</w:t>
      </w:r>
      <w:r w:rsidRPr="00C96962">
        <w:rPr>
          <w:lang w:val="en-US"/>
        </w:rPr>
        <w:t xml:space="preserve"> and results of the 2D cases </w:t>
      </w:r>
      <w:r w:rsidR="00417701">
        <w:rPr>
          <w:lang w:val="en-US"/>
        </w:rPr>
        <w:t>with O</w:t>
      </w:r>
      <w:r w:rsidR="0034071C">
        <w:rPr>
          <w:lang w:val="en-US"/>
        </w:rPr>
        <w:t>pen</w:t>
      </w:r>
      <w:r w:rsidR="00417701">
        <w:rPr>
          <w:lang w:val="en-US"/>
        </w:rPr>
        <w:t xml:space="preserve">MP timing </w:t>
      </w:r>
      <w:r w:rsidRPr="00C96962">
        <w:rPr>
          <w:lang w:val="en-US"/>
        </w:rPr>
        <w:t xml:space="preserve">are presented for the FEFLOW plugin. </w:t>
      </w:r>
      <w:r w:rsidR="001E2C89">
        <w:rPr>
          <w:lang w:val="en-US"/>
        </w:rPr>
        <w:t>Because</w:t>
      </w:r>
      <w:r w:rsidR="001E2C89" w:rsidRPr="00C96962">
        <w:rPr>
          <w:lang w:val="en-US"/>
        </w:rPr>
        <w:t xml:space="preserve"> the MoMaS does not define units for dimensional properties, model input and results are presented in terms of unitless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r w:rsidR="00417701">
        <w:rPr>
          <w:lang w:val="en-US"/>
        </w:rPr>
        <w:t>are</w:t>
      </w:r>
      <w:r w:rsidRPr="00C96962">
        <w:rPr>
          <w:lang w:val="en-US"/>
        </w:rPr>
        <w:t xml:space="preserve"> provided as additional material. </w:t>
      </w:r>
    </w:p>
    <w:p w14:paraId="024E29AE" w14:textId="77777777" w:rsidR="00FB3882" w:rsidRPr="00C96962" w:rsidRDefault="00FB3882" w:rsidP="006406C9">
      <w:pPr>
        <w:pStyle w:val="Heading3"/>
        <w:numPr>
          <w:ilvl w:val="2"/>
          <w:numId w:val="10"/>
        </w:numPr>
      </w:pPr>
      <w:r w:rsidRPr="00C96962">
        <w:t>Reaction Network</w:t>
      </w:r>
    </w:p>
    <w:p w14:paraId="0BA1BA4E" w14:textId="265617A3" w:rsidR="00FB3882" w:rsidRPr="00C96962" w:rsidRDefault="00FB3882" w:rsidP="006406C9">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7A1ED3">
        <w:rPr>
          <w:lang w:val="en-US"/>
        </w:rPr>
        <w:t xml:space="preserve">and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3E83F2D9" w:rsidR="004D44B8" w:rsidRDefault="00EF7C3A" w:rsidP="006406C9">
      <w:pPr>
        <w:pStyle w:val="Text"/>
        <w:rPr>
          <w:lang w:val="en-US"/>
        </w:rPr>
      </w:pPr>
      <w:r>
        <w:rPr>
          <w:lang w:val="en-US"/>
        </w:rPr>
        <w:t>The implementation of the reaction network</w:t>
      </w:r>
      <w:r w:rsidR="00667080">
        <w:rPr>
          <w:lang w:val="en-US"/>
        </w:rPr>
        <w:t>s</w:t>
      </w:r>
      <w:r>
        <w:rPr>
          <w:lang w:val="en-US"/>
        </w:rPr>
        <w:t xml:space="preserve"> in PHREEQC is </w:t>
      </w:r>
      <w:r w:rsidR="00876A8C">
        <w:rPr>
          <w:lang w:val="en-US"/>
        </w:rPr>
        <w:t xml:space="preserve">complicated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r w:rsidR="005301D3">
        <w:rPr>
          <w:lang w:val="en-US"/>
        </w:rPr>
        <w:t xml:space="preserve">MoMaS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can be obtained for 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r w:rsidR="0070617F">
        <w:rPr>
          <w:lang w:val="en-US"/>
        </w:rPr>
        <w:t>The negative MoMaS component concentrations can be calculated by the appropriate combination of PHREEQC component and species concentrations.</w:t>
      </w:r>
    </w:p>
    <w:p w14:paraId="17C9565D" w14:textId="77777777" w:rsidR="00487164" w:rsidRDefault="00487164" w:rsidP="006406C9">
      <w:pPr>
        <w:pStyle w:val="Caption"/>
        <w:keepNext/>
        <w:suppressLineNumbers w:val="0"/>
      </w:pPr>
      <w:bookmarkStart w:id="190" w:name="_Ref399929177"/>
      <w:bookmarkStart w:id="191" w:name="_Ref399929169"/>
      <w:r>
        <w:lastRenderedPageBreak/>
        <w:t xml:space="preserve">Table </w:t>
      </w:r>
      <w:r>
        <w:fldChar w:fldCharType="begin"/>
      </w:r>
      <w:r>
        <w:instrText xml:space="preserve"> SEQ Table \* ARABIC </w:instrText>
      </w:r>
      <w:r>
        <w:fldChar w:fldCharType="separate"/>
      </w:r>
      <w:r>
        <w:rPr>
          <w:noProof/>
        </w:rPr>
        <w:t>10</w:t>
      </w:r>
      <w:r>
        <w:fldChar w:fldCharType="end"/>
      </w:r>
      <w:r>
        <w:t>: Correspondence between MoMaS and PHREEQC chemical formulas.</w:t>
      </w:r>
    </w:p>
    <w:tbl>
      <w:tblPr>
        <w:tblStyle w:val="TableGrid"/>
        <w:tblW w:w="0" w:type="auto"/>
        <w:tblLook w:val="04A0" w:firstRow="1" w:lastRow="0" w:firstColumn="1" w:lastColumn="0" w:noHBand="0" w:noVBand="1"/>
      </w:tblPr>
      <w:tblGrid>
        <w:gridCol w:w="2196"/>
        <w:gridCol w:w="2103"/>
        <w:gridCol w:w="1183"/>
        <w:gridCol w:w="3396"/>
      </w:tblGrid>
      <w:tr w:rsidR="00487164" w14:paraId="5297ADC3" w14:textId="77777777" w:rsidTr="009A700E">
        <w:tc>
          <w:tcPr>
            <w:tcW w:w="2196" w:type="dxa"/>
          </w:tcPr>
          <w:p w14:paraId="2202E7A2" w14:textId="77777777" w:rsidR="00487164" w:rsidRDefault="00487164" w:rsidP="002E02C3">
            <w:pPr>
              <w:spacing w:line="240" w:lineRule="auto"/>
              <w:ind w:firstLine="0"/>
            </w:pPr>
          </w:p>
        </w:tc>
        <w:tc>
          <w:tcPr>
            <w:tcW w:w="2103" w:type="dxa"/>
          </w:tcPr>
          <w:p w14:paraId="647CEE04" w14:textId="77777777" w:rsidR="00487164" w:rsidRDefault="00487164" w:rsidP="006406C9">
            <w:pPr>
              <w:spacing w:line="240" w:lineRule="auto"/>
              <w:ind w:firstLine="0"/>
            </w:pPr>
            <w:r>
              <w:t>Reactant name</w:t>
            </w:r>
          </w:p>
        </w:tc>
        <w:tc>
          <w:tcPr>
            <w:tcW w:w="1183" w:type="dxa"/>
          </w:tcPr>
          <w:p w14:paraId="27C40A30" w14:textId="77777777" w:rsidR="00487164" w:rsidRDefault="00487164" w:rsidP="006406C9">
            <w:pPr>
              <w:spacing w:line="240" w:lineRule="auto"/>
              <w:ind w:firstLine="0"/>
            </w:pPr>
            <w:r>
              <w:t xml:space="preserve">MoMaS </w:t>
            </w:r>
          </w:p>
        </w:tc>
        <w:tc>
          <w:tcPr>
            <w:tcW w:w="3396" w:type="dxa"/>
          </w:tcPr>
          <w:p w14:paraId="26C79B25" w14:textId="77777777" w:rsidR="00487164" w:rsidRDefault="00487164" w:rsidP="006406C9">
            <w:pPr>
              <w:spacing w:line="240" w:lineRule="auto"/>
              <w:ind w:firstLine="0"/>
            </w:pPr>
            <w:r>
              <w:t xml:space="preserve">PHREEQC </w:t>
            </w:r>
          </w:p>
        </w:tc>
      </w:tr>
      <w:tr w:rsidR="00487164" w14:paraId="7261FECC" w14:textId="77777777" w:rsidTr="009A700E">
        <w:tc>
          <w:tcPr>
            <w:tcW w:w="2196" w:type="dxa"/>
          </w:tcPr>
          <w:p w14:paraId="1FF1EB15" w14:textId="77777777" w:rsidR="00487164" w:rsidRDefault="00487164" w:rsidP="002E02C3">
            <w:pPr>
              <w:spacing w:line="240" w:lineRule="auto"/>
              <w:ind w:firstLine="0"/>
            </w:pPr>
            <w:r>
              <w:t>Aqueous species</w:t>
            </w:r>
          </w:p>
        </w:tc>
        <w:tc>
          <w:tcPr>
            <w:tcW w:w="2103" w:type="dxa"/>
          </w:tcPr>
          <w:p w14:paraId="1ED444EB" w14:textId="77777777" w:rsidR="00487164" w:rsidRDefault="00487164" w:rsidP="006406C9">
            <w:pPr>
              <w:spacing w:line="240" w:lineRule="auto"/>
              <w:ind w:firstLine="0"/>
            </w:pPr>
          </w:p>
        </w:tc>
        <w:tc>
          <w:tcPr>
            <w:tcW w:w="1183" w:type="dxa"/>
          </w:tcPr>
          <w:p w14:paraId="5064BF5D" w14:textId="77777777" w:rsidR="00487164" w:rsidRDefault="00487164" w:rsidP="006406C9">
            <w:pPr>
              <w:spacing w:line="240" w:lineRule="auto"/>
              <w:ind w:firstLine="0"/>
            </w:pPr>
            <w:r>
              <w:t>X1</w:t>
            </w:r>
          </w:p>
        </w:tc>
        <w:tc>
          <w:tcPr>
            <w:tcW w:w="3396" w:type="dxa"/>
          </w:tcPr>
          <w:p w14:paraId="440E4460" w14:textId="77777777" w:rsidR="00487164" w:rsidRDefault="00487164" w:rsidP="006406C9">
            <w:pPr>
              <w:spacing w:line="240" w:lineRule="auto"/>
              <w:ind w:firstLine="0"/>
            </w:pPr>
            <w:r>
              <w:t>[X1]</w:t>
            </w:r>
          </w:p>
        </w:tc>
      </w:tr>
      <w:tr w:rsidR="00487164" w14:paraId="73E1F550" w14:textId="77777777" w:rsidTr="009A700E">
        <w:tc>
          <w:tcPr>
            <w:tcW w:w="2196" w:type="dxa"/>
          </w:tcPr>
          <w:p w14:paraId="3478D5D7" w14:textId="77777777" w:rsidR="00487164" w:rsidRDefault="00487164" w:rsidP="002E02C3">
            <w:pPr>
              <w:spacing w:line="240" w:lineRule="auto"/>
              <w:ind w:firstLine="0"/>
            </w:pPr>
          </w:p>
        </w:tc>
        <w:tc>
          <w:tcPr>
            <w:tcW w:w="2103" w:type="dxa"/>
          </w:tcPr>
          <w:p w14:paraId="1AB06B28" w14:textId="77777777" w:rsidR="00487164" w:rsidRDefault="00487164" w:rsidP="006406C9">
            <w:pPr>
              <w:spacing w:line="240" w:lineRule="auto"/>
              <w:ind w:firstLine="0"/>
            </w:pPr>
          </w:p>
        </w:tc>
        <w:tc>
          <w:tcPr>
            <w:tcW w:w="1183" w:type="dxa"/>
          </w:tcPr>
          <w:p w14:paraId="7D0B8D08" w14:textId="77777777" w:rsidR="00487164" w:rsidRDefault="00487164" w:rsidP="006406C9">
            <w:pPr>
              <w:spacing w:line="240" w:lineRule="auto"/>
              <w:ind w:firstLine="0"/>
            </w:pPr>
            <w:r>
              <w:t>X2</w:t>
            </w:r>
          </w:p>
        </w:tc>
        <w:tc>
          <w:tcPr>
            <w:tcW w:w="3396" w:type="dxa"/>
          </w:tcPr>
          <w:p w14:paraId="3F2E7241" w14:textId="77777777" w:rsidR="00487164" w:rsidRDefault="00487164" w:rsidP="006406C9">
            <w:pPr>
              <w:spacing w:line="240" w:lineRule="auto"/>
              <w:ind w:firstLine="0"/>
            </w:pPr>
            <w:r>
              <w:t>H</w:t>
            </w:r>
            <w:r w:rsidRPr="000C3B54">
              <w:rPr>
                <w:vertAlign w:val="superscript"/>
              </w:rPr>
              <w:t>+</w:t>
            </w:r>
          </w:p>
        </w:tc>
      </w:tr>
      <w:tr w:rsidR="00487164" w14:paraId="3ECA268D" w14:textId="77777777" w:rsidTr="009A700E">
        <w:tc>
          <w:tcPr>
            <w:tcW w:w="2196" w:type="dxa"/>
          </w:tcPr>
          <w:p w14:paraId="3E8CE5C3" w14:textId="77777777" w:rsidR="00487164" w:rsidRDefault="00487164" w:rsidP="002E02C3">
            <w:pPr>
              <w:spacing w:line="240" w:lineRule="auto"/>
              <w:ind w:firstLine="0"/>
            </w:pPr>
          </w:p>
        </w:tc>
        <w:tc>
          <w:tcPr>
            <w:tcW w:w="2103" w:type="dxa"/>
          </w:tcPr>
          <w:p w14:paraId="3E5752AA" w14:textId="77777777" w:rsidR="00487164" w:rsidRDefault="00487164" w:rsidP="006406C9">
            <w:pPr>
              <w:spacing w:line="240" w:lineRule="auto"/>
              <w:ind w:firstLine="0"/>
            </w:pPr>
          </w:p>
        </w:tc>
        <w:tc>
          <w:tcPr>
            <w:tcW w:w="1183" w:type="dxa"/>
          </w:tcPr>
          <w:p w14:paraId="370B2205" w14:textId="77777777" w:rsidR="00487164" w:rsidRDefault="00487164" w:rsidP="006406C9">
            <w:pPr>
              <w:spacing w:line="240" w:lineRule="auto"/>
              <w:ind w:firstLine="0"/>
            </w:pPr>
            <w:r>
              <w:t>X3</w:t>
            </w:r>
          </w:p>
        </w:tc>
        <w:tc>
          <w:tcPr>
            <w:tcW w:w="3396" w:type="dxa"/>
          </w:tcPr>
          <w:p w14:paraId="4124E0A0" w14:textId="77777777" w:rsidR="00487164" w:rsidRDefault="00487164" w:rsidP="006406C9">
            <w:pPr>
              <w:spacing w:line="240" w:lineRule="auto"/>
              <w:ind w:firstLine="0"/>
            </w:pPr>
            <w:r>
              <w:t>[X3]</w:t>
            </w:r>
            <w:r w:rsidRPr="000C3B54">
              <w:rPr>
                <w:vertAlign w:val="superscript"/>
              </w:rPr>
              <w:t>-3</w:t>
            </w:r>
          </w:p>
        </w:tc>
      </w:tr>
      <w:tr w:rsidR="00487164" w14:paraId="42A58034" w14:textId="77777777" w:rsidTr="009A700E">
        <w:tc>
          <w:tcPr>
            <w:tcW w:w="2196" w:type="dxa"/>
          </w:tcPr>
          <w:p w14:paraId="6C35D38D" w14:textId="77777777" w:rsidR="00487164" w:rsidRDefault="00487164" w:rsidP="002E02C3">
            <w:pPr>
              <w:spacing w:line="240" w:lineRule="auto"/>
              <w:ind w:firstLine="0"/>
            </w:pPr>
          </w:p>
        </w:tc>
        <w:tc>
          <w:tcPr>
            <w:tcW w:w="2103" w:type="dxa"/>
          </w:tcPr>
          <w:p w14:paraId="6801AA60" w14:textId="77777777" w:rsidR="00487164" w:rsidRDefault="00487164" w:rsidP="006406C9">
            <w:pPr>
              <w:spacing w:line="240" w:lineRule="auto"/>
              <w:ind w:firstLine="0"/>
            </w:pPr>
          </w:p>
        </w:tc>
        <w:tc>
          <w:tcPr>
            <w:tcW w:w="1183" w:type="dxa"/>
          </w:tcPr>
          <w:p w14:paraId="22F22348" w14:textId="77777777" w:rsidR="00487164" w:rsidRDefault="00487164" w:rsidP="006406C9">
            <w:pPr>
              <w:spacing w:line="240" w:lineRule="auto"/>
              <w:ind w:firstLine="0"/>
            </w:pPr>
            <w:r>
              <w:t>X4</w:t>
            </w:r>
          </w:p>
        </w:tc>
        <w:tc>
          <w:tcPr>
            <w:tcW w:w="3396" w:type="dxa"/>
          </w:tcPr>
          <w:p w14:paraId="3E40450B" w14:textId="77777777" w:rsidR="00487164" w:rsidRDefault="00487164" w:rsidP="006406C9">
            <w:pPr>
              <w:spacing w:line="240" w:lineRule="auto"/>
              <w:ind w:firstLine="0"/>
            </w:pPr>
            <w:r>
              <w:t>H</w:t>
            </w:r>
            <w:r w:rsidRPr="000C3B54">
              <w:rPr>
                <w:vertAlign w:val="subscript"/>
              </w:rPr>
              <w:t>4</w:t>
            </w:r>
            <w:r>
              <w:t>[X4]</w:t>
            </w:r>
            <w:r w:rsidRPr="000C3B54">
              <w:rPr>
                <w:vertAlign w:val="superscript"/>
              </w:rPr>
              <w:t xml:space="preserve"> +3</w:t>
            </w:r>
          </w:p>
        </w:tc>
      </w:tr>
      <w:tr w:rsidR="00487164" w14:paraId="25C644E3" w14:textId="77777777" w:rsidTr="009A700E">
        <w:tc>
          <w:tcPr>
            <w:tcW w:w="2196" w:type="dxa"/>
          </w:tcPr>
          <w:p w14:paraId="6234101F" w14:textId="77777777" w:rsidR="00487164" w:rsidRDefault="00487164" w:rsidP="002E02C3">
            <w:pPr>
              <w:spacing w:line="240" w:lineRule="auto"/>
              <w:ind w:firstLine="0"/>
            </w:pPr>
          </w:p>
        </w:tc>
        <w:tc>
          <w:tcPr>
            <w:tcW w:w="2103" w:type="dxa"/>
          </w:tcPr>
          <w:p w14:paraId="025B6F2D" w14:textId="77777777" w:rsidR="00487164" w:rsidRDefault="00487164" w:rsidP="006406C9">
            <w:pPr>
              <w:spacing w:line="240" w:lineRule="auto"/>
              <w:ind w:firstLine="0"/>
            </w:pPr>
          </w:p>
        </w:tc>
        <w:tc>
          <w:tcPr>
            <w:tcW w:w="1183" w:type="dxa"/>
          </w:tcPr>
          <w:p w14:paraId="08C4B2C5" w14:textId="77777777" w:rsidR="00487164" w:rsidRDefault="00487164" w:rsidP="006406C9">
            <w:pPr>
              <w:spacing w:line="240" w:lineRule="auto"/>
              <w:ind w:firstLine="0"/>
            </w:pPr>
            <w:r>
              <w:t>X5</w:t>
            </w:r>
          </w:p>
        </w:tc>
        <w:tc>
          <w:tcPr>
            <w:tcW w:w="3396" w:type="dxa"/>
          </w:tcPr>
          <w:p w14:paraId="7D0AE37E" w14:textId="77777777" w:rsidR="00487164" w:rsidRDefault="00487164" w:rsidP="006406C9">
            <w:pPr>
              <w:spacing w:line="240" w:lineRule="auto"/>
              <w:ind w:firstLine="0"/>
            </w:pPr>
            <w:r>
              <w:t>[X5]</w:t>
            </w:r>
            <w:r w:rsidRPr="000C3B54">
              <w:rPr>
                <w:vertAlign w:val="superscript"/>
              </w:rPr>
              <w:t>-</w:t>
            </w:r>
          </w:p>
        </w:tc>
      </w:tr>
      <w:tr w:rsidR="00487164" w14:paraId="1A830111" w14:textId="77777777" w:rsidTr="009A700E">
        <w:tc>
          <w:tcPr>
            <w:tcW w:w="2196" w:type="dxa"/>
          </w:tcPr>
          <w:p w14:paraId="424D8737" w14:textId="77777777" w:rsidR="00487164" w:rsidRDefault="00487164" w:rsidP="002E02C3">
            <w:pPr>
              <w:spacing w:line="240" w:lineRule="auto"/>
              <w:ind w:firstLine="0"/>
            </w:pPr>
            <w:r>
              <w:t>Surface species</w:t>
            </w:r>
          </w:p>
        </w:tc>
        <w:tc>
          <w:tcPr>
            <w:tcW w:w="2103" w:type="dxa"/>
          </w:tcPr>
          <w:p w14:paraId="33491F26" w14:textId="77777777" w:rsidR="00487164" w:rsidRDefault="00487164" w:rsidP="006406C9">
            <w:pPr>
              <w:spacing w:line="240" w:lineRule="auto"/>
              <w:ind w:firstLine="0"/>
            </w:pPr>
          </w:p>
        </w:tc>
        <w:tc>
          <w:tcPr>
            <w:tcW w:w="1183" w:type="dxa"/>
          </w:tcPr>
          <w:p w14:paraId="173CCA4D" w14:textId="77777777" w:rsidR="00487164" w:rsidRDefault="00487164" w:rsidP="006406C9">
            <w:pPr>
              <w:spacing w:line="240" w:lineRule="auto"/>
              <w:ind w:firstLine="0"/>
            </w:pPr>
            <w:r>
              <w:t>S</w:t>
            </w:r>
          </w:p>
        </w:tc>
        <w:tc>
          <w:tcPr>
            <w:tcW w:w="3396" w:type="dxa"/>
          </w:tcPr>
          <w:p w14:paraId="1229A91E" w14:textId="77777777" w:rsidR="00487164" w:rsidRDefault="00487164" w:rsidP="006406C9">
            <w:pPr>
              <w:spacing w:line="240" w:lineRule="auto"/>
              <w:ind w:firstLine="0"/>
            </w:pPr>
            <w:r>
              <w:t>SOH, BOH,</w:t>
            </w:r>
          </w:p>
          <w:p w14:paraId="63499FC4" w14:textId="77777777" w:rsidR="00487164" w:rsidRDefault="00487164" w:rsidP="006406C9">
            <w:pPr>
              <w:spacing w:line="240" w:lineRule="auto"/>
              <w:ind w:firstLine="0"/>
            </w:pPr>
            <w:r>
              <w:t>depending on site concentration</w:t>
            </w:r>
          </w:p>
        </w:tc>
      </w:tr>
      <w:tr w:rsidR="00487164" w14:paraId="26F7C1CB" w14:textId="77777777" w:rsidTr="009A700E">
        <w:tc>
          <w:tcPr>
            <w:tcW w:w="2196" w:type="dxa"/>
          </w:tcPr>
          <w:p w14:paraId="2ECC9B01" w14:textId="77777777" w:rsidR="00487164" w:rsidRDefault="00487164" w:rsidP="002E02C3">
            <w:pPr>
              <w:spacing w:line="240" w:lineRule="auto"/>
              <w:ind w:firstLine="0"/>
            </w:pPr>
            <w:r>
              <w:t>Equilibrium phases</w:t>
            </w:r>
          </w:p>
        </w:tc>
        <w:tc>
          <w:tcPr>
            <w:tcW w:w="2103" w:type="dxa"/>
          </w:tcPr>
          <w:p w14:paraId="7A63472F" w14:textId="77777777" w:rsidR="00487164" w:rsidRDefault="00487164" w:rsidP="006406C9">
            <w:pPr>
              <w:spacing w:line="240" w:lineRule="auto"/>
              <w:ind w:firstLine="0"/>
            </w:pPr>
            <w:r>
              <w:t>CP1</w:t>
            </w:r>
          </w:p>
        </w:tc>
        <w:tc>
          <w:tcPr>
            <w:tcW w:w="1183" w:type="dxa"/>
          </w:tcPr>
          <w:p w14:paraId="4DAEBD66" w14:textId="77777777" w:rsidR="00487164" w:rsidRDefault="00487164" w:rsidP="006406C9">
            <w:pPr>
              <w:spacing w:line="240" w:lineRule="auto"/>
              <w:ind w:firstLine="0"/>
            </w:pPr>
            <w:r>
              <w:t>X2</w:t>
            </w:r>
            <w:r w:rsidRPr="00FE59F3">
              <w:rPr>
                <w:vertAlign w:val="subscript"/>
              </w:rPr>
              <w:t>3</w:t>
            </w:r>
            <w:r>
              <w:t>X3</w:t>
            </w:r>
          </w:p>
        </w:tc>
        <w:tc>
          <w:tcPr>
            <w:tcW w:w="3396" w:type="dxa"/>
          </w:tcPr>
          <w:p w14:paraId="43A4DE7A" w14:textId="77777777" w:rsidR="00487164" w:rsidRPr="00667080" w:rsidRDefault="00487164" w:rsidP="006406C9">
            <w:pPr>
              <w:spacing w:line="240" w:lineRule="auto"/>
              <w:ind w:firstLine="0"/>
            </w:pPr>
            <w:r>
              <w:t>H</w:t>
            </w:r>
            <w:r w:rsidRPr="00FE59F3">
              <w:rPr>
                <w:vertAlign w:val="subscript"/>
              </w:rPr>
              <w:t>3</w:t>
            </w:r>
            <w:r>
              <w:t>[X3]</w:t>
            </w:r>
          </w:p>
        </w:tc>
      </w:tr>
      <w:tr w:rsidR="00487164" w14:paraId="52A82810" w14:textId="77777777" w:rsidTr="009A700E">
        <w:tc>
          <w:tcPr>
            <w:tcW w:w="2196" w:type="dxa"/>
          </w:tcPr>
          <w:p w14:paraId="09D24990" w14:textId="77777777" w:rsidR="00487164" w:rsidRDefault="00487164" w:rsidP="002E02C3">
            <w:pPr>
              <w:spacing w:line="240" w:lineRule="auto"/>
              <w:ind w:firstLine="0"/>
            </w:pPr>
          </w:p>
        </w:tc>
        <w:tc>
          <w:tcPr>
            <w:tcW w:w="2103" w:type="dxa"/>
          </w:tcPr>
          <w:p w14:paraId="635CD15B" w14:textId="77777777" w:rsidR="00487164" w:rsidRDefault="00487164" w:rsidP="006406C9">
            <w:pPr>
              <w:spacing w:line="240" w:lineRule="auto"/>
              <w:ind w:firstLine="0"/>
            </w:pPr>
            <w:r>
              <w:t>CP2</w:t>
            </w:r>
          </w:p>
        </w:tc>
        <w:tc>
          <w:tcPr>
            <w:tcW w:w="1183" w:type="dxa"/>
          </w:tcPr>
          <w:p w14:paraId="7AD88B2A" w14:textId="77777777" w:rsidR="00487164" w:rsidRDefault="00487164" w:rsidP="006406C9">
            <w:pPr>
              <w:spacing w:line="240" w:lineRule="auto"/>
              <w:ind w:firstLine="0"/>
            </w:pPr>
            <w:r>
              <w:t>X2X5</w:t>
            </w:r>
          </w:p>
        </w:tc>
        <w:tc>
          <w:tcPr>
            <w:tcW w:w="3396" w:type="dxa"/>
          </w:tcPr>
          <w:p w14:paraId="605FB4CE" w14:textId="77777777" w:rsidR="00487164" w:rsidRDefault="00487164" w:rsidP="006406C9">
            <w:pPr>
              <w:spacing w:line="240" w:lineRule="auto"/>
              <w:ind w:firstLine="0"/>
            </w:pPr>
            <w:r>
              <w:t>H[X5]</w:t>
            </w:r>
          </w:p>
        </w:tc>
      </w:tr>
      <w:tr w:rsidR="00487164" w14:paraId="3F5B4705" w14:textId="77777777" w:rsidTr="009A700E">
        <w:tc>
          <w:tcPr>
            <w:tcW w:w="2196" w:type="dxa"/>
          </w:tcPr>
          <w:p w14:paraId="1815D6DD" w14:textId="77777777" w:rsidR="00487164" w:rsidRDefault="00487164" w:rsidP="002E02C3">
            <w:pPr>
              <w:spacing w:line="240" w:lineRule="auto"/>
              <w:ind w:firstLine="0"/>
            </w:pPr>
            <w:r>
              <w:t>Kinetic reactants</w:t>
            </w:r>
          </w:p>
        </w:tc>
        <w:tc>
          <w:tcPr>
            <w:tcW w:w="2103" w:type="dxa"/>
          </w:tcPr>
          <w:p w14:paraId="18E0A917" w14:textId="77777777" w:rsidR="00487164" w:rsidRDefault="00487164" w:rsidP="006406C9">
            <w:pPr>
              <w:spacing w:line="240" w:lineRule="auto"/>
              <w:ind w:firstLine="0"/>
            </w:pPr>
            <w:r>
              <w:t>Cc</w:t>
            </w:r>
          </w:p>
        </w:tc>
        <w:tc>
          <w:tcPr>
            <w:tcW w:w="1183" w:type="dxa"/>
          </w:tcPr>
          <w:p w14:paraId="7DC391CC" w14:textId="77777777" w:rsidR="00487164" w:rsidRDefault="00487164" w:rsidP="006406C9">
            <w:pPr>
              <w:spacing w:line="240" w:lineRule="auto"/>
              <w:ind w:firstLine="0"/>
            </w:pPr>
            <w:r>
              <w:t>X2X4</w:t>
            </w:r>
          </w:p>
        </w:tc>
        <w:tc>
          <w:tcPr>
            <w:tcW w:w="3396" w:type="dxa"/>
          </w:tcPr>
          <w:p w14:paraId="52BD3306" w14:textId="77777777" w:rsidR="00487164" w:rsidRDefault="00487164" w:rsidP="006406C9">
            <w:pPr>
              <w:spacing w:line="240" w:lineRule="auto"/>
              <w:ind w:firstLine="0"/>
            </w:pPr>
            <w:r>
              <w:t>H[X4] gain to solution</w:t>
            </w:r>
          </w:p>
        </w:tc>
      </w:tr>
      <w:tr w:rsidR="00487164" w14:paraId="06DD4B90" w14:textId="77777777" w:rsidTr="009A700E">
        <w:tc>
          <w:tcPr>
            <w:tcW w:w="2196" w:type="dxa"/>
          </w:tcPr>
          <w:p w14:paraId="2BC05C7D" w14:textId="77777777" w:rsidR="00487164" w:rsidRDefault="00487164" w:rsidP="002E02C3">
            <w:pPr>
              <w:spacing w:line="240" w:lineRule="auto"/>
              <w:ind w:firstLine="0"/>
            </w:pPr>
          </w:p>
        </w:tc>
        <w:tc>
          <w:tcPr>
            <w:tcW w:w="2103" w:type="dxa"/>
          </w:tcPr>
          <w:p w14:paraId="0DA900CE" w14:textId="77777777" w:rsidR="00487164" w:rsidRDefault="00487164" w:rsidP="006406C9">
            <w:pPr>
              <w:spacing w:line="240" w:lineRule="auto"/>
              <w:ind w:firstLine="0"/>
            </w:pPr>
            <w:r>
              <w:t>X5 decomposition</w:t>
            </w:r>
          </w:p>
        </w:tc>
        <w:tc>
          <w:tcPr>
            <w:tcW w:w="1183" w:type="dxa"/>
          </w:tcPr>
          <w:p w14:paraId="279086B3" w14:textId="77777777" w:rsidR="00487164" w:rsidRDefault="00487164" w:rsidP="006406C9">
            <w:pPr>
              <w:spacing w:line="240" w:lineRule="auto"/>
              <w:ind w:firstLine="0"/>
            </w:pPr>
            <w:r>
              <w:t>X2</w:t>
            </w:r>
            <w:r w:rsidRPr="00FE59F3">
              <w:rPr>
                <w:vertAlign w:val="subscript"/>
              </w:rPr>
              <w:t>3</w:t>
            </w:r>
            <w:r>
              <w:t>X3</w:t>
            </w:r>
          </w:p>
          <w:p w14:paraId="6E8C4CC7" w14:textId="77777777" w:rsidR="00487164" w:rsidRPr="00FE59F3" w:rsidRDefault="00487164" w:rsidP="006406C9">
            <w:pPr>
              <w:spacing w:line="240" w:lineRule="auto"/>
              <w:ind w:firstLine="0"/>
            </w:pPr>
            <w:r>
              <w:t>X2X5</w:t>
            </w:r>
          </w:p>
        </w:tc>
        <w:tc>
          <w:tcPr>
            <w:tcW w:w="3396" w:type="dxa"/>
          </w:tcPr>
          <w:p w14:paraId="176A60A3" w14:textId="77777777" w:rsidR="00487164" w:rsidRDefault="00487164" w:rsidP="006406C9">
            <w:pPr>
              <w:spacing w:line="240" w:lineRule="auto"/>
              <w:ind w:firstLine="0"/>
            </w:pPr>
            <w:r>
              <w:t>H</w:t>
            </w:r>
            <w:r w:rsidRPr="000C3B54">
              <w:rPr>
                <w:vertAlign w:val="subscript"/>
              </w:rPr>
              <w:t>3</w:t>
            </w:r>
            <w:r>
              <w:t>[X3] gain to solution</w:t>
            </w:r>
          </w:p>
          <w:p w14:paraId="670A07E2" w14:textId="77777777" w:rsidR="00487164" w:rsidRDefault="00487164" w:rsidP="006406C9">
            <w:pPr>
              <w:spacing w:line="240" w:lineRule="auto"/>
              <w:ind w:firstLine="0"/>
            </w:pPr>
            <w:r>
              <w:t>H[X5] loss from solution</w:t>
            </w:r>
          </w:p>
        </w:tc>
      </w:tr>
    </w:tbl>
    <w:p w14:paraId="72A87A59" w14:textId="77777777" w:rsidR="00487164" w:rsidRDefault="00487164" w:rsidP="002E02C3">
      <w:pPr>
        <w:pStyle w:val="Text"/>
        <w:rPr>
          <w:lang w:val="en-US"/>
        </w:rPr>
      </w:pPr>
    </w:p>
    <w:bookmarkEnd w:id="190"/>
    <w:bookmarkEnd w:id="191"/>
    <w:p w14:paraId="5674EE63" w14:textId="5D281E58" w:rsidR="00FB3882" w:rsidRPr="00C96962" w:rsidRDefault="00FB3882" w:rsidP="006406C9">
      <w:pPr>
        <w:pStyle w:val="Text"/>
        <w:rPr>
          <w:lang w:val="en-US"/>
        </w:rPr>
      </w:pPr>
      <w:r w:rsidRPr="00C96962">
        <w:rPr>
          <w:lang w:val="en-US"/>
        </w:rPr>
        <w:t xml:space="preserve">Because </w:t>
      </w:r>
      <w:r w:rsidR="001867EB">
        <w:rPr>
          <w:lang w:val="en-US"/>
        </w:rPr>
        <w:t>MoMaS</w:t>
      </w:r>
      <w:r w:rsidRPr="00C96962">
        <w:rPr>
          <w:lang w:val="en-US"/>
        </w:rPr>
        <w:t xml:space="preserve"> reaction networks ignore activity correction, activity coefficients in PHREEQC </w:t>
      </w:r>
      <w:r w:rsidR="0070617F">
        <w:rPr>
          <w:lang w:val="en-US"/>
        </w:rPr>
        <w:t>were</w:t>
      </w:r>
      <w:r w:rsidR="0070617F" w:rsidRPr="00C96962">
        <w:rPr>
          <w:lang w:val="en-US"/>
        </w:rPr>
        <w:t xml:space="preserve"> </w:t>
      </w:r>
      <w:r w:rsidRPr="00C96962">
        <w:rPr>
          <w:lang w:val="en-US"/>
        </w:rPr>
        <w:t xml:space="preserve">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r w:rsidRPr="00C96962">
        <w:rPr>
          <w:lang w:val="en-US"/>
        </w:rPr>
        <w:t>Hückel equation to 10</w:t>
      </w:r>
      <w:r w:rsidRPr="00C96962">
        <w:rPr>
          <w:vertAlign w:val="superscript"/>
          <w:lang w:val="en-US"/>
        </w:rPr>
        <w:t>12</w:t>
      </w:r>
      <w:r w:rsidRPr="00C96962">
        <w:rPr>
          <w:lang w:val="en-US"/>
        </w:rPr>
        <w:t xml:space="preserve"> and 0 respectively</w:t>
      </w:r>
      <w:r w:rsidR="00837719">
        <w:rPr>
          <w:lang w:val="en-US"/>
        </w:rPr>
        <w:t xml:space="preserve"> </w:t>
      </w:r>
      <w:r w:rsidR="00837719">
        <w:rPr>
          <w:lang w:val="en-US"/>
        </w:rPr>
        <w:fldChar w:fldCharType="begin"/>
      </w:r>
      <w:r w:rsidR="00837719">
        <w:rPr>
          <w:lang w:val="en-US"/>
        </w:rPr>
        <w:instrText xml:space="preserve"> ADDIN EN.CITE &lt;EndNote&gt;&lt;Cite&gt;&lt;Author&gt;Parkhurst&lt;/Author&gt;&lt;Year&gt;1999&lt;/Year&gt;&lt;RecNum&gt;1556&lt;/RecNum&gt;&lt;DisplayText&gt;(Parkhurst and Appelo, 1999)&lt;/DisplayText&gt;&lt;record&gt;&lt;rec-number&gt;1556&lt;/rec-number&gt;&lt;foreign-keys&gt;&lt;key app="EN" db-id="9ffszz5z6ae0dbe5dftxxexyafe99t00zead"&gt;1556&lt;/key&gt;&lt;key app="ENWeb" db-id="SGzuuwrtqggAAAR0vrs"&gt;1583&lt;/key&gt;&lt;/foreign-keys&gt;&lt;ref-type name="Report"&gt;27&lt;/ref-type&gt;&lt;contributors&gt;&lt;authors&gt;&lt;author&gt;Parkhurst, D.L.&lt;/author&gt;&lt;author&gt;Appelo, C.A.J.&lt;/author&gt;&lt;/authors&gt;&lt;/contributors&gt;&lt;titles&gt;&lt;title&gt;User&amp;apos;s guide to PHREEQC (version 2): A computer program for speciation, batch-reaction, one-dimensional transport, and inverse geochemical calculations&lt;/title&gt;&lt;/titles&gt;&lt;pages&gt;312&lt;/pages&gt;&lt;dates&gt;&lt;year&gt;1999&lt;/year&gt;&lt;/dates&gt;&lt;pub-location&gt;Denver, Colorado&lt;/pub-location&gt;&lt;publisher&gt;U.S. Geological Survey&lt;/publisher&gt;&lt;isbn&gt;Water-Resources Investigations Report 99-4259&lt;/isbn&gt;&lt;urls&gt;&lt;/urls&gt;&lt;/record&gt;&lt;/Cite&gt;&lt;/EndNote&gt;</w:instrText>
      </w:r>
      <w:r w:rsidR="00837719">
        <w:rPr>
          <w:lang w:val="en-US"/>
        </w:rPr>
        <w:fldChar w:fldCharType="separate"/>
      </w:r>
      <w:r w:rsidR="00837719">
        <w:rPr>
          <w:noProof/>
          <w:lang w:val="en-US"/>
        </w:rPr>
        <w:t>(</w:t>
      </w:r>
      <w:hyperlink w:anchor="_ENREF_34" w:tooltip="Parkhurst, 1999 #1556" w:history="1">
        <w:r w:rsidR="004C3286">
          <w:rPr>
            <w:noProof/>
            <w:lang w:val="en-US"/>
          </w:rPr>
          <w:t>Parkhurst and Appelo, 1999</w:t>
        </w:r>
      </w:hyperlink>
      <w:r w:rsidR="00837719">
        <w:rPr>
          <w:noProof/>
          <w:lang w:val="en-US"/>
        </w:rPr>
        <w:t>)</w:t>
      </w:r>
      <w:r w:rsidR="00837719">
        <w:rPr>
          <w:lang w:val="en-US"/>
        </w:rPr>
        <w:fldChar w:fldCharType="end"/>
      </w:r>
      <w:r w:rsidRPr="00C96962">
        <w:rPr>
          <w:lang w:val="en-US"/>
        </w:rPr>
        <w:t>.</w:t>
      </w:r>
      <w:r w:rsidR="00716F86">
        <w:rPr>
          <w:lang w:val="en-US"/>
        </w:rPr>
        <w:t xml:space="preserve"> The activity of water was assumed to be 1.0 in the MoMaS, so the mass-action expression for OH</w:t>
      </w:r>
      <w:r w:rsidR="00716F86" w:rsidRPr="00626A52">
        <w:rPr>
          <w:vertAlign w:val="superscript"/>
          <w:lang w:val="en-US"/>
        </w:rPr>
        <w:t>-</w:t>
      </w:r>
      <w:r w:rsidR="00716F86">
        <w:rPr>
          <w:lang w:val="en-US"/>
        </w:rPr>
        <w:t xml:space="preserve"> was adjusted to remove the effects of nonunity activity of water. </w:t>
      </w:r>
    </w:p>
    <w:p w14:paraId="598F4DB5" w14:textId="439985E2" w:rsidR="00BA2629" w:rsidRPr="00C96962" w:rsidRDefault="00487164" w:rsidP="006406C9">
      <w:pPr>
        <w:pStyle w:val="Text"/>
        <w:rPr>
          <w:lang w:val="en-US"/>
        </w:rPr>
      </w:pPr>
      <w:r w:rsidRPr="00C96962">
        <w:rPr>
          <w:lang w:val="en-US"/>
        </w:rPr>
        <w:t>MoMaS defines mass</w:t>
      </w:r>
      <w:r>
        <w:rPr>
          <w:lang w:val="en-US"/>
        </w:rPr>
        <w:t>-</w:t>
      </w:r>
      <w:r w:rsidRPr="00C96962">
        <w:rPr>
          <w:lang w:val="en-US"/>
        </w:rPr>
        <w:t xml:space="preserve">action equations for bidentate </w:t>
      </w:r>
      <w:r>
        <w:rPr>
          <w:lang w:val="en-US"/>
        </w:rPr>
        <w:t xml:space="preserve">surface </w:t>
      </w:r>
      <w:r w:rsidRPr="00C96962">
        <w:rPr>
          <w:lang w:val="en-US"/>
        </w:rPr>
        <w:t xml:space="preserve">complexation in terms </w:t>
      </w:r>
      <w:r w:rsidR="00BA2629" w:rsidRPr="00C96962">
        <w:rPr>
          <w:lang w:val="en-US"/>
        </w:rPr>
        <w:t>of molarity</w:t>
      </w:r>
      <w:r w:rsidR="00BA2629">
        <w:rPr>
          <w:lang w:val="en-US"/>
        </w:rPr>
        <w:t>, which has been recognized as problematic</w:t>
      </w:r>
      <w:r w:rsidR="00837719">
        <w:t xml:space="preserve"> </w:t>
      </w:r>
      <w:r w:rsidR="00837719">
        <w:fldChar w:fldCharType="begin"/>
      </w:r>
      <w:r w:rsidR="00311679">
        <w:instrText xml:space="preserve"> ADDIN EN.CITE &lt;EndNote&gt;&lt;Cite&gt;&lt;Author&gt;Wang&lt;/Author&gt;&lt;Year&gt;2013&lt;/Year&gt;&lt;RecNum&gt;5614&lt;/RecNum&gt;&lt;DisplayText&gt;(Wang and Giammar, 2013)&lt;/DisplayText&gt;&lt;record&gt;&lt;rec-number&gt;5614&lt;/rec-number&gt;&lt;foreign-keys&gt;&lt;key app="EN" db-id="9ffszz5z6ae0dbe5dftxxexyafe99t00zead"&gt;5614&lt;/key&gt;&lt;/foreign-keys&gt;&lt;ref-type name="Journal Article"&gt;17&lt;/ref-type&gt;&lt;contributors&gt;&lt;authors&gt;&lt;author&gt;Wang, Z.&lt;/author&gt;&lt;author&gt;Giammar, D. E.&lt;/author&gt;&lt;/authors&gt;&lt;/contributors&gt;&lt;auth-address&gt;Department of Energy, Environmental and Chemical Engineering, Washington University, St. Louis, Missouri, USA.&lt;/auth-address&gt;&lt;titles&gt;&lt;title&gt;Mass action expressions for bidentate adsorption in surface complexation modeling: theory and practice&lt;/title&gt;&lt;secondary-title&gt;Environmental Science &amp;amp; Technology&lt;/secondary-title&gt;&lt;alt-title&gt;Environmental science &amp;amp; technology&lt;/alt-title&gt;&lt;/titles&gt;&lt;periodical&gt;&lt;full-title&gt;Environmental Science &amp;amp; Technology&lt;/full-title&gt;&lt;abbr-1&gt;Environ Sci Technol&lt;/abbr-1&gt;&lt;/periodical&gt;&lt;alt-periodical&gt;&lt;full-title&gt;Environmental Science &amp;amp; Technology&lt;/full-title&gt;&lt;abbr-1&gt;Environ Sci Technol&lt;/abbr-1&gt;&lt;/alt-periodical&gt;&lt;pages&gt;3982-96&lt;/pages&gt;&lt;volume&gt;47&lt;/volume&gt;&lt;number&gt;9&lt;/number&gt;&lt;keywords&gt;&lt;keyword&gt;Adsorption&lt;/keyword&gt;&lt;keyword&gt;*Models, Theoretical&lt;/keyword&gt;&lt;keyword&gt;*Surface Properties&lt;/keyword&gt;&lt;/keywords&gt;&lt;dates&gt;&lt;year&gt;2013&lt;/year&gt;&lt;pub-dates&gt;&lt;date&gt;May 7&lt;/date&gt;&lt;/pub-dates&gt;&lt;/dates&gt;&lt;isbn&gt;1520-5851 (Electronic)&amp;#xD;0013-936X (Linking)&lt;/isbn&gt;&lt;accession-num&gt;23550655&lt;/accession-num&gt;&lt;urls&gt;&lt;related-urls&gt;&lt;url&gt;http://www.ncbi.nlm.nih.gov/pubmed/23550655&lt;/url&gt;&lt;url&gt;http://pubs.acs.org/doi/abs/10.1021/es305180e&lt;/url&gt;&lt;/related-urls&gt;&lt;/urls&gt;&lt;electronic-resource-num&gt;10.1021/es305180e&lt;/electronic-resource-num&gt;&lt;/record&gt;&lt;/Cite&gt;&lt;/EndNote&gt;</w:instrText>
      </w:r>
      <w:r w:rsidR="00837719">
        <w:fldChar w:fldCharType="separate"/>
      </w:r>
      <w:r w:rsidR="00837719">
        <w:rPr>
          <w:noProof/>
        </w:rPr>
        <w:t>(</w:t>
      </w:r>
      <w:hyperlink w:anchor="_ENREF_45" w:tooltip="Wang, 2013 #5614" w:history="1">
        <w:r w:rsidR="004C3286">
          <w:rPr>
            <w:noProof/>
          </w:rPr>
          <w:t>Wang and Giammar, 2013</w:t>
        </w:r>
      </w:hyperlink>
      <w:r w:rsidR="00837719">
        <w:rPr>
          <w:noProof/>
        </w:rPr>
        <w:t>)</w:t>
      </w:r>
      <w:r w:rsidR="00837719">
        <w:fldChar w:fldCharType="end"/>
      </w:r>
      <w:r w:rsidR="00BA2629">
        <w:rPr>
          <w:lang w:val="en-US"/>
        </w:rPr>
        <w:t>, whereas</w:t>
      </w:r>
      <w:r w:rsidR="00BA2629" w:rsidRPr="00C96962">
        <w:rPr>
          <w:lang w:val="en-US"/>
        </w:rPr>
        <w:t xml:space="preserve"> PHREEQC uses the mole fraction of sites occupied </w:t>
      </w:r>
      <w:r w:rsidR="00BA2629">
        <w:rPr>
          <w:lang w:val="en-US"/>
        </w:rPr>
        <w:t xml:space="preserve">for </w:t>
      </w:r>
      <w:r w:rsidR="00BA2629" w:rsidRPr="00C96962">
        <w:rPr>
          <w:lang w:val="en-US"/>
        </w:rPr>
        <w:t>activity of surface species</w:t>
      </w:r>
      <w:r w:rsidR="00BA2629">
        <w:rPr>
          <w:lang w:val="en-US"/>
        </w:rPr>
        <w:t xml:space="preserve">. To be consistent with the MoMaS definitions, it was necessary to define different equilibrium constants for different surface site concentrations. </w:t>
      </w:r>
      <w:r w:rsidR="00BA2629" w:rsidRPr="00C96962">
        <w:rPr>
          <w:lang w:val="en-US"/>
        </w:rPr>
        <w:t>Thus, two surface</w:t>
      </w:r>
      <w:r w:rsidR="00BA2629">
        <w:rPr>
          <w:lang w:val="en-US"/>
        </w:rPr>
        <w:t>s were defined</w:t>
      </w:r>
      <w:r w:rsidR="00BA2629" w:rsidRPr="00C96962">
        <w:rPr>
          <w:lang w:val="en-US"/>
        </w:rPr>
        <w:t xml:space="preserve"> </w:t>
      </w:r>
      <w:r w:rsidR="00BA2629">
        <w:rPr>
          <w:lang w:val="en-US"/>
        </w:rPr>
        <w:t>that had</w:t>
      </w:r>
      <w:r w:rsidR="00BA2629" w:rsidRPr="00C96962">
        <w:rPr>
          <w:lang w:val="en-US"/>
        </w:rPr>
        <w:t xml:space="preserve"> different </w:t>
      </w:r>
      <w:r w:rsidR="00BA2629">
        <w:rPr>
          <w:lang w:val="en-US"/>
        </w:rPr>
        <w:t>equilibrium</w:t>
      </w:r>
      <w:r w:rsidR="00BA2629" w:rsidRPr="00C96962">
        <w:rPr>
          <w:lang w:val="en-US"/>
        </w:rPr>
        <w:t xml:space="preserve"> constants</w:t>
      </w:r>
      <w:r w:rsidR="00BA2629">
        <w:rPr>
          <w:lang w:val="en-US"/>
        </w:rPr>
        <w:t xml:space="preserve"> for the surface species; each was assigned to correspond with the surface site concentrations for the two subdomains of the 1D and 2D MoMaS problems. All definitions used standard PHREEQC input; no modification of the PhreeqcRM code was necessary.</w:t>
      </w:r>
    </w:p>
    <w:p w14:paraId="5B34F15D" w14:textId="5CF75872" w:rsidR="00FB3882" w:rsidRDefault="00A711F2" w:rsidP="006406C9">
      <w:pPr>
        <w:pStyle w:val="Heading3"/>
        <w:numPr>
          <w:ilvl w:val="2"/>
          <w:numId w:val="10"/>
        </w:numPr>
      </w:pPr>
      <w:r>
        <w:lastRenderedPageBreak/>
        <w:t>1D MoMaS Calculations with PHAST</w:t>
      </w:r>
    </w:p>
    <w:p w14:paraId="3C259907" w14:textId="345A53E4" w:rsidR="00DA4B8E" w:rsidRPr="00DA4B8E" w:rsidRDefault="00C57779" w:rsidP="006406C9">
      <w:pPr>
        <w:pStyle w:val="Text"/>
      </w:pPr>
      <w:r>
        <w:t xml:space="preserve">The 1D easy, </w:t>
      </w:r>
      <w:del w:id="192" w:author="Parkhurst, David L." w:date="2015-01-14T17:14:00Z">
        <w:r w:rsidDel="00852A73">
          <w:delText>advective</w:delText>
        </w:r>
      </w:del>
      <w:ins w:id="193" w:author="Parkhurst, David L." w:date="2015-01-14T17:14:00Z">
        <w:r w:rsidR="00852A73">
          <w:t>advecti</w:t>
        </w:r>
        <w:r w:rsidR="00852A73">
          <w:t>on</w:t>
        </w:r>
      </w:ins>
      <w:ins w:id="194" w:author="Parkhurst, David L." w:date="2015-01-14T17:13:00Z">
        <w:r w:rsidR="00852A73">
          <w:t>-dominated</w:t>
        </w:r>
      </w:ins>
      <w:r>
        <w:t xml:space="preserve"> </w:t>
      </w:r>
      <w:r w:rsidR="00147BD5">
        <w:t>benchmark</w:t>
      </w:r>
      <w:ins w:id="195" w:author="Parkhurst, David L." w:date="2015-01-14T15:24:00Z">
        <w:r w:rsidR="008B134F">
          <w:t xml:space="preserve">, </w:t>
        </w:r>
        <w:commentRangeStart w:id="196"/>
        <w:r w:rsidR="008B134F">
          <w:t>in which dispersivities are relatively small</w:t>
        </w:r>
      </w:ins>
      <w:commentRangeEnd w:id="196"/>
      <w:ins w:id="197" w:author="Parkhurst, David L." w:date="2015-01-14T15:26:00Z">
        <w:r w:rsidR="00A22001">
          <w:rPr>
            <w:rStyle w:val="CommentReference"/>
            <w:rFonts w:eastAsiaTheme="minorHAnsi" w:cstheme="minorBidi"/>
            <w:lang w:val="en-US" w:eastAsia="en-US"/>
          </w:rPr>
          <w:commentReference w:id="196"/>
        </w:r>
      </w:ins>
      <w:ins w:id="198" w:author="Parkhurst, David L." w:date="2015-01-14T15:24:00Z">
        <w:r w:rsidR="008B134F">
          <w:t>,</w:t>
        </w:r>
      </w:ins>
      <w:r w:rsidR="00147BD5">
        <w:t xml:space="preserve">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w:t>
      </w:r>
      <w:del w:id="199" w:author="Parkhurst, David L." w:date="2015-01-14T17:14:00Z">
        <w:r w:rsidDel="00852A73">
          <w:delText xml:space="preserve">advective </w:delText>
        </w:r>
      </w:del>
      <w:ins w:id="200" w:author="Parkhurst, David L." w:date="2015-01-14T17:14:00Z">
        <w:r w:rsidR="00852A73">
          <w:t>advecti</w:t>
        </w:r>
        <w:r w:rsidR="00852A73">
          <w:t>on-dominated</w:t>
        </w:r>
        <w:r w:rsidR="00852A73">
          <w:t xml:space="preserve"> </w:t>
        </w:r>
      </w:ins>
      <w:r>
        <w:t xml:space="preserve">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w:t>
      </w:r>
      <w:r w:rsidR="00104798" w:rsidRPr="00104798">
        <w:t>Mayer and MacQuarrie</w:t>
      </w:r>
      <w:r w:rsidR="003036E2">
        <w:t xml:space="preserve"> </w:t>
      </w:r>
      <w:r w:rsidR="00837719">
        <w:fldChar w:fldCharType="begin"/>
      </w:r>
      <w:r w:rsidR="00104798">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837719">
        <w:fldChar w:fldCharType="separate"/>
      </w:r>
      <w:r w:rsidR="00104798">
        <w:rPr>
          <w:noProof/>
        </w:rPr>
        <w:t>(</w:t>
      </w:r>
      <w:hyperlink w:anchor="_ENREF_28" w:tooltip="Mayer, 2009 #5092" w:history="1">
        <w:r w:rsidR="004C3286">
          <w:rPr>
            <w:noProof/>
          </w:rPr>
          <w:t>2009</w:t>
        </w:r>
      </w:hyperlink>
      <w:r w:rsidR="00104798">
        <w:rPr>
          <w:noProof/>
        </w:rPr>
        <w:t>)</w:t>
      </w:r>
      <w:r w:rsidR="00837719">
        <w:fldChar w:fldCharType="end"/>
      </w:r>
      <w:r w:rsidR="00837719">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Backward-in-time and upstream-in-space weighting, which is unconditionally stable but introduces some numerical dispersion, was used for all simulations. Estimates of the numerical dispersivit</w:t>
      </w:r>
      <w:r w:rsidR="006B4C24">
        <w:t xml:space="preserve">ies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r w:rsidR="006B4C24" w:rsidRPr="00381F30">
        <w:rPr>
          <w:vertAlign w:val="superscript"/>
        </w:rPr>
        <w:t>3</w:t>
      </w:r>
      <w:r w:rsidR="00BA2629"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4B6F4935" w:rsidR="0018736D" w:rsidRDefault="008A6C1D" w:rsidP="006406C9">
      <w:pPr>
        <w:pStyle w:val="Text"/>
        <w:rPr>
          <w:lang w:val="en-US"/>
        </w:rPr>
      </w:pPr>
      <w:r>
        <w:rPr>
          <w:lang w:val="en-US"/>
        </w:rPr>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shows the resolution of the surface-species peak for 0.05-unit and 0.01-unit</w:t>
      </w:r>
      <w:r w:rsidR="0070617F">
        <w:rPr>
          <w:lang w:val="en-US"/>
        </w:rPr>
        <w:t xml:space="preserve"> time step</w:t>
      </w:r>
      <w:r w:rsidR="00984CD6">
        <w:rPr>
          <w:lang w:val="en-US"/>
        </w:rPr>
        <w:t xml:space="preserve"> runs. The smaller time step produces a sharper peak and a deeper valley at distances beyond the peak, indicating that grid </w:t>
      </w:r>
      <w:r w:rsidR="0018736D">
        <w:rPr>
          <w:lang w:val="en-US"/>
        </w:rPr>
        <w:t xml:space="preserve">and time </w:t>
      </w:r>
      <w:r w:rsidR="00984CD6">
        <w:rPr>
          <w:lang w:val="en-US"/>
        </w:rPr>
        <w:t xml:space="preserve">convergence </w:t>
      </w:r>
      <w:r w:rsidR="0070617F">
        <w:rPr>
          <w:lang w:val="en-US"/>
        </w:rPr>
        <w:t>is not</w:t>
      </w:r>
      <w:r w:rsidR="00984CD6">
        <w:rPr>
          <w:lang w:val="en-US"/>
        </w:rPr>
        <w:t xml:space="preserve"> completely achieved. </w:t>
      </w:r>
      <w:r w:rsidR="00DB44FF">
        <w:rPr>
          <w:lang w:val="en-US"/>
        </w:rPr>
        <w:t>Although, smaller time steps for this simulation are feasible, a better approach is to implement an automatic time-stepping algorithm</w:t>
      </w:r>
      <w:r w:rsidR="00837719">
        <w:t xml:space="preserve"> </w:t>
      </w:r>
      <w:r w:rsidR="00837719">
        <w:fldChar w:fldCharType="begin"/>
      </w:r>
      <w:r w:rsidR="00837719">
        <w:instrText xml:space="preserve"> ADDIN EN.CITE &lt;EndNote&gt;&lt;Cite&gt;&lt;Author&gt;Mayer&lt;/Author&gt;&lt;Year&gt;2009&lt;/Year&gt;&lt;RecNum&gt;5092&lt;/RecNum&gt;&lt;DisplayText&gt;(Mayer and MacQuarrie, 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837719">
        <w:fldChar w:fldCharType="separate"/>
      </w:r>
      <w:r w:rsidR="00837719">
        <w:rPr>
          <w:noProof/>
        </w:rPr>
        <w:t>(</w:t>
      </w:r>
      <w:hyperlink w:anchor="_ENREF_28" w:tooltip="Mayer, 2009 #5092" w:history="1">
        <w:r w:rsidR="004C3286">
          <w:rPr>
            <w:noProof/>
          </w:rPr>
          <w:t>Mayer and MacQuarrie, 2009</w:t>
        </w:r>
      </w:hyperlink>
      <w:r w:rsidR="00837719">
        <w:rPr>
          <w:noProof/>
        </w:rPr>
        <w:t>)</w:t>
      </w:r>
      <w:r w:rsidR="00837719">
        <w:fldChar w:fldCharType="end"/>
      </w:r>
      <w:r w:rsidR="00DB44FF">
        <w:rPr>
          <w:lang w:val="en-US"/>
        </w:rPr>
        <w:t xml:space="preserve">, which would allow for variable time </w:t>
      </w:r>
      <w:r w:rsidR="00DB44FF">
        <w:rPr>
          <w:lang w:val="en-US"/>
        </w:rPr>
        <w:lastRenderedPageBreak/>
        <w:t xml:space="preserve">steps that achieve a specified accuracy. </w:t>
      </w:r>
      <w:r w:rsidR="00487164">
        <w:rPr>
          <w:lang w:val="en-US"/>
        </w:rPr>
        <w:t>Although the height of the peak is similar</w:t>
      </w:r>
      <w:del w:id="201" w:author="Parkhurst, David L." w:date="2015-01-14T17:16:00Z">
        <w:r w:rsidR="00487164" w:rsidDel="00852A73">
          <w:rPr>
            <w:lang w:val="en-US"/>
          </w:rPr>
          <w:delText xml:space="preserve"> in all calculations</w:delText>
        </w:r>
      </w:del>
      <w:r w:rsidR="00487164">
        <w:rPr>
          <w:lang w:val="en-US"/>
        </w:rPr>
        <w:t>, the location of the peak is at approximately 0.01 distance in the PHAST calculations</w:t>
      </w:r>
      <w:r w:rsidR="00984CD6">
        <w:rPr>
          <w:lang w:val="en-US"/>
        </w:rPr>
        <w:t xml:space="preserve">, whereas the location is closer to 0.02 in the </w:t>
      </w:r>
      <w:r w:rsidR="00104798" w:rsidRPr="00104798">
        <w:rPr>
          <w:lang w:val="en-US"/>
        </w:rPr>
        <w:t>Mayer and MacQuarrie</w:t>
      </w:r>
      <w:r w:rsidR="00984CD6">
        <w:rPr>
          <w:lang w:val="en-US"/>
        </w:rPr>
        <w:t xml:space="preserve"> </w:t>
      </w:r>
      <w:r w:rsidR="0083771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83771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837719">
        <w:rPr>
          <w:lang w:val="en-US"/>
        </w:rPr>
        <w:fldChar w:fldCharType="end"/>
      </w:r>
      <w:r w:rsidR="00837719">
        <w:rPr>
          <w:lang w:val="en-US"/>
        </w:rPr>
        <w:t xml:space="preserve"> </w:t>
      </w:r>
      <w:r w:rsidR="00984CD6">
        <w:rPr>
          <w:lang w:val="en-US"/>
        </w:rPr>
        <w:t xml:space="preserve">and Amir and Kern </w:t>
      </w:r>
      <w:r w:rsidR="00837719">
        <w:rPr>
          <w:lang w:val="en-US"/>
        </w:rPr>
        <w:fldChar w:fldCharType="begin"/>
      </w:r>
      <w:r w:rsidR="00104798">
        <w:rPr>
          <w:lang w:val="en-US"/>
        </w:rPr>
        <w:instrText xml:space="preserve"> ADDIN EN.CITE &lt;EndNote&gt;&lt;Cite ExcludeAuth="1"&gt;&lt;Author&gt;Amir&lt;/Author&gt;&lt;Year&gt;2010&lt;/Year&gt;&lt;RecNum&gt;5615&lt;/RecNum&gt;&lt;DisplayText&gt;(2010)&lt;/DisplayText&gt;&lt;record&gt;&lt;rec-number&gt;5615&lt;/rec-number&gt;&lt;foreign-keys&gt;&lt;key app="EN" db-id="9ffszz5z6ae0dbe5dftxxexyafe99t00zead"&gt;5615&lt;/key&gt;&lt;/foreign-keys&gt;&lt;ref-type name="Journal Article"&gt;17&lt;/ref-type&gt;&lt;contributors&gt;&lt;authors&gt;&lt;author&gt;Amir, Laila&lt;/author&gt;&lt;author&gt;Kern, Michel&lt;/author&gt;&lt;/authors&gt;&lt;/contributors&gt;&lt;titles&gt;&lt;title&gt;A global method for coupling transport with chemistry in heterogeneous porous media&lt;/title&gt;&lt;secondary-title&gt;Computational Geosciences&lt;/secondary-title&gt;&lt;alt-title&gt;Comput Geosci&lt;/alt-title&gt;&lt;/titles&gt;&lt;periodical&gt;&lt;full-title&gt;Computational Geosciences&lt;/full-title&gt;&lt;abbr-1&gt;Computat Geosci&lt;/abbr-1&gt;&lt;/periodical&gt;&lt;pages&gt;465-481&lt;/pages&gt;&lt;volume&gt;14&lt;/volume&gt;&lt;number&gt;3&lt;/number&gt;&lt;keywords&gt;&lt;keyword&gt;Geochemistry&lt;/keyword&gt;&lt;keyword&gt;Transport in porous media&lt;/keyword&gt;&lt;keyword&gt;Newton–Krylov methods&lt;/keyword&gt;&lt;keyword&gt;Advection-diffusion-reaction equations&lt;/keyword&gt;&lt;keyword&gt;76V05&lt;/keyword&gt;&lt;keyword&gt;65M99&lt;/keyword&gt;&lt;/keywords&gt;&lt;dates&gt;&lt;year&gt;2010&lt;/year&gt;&lt;pub-dates&gt;&lt;date&gt;2010/06/01&lt;/date&gt;&lt;/pub-dates&gt;&lt;/dates&gt;&lt;publisher&gt;Springer Netherlands&lt;/publisher&gt;&lt;isbn&gt;1420-0597&lt;/isbn&gt;&lt;urls&gt;&lt;related-urls&gt;&lt;url&gt;http://dx.doi.org/10.1007/s10596-009-9162-x&lt;/url&gt;&lt;/related-urls&gt;&lt;/urls&gt;&lt;electronic-resource-num&gt;10.1007/s10596-009-9162-x&lt;/electronic-resource-num&gt;&lt;language&gt;English&lt;/language&gt;&lt;/record&gt;&lt;/Cite&gt;&lt;/EndNote&gt;</w:instrText>
      </w:r>
      <w:r w:rsidR="00837719">
        <w:rPr>
          <w:lang w:val="en-US"/>
        </w:rPr>
        <w:fldChar w:fldCharType="separate"/>
      </w:r>
      <w:r w:rsidR="00104798">
        <w:rPr>
          <w:noProof/>
          <w:lang w:val="en-US"/>
        </w:rPr>
        <w:t>(</w:t>
      </w:r>
      <w:hyperlink w:anchor="_ENREF_1" w:tooltip="Amir, 2010 #5615" w:history="1">
        <w:r w:rsidR="004C3286">
          <w:rPr>
            <w:noProof/>
            <w:lang w:val="en-US"/>
          </w:rPr>
          <w:t>2010</w:t>
        </w:r>
      </w:hyperlink>
      <w:r w:rsidR="00104798">
        <w:rPr>
          <w:noProof/>
          <w:lang w:val="en-US"/>
        </w:rPr>
        <w:t>)</w:t>
      </w:r>
      <w:r w:rsidR="00837719">
        <w:rPr>
          <w:lang w:val="en-US"/>
        </w:rPr>
        <w:fldChar w:fldCharType="end"/>
      </w:r>
      <w:r w:rsidR="00984CD6">
        <w:rPr>
          <w:lang w:val="en-US"/>
        </w:rPr>
        <w:t xml:space="preserve"> </w:t>
      </w:r>
      <w:r w:rsidR="00487164">
        <w:rPr>
          <w:lang w:val="en-US"/>
        </w:rPr>
        <w:t>results. The reason for this small difference in location is not known. All other concentration results, which are resolved at a coarser scale, are consistent between PHAST and the other simulators.</w:t>
      </w:r>
    </w:p>
    <w:p w14:paraId="51CB3260" w14:textId="77777777" w:rsidR="00563711" w:rsidRDefault="00266199" w:rsidP="006406C9">
      <w:pPr>
        <w:keepNext/>
      </w:pPr>
      <w:r>
        <w:rPr>
          <w:noProof/>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6">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6406C9">
      <w:pPr>
        <w:pStyle w:val="Caption"/>
        <w:suppressLineNumbers w:val="0"/>
      </w:pPr>
      <w:bookmarkStart w:id="202"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202"/>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6F089C0F" w:rsidR="00490AA7" w:rsidRDefault="0018736D" w:rsidP="002E02C3">
      <w:pPr>
        <w:pStyle w:val="Text"/>
        <w:rPr>
          <w:lang w:val="en-US"/>
        </w:rPr>
      </w:pPr>
      <w:r>
        <w:rPr>
          <w:lang w:val="en-US"/>
        </w:rPr>
        <w:t>PHAST calculations were run on a heterogeneous cluster of Intel computers using the Linux operating system.</w:t>
      </w:r>
      <w:del w:id="203" w:author="Parkhurst, David L." w:date="2015-01-14T17:16:00Z">
        <w:r w:rsidDel="00852A73">
          <w:rPr>
            <w:lang w:val="en-US"/>
          </w:rPr>
          <w:delText xml:space="preserve"> </w:delText>
        </w:r>
        <w:r w:rsidR="00487164" w:rsidDel="00852A73">
          <w:rPr>
            <w:lang w:val="en-US"/>
          </w:rPr>
          <w:delText>.</w:delText>
        </w:r>
      </w:del>
      <w:r w:rsidR="00487164">
        <w:rPr>
          <w:lang w:val="en-US"/>
        </w:rPr>
        <w:t xml:space="preserve"> </w:t>
      </w:r>
      <w:ins w:id="204" w:author="Parkhurst, David L." w:date="2015-01-14T17:17:00Z">
        <w:r w:rsidR="00852A73">
          <w:rPr>
            <w:lang w:val="en-US"/>
          </w:rPr>
          <w:t>To try to eliminate some of the effects of using a heterogeneous cluster of computers, o</w:t>
        </w:r>
      </w:ins>
      <w:del w:id="205" w:author="Parkhurst, David L." w:date="2015-01-14T17:17:00Z">
        <w:r w:rsidR="00487164" w:rsidDel="00852A73">
          <w:rPr>
            <w:lang w:val="en-US"/>
          </w:rPr>
          <w:delText>O</w:delText>
        </w:r>
      </w:del>
      <w:r w:rsidR="00487164">
        <w:rPr>
          <w:lang w:val="en-US"/>
        </w:rPr>
        <w:t xml:space="preserve">ne computer of </w:t>
      </w:r>
      <w:del w:id="206" w:author="Parkhurst, David L." w:date="2015-01-14T10:20:00Z">
        <w:r w:rsidR="00487164" w:rsidDel="002601BA">
          <w:rPr>
            <w:lang w:val="en-US"/>
          </w:rPr>
          <w:delText xml:space="preserve">intermediate </w:delText>
        </w:r>
      </w:del>
      <w:ins w:id="207" w:author="Parkhurst, David L." w:date="2015-01-14T10:20:00Z">
        <w:r w:rsidR="002601BA">
          <w:rPr>
            <w:lang w:val="en-US"/>
          </w:rPr>
          <w:t>lower</w:t>
        </w:r>
        <w:r w:rsidR="002601BA">
          <w:rPr>
            <w:lang w:val="en-US"/>
          </w:rPr>
          <w:t xml:space="preserve"> </w:t>
        </w:r>
      </w:ins>
      <w:r w:rsidR="00487164">
        <w:rPr>
          <w:lang w:val="en-US"/>
        </w:rPr>
        <w:t xml:space="preserve">speed was included in all calculations; for this computer, </w:t>
      </w:r>
      <w:r w:rsidRPr="00C96962">
        <w:rPr>
          <w:lang w:val="en-US"/>
        </w:rPr>
        <w:t xml:space="preserve">one CPU unit </w:t>
      </w:r>
      <w:r w:rsidR="0070617F">
        <w:rPr>
          <w:lang w:val="en-US"/>
        </w:rPr>
        <w:t>(</w:t>
      </w:r>
      <w:r w:rsidR="003F0774" w:rsidRPr="00C96962">
        <w:rPr>
          <w:lang w:val="en-US"/>
        </w:rPr>
        <w:t xml:space="preserve">as determined by the hardware </w:t>
      </w:r>
      <w:r w:rsidR="003F0774">
        <w:rPr>
          <w:lang w:val="en-US"/>
        </w:rPr>
        <w:t xml:space="preserve">test in the definition of </w:t>
      </w:r>
      <w:r w:rsidR="005170B8" w:rsidRPr="00C96962">
        <w:rPr>
          <w:lang w:val="en-US"/>
        </w:rPr>
        <w:t>MoMaS</w:t>
      </w:r>
      <w:r w:rsidR="00837719">
        <w:t xml:space="preserve"> </w:t>
      </w:r>
      <w:r w:rsidR="00837719">
        <w:fldChar w:fldCharType="begin"/>
      </w:r>
      <w:r w:rsidR="00837719">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837719">
        <w:fldChar w:fldCharType="separate"/>
      </w:r>
      <w:r w:rsidR="00837719">
        <w:rPr>
          <w:noProof/>
        </w:rPr>
        <w:t>(</w:t>
      </w:r>
      <w:hyperlink w:anchor="_ENREF_11" w:tooltip="Carrayrou, 2010 #5474" w:history="1">
        <w:r w:rsidR="004C3286">
          <w:rPr>
            <w:noProof/>
          </w:rPr>
          <w:t>Carrayrou</w:t>
        </w:r>
        <w:r w:rsidR="004C3286" w:rsidRPr="00837719">
          <w:rPr>
            <w:i/>
            <w:noProof/>
          </w:rPr>
          <w:t xml:space="preserve"> et al.</w:t>
        </w:r>
        <w:r w:rsidR="004C3286">
          <w:rPr>
            <w:noProof/>
          </w:rPr>
          <w:t xml:space="preserve">, </w:t>
        </w:r>
        <w:r w:rsidR="004C3286">
          <w:rPr>
            <w:noProof/>
          </w:rPr>
          <w:lastRenderedPageBreak/>
          <w:t>2010b</w:t>
        </w:r>
      </w:hyperlink>
      <w:r w:rsidR="00837719">
        <w:rPr>
          <w:noProof/>
        </w:rPr>
        <w:t>)</w:t>
      </w:r>
      <w:r w:rsidR="00837719">
        <w:fldChar w:fldCharType="end"/>
      </w:r>
      <w:r w:rsidR="0070617F">
        <w:rPr>
          <w:lang w:val="en-US"/>
        </w:rPr>
        <w:t xml:space="preserve">) </w:t>
      </w:r>
      <w:r w:rsidRPr="00C96962">
        <w:rPr>
          <w:lang w:val="en-US"/>
        </w:rPr>
        <w:t xml:space="preserve">equals to </w:t>
      </w:r>
      <w:r>
        <w:rPr>
          <w:lang w:val="en-US"/>
        </w:rPr>
        <w:t xml:space="preserve">8.3 seconds; however, other computers used </w:t>
      </w:r>
      <w:r w:rsidR="00FF730B">
        <w:rPr>
          <w:lang w:val="en-US"/>
        </w:rPr>
        <w:t>in the</w:t>
      </w:r>
      <w:r>
        <w:rPr>
          <w:lang w:val="en-US"/>
        </w:rPr>
        <w:t xml:space="preserve"> calculatio</w:t>
      </w:r>
      <w:r w:rsidR="00BA2629">
        <w:rPr>
          <w:lang w:val="en-US"/>
        </w:rPr>
        <w:t xml:space="preserve">ns </w:t>
      </w:r>
      <w:del w:id="208" w:author="Parkhurst, David L." w:date="2015-01-14T10:21:00Z">
        <w:r w:rsidR="00BA2629" w:rsidDel="002601BA">
          <w:rPr>
            <w:lang w:val="en-US"/>
          </w:rPr>
          <w:delText xml:space="preserve">are </w:delText>
        </w:r>
      </w:del>
      <w:ins w:id="209" w:author="Parkhurst, David L." w:date="2015-01-14T10:21:00Z">
        <w:r w:rsidR="002601BA">
          <w:rPr>
            <w:lang w:val="en-US"/>
          </w:rPr>
          <w:t>were</w:t>
        </w:r>
        <w:r w:rsidR="002601BA">
          <w:rPr>
            <w:lang w:val="en-US"/>
          </w:rPr>
          <w:t xml:space="preserve"> </w:t>
        </w:r>
      </w:ins>
      <w:r w:rsidR="00BA2629">
        <w:rPr>
          <w:lang w:val="en-US"/>
        </w:rPr>
        <w:t>up to 25 percent faster.</w:t>
      </w:r>
      <w:r w:rsidRPr="00C96962">
        <w:rPr>
          <w:lang w:val="en-US"/>
        </w:rPr>
        <w:t xml:space="preserve"> </w:t>
      </w:r>
    </w:p>
    <w:p w14:paraId="1221D89B" w14:textId="418A32A1" w:rsidR="0018736D" w:rsidRDefault="0070617F" w:rsidP="002E02C3">
      <w:pPr>
        <w:pStyle w:val="Text"/>
        <w:rPr>
          <w:lang w:val="en-US"/>
        </w:rPr>
      </w:pPr>
      <w:r>
        <w:rPr>
          <w:lang w:val="en-US"/>
        </w:rPr>
        <w:t xml:space="preserve">A </w:t>
      </w:r>
      <w:r w:rsidR="0018736D">
        <w:rPr>
          <w:lang w:val="en-US"/>
        </w:rPr>
        <w:t xml:space="preserve">series </w:t>
      </w:r>
      <w:r w:rsidR="0018736D" w:rsidRPr="00A6660C">
        <w:t>of</w:t>
      </w:r>
      <w:r w:rsidR="0018736D">
        <w:rPr>
          <w:lang w:val="en-US"/>
        </w:rPr>
        <w:t xml:space="preserve"> runs </w:t>
      </w:r>
      <w:r>
        <w:rPr>
          <w:lang w:val="en-US"/>
        </w:rPr>
        <w:t xml:space="preserve">was </w:t>
      </w:r>
      <w:r w:rsidR="0018736D">
        <w:rPr>
          <w:lang w:val="en-US"/>
        </w:rPr>
        <w:t>made for the easy, medium, and hard benchmarks</w:t>
      </w:r>
      <w:r w:rsidR="005E6F06">
        <w:rPr>
          <w:lang w:val="en-US"/>
        </w:rPr>
        <w:t xml:space="preserve"> using 16 to 256 MPI processes and the SLURM (Simple Linux Utility for Resource Management) job control software. Some adjustments of SLURM and MPI parameters were made to avoid </w:t>
      </w:r>
      <w:ins w:id="210" w:author="Parkhurst, David L." w:date="2015-01-14T10:21:00Z">
        <w:r w:rsidR="002601BA">
          <w:rPr>
            <w:lang w:val="en-US"/>
          </w:rPr>
          <w:t xml:space="preserve">the </w:t>
        </w:r>
      </w:ins>
      <w:del w:id="211" w:author="Parkhurst, David L." w:date="2015-01-14T10:22:00Z">
        <w:r w:rsidR="005E6F06" w:rsidDel="002601BA">
          <w:rPr>
            <w:lang w:val="en-US"/>
          </w:rPr>
          <w:delText xml:space="preserve">slower </w:delText>
        </w:r>
      </w:del>
      <w:ins w:id="212" w:author="Parkhurst, David L." w:date="2015-01-14T10:22:00Z">
        <w:r w:rsidR="002601BA">
          <w:rPr>
            <w:lang w:val="en-US"/>
          </w:rPr>
          <w:t>slowe</w:t>
        </w:r>
        <w:r w:rsidR="002601BA">
          <w:rPr>
            <w:lang w:val="en-US"/>
          </w:rPr>
          <w:t>st</w:t>
        </w:r>
        <w:r w:rsidR="002601BA">
          <w:rPr>
            <w:lang w:val="en-US"/>
          </w:rPr>
          <w:t xml:space="preserve"> </w:t>
        </w:r>
      </w:ins>
      <w:r w:rsidR="005E6F06">
        <w:rPr>
          <w:lang w:val="en-US"/>
        </w:rPr>
        <w:t xml:space="preserve">processors of the cluster, and to assign only one process per CPU core of each computer. With these adjustments, relatively consistent timings </w:t>
      </w:r>
      <w:r w:rsidR="00490AA7">
        <w:rPr>
          <w:lang w:val="en-US"/>
        </w:rPr>
        <w:t xml:space="preserve">were obtained </w:t>
      </w:r>
      <w:r w:rsidR="005E6F06">
        <w:rPr>
          <w:lang w:val="en-US"/>
        </w:rPr>
        <w:t xml:space="preserve">for the chemistry calculations, including the communication time to send and receive data </w:t>
      </w:r>
      <w:r>
        <w:rPr>
          <w:lang w:val="en-US"/>
        </w:rPr>
        <w:t xml:space="preserve">between </w:t>
      </w:r>
      <w:r w:rsidR="005E6F06">
        <w:rPr>
          <w:lang w:val="en-US"/>
        </w:rPr>
        <w:t xml:space="preserve">the MPI processes </w:t>
      </w:r>
      <w:r>
        <w:rPr>
          <w:lang w:val="en-US"/>
        </w:rPr>
        <w:t xml:space="preserve">and </w:t>
      </w:r>
      <w:r w:rsidR="005E6F06">
        <w:rPr>
          <w:lang w:val="en-US"/>
        </w:rPr>
        <w:t>the manager process</w:t>
      </w:r>
      <w:r w:rsidR="00490AA7">
        <w:rPr>
          <w:lang w:val="en-US"/>
        </w:rPr>
        <w:t xml:space="preserve"> (</w:t>
      </w:r>
      <w:commentRangeStart w:id="213"/>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commentRangeEnd w:id="213"/>
      <w:r w:rsidR="002601BA">
        <w:rPr>
          <w:rStyle w:val="CommentReference"/>
          <w:rFonts w:eastAsiaTheme="minorHAnsi" w:cstheme="minorBidi"/>
          <w:lang w:val="en-US" w:eastAsia="en-US"/>
        </w:rPr>
        <w:commentReference w:id="213"/>
      </w:r>
      <w:r w:rsidR="00490AA7">
        <w:rPr>
          <w:lang w:val="en-US"/>
        </w:rPr>
        <w:t>)</w:t>
      </w:r>
      <w:r w:rsidR="005E6F06">
        <w:rPr>
          <w:lang w:val="en-US"/>
        </w:rPr>
        <w:t xml:space="preserve">. </w:t>
      </w:r>
    </w:p>
    <w:p w14:paraId="60E0F411" w14:textId="77777777" w:rsidR="00A77E2D" w:rsidRDefault="00A77E2D" w:rsidP="002E02C3">
      <w:pPr>
        <w:keepNext/>
      </w:pPr>
      <w:r>
        <w:rPr>
          <w:noProof/>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7">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6406C9">
      <w:pPr>
        <w:pStyle w:val="Caption"/>
        <w:suppressLineNumbers w:val="0"/>
      </w:pPr>
      <w:bookmarkStart w:id="214"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214"/>
      <w:r>
        <w:t>: (a) Normalized reaction-calculation times for PhreeqcRM, including communication time, for the easy, medium, and hard MoMaS 1D-advective benchmarks, and (b) speedup relative to a 16-process base case, as a function of number of MPI processes.</w:t>
      </w:r>
    </w:p>
    <w:p w14:paraId="73821406" w14:textId="24CC711E" w:rsidR="00A476C2" w:rsidRDefault="00490AA7" w:rsidP="002E02C3">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MoMaS, required more computer </w:t>
      </w:r>
      <w:r w:rsidR="00104F6F">
        <w:rPr>
          <w:lang w:val="en-US"/>
        </w:rPr>
        <w:t>time</w:t>
      </w:r>
      <w:r>
        <w:rPr>
          <w:lang w:val="en-US"/>
        </w:rPr>
        <w:t xml:space="preserve"> per cell, which resulted in a better speedup at 256</w:t>
      </w:r>
      <w:r w:rsidR="000A4D51">
        <w:rPr>
          <w:lang w:val="en-US"/>
        </w:rPr>
        <w:t xml:space="preserve"> </w:t>
      </w:r>
      <w:r>
        <w:rPr>
          <w:lang w:val="en-US"/>
        </w:rPr>
        <w:t>process</w:t>
      </w:r>
      <w:r w:rsidR="000A4D51">
        <w:rPr>
          <w:lang w:val="en-US"/>
        </w:rPr>
        <w:t xml:space="preserve">es </w:t>
      </w:r>
      <w:r w:rsidR="000A4D51">
        <w:rPr>
          <w:lang w:val="en-US"/>
        </w:rPr>
        <w:lastRenderedPageBreak/>
        <w:t>relative to the easy and medium test cases</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del w:id="215" w:author="Parkhurst, David L." w:date="2015-01-14T17:19:00Z">
        <w:r w:rsidR="00104F6F" w:rsidDel="00B07294">
          <w:rPr>
            <w:lang w:val="en-US"/>
          </w:rPr>
          <w:delText xml:space="preserve">. </w:delText>
        </w:r>
      </w:del>
      <w:ins w:id="216" w:author="Parkhurst, David L." w:date="2015-01-14T17:19:00Z">
        <w:r w:rsidR="00B07294">
          <w:rPr>
            <w:lang w:val="en-US"/>
          </w:rPr>
          <w:t>.</w:t>
        </w:r>
      </w:ins>
      <w:del w:id="217" w:author="Parkhurst, David L." w:date="2015-01-14T17:19:00Z">
        <w:r w:rsidR="00104F6F" w:rsidDel="00B07294">
          <w:rPr>
            <w:lang w:val="en-US"/>
          </w:rPr>
          <w:delText>Whereas, w</w:delText>
        </w:r>
      </w:del>
      <w:ins w:id="218" w:author="Parkhurst, David L." w:date="2015-01-14T17:19:00Z">
        <w:r w:rsidR="00B07294">
          <w:rPr>
            <w:lang w:val="en-US"/>
          </w:rPr>
          <w:t xml:space="preserve"> W</w:t>
        </w:r>
      </w:ins>
      <w:r>
        <w:rPr>
          <w:lang w:val="en-US"/>
        </w:rPr>
        <w:t xml:space="preserve">ith 256 processes and only 1760 reaction cells, </w:t>
      </w:r>
      <w:r w:rsidR="000A4D51">
        <w:rPr>
          <w:lang w:val="en-US"/>
        </w:rPr>
        <w:t xml:space="preserve">the number of cells per process is about seven; </w:t>
      </w:r>
      <w:r w:rsidR="00104F6F">
        <w:rPr>
          <w:lang w:val="en-US"/>
        </w:rPr>
        <w:t xml:space="preserve">even a difference of one cell results in </w:t>
      </w:r>
      <w:r w:rsidR="000A4D51">
        <w:rPr>
          <w:lang w:val="en-US"/>
        </w:rPr>
        <w:t>about a 15 percent difference in</w:t>
      </w:r>
      <w:r w:rsidR="00FF730B">
        <w:rPr>
          <w:lang w:val="en-US"/>
        </w:rPr>
        <w:t xml:space="preserve">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6C66D56A" w:rsidR="00490AA7" w:rsidRDefault="00A476C2" w:rsidP="002E02C3">
      <w:pPr>
        <w:pStyle w:val="Text"/>
        <w:rPr>
          <w:lang w:val="en-US"/>
        </w:rPr>
      </w:pPr>
      <w:r>
        <w:rPr>
          <w:lang w:val="en-US"/>
        </w:rPr>
        <w:t xml:space="preserve">The MoMaS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are retrieved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t>
      </w:r>
      <w:ins w:id="219" w:author="Parkhurst, David L." w:date="2015-01-14T17:21:00Z">
        <w:r w:rsidR="00B07294">
          <w:rPr>
            <w:lang w:val="en-US"/>
          </w:rPr>
          <w:t xml:space="preserve">at high numbers of processes </w:t>
        </w:r>
      </w:ins>
      <w:r w:rsidR="002B4ECE">
        <w:rPr>
          <w:lang w:val="en-US"/>
        </w:rPr>
        <w:t xml:space="preserve">would probably be better </w:t>
      </w:r>
      <w:del w:id="220" w:author="Parkhurst, David L." w:date="2015-01-14T17:21:00Z">
        <w:r w:rsidR="002B4ECE" w:rsidDel="00B07294">
          <w:rPr>
            <w:lang w:val="en-US"/>
          </w:rPr>
          <w:delText xml:space="preserve">at high numbers of processes </w:delText>
        </w:r>
      </w:del>
      <w:r w:rsidR="002B4ECE">
        <w:rPr>
          <w:lang w:val="en-US"/>
        </w:rPr>
        <w:t xml:space="preserve">on a homogeneous cluster. </w:t>
      </w:r>
    </w:p>
    <w:p w14:paraId="4D968829" w14:textId="58ACA9D4" w:rsidR="00DA4B8E" w:rsidRPr="00DA4B8E" w:rsidRDefault="00DA4B8E" w:rsidP="006406C9">
      <w:pPr>
        <w:pStyle w:val="Heading3"/>
      </w:pPr>
      <w:r>
        <w:t xml:space="preserve">2D </w:t>
      </w:r>
      <w:r w:rsidR="00A711F2">
        <w:t>MoMaS Calculations with FEFLOW</w:t>
      </w:r>
    </w:p>
    <w:p w14:paraId="48B296E0" w14:textId="77777777" w:rsidR="00FE7943" w:rsidRDefault="001A6B3E" w:rsidP="006406C9">
      <w:pPr>
        <w:pStyle w:val="Text"/>
        <w:rPr>
          <w:lang w:val="en-US"/>
        </w:rPr>
      </w:pPr>
      <w:r w:rsidRPr="00C96962">
        <w:rPr>
          <w:lang w:val="en-US"/>
        </w:rPr>
        <w:t xml:space="preserve">The irregular </w:t>
      </w:r>
      <w:r w:rsidR="00B35292" w:rsidRPr="00C96962">
        <w:rPr>
          <w:lang w:val="en-US"/>
        </w:rPr>
        <w:t>finite</w:t>
      </w:r>
      <w:r w:rsidR="00B35292">
        <w:rPr>
          <w:lang w:val="en-US"/>
        </w:rPr>
        <w:t>-</w:t>
      </w:r>
      <w:r w:rsidRPr="00C96962">
        <w:rPr>
          <w:lang w:val="en-US"/>
        </w:rPr>
        <w:t xml:space="preserve">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is </w:t>
      </w:r>
      <w:r w:rsidRPr="006126D6">
        <w:rPr>
          <w:lang w:val="en-US"/>
        </w:rPr>
        <w:t>displayed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p>
    <w:p w14:paraId="63597154" w14:textId="77777777" w:rsidR="00FE7943" w:rsidRPr="00C96962" w:rsidRDefault="00FE7943" w:rsidP="006406C9">
      <w:r w:rsidRPr="00C96962">
        <w:rPr>
          <w:noProof/>
        </w:rPr>
        <w:lastRenderedPageBreak/>
        <w:drawing>
          <wp:inline distT="0" distB="0" distL="0" distR="0" wp14:anchorId="14A16696" wp14:editId="0EE932D4">
            <wp:extent cx="4336473" cy="2178399"/>
            <wp:effectExtent l="0" t="0" r="698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17F8CFC3" w14:textId="7AEE5D70" w:rsidR="00487164" w:rsidRPr="00C96962" w:rsidRDefault="00487164" w:rsidP="006406C9">
      <w:pPr>
        <w:pStyle w:val="Caption"/>
        <w:suppressLineNumbers w:val="0"/>
      </w:pPr>
      <w:bookmarkStart w:id="221" w:name="_Ref395688218"/>
      <w:bookmarkStart w:id="222" w:name="_Toc395713210"/>
      <w:bookmarkStart w:id="223" w:name="_Toc395711761"/>
      <w:bookmarkStart w:id="224" w:name="_Ref398009891"/>
      <w:r w:rsidRPr="00C96962">
        <w:t xml:space="preserve">Figure </w:t>
      </w:r>
      <w:r w:rsidRPr="00C96962">
        <w:fldChar w:fldCharType="begin"/>
      </w:r>
      <w:r w:rsidRPr="00C96962">
        <w:instrText xml:space="preserve"> SEQ Figure \* ARABIC </w:instrText>
      </w:r>
      <w:r w:rsidRPr="00C96962">
        <w:fldChar w:fldCharType="separate"/>
      </w:r>
      <w:r>
        <w:rPr>
          <w:noProof/>
        </w:rPr>
        <w:t>6</w:t>
      </w:r>
      <w:r w:rsidRPr="00C96962">
        <w:fldChar w:fldCharType="end"/>
      </w:r>
      <w:bookmarkEnd w:id="221"/>
      <w:r w:rsidRPr="00C96962">
        <w:t>: Finite</w:t>
      </w:r>
      <w:r>
        <w:t>-</w:t>
      </w:r>
      <w:r w:rsidRPr="00C96962">
        <w:t xml:space="preserve">element mesh for the MoMaS 2D cases with </w:t>
      </w:r>
      <w:r>
        <w:t xml:space="preserve">high conductivity (light gray) and low conductivity (dark gray) </w:t>
      </w:r>
      <w:r w:rsidRPr="00C96962">
        <w:t>subdomains, inflow and outflow zones, and observation points (OP).</w:t>
      </w:r>
      <w:bookmarkEnd w:id="222"/>
      <w:bookmarkEnd w:id="223"/>
      <w:bookmarkEnd w:id="224"/>
    </w:p>
    <w:p w14:paraId="637CA98E" w14:textId="647D26FB" w:rsidR="00195F87" w:rsidRPr="00C96962" w:rsidRDefault="002F5D95" w:rsidP="002E02C3">
      <w:pPr>
        <w:pStyle w:val="Text"/>
        <w:rPr>
          <w:lang w:val="en-US"/>
        </w:rPr>
      </w:pPr>
      <w:r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r w:rsidR="006C5DCD" w:rsidRPr="002F5D95">
        <w:rPr>
          <w:lang w:val="en-US"/>
        </w:rPr>
        <w:t>1 for 10</w:t>
      </w:r>
      <w:r w:rsidR="00387E67" w:rsidRPr="002F5D95">
        <w:rPr>
          <w:lang w:val="en-US"/>
        </w:rPr>
        <w:t xml:space="preserve">0 time units at the beginning </w:t>
      </w:r>
      <w:r w:rsidR="008D6024">
        <w:rPr>
          <w:lang w:val="en-US"/>
        </w:rPr>
        <w:t xml:space="preserve">of the simulation </w:t>
      </w:r>
      <w:r w:rsidR="00387E67" w:rsidRPr="002F5D95">
        <w:rPr>
          <w:lang w:val="en-US"/>
        </w:rPr>
        <w:t>and after the boundary change at time 5000</w:t>
      </w:r>
      <w:r w:rsidR="008D6024">
        <w:rPr>
          <w:lang w:val="en-US"/>
        </w:rPr>
        <w:t>; otherwise, a time step of</w:t>
      </w:r>
      <w:r w:rsidR="00387E67" w:rsidRPr="002F5D95">
        <w:rPr>
          <w:lang w:val="en-US"/>
        </w:rPr>
        <w:t xml:space="preserve">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w:t>
      </w:r>
      <w:r w:rsidR="008D6024">
        <w:rPr>
          <w:lang w:val="en-US"/>
        </w:rPr>
        <w:t>was used</w:t>
      </w:r>
      <w:r w:rsidR="00387E67" w:rsidRPr="002F5D95">
        <w:rPr>
          <w:lang w:val="en-US"/>
        </w:rPr>
        <w:t xml:space="preserv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37719">
        <w:t xml:space="preserve"> </w:t>
      </w:r>
      <w:r w:rsidR="00837719">
        <w:fldChar w:fldCharType="begin"/>
      </w:r>
      <w:r w:rsidR="00837719">
        <w:instrText xml:space="preserve"> ADDIN EN.CITE &lt;EndNote&gt;&lt;Cite&gt;&lt;Author&gt;Carrayrou&lt;/Author&gt;&lt;Year&gt;2010&lt;/Year&gt;&lt;RecNum&gt;5491&lt;/RecNum&gt;&lt;DisplayText&gt;(Carrayrou&lt;style face="italic"&gt; et al.&lt;/style&gt;, 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837719">
        <w:fldChar w:fldCharType="separate"/>
      </w:r>
      <w:r w:rsidR="00837719">
        <w:rPr>
          <w:noProof/>
        </w:rPr>
        <w:t>(</w:t>
      </w:r>
      <w:hyperlink w:anchor="_ENREF_10" w:tooltip="Carrayrou, 2010 #5491" w:history="1">
        <w:r w:rsidR="004C3286">
          <w:rPr>
            <w:noProof/>
          </w:rPr>
          <w:t>Carrayrou</w:t>
        </w:r>
        <w:r w:rsidR="004C3286" w:rsidRPr="00837719">
          <w:rPr>
            <w:i/>
            <w:noProof/>
          </w:rPr>
          <w:t xml:space="preserve"> et al.</w:t>
        </w:r>
        <w:r w:rsidR="004C3286">
          <w:rPr>
            <w:noProof/>
          </w:rPr>
          <w:t>, 2010a</w:t>
        </w:r>
      </w:hyperlink>
      <w:r w:rsidR="00837719">
        <w:rPr>
          <w:noProof/>
        </w:rPr>
        <w:t>)</w:t>
      </w:r>
      <w:r w:rsidR="00837719">
        <w:fldChar w:fldCharType="end"/>
      </w:r>
      <w:r w:rsidR="000B6E7E" w:rsidRPr="00C96962">
        <w:rPr>
          <w:lang w:val="en-US"/>
        </w:rPr>
        <w:t xml:space="preserve">, </w:t>
      </w:r>
      <w:r w:rsidR="008D6024">
        <w:rPr>
          <w:lang w:val="en-US"/>
        </w:rPr>
        <w:t>the specified</w:t>
      </w:r>
      <w:r w:rsidR="008D6024" w:rsidRPr="00C96962">
        <w:rPr>
          <w:lang w:val="en-US"/>
        </w:rPr>
        <w:t xml:space="preserve"> </w:t>
      </w:r>
      <w:r w:rsidR="000B6E7E" w:rsidRPr="00C96962">
        <w:rPr>
          <w:lang w:val="en-US"/>
        </w:rPr>
        <w:t>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487164" w:rsidRPr="006406C9">
        <w:rPr>
          <w:lang w:val="en-US"/>
        </w:rPr>
        <w:t xml:space="preserve">. Because of the </w:t>
      </w:r>
      <w:del w:id="225" w:author="Parkhurst, David L." w:date="2015-01-14T10:27:00Z">
        <w:r w:rsidR="00487164" w:rsidRPr="006406C9" w:rsidDel="002601BA">
          <w:rPr>
            <w:lang w:val="en-US"/>
          </w:rPr>
          <w:delText xml:space="preserve">faster </w:delText>
        </w:r>
      </w:del>
      <w:ins w:id="226" w:author="Parkhurst, David L." w:date="2015-01-14T10:27:00Z">
        <w:r w:rsidR="002601BA" w:rsidRPr="006406C9">
          <w:rPr>
            <w:lang w:val="en-US"/>
          </w:rPr>
          <w:t>greater</w:t>
        </w:r>
        <w:r w:rsidR="002601BA" w:rsidRPr="006406C9">
          <w:rPr>
            <w:lang w:val="en-US"/>
          </w:rPr>
          <w:t xml:space="preserve"> </w:t>
        </w:r>
      </w:ins>
      <w:r w:rsidR="00E9442D" w:rsidRPr="006406C9">
        <w:rPr>
          <w:lang w:val="en-US"/>
        </w:rPr>
        <w:t xml:space="preserve">solute fluxes in </w:t>
      </w:r>
      <w:r w:rsidR="00487164" w:rsidRPr="006406C9">
        <w:rPr>
          <w:lang w:val="en-US"/>
        </w:rPr>
        <w:t>the dispersive cases,</w:t>
      </w:r>
      <w:r w:rsidR="00487164">
        <w:rPr>
          <w:lang w:val="en-US"/>
        </w:rPr>
        <w:t xml:space="preserve"> these cases were simulated with an operator-splitting time step of 0.1 for the first 20 time units of the simulation and after the boundary change; </w:t>
      </w:r>
      <w:r w:rsidR="008D6024">
        <w:rPr>
          <w:lang w:val="en-US"/>
        </w:rPr>
        <w:t>otherwise, a</w:t>
      </w:r>
      <w:r w:rsidR="000A4D51">
        <w:rPr>
          <w:lang w:val="en-US"/>
        </w:rPr>
        <w:t>n operator-</w:t>
      </w:r>
      <w:r w:rsidR="008D6024">
        <w:rPr>
          <w:lang w:val="en-US"/>
        </w:rPr>
        <w:t>splitting time step of 1 time unit was used.</w:t>
      </w:r>
      <w:r w:rsidR="00B01363">
        <w:rPr>
          <w:lang w:val="en-US"/>
        </w:rPr>
        <w:t xml:space="preserve"> As an indicator</w:t>
      </w:r>
      <w:r>
        <w:rPr>
          <w:lang w:val="en-US"/>
        </w:rPr>
        <w:t xml:space="preserve"> of grid convergence</w:t>
      </w:r>
      <w:r w:rsidR="00B023C8" w:rsidRPr="00C96962">
        <w:rPr>
          <w:lang w:val="en-US"/>
        </w:rPr>
        <w:t xml:space="preserve">, additional runs were conducted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8D6024">
        <w:rPr>
          <w:lang w:val="en-US"/>
        </w:rPr>
        <w:t>operator-</w:t>
      </w:r>
      <w:r w:rsidR="00B01363">
        <w:rPr>
          <w:lang w:val="en-US"/>
        </w:rPr>
        <w:t xml:space="preserve">splitting time step </w:t>
      </w:r>
      <w:r>
        <w:rPr>
          <w:lang w:val="en-US"/>
        </w:rPr>
        <w:t>as the dispersive cases</w:t>
      </w:r>
      <w:r w:rsidR="00387E67">
        <w:rPr>
          <w:lang w:val="en-US"/>
        </w:rPr>
        <w:t>.</w:t>
      </w:r>
    </w:p>
    <w:p w14:paraId="0F2F3CD1" w14:textId="3AEB9FAC" w:rsidR="004D50F6" w:rsidRDefault="00710D03" w:rsidP="002E02C3">
      <w:pPr>
        <w:pStyle w:val="Text"/>
        <w:rPr>
          <w:lang w:val="en-US"/>
        </w:rPr>
      </w:pPr>
      <w:r>
        <w:rPr>
          <w:lang w:val="en-US"/>
        </w:rPr>
        <w:lastRenderedPageBreak/>
        <w:t>T</w:t>
      </w:r>
      <w:r w:rsidR="00631446" w:rsidRPr="00C96962">
        <w:rPr>
          <w:lang w:val="en-US"/>
        </w:rPr>
        <w:t xml:space="preserve">he streamline upwinding option </w:t>
      </w:r>
      <w:r w:rsidR="00EA6D56" w:rsidRPr="00C96962">
        <w:rPr>
          <w:lang w:val="en-US"/>
        </w:rPr>
        <w:t xml:space="preserve">was </w:t>
      </w:r>
      <w:r w:rsidR="008668F8" w:rsidRPr="00C96962">
        <w:rPr>
          <w:lang w:val="en-US"/>
        </w:rPr>
        <w:t>selected</w:t>
      </w:r>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xml:space="preserve">, a standard iterative solver was </w:t>
      </w:r>
      <w:r w:rsidR="005170B8">
        <w:rPr>
          <w:lang w:val="en-US"/>
        </w:rPr>
        <w:t xml:space="preserve">used </w:t>
      </w:r>
      <w:r w:rsidR="00B01363">
        <w:rPr>
          <w:lang w:val="en-US"/>
        </w:rPr>
        <w:t>for the advective cases</w:t>
      </w:r>
      <w:r w:rsidR="005170B8">
        <w:rPr>
          <w:lang w:val="en-US"/>
        </w:rPr>
        <w:t>,</w:t>
      </w:r>
      <w:r w:rsidR="00B01363">
        <w:rPr>
          <w:lang w:val="en-US"/>
        </w:rPr>
        <w:t xml:space="preserve">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w:t>
      </w:r>
      <w:r w:rsidR="005170B8">
        <w:rPr>
          <w:lang w:val="en-US"/>
        </w:rPr>
        <w:t xml:space="preserve">was used </w:t>
      </w:r>
      <w:r w:rsidR="006C5DCD" w:rsidRPr="002F5D95">
        <w:rPr>
          <w:lang w:val="en-US"/>
        </w:rPr>
        <w:t>for the dispersive cases</w:t>
      </w:r>
      <w:r w:rsidR="001E45BF" w:rsidRPr="002F5D95">
        <w:rPr>
          <w:lang w:val="en-US"/>
        </w:rPr>
        <w:t xml:space="preserve">. </w:t>
      </w:r>
      <w:r w:rsidR="005170B8">
        <w:rPr>
          <w:lang w:val="en-US"/>
        </w:rPr>
        <w:t>A</w:t>
      </w:r>
      <w:r w:rsidR="005170B8" w:rsidRPr="002F5D95">
        <w:rPr>
          <w:lang w:val="en-US"/>
        </w:rPr>
        <w:t xml:space="preserve"> </w:t>
      </w:r>
      <w:r w:rsidR="00631446" w:rsidRPr="002F5D95">
        <w:rPr>
          <w:lang w:val="en-US"/>
        </w:rPr>
        <w:t xml:space="preserve">maximum error norm </w:t>
      </w:r>
      <w:r w:rsidR="001A6B3E" w:rsidRPr="002F5D95">
        <w:rPr>
          <w:lang w:val="en-US"/>
        </w:rPr>
        <w:t xml:space="preserve">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was</w:t>
      </w:r>
      <w:r w:rsidR="002F5D95">
        <w:rPr>
          <w:lang w:val="en-US"/>
        </w:rPr>
        <w:t xml:space="preserve"> employed</w:t>
      </w:r>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33C0F010" w:rsidR="004D50F6" w:rsidRDefault="003F0774" w:rsidP="006406C9">
      <w:pPr>
        <w:pStyle w:val="Text"/>
      </w:pPr>
      <w:r>
        <w:rPr>
          <w:lang w:val="en-US"/>
        </w:rPr>
        <w:t xml:space="preserve">For </w:t>
      </w:r>
      <w:r w:rsidR="004D50F6">
        <w:rPr>
          <w:lang w:val="en-US"/>
        </w:rPr>
        <w:t xml:space="preserve">the </w:t>
      </w:r>
      <w:r>
        <w:rPr>
          <w:lang w:val="en-US"/>
        </w:rPr>
        <w:t xml:space="preserve">computer </w:t>
      </w:r>
      <w:r w:rsidR="004D50F6">
        <w:rPr>
          <w:lang w:val="en-US"/>
        </w:rPr>
        <w:t xml:space="preserve">used </w:t>
      </w:r>
      <w:r>
        <w:rPr>
          <w:lang w:val="en-US"/>
        </w:rPr>
        <w:t xml:space="preserve">for the calculations </w:t>
      </w:r>
      <w:r w:rsidR="004D50F6" w:rsidRPr="00C96962">
        <w:rPr>
          <w:lang w:val="en-US"/>
        </w:rPr>
        <w:t>(Intel® Core™ i7</w:t>
      </w:r>
      <w:r w:rsidR="004D50F6">
        <w:rPr>
          <w:lang w:val="en-US"/>
        </w:rPr>
        <w:noBreakHyphen/>
      </w:r>
      <w:r w:rsidR="004D50F6" w:rsidRPr="00C96962">
        <w:rPr>
          <w:lang w:val="en-US"/>
        </w:rPr>
        <w:t>4770 CPU @ 3.40GHz, 16 GB RAM)</w:t>
      </w:r>
      <w:r w:rsidR="004D50F6">
        <w:rPr>
          <w:lang w:val="en-US"/>
        </w:rPr>
        <w:t>,</w:t>
      </w:r>
      <w:r w:rsidR="004D50F6" w:rsidRPr="00C96962">
        <w:rPr>
          <w:lang w:val="en-US"/>
        </w:rPr>
        <w:t xml:space="preserve"> one CPU unit</w:t>
      </w:r>
      <w:r w:rsidR="005416F4">
        <w:rPr>
          <w:lang w:val="en-US"/>
        </w:rPr>
        <w:t xml:space="preserve"> </w:t>
      </w:r>
      <w:r w:rsidR="00921C09">
        <w:rPr>
          <w:lang w:val="en-US"/>
        </w:rPr>
        <w:fldChar w:fldCharType="begin"/>
      </w:r>
      <w:r w:rsidR="00921C09">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21C09">
        <w:rPr>
          <w:lang w:val="en-US"/>
        </w:rPr>
        <w:fldChar w:fldCharType="separate"/>
      </w:r>
      <w:r w:rsidR="00921C09">
        <w:rPr>
          <w:noProof/>
          <w:lang w:val="en-US"/>
        </w:rPr>
        <w:t>(</w:t>
      </w:r>
      <w:hyperlink w:anchor="_ENREF_11" w:tooltip="Carrayrou, 2010 #5474" w:history="1">
        <w:r w:rsidR="004C3286">
          <w:rPr>
            <w:noProof/>
            <w:lang w:val="en-US"/>
          </w:rPr>
          <w:t>Carrayrou</w:t>
        </w:r>
        <w:r w:rsidR="004C3286" w:rsidRPr="00921C09">
          <w:rPr>
            <w:i/>
            <w:noProof/>
            <w:lang w:val="en-US"/>
          </w:rPr>
          <w:t xml:space="preserve"> et al.</w:t>
        </w:r>
        <w:r w:rsidR="004C3286">
          <w:rPr>
            <w:noProof/>
            <w:lang w:val="en-US"/>
          </w:rPr>
          <w:t>, 2010b</w:t>
        </w:r>
      </w:hyperlink>
      <w:r w:rsidR="00921C09">
        <w:rPr>
          <w:noProof/>
          <w:lang w:val="en-US"/>
        </w:rPr>
        <w:t>)</w:t>
      </w:r>
      <w:r w:rsidR="00921C09">
        <w:rPr>
          <w:lang w:val="en-US"/>
        </w:rPr>
        <w:fldChar w:fldCharType="end"/>
      </w:r>
      <w:r w:rsidR="004D50F6" w:rsidRPr="00C96962">
        <w:rPr>
          <w:lang w:val="en-US"/>
        </w:rPr>
        <w:t xml:space="preserve"> equals to 7.0 seconds. Reaction calculations </w:t>
      </w:r>
      <w:r w:rsidR="004D50F6">
        <w:rPr>
          <w:lang w:val="en-US"/>
        </w:rPr>
        <w:t>mad</w:t>
      </w:r>
      <w:r w:rsidR="004D50F6" w:rsidRPr="00C96962">
        <w:rPr>
          <w:lang w:val="en-US"/>
        </w:rPr>
        <w:t>e use of OpenMP parallelization with eight threads.</w:t>
      </w:r>
      <w:r w:rsidR="004D50F6" w:rsidRPr="004D50F6">
        <w:rPr>
          <w:lang w:val="en-US"/>
        </w:rPr>
        <w:t xml:space="preserve"> </w:t>
      </w:r>
      <w:r w:rsidR="004D50F6">
        <w:rPr>
          <w:lang w:val="en-US"/>
        </w:rPr>
        <w:t>T</w:t>
      </w:r>
      <w:r w:rsidR="004D50F6" w:rsidRPr="00C96962">
        <w:rPr>
          <w:lang w:val="en-US"/>
        </w:rPr>
        <w:t>iming of the 2D cases in CPU units is presented in</w:t>
      </w:r>
      <w:r w:rsidR="004D50F6">
        <w:rPr>
          <w:lang w:val="en-US"/>
        </w:rPr>
        <w:t xml:space="preserve"> </w:t>
      </w:r>
      <w:r w:rsidR="004D50F6">
        <w:rPr>
          <w:lang w:val="en-US"/>
        </w:rPr>
        <w:fldChar w:fldCharType="begin"/>
      </w:r>
      <w:r w:rsidR="004D50F6">
        <w:rPr>
          <w:lang w:val="en-US"/>
        </w:rPr>
        <w:instrText xml:space="preserve"> REF _Ref397500165 \h </w:instrText>
      </w:r>
      <w:r w:rsidR="004D50F6">
        <w:rPr>
          <w:lang w:val="en-US"/>
        </w:rPr>
      </w:r>
      <w:r w:rsidR="004D50F6">
        <w:rPr>
          <w:lang w:val="en-US"/>
        </w:rPr>
        <w:fldChar w:fldCharType="separate"/>
      </w:r>
      <w:r w:rsidR="00CD7255" w:rsidRPr="00C96962">
        <w:t xml:space="preserve">Table </w:t>
      </w:r>
      <w:r w:rsidR="00CD7255">
        <w:rPr>
          <w:noProof/>
        </w:rPr>
        <w:t>11</w:t>
      </w:r>
      <w:r w:rsidR="004D50F6">
        <w:rPr>
          <w:lang w:val="en-US"/>
        </w:rPr>
        <w:fldChar w:fldCharType="end"/>
      </w:r>
      <w:r w:rsidR="004D50F6" w:rsidRPr="00C96962">
        <w:rPr>
          <w:lang w:val="en-US"/>
        </w:rPr>
        <w:t xml:space="preserve">. </w:t>
      </w:r>
    </w:p>
    <w:p w14:paraId="7A834258" w14:textId="22921EA2" w:rsidR="004D50F6" w:rsidRPr="00C96962" w:rsidRDefault="004D50F6" w:rsidP="006406C9">
      <w:pPr>
        <w:pStyle w:val="Caption"/>
        <w:keepNext/>
        <w:suppressLineNumbers w:val="0"/>
      </w:pPr>
      <w:bookmarkStart w:id="227" w:name="_Ref397500165"/>
      <w:r w:rsidRPr="00C96962">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227"/>
      <w:r w:rsidRPr="00C96962">
        <w:t>: Calculation times for MoMaS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2E02C3">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6406C9">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6406C9">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6406C9">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5DC7D5DD" w:rsidR="004D50F6" w:rsidRPr="00BB100F" w:rsidRDefault="005416F4" w:rsidP="002E02C3">
            <w:pPr>
              <w:pStyle w:val="Text"/>
              <w:spacing w:line="240" w:lineRule="auto"/>
              <w:ind w:firstLine="0"/>
              <w:rPr>
                <w:lang w:val="en-US"/>
              </w:rPr>
            </w:pPr>
            <w:r>
              <w:rPr>
                <w:lang w:val="en-US"/>
              </w:rPr>
              <w:t>E</w:t>
            </w:r>
            <w:r w:rsidRPr="00BB100F">
              <w:rPr>
                <w:lang w:val="en-US"/>
              </w:rPr>
              <w:t>asy</w:t>
            </w:r>
          </w:p>
        </w:tc>
        <w:tc>
          <w:tcPr>
            <w:tcW w:w="1276" w:type="dxa"/>
          </w:tcPr>
          <w:p w14:paraId="2A228492" w14:textId="77777777" w:rsidR="004D50F6" w:rsidRPr="00BB100F" w:rsidRDefault="004D50F6" w:rsidP="006406C9">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406C9">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6406C9">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796633">
            <w:pPr>
              <w:pStyle w:val="Text"/>
              <w:spacing w:line="240" w:lineRule="auto"/>
              <w:ind w:firstLine="0"/>
              <w:rPr>
                <w:lang w:val="en-US"/>
              </w:rPr>
            </w:pPr>
          </w:p>
        </w:tc>
        <w:tc>
          <w:tcPr>
            <w:tcW w:w="1276" w:type="dxa"/>
          </w:tcPr>
          <w:p w14:paraId="1849DEB7" w14:textId="77777777" w:rsidR="004D50F6" w:rsidRPr="00BB100F" w:rsidRDefault="004D50F6" w:rsidP="00796633">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796633">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796633">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5664754C" w:rsidR="004D50F6" w:rsidRPr="00BB100F" w:rsidRDefault="005416F4" w:rsidP="002E02C3">
            <w:pPr>
              <w:pStyle w:val="Text"/>
              <w:spacing w:line="240" w:lineRule="auto"/>
              <w:ind w:firstLine="0"/>
              <w:rPr>
                <w:lang w:val="en-US"/>
              </w:rPr>
            </w:pPr>
            <w:r>
              <w:rPr>
                <w:lang w:val="en-US"/>
              </w:rPr>
              <w:t>M</w:t>
            </w:r>
            <w:r w:rsidRPr="00BB100F">
              <w:rPr>
                <w:lang w:val="en-US"/>
              </w:rPr>
              <w:t>edium</w:t>
            </w:r>
          </w:p>
        </w:tc>
        <w:tc>
          <w:tcPr>
            <w:tcW w:w="1276" w:type="dxa"/>
          </w:tcPr>
          <w:p w14:paraId="5D66AF14" w14:textId="77777777" w:rsidR="004D50F6" w:rsidRPr="00BB100F" w:rsidRDefault="004D50F6" w:rsidP="006406C9">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6406C9">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6406C9">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796633">
            <w:pPr>
              <w:pStyle w:val="Text"/>
              <w:spacing w:line="240" w:lineRule="auto"/>
              <w:ind w:firstLine="0"/>
              <w:rPr>
                <w:lang w:val="en-US"/>
              </w:rPr>
            </w:pPr>
          </w:p>
        </w:tc>
        <w:tc>
          <w:tcPr>
            <w:tcW w:w="1276" w:type="dxa"/>
          </w:tcPr>
          <w:p w14:paraId="426913CF" w14:textId="77777777" w:rsidR="004D50F6" w:rsidRPr="00BB100F" w:rsidRDefault="004D50F6" w:rsidP="00796633">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796633">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796633">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66F4C1AB" w:rsidR="004D50F6" w:rsidRPr="00BB100F" w:rsidRDefault="005416F4" w:rsidP="002E02C3">
            <w:pPr>
              <w:pStyle w:val="Text"/>
              <w:spacing w:line="240" w:lineRule="auto"/>
              <w:ind w:firstLine="0"/>
              <w:rPr>
                <w:lang w:val="en-US"/>
              </w:rPr>
            </w:pPr>
            <w:r>
              <w:rPr>
                <w:lang w:val="en-US"/>
              </w:rPr>
              <w:t>H</w:t>
            </w:r>
            <w:r w:rsidRPr="00BB100F">
              <w:rPr>
                <w:lang w:val="en-US"/>
              </w:rPr>
              <w:t>ard</w:t>
            </w:r>
          </w:p>
        </w:tc>
        <w:tc>
          <w:tcPr>
            <w:tcW w:w="1276" w:type="dxa"/>
          </w:tcPr>
          <w:p w14:paraId="59C72FF5" w14:textId="77777777" w:rsidR="004D50F6" w:rsidRPr="00BB100F" w:rsidRDefault="004D50F6" w:rsidP="006406C9">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6406C9">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6406C9">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796633">
            <w:pPr>
              <w:pStyle w:val="Text"/>
              <w:spacing w:line="240" w:lineRule="auto"/>
              <w:ind w:firstLine="0"/>
              <w:rPr>
                <w:lang w:val="en-US"/>
              </w:rPr>
            </w:pPr>
          </w:p>
        </w:tc>
        <w:tc>
          <w:tcPr>
            <w:tcW w:w="1276" w:type="dxa"/>
          </w:tcPr>
          <w:p w14:paraId="59E69ED8" w14:textId="77777777" w:rsidR="004D50F6" w:rsidRPr="00BB100F" w:rsidRDefault="004D50F6" w:rsidP="00796633">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796633">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796633">
            <w:pPr>
              <w:pStyle w:val="Text"/>
              <w:spacing w:line="240" w:lineRule="auto"/>
              <w:ind w:firstLine="0"/>
              <w:rPr>
                <w:lang w:val="en-US"/>
              </w:rPr>
            </w:pPr>
            <w:r w:rsidRPr="00BB100F">
              <w:rPr>
                <w:lang w:val="en-US"/>
              </w:rPr>
              <w:t>9297</w:t>
            </w:r>
          </w:p>
        </w:tc>
      </w:tr>
    </w:tbl>
    <w:p w14:paraId="4C8A1109" w14:textId="77777777" w:rsidR="004D50F6" w:rsidRDefault="004D50F6" w:rsidP="002E02C3">
      <w:pPr>
        <w:pStyle w:val="Text"/>
        <w:rPr>
          <w:lang w:val="en-US"/>
        </w:rPr>
      </w:pPr>
    </w:p>
    <w:p w14:paraId="04EAF6F3" w14:textId="507AAC81" w:rsidR="00BB42B9" w:rsidRPr="00C96962" w:rsidRDefault="00BB42B9" w:rsidP="006406C9">
      <w:pPr>
        <w:pStyle w:val="Text"/>
        <w:rPr>
          <w:lang w:val="en-US"/>
        </w:rPr>
      </w:pPr>
      <w:r>
        <w:rPr>
          <w:lang w:val="en-US"/>
        </w:rPr>
        <w:t xml:space="preserve">The implementation of PhreeqcRM in FEFLOW is not as fast as </w:t>
      </w:r>
      <w:r w:rsidRPr="00C96962">
        <w:rPr>
          <w:lang w:val="en-US"/>
        </w:rPr>
        <w:t xml:space="preserve">other published </w:t>
      </w:r>
      <w:r>
        <w:rPr>
          <w:lang w:val="en-US"/>
        </w:rPr>
        <w:t>reactive transport codes</w:t>
      </w:r>
      <w:r w:rsidR="004C3286">
        <w:rPr>
          <w:lang w:val="en-US"/>
        </w:rPr>
        <w:t xml:space="preserve"> </w:t>
      </w:r>
      <w:r w:rsidR="004C3286">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sidR="004C3286">
        <w:rPr>
          <w:lang w:val="en-US"/>
        </w:rPr>
        <w:instrText xml:space="preserve"> ADDIN EN.CITE </w:instrText>
      </w:r>
      <w:r w:rsidR="004C3286">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sidR="004C3286">
        <w:rPr>
          <w:lang w:val="en-US"/>
        </w:rPr>
        <w:instrText xml:space="preserve"> ADDIN EN.CITE.DATA </w:instrText>
      </w:r>
      <w:r w:rsidR="004C3286">
        <w:rPr>
          <w:lang w:val="en-US"/>
        </w:rPr>
      </w:r>
      <w:r w:rsidR="004C3286">
        <w:rPr>
          <w:lang w:val="en-US"/>
        </w:rPr>
        <w:fldChar w:fldCharType="end"/>
      </w:r>
      <w:r w:rsidR="004C3286">
        <w:rPr>
          <w:lang w:val="en-US"/>
        </w:rPr>
      </w:r>
      <w:r w:rsidR="004C3286">
        <w:rPr>
          <w:lang w:val="en-US"/>
        </w:rPr>
        <w:fldChar w:fldCharType="separate"/>
      </w:r>
      <w:r w:rsidR="004C3286">
        <w:rPr>
          <w:noProof/>
          <w:lang w:val="en-US"/>
        </w:rPr>
        <w:t xml:space="preserve">(e.g., </w:t>
      </w:r>
      <w:hyperlink w:anchor="_ENREF_27" w:tooltip="Mayer, 2002 #1550" w:history="1">
        <w:r w:rsidR="004C3286">
          <w:rPr>
            <w:noProof/>
            <w:lang w:val="en-US"/>
          </w:rPr>
          <w:t>Mayer</w:t>
        </w:r>
        <w:r w:rsidR="004C3286" w:rsidRPr="004C3286">
          <w:rPr>
            <w:i/>
            <w:noProof/>
            <w:lang w:val="en-US"/>
          </w:rPr>
          <w:t xml:space="preserve"> et al.</w:t>
        </w:r>
        <w:r w:rsidR="004C3286">
          <w:rPr>
            <w:noProof/>
            <w:lang w:val="en-US"/>
          </w:rPr>
          <w:t>, 2002</w:t>
        </w:r>
      </w:hyperlink>
      <w:r w:rsidR="004C3286">
        <w:rPr>
          <w:noProof/>
          <w:lang w:val="en-US"/>
        </w:rPr>
        <w:t xml:space="preserve">; </w:t>
      </w:r>
      <w:hyperlink w:anchor="_ENREF_38" w:tooltip="Steefel, 2006 #695" w:history="1">
        <w:r w:rsidR="004C3286">
          <w:rPr>
            <w:noProof/>
            <w:lang w:val="en-US"/>
          </w:rPr>
          <w:t>Steefel, 2006</w:t>
        </w:r>
      </w:hyperlink>
      <w:r w:rsidR="004C3286">
        <w:rPr>
          <w:noProof/>
          <w:lang w:val="en-US"/>
        </w:rPr>
        <w:t>)</w:t>
      </w:r>
      <w:r w:rsidR="004C3286">
        <w:rPr>
          <w:lang w:val="en-US"/>
        </w:rPr>
        <w:fldChar w:fldCharType="end"/>
      </w:r>
      <w:r>
        <w:rPr>
          <w:lang w:val="en-US"/>
        </w:rPr>
        <w:t>. The performance of the coupling</w:t>
      </w:r>
      <w:ins w:id="228" w:author="Parkhurst, David L." w:date="2015-01-14T15:28:00Z">
        <w:r w:rsidR="00A22001">
          <w:rPr>
            <w:lang w:val="en-US"/>
          </w:rPr>
          <w:t xml:space="preserve"> in </w:t>
        </w:r>
        <w:commentRangeStart w:id="229"/>
        <w:r w:rsidR="00A22001">
          <w:rPr>
            <w:lang w:val="en-US"/>
          </w:rPr>
          <w:t>FEFLOW</w:t>
        </w:r>
      </w:ins>
      <w:r>
        <w:rPr>
          <w:lang w:val="en-US"/>
        </w:rPr>
        <w:t xml:space="preserve"> is hampered by </w:t>
      </w:r>
      <w:r w:rsidRPr="00C96962">
        <w:rPr>
          <w:lang w:val="en-US"/>
        </w:rPr>
        <w:t xml:space="preserve">the automated time stepping algorithm </w:t>
      </w:r>
      <w:r>
        <w:rPr>
          <w:lang w:val="en-US"/>
        </w:rPr>
        <w:t xml:space="preserve">(predictor-corrector) </w:t>
      </w:r>
      <w:r w:rsidRPr="00C96962">
        <w:rPr>
          <w:lang w:val="en-US"/>
        </w:rPr>
        <w:t>in the implicit solution of solute</w:t>
      </w:r>
      <w:r>
        <w:rPr>
          <w:lang w:val="en-US"/>
        </w:rPr>
        <w:t xml:space="preserve"> transport</w:t>
      </w:r>
      <w:r w:rsidRPr="00C96962">
        <w:rPr>
          <w:lang w:val="en-US"/>
        </w:rPr>
        <w:t xml:space="preserve">. </w:t>
      </w:r>
      <w:r w:rsidR="00E9442D">
        <w:rPr>
          <w:lang w:val="en-US"/>
        </w:rPr>
        <w:t xml:space="preserve">In </w:t>
      </w:r>
      <w:del w:id="230" w:author="Parkhurst, David L." w:date="2015-01-14T11:08:00Z">
        <w:r w:rsidR="00E9442D" w:rsidDel="00443E04">
          <w:rPr>
            <w:lang w:val="en-US"/>
          </w:rPr>
          <w:delText xml:space="preserve">a </w:delText>
        </w:r>
      </w:del>
      <w:ins w:id="231" w:author="Parkhurst, David L." w:date="2015-01-14T11:08:00Z">
        <w:r w:rsidR="00443E04">
          <w:rPr>
            <w:lang w:val="en-US"/>
          </w:rPr>
          <w:t>the</w:t>
        </w:r>
        <w:r w:rsidR="00443E04">
          <w:rPr>
            <w:lang w:val="en-US"/>
          </w:rPr>
          <w:t xml:space="preserve"> </w:t>
        </w:r>
      </w:ins>
      <w:r w:rsidR="00E9442D">
        <w:rPr>
          <w:lang w:val="en-US"/>
        </w:rPr>
        <w:t>coupling</w:t>
      </w:r>
      <w:r w:rsidRPr="00C96962">
        <w:rPr>
          <w:lang w:val="en-US"/>
        </w:rPr>
        <w:t xml:space="preserve"> to </w:t>
      </w:r>
      <w:r>
        <w:rPr>
          <w:lang w:val="en-US"/>
        </w:rPr>
        <w:t>PhreeqcRM</w:t>
      </w:r>
      <w:r w:rsidRPr="00C96962">
        <w:rPr>
          <w:lang w:val="en-US"/>
        </w:rPr>
        <w:t xml:space="preserve">, the </w:t>
      </w:r>
      <w:ins w:id="232" w:author="Parkhurst, David L." w:date="2015-01-14T15:29:00Z">
        <w:r w:rsidR="00A22001">
          <w:rPr>
            <w:lang w:val="en-US"/>
          </w:rPr>
          <w:t xml:space="preserve">FEFLOW </w:t>
        </w:r>
        <w:commentRangeEnd w:id="229"/>
        <w:r w:rsidR="00A22001">
          <w:rPr>
            <w:rStyle w:val="CommentReference"/>
            <w:rFonts w:eastAsiaTheme="minorHAnsi" w:cstheme="minorBidi"/>
            <w:lang w:val="en-US" w:eastAsia="en-US"/>
          </w:rPr>
          <w:commentReference w:id="229"/>
        </w:r>
      </w:ins>
      <w:r w:rsidRPr="00C96962">
        <w:rPr>
          <w:lang w:val="en-US"/>
        </w:rPr>
        <w:t xml:space="preserve">algorithm greatly reduces the transport time step after </w:t>
      </w:r>
      <w:r>
        <w:rPr>
          <w:lang w:val="en-US"/>
        </w:rPr>
        <w:t>each</w:t>
      </w:r>
      <w:r w:rsidRPr="00C96962">
        <w:rPr>
          <w:lang w:val="en-US"/>
        </w:rPr>
        <w:t xml:space="preserve"> reaction step due to abrupt changes and discontinuities in the concentration fields that </w:t>
      </w:r>
      <w:r>
        <w:rPr>
          <w:lang w:val="en-US"/>
        </w:rPr>
        <w:t xml:space="preserve">result from the </w:t>
      </w:r>
      <w:r w:rsidRPr="00C96962">
        <w:rPr>
          <w:lang w:val="en-US"/>
        </w:rPr>
        <w:t>chemical reactions.</w:t>
      </w:r>
    </w:p>
    <w:p w14:paraId="2ED19196" w14:textId="4F755639" w:rsidR="000C43FB" w:rsidRPr="00C96962" w:rsidRDefault="0021325F" w:rsidP="006406C9">
      <w:pPr>
        <w:keepNext/>
      </w:pPr>
      <w:r w:rsidRPr="00C96962">
        <w:rPr>
          <w:noProof/>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9">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08A35E00" w:rsidR="005072BC" w:rsidRPr="00C96962" w:rsidRDefault="000C43FB" w:rsidP="006406C9">
      <w:pPr>
        <w:pStyle w:val="Caption"/>
        <w:suppressLineNumbers w:val="0"/>
      </w:pPr>
      <w:bookmarkStart w:id="233"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233"/>
      <w:r w:rsidRPr="00C96962">
        <w:t xml:space="preserve">: </w:t>
      </w:r>
      <w:r w:rsidR="0021325F" w:rsidRPr="00C96962">
        <w:t xml:space="preserve">MoMaS results </w:t>
      </w:r>
      <w:r w:rsidR="009866CD">
        <w:t>from</w:t>
      </w:r>
      <w:r w:rsidR="0021325F" w:rsidRPr="00C96962">
        <w:t xml:space="preserve"> </w:t>
      </w:r>
      <w:r w:rsidRPr="00C96962">
        <w:t>2D advective case</w:t>
      </w:r>
      <w:r w:rsidR="0021325F" w:rsidRPr="00C96962">
        <w:t>s</w:t>
      </w:r>
      <w:r w:rsidR="005416F4">
        <w:t>:</w:t>
      </w:r>
      <w:r w:rsidR="005416F4" w:rsidRPr="00C96962">
        <w:t xml:space="preserve"> </w:t>
      </w:r>
      <w:r w:rsidR="0021325F" w:rsidRPr="00C96962">
        <w:t>a) X3, easy case at time 1000; b) X2, medium case at time 1000; c</w:t>
      </w:r>
      <w:r w:rsidR="00097E3D" w:rsidRPr="00C96962">
        <w:t xml:space="preserve">) CP1, hard case at time 2000; d) same as c) </w:t>
      </w:r>
      <w:r w:rsidR="003319C1" w:rsidRPr="00C96962">
        <w:t xml:space="preserve">calculated </w:t>
      </w:r>
      <w:r w:rsidR="00097E3D" w:rsidRPr="00C96962">
        <w:t>with refined mesh.</w:t>
      </w:r>
    </w:p>
    <w:p w14:paraId="3AA4C3C2" w14:textId="3C550AE4" w:rsidR="000C43FB" w:rsidRPr="004F3013" w:rsidRDefault="00097E3D" w:rsidP="002E02C3">
      <w:pPr>
        <w:pStyle w:val="Text"/>
        <w:rPr>
          <w:lang w:val="en-US"/>
        </w:rPr>
      </w:pPr>
      <w:r w:rsidRPr="00C96962">
        <w:rPr>
          <w:lang w:val="en-US"/>
        </w:rPr>
        <w:t xml:space="preserve">Selected results of the 2D </w:t>
      </w:r>
      <w:r w:rsidR="005C2DD6">
        <w:rPr>
          <w:lang w:val="en-US"/>
        </w:rPr>
        <w:t xml:space="preserve">advective </w:t>
      </w:r>
      <w:r w:rsidRPr="00C96962">
        <w:rPr>
          <w:lang w:val="en-US"/>
        </w:rPr>
        <w:t>MoMaS cases are presented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Carrayrou et al.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921C09">
        <w:t xml:space="preserve"> </w:t>
      </w:r>
      <w:r w:rsidR="000C43FB" w:rsidRPr="00C96962">
        <w:rPr>
          <w:lang w:val="en-US"/>
        </w:rPr>
        <w:t>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ins w:id="234" w:author="Parkhurst, David L." w:date="2015-01-14T17:32:00Z">
        <w:r w:rsidR="006C28F3" w:rsidRPr="00C96962">
          <w:rPr>
            <w:lang w:val="en-US"/>
          </w:rPr>
          <w:t xml:space="preserve">Carrayrou et al. </w:t>
        </w:r>
        <w:r w:rsidR="006C28F3">
          <w:rPr>
            <w:lang w:val="en-US"/>
          </w:rPr>
          <w:fldChar w:fldCharType="begin"/>
        </w:r>
        <w:r w:rsidR="006C28F3">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6C28F3">
          <w:rPr>
            <w:lang w:val="en-US"/>
          </w:rPr>
          <w:fldChar w:fldCharType="separate"/>
        </w:r>
        <w:r w:rsidR="006C28F3">
          <w:rPr>
            <w:noProof/>
            <w:lang w:val="en-US"/>
          </w:rPr>
          <w:t>(</w:t>
        </w:r>
        <w:r w:rsidR="006C28F3">
          <w:fldChar w:fldCharType="begin"/>
        </w:r>
        <w:r w:rsidR="006C28F3">
          <w:instrText xml:space="preserve"> HYPERLINK \l "_ENREF_10" \o "Carrayrou, 2010 #5491" </w:instrText>
        </w:r>
        <w:r w:rsidR="006C28F3">
          <w:fldChar w:fldCharType="separate"/>
        </w:r>
        <w:r w:rsidR="006C28F3">
          <w:rPr>
            <w:noProof/>
            <w:lang w:val="en-US"/>
          </w:rPr>
          <w:t>2010a</w:t>
        </w:r>
        <w:r w:rsidR="006C28F3">
          <w:rPr>
            <w:noProof/>
            <w:lang w:val="en-US"/>
          </w:rPr>
          <w:fldChar w:fldCharType="end"/>
        </w:r>
        <w:r w:rsidR="006C28F3">
          <w:rPr>
            <w:noProof/>
            <w:lang w:val="en-US"/>
          </w:rPr>
          <w:t xml:space="preserve">, </w:t>
        </w:r>
        <w:r w:rsidR="006C28F3">
          <w:rPr>
            <w:lang w:val="en-US"/>
          </w:rPr>
          <w:t>Figure</w:t>
        </w:r>
        <w:r w:rsidR="006C28F3">
          <w:rPr>
            <w:lang w:val="en-US"/>
          </w:rPr>
          <w:t xml:space="preserve"> </w:t>
        </w:r>
        <w:r w:rsidR="006C28F3">
          <w:rPr>
            <w:lang w:val="en-US"/>
          </w:rPr>
          <w:t>8</w:t>
        </w:r>
        <w:r w:rsidR="006C28F3">
          <w:rPr>
            <w:noProof/>
            <w:lang w:val="en-US"/>
          </w:rPr>
          <w:t>)</w:t>
        </w:r>
        <w:r w:rsidR="006C28F3">
          <w:rPr>
            <w:lang w:val="en-US"/>
          </w:rPr>
          <w:fldChar w:fldCharType="end"/>
        </w:r>
      </w:ins>
      <w:del w:id="235" w:author="Parkhurst, David L." w:date="2015-01-14T17:32:00Z">
        <w:r w:rsidR="00EA1A64" w:rsidRPr="00C96962" w:rsidDel="006C28F3">
          <w:rPr>
            <w:lang w:val="en-US"/>
          </w:rPr>
          <w:delText>their</w:delText>
        </w:r>
        <w:r w:rsidR="00B01363" w:rsidDel="006C28F3">
          <w:rPr>
            <w:lang w:val="en-US"/>
          </w:rPr>
          <w:delText xml:space="preserve"> Fig</w:delText>
        </w:r>
      </w:del>
      <w:del w:id="236" w:author="Parkhurst, David L." w:date="2015-01-14T17:24:00Z">
        <w:r w:rsidR="00B01363" w:rsidDel="00B07294">
          <w:rPr>
            <w:lang w:val="en-US"/>
          </w:rPr>
          <w:delText xml:space="preserve">. </w:delText>
        </w:r>
      </w:del>
      <w:del w:id="237" w:author="Parkhurst, David L." w:date="2015-01-14T17:32:00Z">
        <w:r w:rsidR="00B01363" w:rsidDel="006C28F3">
          <w:rPr>
            <w:lang w:val="en-US"/>
          </w:rPr>
          <w:delText>8</w:delText>
        </w:r>
      </w:del>
      <w:r w:rsidR="000C43FB" w:rsidRPr="00C96962">
        <w:rPr>
          <w:lang w:val="en-US"/>
        </w:rPr>
        <w:t xml:space="preserve">. Given the </w:t>
      </w:r>
      <w:r w:rsidR="00D8659F" w:rsidRPr="00C96962">
        <w:rPr>
          <w:lang w:val="en-US"/>
        </w:rPr>
        <w:t>bandwidth</w:t>
      </w:r>
      <w:r w:rsidR="00EA1A64" w:rsidRPr="00C96962">
        <w:rPr>
          <w:lang w:val="en-US"/>
        </w:rPr>
        <w:t xml:space="preserve"> of results in Carrayrou et al.</w:t>
      </w:r>
      <w:r w:rsidR="00921C09">
        <w:rPr>
          <w:lang w:val="en-US"/>
        </w:rPr>
        <w:t xml:space="preserve">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well with results from MIN3P</w:t>
      </w:r>
      <w:r w:rsidR="00921C09">
        <w:rPr>
          <w:lang w:val="en-US"/>
        </w:rPr>
        <w:t xml:space="preserve"> </w:t>
      </w:r>
      <w:r w:rsidR="00921C09">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sidR="00921C09">
        <w:rPr>
          <w:lang w:val="en-US"/>
        </w:rPr>
        <w:instrText xml:space="preserve"> ADDIN EN.CITE </w:instrText>
      </w:r>
      <w:r w:rsidR="00921C09">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sidR="00921C09">
        <w:rPr>
          <w:lang w:val="en-US"/>
        </w:rPr>
        <w:instrText xml:space="preserve"> ADDIN EN.CITE.DATA </w:instrText>
      </w:r>
      <w:r w:rsidR="00921C09">
        <w:rPr>
          <w:lang w:val="en-US"/>
        </w:rPr>
      </w:r>
      <w:r w:rsidR="00921C09">
        <w:rPr>
          <w:lang w:val="en-US"/>
        </w:rPr>
        <w:fldChar w:fldCharType="end"/>
      </w:r>
      <w:r w:rsidR="00921C09">
        <w:rPr>
          <w:lang w:val="en-US"/>
        </w:rPr>
      </w:r>
      <w:r w:rsidR="00921C09">
        <w:rPr>
          <w:lang w:val="en-US"/>
        </w:rPr>
        <w:fldChar w:fldCharType="separate"/>
      </w:r>
      <w:r w:rsidR="00921C09">
        <w:rPr>
          <w:noProof/>
          <w:lang w:val="en-US"/>
        </w:rPr>
        <w:t>(</w:t>
      </w:r>
      <w:hyperlink w:anchor="_ENREF_26" w:tooltip="Mayer, 1999 #1099" w:history="1">
        <w:r w:rsidR="004C3286">
          <w:rPr>
            <w:noProof/>
            <w:lang w:val="en-US"/>
          </w:rPr>
          <w:t>Mayer, 1999</w:t>
        </w:r>
      </w:hyperlink>
      <w:r w:rsidR="00921C09">
        <w:rPr>
          <w:noProof/>
          <w:lang w:val="en-US"/>
        </w:rPr>
        <w:t xml:space="preserve">; </w:t>
      </w:r>
      <w:hyperlink w:anchor="_ENREF_27" w:tooltip="Mayer, 2002 #1550" w:history="1">
        <w:r w:rsidR="004C3286">
          <w:rPr>
            <w:noProof/>
            <w:lang w:val="en-US"/>
          </w:rPr>
          <w:t>Mayer</w:t>
        </w:r>
        <w:r w:rsidR="004C3286" w:rsidRPr="00921C09">
          <w:rPr>
            <w:i/>
            <w:noProof/>
            <w:lang w:val="en-US"/>
          </w:rPr>
          <w:t xml:space="preserve"> et al.</w:t>
        </w:r>
        <w:r w:rsidR="004C3286">
          <w:rPr>
            <w:noProof/>
            <w:lang w:val="en-US"/>
          </w:rPr>
          <w:t>, 2002</w:t>
        </w:r>
      </w:hyperlink>
      <w:r w:rsidR="00921C09">
        <w:rPr>
          <w:noProof/>
          <w:lang w:val="en-US"/>
        </w:rPr>
        <w:t>)</w:t>
      </w:r>
      <w:r w:rsidR="00921C09">
        <w:rPr>
          <w:lang w:val="en-US"/>
        </w:rPr>
        <w:fldChar w:fldCharType="end"/>
      </w:r>
      <w:r w:rsidR="00D8659F" w:rsidRPr="00CE5A14">
        <w:rPr>
          <w:lang w:val="en-US"/>
        </w:rPr>
        <w:t xml:space="preserve">, </w:t>
      </w:r>
      <w:r w:rsidR="00921C09">
        <w:rPr>
          <w:lang w:val="en-US"/>
        </w:rPr>
        <w:t xml:space="preserve">RICHY2D </w:t>
      </w:r>
      <w:r w:rsidR="008B7747">
        <w:rPr>
          <w:lang w:val="en-US"/>
        </w:rPr>
        <w:fldChar w:fldCharType="begin"/>
      </w:r>
      <w:r w:rsidR="00311679">
        <w:rPr>
          <w:lang w:val="en-US"/>
        </w:rPr>
        <w:instrText xml:space="preserve"> ADDIN EN.CITE &lt;EndNote&gt;&lt;Cite&gt;&lt;Author&gt;Hoffmann&lt;/Author&gt;&lt;RecNum&gt;5616&lt;/RecNum&gt;&lt;DisplayText&gt;(Hoffmann, unknown)&lt;/DisplayText&gt;&lt;record&gt;&lt;rec-number&gt;5616&lt;/rec-number&gt;&lt;foreign-keys&gt;&lt;key app="EN" db-id="9ffszz5z6ae0dbe5dftxxexyafe99t00zead"&gt;5616&lt;/key&gt;&lt;/foreign-keys&gt;&lt;ref-type name="Report"&gt;27&lt;/ref-type&gt;&lt;contributors&gt;&lt;authors&gt;&lt;author&gt;J. Hoffmann&lt;/author&gt;&lt;/authors&gt;&lt;/contributors&gt;&lt;titles&gt;&lt;title&gt;Results of the GdR MoMaS Reactive Transport Benchmark with RICHY2D&lt;/title&gt;&lt;/titles&gt;&lt;dates&gt;&lt;year&gt;unknown&lt;/year&gt;&lt;/dates&gt;&lt;pub-location&gt;Erlangen, Germany&lt;/pub-location&gt;&lt;publisher&gt;Section Modeling, Simulation, Optimization, University of Erlangen-Nuremberg&lt;/publisher&gt;&lt;urls&gt;&lt;related-urls&gt;&lt;url&gt;http://fauams5.am.uni-erlangen.de/papers/pr326.pdf&lt;/url&gt;&lt;/related-urls&gt;&lt;/urls&gt;&lt;/record&gt;&lt;/Cite&gt;&lt;/EndNote&gt;</w:instrText>
      </w:r>
      <w:r w:rsidR="008B7747">
        <w:rPr>
          <w:lang w:val="en-US"/>
        </w:rPr>
        <w:fldChar w:fldCharType="separate"/>
      </w:r>
      <w:r w:rsidR="00311679">
        <w:rPr>
          <w:noProof/>
          <w:lang w:val="en-US"/>
        </w:rPr>
        <w:t>(</w:t>
      </w:r>
      <w:hyperlink w:anchor="_ENREF_17" w:tooltip="Hoffmann, unknown #5616" w:history="1">
        <w:r w:rsidR="004C3286">
          <w:rPr>
            <w:noProof/>
            <w:lang w:val="en-US"/>
          </w:rPr>
          <w:t>Hoffmann, unknown</w:t>
        </w:r>
      </w:hyperlink>
      <w:r w:rsidR="00311679">
        <w:rPr>
          <w:noProof/>
          <w:lang w:val="en-US"/>
        </w:rPr>
        <w:t>)</w:t>
      </w:r>
      <w:r w:rsidR="008B7747">
        <w:rPr>
          <w:lang w:val="en-US"/>
        </w:rPr>
        <w:fldChar w:fldCharType="end"/>
      </w:r>
      <w:r w:rsidR="008B7747">
        <w:rPr>
          <w:lang w:val="en-US"/>
        </w:rPr>
        <w:t xml:space="preserve"> </w:t>
      </w:r>
      <w:r w:rsidR="00D8659F" w:rsidRPr="00B8496A">
        <w:rPr>
          <w:lang w:val="de-CH"/>
        </w:rPr>
        <w:t xml:space="preserve">and HYTEC </w:t>
      </w:r>
      <w:r w:rsidR="00921C09">
        <w:rPr>
          <w:lang w:val="de-CH"/>
        </w:rPr>
        <w:fldChar w:fldCharType="begin"/>
      </w:r>
      <w:r w:rsidR="00921C09">
        <w:rPr>
          <w:lang w:val="de-CH"/>
        </w:rPr>
        <w:instrText xml:space="preserve"> ADDIN EN.CITE &lt;EndNote&gt;&lt;Cite&gt;&lt;Author&gt;van der Lee&lt;/Author&gt;&lt;Year&gt;2002&lt;/Year&gt;&lt;RecNum&gt;5596&lt;/RecNum&gt;&lt;DisplayText&gt;(Lagneau and van der Lee, 2010; van der Lee&lt;style face="italic"&gt; et al.&lt;/style&gt;, 2002)&lt;/DisplayText&gt;&lt;record&gt;&lt;rec-number&gt;5596&lt;/rec-number&gt;&lt;foreign-keys&gt;&lt;key app="EN" db-id="9ffszz5z6ae0dbe5dftxxexyafe99t00zead"&gt;5596&lt;/key&gt;&lt;/foreign-keys&gt;&lt;ref-type name="Book Section"&gt;5&lt;/ref-type&gt;&lt;contributors&gt;&lt;authors&gt;&lt;author&gt;van der Lee, J.&lt;/author&gt;&lt;author&gt;De Windt, L.&lt;/author&gt;&lt;author&gt;Lagneau, V.&lt;/author&gt;&lt;author&gt;Goblet, P.&lt;/author&gt;&lt;/authors&gt;&lt;secondary-authors&gt;&lt;author&gt;S. Majid Hassanizadeh, Ruud J. Schotting William G. Gray&lt;/author&gt;&lt;author&gt;George, F. Pinder&lt;/author&gt;&lt;/secondary-authors&gt;&lt;/contributors&gt;&lt;titles&gt;&lt;title&gt;Presentation and application of the reactive transport code HYTEC&lt;/title&gt;&lt;secondary-title&gt;Developments in Water Science&lt;/secondary-title&gt;&lt;/titles&gt;&lt;pages&gt;599-606&lt;/pages&gt;&lt;volume&gt;Volume 47&lt;/volume&gt;&lt;dates&gt;&lt;year&gt;2002&lt;/year&gt;&lt;pub-dates&gt;&lt;date&gt;2002&lt;/date&gt;&lt;/pub-dates&gt;&lt;/dates&gt;&lt;publisher&gt;Elsevier&lt;/publisher&gt;&lt;isbn&gt;0167-5648&lt;/isbn&gt;&lt;urls&gt;&lt;related-urls&gt;&lt;url&gt;http://www.sciencedirect.com/science/article/pii/S0167564802801149&lt;/url&gt;&lt;/related-urls&gt;&lt;/urls&gt;&lt;/record&gt;&lt;/Cite&gt;&lt;Cite&gt;&lt;Author&gt;Lagneau&lt;/Author&gt;&lt;Year&gt;2010&lt;/Year&gt;&lt;RecNum&gt;5387&lt;/RecNum&gt;&lt;record&gt;&lt;rec-number&gt;5387&lt;/rec-number&gt;&lt;foreign-keys&gt;&lt;key app="EN" db-id="9ffszz5z6ae0dbe5dftxxexyafe99t00zead"&gt;5387&lt;/key&gt;&lt;/foreign-keys&gt;&lt;ref-type name="Journal Article"&gt;17&lt;/ref-type&gt;&lt;contributors&gt;&lt;authors&gt;&lt;author&gt;Lagneau, Vincent&lt;/author&gt;&lt;author&gt;van der Lee, Jan&lt;/author&gt;&lt;/authors&gt;&lt;/contributors&gt;&lt;titles&gt;&lt;title&gt;HYTEC results of the MoMas reactive transport benchmark&lt;/title&gt;&lt;secondary-title&gt;Computational Geosciences&lt;/secondary-title&gt;&lt;/titles&gt;&lt;periodical&gt;&lt;full-title&gt;Computational Geosciences&lt;/full-title&gt;&lt;abbr-1&gt;Computat Geosci&lt;/abbr-1&gt;&lt;/periodical&gt;&lt;pages&gt;435-449&lt;/pages&gt;&lt;volume&gt;14&lt;/volume&gt;&lt;number&gt;3&lt;/number&gt;&lt;dates&gt;&lt;year&gt;2010&lt;/year&gt;&lt;/dates&gt;&lt;isbn&gt;1420-0597&amp;#xD;1573-1499&lt;/isbn&gt;&lt;urls&gt;&lt;/urls&gt;&lt;electronic-resource-num&gt;10.1007/s10596-009-9159-5&lt;/electronic-resource-num&gt;&lt;/record&gt;&lt;/Cite&gt;&lt;/EndNote&gt;</w:instrText>
      </w:r>
      <w:r w:rsidR="00921C09">
        <w:rPr>
          <w:lang w:val="de-CH"/>
        </w:rPr>
        <w:fldChar w:fldCharType="separate"/>
      </w:r>
      <w:r w:rsidR="00921C09">
        <w:rPr>
          <w:noProof/>
          <w:lang w:val="de-CH"/>
        </w:rPr>
        <w:t>(</w:t>
      </w:r>
      <w:hyperlink w:anchor="_ENREF_23" w:tooltip="Lagneau, 2010 #5387" w:history="1">
        <w:r w:rsidR="004C3286">
          <w:rPr>
            <w:noProof/>
            <w:lang w:val="de-CH"/>
          </w:rPr>
          <w:t>Lagneau and van der Lee, 2010</w:t>
        </w:r>
      </w:hyperlink>
      <w:r w:rsidR="00921C09">
        <w:rPr>
          <w:noProof/>
          <w:lang w:val="de-CH"/>
        </w:rPr>
        <w:t xml:space="preserve">; </w:t>
      </w:r>
      <w:hyperlink w:anchor="_ENREF_44" w:tooltip="van der Lee, 2002 #5596" w:history="1">
        <w:r w:rsidR="004C3286">
          <w:rPr>
            <w:noProof/>
            <w:lang w:val="de-CH"/>
          </w:rPr>
          <w:t>van der Lee</w:t>
        </w:r>
        <w:r w:rsidR="004C3286" w:rsidRPr="00921C09">
          <w:rPr>
            <w:i/>
            <w:noProof/>
            <w:lang w:val="de-CH"/>
          </w:rPr>
          <w:t xml:space="preserve"> et al.</w:t>
        </w:r>
        <w:r w:rsidR="004C3286">
          <w:rPr>
            <w:noProof/>
            <w:lang w:val="de-CH"/>
          </w:rPr>
          <w:t>, 2002</w:t>
        </w:r>
      </w:hyperlink>
      <w:r w:rsidR="00921C09">
        <w:rPr>
          <w:noProof/>
          <w:lang w:val="de-CH"/>
        </w:rPr>
        <w:t>)</w:t>
      </w:r>
      <w:r w:rsidR="00921C09">
        <w:rPr>
          <w:lang w:val="de-CH"/>
        </w:rPr>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0CE367F4" w:rsidR="005072BC" w:rsidRPr="00C96962" w:rsidRDefault="001265CF" w:rsidP="006406C9">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MacQuarrie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B01363">
        <w:t xml:space="preserve"> </w:t>
      </w:r>
      <w:r w:rsidR="00B104C1">
        <w:t>to facilitate direct comparison</w:t>
      </w:r>
      <w:r w:rsidR="00B104C1" w:rsidRPr="00B104C1">
        <w:t xml:space="preserve"> </w:t>
      </w:r>
      <w:r w:rsidR="00B104C1">
        <w:t>to their Fig</w:t>
      </w:r>
      <w:del w:id="238" w:author="Parkhurst, David L." w:date="2015-01-14T17:25:00Z">
        <w:r w:rsidR="00B104C1" w:rsidDel="00B07294">
          <w:delText xml:space="preserve">. </w:delText>
        </w:r>
      </w:del>
      <w:ins w:id="239" w:author="Parkhurst, David L." w:date="2015-01-14T17:25:00Z">
        <w:r w:rsidR="00B07294">
          <w:t>ure</w:t>
        </w:r>
        <w:r w:rsidR="00B07294">
          <w:t xml:space="preserve"> </w:t>
        </w:r>
      </w:ins>
      <w:r w:rsidR="00B104C1">
        <w:t>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313AB8AD" w:rsidR="00EC7E83" w:rsidRDefault="001265CF" w:rsidP="006406C9">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similar to those in Mayer and Ma</w:t>
      </w:r>
      <w:r w:rsidR="004B09C6" w:rsidRPr="00C96962">
        <w:rPr>
          <w:lang w:val="en-US"/>
        </w:rPr>
        <w:t>cQuarrie</w:t>
      </w:r>
      <w:r w:rsidR="00921C09">
        <w:rPr>
          <w:lang w:val="en-US"/>
        </w:rPr>
        <w:t xml:space="preserve"> </w:t>
      </w:r>
      <w:del w:id="240" w:author="Parkhurst, David L." w:date="2015-01-14T17:28:00Z">
        <w:r w:rsidR="00921C09" w:rsidDel="00B07294">
          <w:rPr>
            <w:lang w:val="en-US"/>
          </w:rPr>
          <w:fldChar w:fldCharType="begin"/>
        </w:r>
        <w:r w:rsidR="00104798" w:rsidDel="00B07294">
          <w:rPr>
            <w:lang w:val="en-US"/>
          </w:rPr>
          <w:del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delInstrText>
        </w:r>
        <w:r w:rsidR="00921C09" w:rsidDel="00B07294">
          <w:rPr>
            <w:lang w:val="en-US"/>
          </w:rPr>
          <w:fldChar w:fldCharType="separate"/>
        </w:r>
        <w:r w:rsidR="00104798" w:rsidDel="00B07294">
          <w:rPr>
            <w:noProof/>
            <w:lang w:val="en-US"/>
          </w:rPr>
          <w:delText>(</w:delText>
        </w:r>
        <w:r w:rsidR="007E37A0" w:rsidDel="00B07294">
          <w:fldChar w:fldCharType="begin"/>
        </w:r>
        <w:r w:rsidR="007E37A0" w:rsidDel="00B07294">
          <w:delInstrText xml:space="preserve"> HYPERLINK \l "_ENREF_28" \o "Mayer, 2009 #5092" </w:delInstrText>
        </w:r>
        <w:r w:rsidR="007E37A0" w:rsidDel="00B07294">
          <w:fldChar w:fldCharType="separate"/>
        </w:r>
        <w:r w:rsidR="004C3286" w:rsidDel="00B07294">
          <w:rPr>
            <w:noProof/>
            <w:lang w:val="en-US"/>
          </w:rPr>
          <w:delText>2009</w:delText>
        </w:r>
        <w:r w:rsidR="007E37A0" w:rsidDel="00B07294">
          <w:rPr>
            <w:noProof/>
            <w:lang w:val="en-US"/>
          </w:rPr>
          <w:fldChar w:fldCharType="end"/>
        </w:r>
        <w:r w:rsidR="00104798" w:rsidDel="00B07294">
          <w:rPr>
            <w:noProof/>
            <w:lang w:val="en-US"/>
          </w:rPr>
          <w:delText>)</w:delText>
        </w:r>
        <w:r w:rsidR="00921C09" w:rsidDel="00B07294">
          <w:rPr>
            <w:lang w:val="en-US"/>
          </w:rPr>
          <w:fldChar w:fldCharType="end"/>
        </w:r>
        <w:r w:rsidR="00B01363" w:rsidRPr="00DE73DF" w:rsidDel="00B07294">
          <w:delText xml:space="preserve">, </w:delText>
        </w:r>
      </w:del>
      <w:ins w:id="241" w:author="Parkhurst, David L." w:date="2015-01-14T17:28:00Z">
        <w:r w:rsidR="00B07294">
          <w:rPr>
            <w:lang w:val="en-US"/>
          </w:rPr>
          <w:fldChar w:fldCharType="begin"/>
        </w:r>
        <w:r w:rsidR="00B07294">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B07294">
          <w:rPr>
            <w:lang w:val="en-US"/>
          </w:rPr>
          <w:fldChar w:fldCharType="separate"/>
        </w:r>
        <w:r w:rsidR="00B07294">
          <w:rPr>
            <w:noProof/>
            <w:lang w:val="en-US"/>
          </w:rPr>
          <w:t>(</w:t>
        </w:r>
        <w:r w:rsidR="00B07294">
          <w:fldChar w:fldCharType="begin"/>
        </w:r>
        <w:r w:rsidR="00B07294">
          <w:instrText xml:space="preserve"> HYPERLINK \l "_ENREF_28" \o "Mayer, 2009 #5092" </w:instrText>
        </w:r>
        <w:r w:rsidR="00B07294">
          <w:fldChar w:fldCharType="separate"/>
        </w:r>
        <w:r w:rsidR="00B07294">
          <w:rPr>
            <w:noProof/>
            <w:lang w:val="en-US"/>
          </w:rPr>
          <w:t>2009</w:t>
        </w:r>
        <w:r w:rsidR="00B07294">
          <w:rPr>
            <w:noProof/>
            <w:lang w:val="en-US"/>
          </w:rPr>
          <w:fldChar w:fldCharType="end"/>
        </w:r>
      </w:ins>
      <w:ins w:id="242" w:author="Parkhurst, David L." w:date="2015-01-14T17:31:00Z">
        <w:r w:rsidR="006C28F3">
          <w:rPr>
            <w:noProof/>
            <w:lang w:val="en-US"/>
          </w:rPr>
          <w:t xml:space="preserve">, </w:t>
        </w:r>
        <w:r w:rsidR="006C28F3">
          <w:t>Figure</w:t>
        </w:r>
        <w:r w:rsidR="006C28F3">
          <w:t xml:space="preserve"> </w:t>
        </w:r>
        <w:r w:rsidR="006C28F3">
          <w:t>7g</w:t>
        </w:r>
      </w:ins>
      <w:ins w:id="243" w:author="Parkhurst, David L." w:date="2015-01-14T17:28:00Z">
        <w:r w:rsidR="00B07294">
          <w:rPr>
            <w:noProof/>
            <w:lang w:val="en-US"/>
          </w:rPr>
          <w:t>)</w:t>
        </w:r>
        <w:r w:rsidR="00B07294">
          <w:rPr>
            <w:lang w:val="en-US"/>
          </w:rPr>
          <w:fldChar w:fldCharType="end"/>
        </w:r>
        <w:r w:rsidR="006C28F3">
          <w:t xml:space="preserve">; </w:t>
        </w:r>
      </w:ins>
      <w:del w:id="244" w:author="Parkhurst, David L." w:date="2015-01-14T17:31:00Z">
        <w:r w:rsidR="00B01363" w:rsidDel="006C28F3">
          <w:delText>Fig</w:delText>
        </w:r>
      </w:del>
      <w:del w:id="245" w:author="Parkhurst, David L." w:date="2015-01-14T17:25:00Z">
        <w:r w:rsidR="00B01363" w:rsidDel="00B07294">
          <w:delText xml:space="preserve">. </w:delText>
        </w:r>
      </w:del>
      <w:del w:id="246" w:author="Parkhurst, David L." w:date="2015-01-14T17:31:00Z">
        <w:r w:rsidR="00B01363" w:rsidDel="006C28F3">
          <w:delText>7g</w:delText>
        </w:r>
      </w:del>
      <w:del w:id="247" w:author="Parkhurst, David L." w:date="2015-01-14T17:28:00Z">
        <w:r w:rsidR="00B01363" w:rsidDel="00B07294">
          <w:delText xml:space="preserve"> </w:delText>
        </w:r>
      </w:del>
      <w:del w:id="248" w:author="Parkhurst, David L." w:date="2015-01-14T17:31:00Z">
        <w:r w:rsidR="004B09C6" w:rsidRPr="00C96962" w:rsidDel="006C28F3">
          <w:rPr>
            <w:lang w:val="en-US"/>
          </w:rPr>
          <w:delText xml:space="preserve">, </w:delText>
        </w:r>
      </w:del>
      <w:r w:rsidR="004B09C6" w:rsidRPr="00C96962">
        <w:rPr>
          <w:lang w:val="en-US"/>
        </w:rPr>
        <w:t>however, maximum concentrations are lower (~20</w:t>
      </w:r>
      <w:r w:rsidR="009A7EE5">
        <w:rPr>
          <w:lang w:val="en-US"/>
        </w:rPr>
        <w:t xml:space="preserve"> versus ~24</w:t>
      </w:r>
      <w:r w:rsidR="004B09C6" w:rsidRPr="00C96962">
        <w:rPr>
          <w:lang w:val="en-US"/>
        </w:rPr>
        <w:t>).</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With the refined mesh, results are also quantitatively comparable to Mayer and MacQuarrie</w:t>
      </w:r>
      <w:r w:rsidR="00921C09">
        <w:rPr>
          <w:lang w:val="en-US"/>
        </w:rPr>
        <w:t xml:space="preserv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EC7E83" w:rsidRPr="00A4395D">
        <w:rPr>
          <w:lang w:val="en-US"/>
        </w:rPr>
        <w:t>.</w:t>
      </w:r>
      <w:r w:rsidR="00A4395D" w:rsidRPr="00A4395D">
        <w:rPr>
          <w:lang w:val="en-US"/>
        </w:rPr>
        <w:t xml:space="preserve"> </w:t>
      </w:r>
      <w:r w:rsidR="00FC1557">
        <w:rPr>
          <w:lang w:val="en-US"/>
        </w:rPr>
        <w:t>In addition</w:t>
      </w:r>
      <w:r w:rsidR="00FC1557" w:rsidRPr="00A4395D">
        <w:rPr>
          <w:lang w:val="en-US"/>
        </w:rPr>
        <w:t xml:space="preserve"> </w:t>
      </w:r>
      <w:r w:rsidR="00A4395D" w:rsidRPr="00A4395D">
        <w:rPr>
          <w:lang w:val="en-US"/>
        </w:rPr>
        <w:t xml:space="preserve">to the </w:t>
      </w:r>
      <w:r w:rsidR="00FC1557">
        <w:rPr>
          <w:lang w:val="en-US"/>
        </w:rPr>
        <w:t>figures presented here</w:t>
      </w:r>
      <w:r w:rsidR="00A4395D" w:rsidRPr="00A4395D">
        <w:rPr>
          <w:lang w:val="en-US"/>
        </w:rPr>
        <w:t xml:space="preserve">, all results </w:t>
      </w:r>
      <w:r w:rsidR="00B104C1">
        <w:rPr>
          <w:lang w:val="en-US"/>
        </w:rPr>
        <w:t xml:space="preserve">that are </w:t>
      </w:r>
      <w:r w:rsidR="00FC1557">
        <w:rPr>
          <w:lang w:val="en-US"/>
        </w:rPr>
        <w:t xml:space="preserve">specified </w:t>
      </w:r>
      <w:r w:rsidR="00B104C1">
        <w:rPr>
          <w:lang w:val="en-US"/>
        </w:rPr>
        <w:t xml:space="preserve">by the </w:t>
      </w:r>
      <w:r w:rsidR="00A4395D" w:rsidRPr="00A4395D">
        <w:rPr>
          <w:lang w:val="en-US"/>
        </w:rPr>
        <w:t>MoMaS definition</w:t>
      </w:r>
      <w:r w:rsidR="009C6D4D">
        <w:rPr>
          <w:lang w:val="en-US"/>
        </w:rPr>
        <w:t xml:space="preserve"> </w:t>
      </w:r>
      <w:r w:rsidR="00921C09">
        <w:rPr>
          <w:lang w:val="en-US"/>
        </w:rPr>
        <w:fldChar w:fldCharType="begin"/>
      </w:r>
      <w:r w:rsidR="00921C09">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921C09">
        <w:rPr>
          <w:lang w:val="en-US"/>
        </w:rPr>
        <w:fldChar w:fldCharType="separate"/>
      </w:r>
      <w:r w:rsidR="00921C09">
        <w:rPr>
          <w:noProof/>
          <w:lang w:val="en-US"/>
        </w:rPr>
        <w:t>(</w:t>
      </w:r>
      <w:hyperlink w:anchor="_ENREF_11" w:tooltip="Carrayrou, 2010 #5474" w:history="1">
        <w:r w:rsidR="004C3286">
          <w:rPr>
            <w:noProof/>
            <w:lang w:val="en-US"/>
          </w:rPr>
          <w:t>Carrayrou</w:t>
        </w:r>
        <w:r w:rsidR="004C3286" w:rsidRPr="00921C09">
          <w:rPr>
            <w:i/>
            <w:noProof/>
            <w:lang w:val="en-US"/>
          </w:rPr>
          <w:t xml:space="preserve"> et al.</w:t>
        </w:r>
        <w:r w:rsidR="004C3286">
          <w:rPr>
            <w:noProof/>
            <w:lang w:val="en-US"/>
          </w:rPr>
          <w:t>, 2010b</w:t>
        </w:r>
      </w:hyperlink>
      <w:r w:rsidR="00921C09">
        <w:rPr>
          <w:noProof/>
          <w:lang w:val="en-US"/>
        </w:rPr>
        <w:t>)</w:t>
      </w:r>
      <w:r w:rsidR="00921C09">
        <w:rPr>
          <w:lang w:val="en-US"/>
        </w:rPr>
        <w:fldChar w:fldCharType="end"/>
      </w:r>
      <w:r w:rsidR="00A4395D" w:rsidRPr="00A4395D">
        <w:rPr>
          <w:lang w:val="en-US"/>
        </w:rPr>
        <w:t xml:space="preserve"> </w:t>
      </w:r>
      <w:r w:rsidR="00FC1557">
        <w:rPr>
          <w:lang w:val="en-US"/>
        </w:rPr>
        <w:t>are similar to</w:t>
      </w:r>
      <w:r w:rsidR="00B104C1">
        <w:rPr>
          <w:lang w:val="en-US"/>
        </w:rPr>
        <w:t xml:space="preserve"> </w:t>
      </w:r>
      <w:r w:rsidR="009C6D4D">
        <w:rPr>
          <w:lang w:val="en-US"/>
        </w:rPr>
        <w:t xml:space="preserve">results from </w:t>
      </w:r>
      <w:r w:rsidR="00A4395D" w:rsidRPr="00A4395D">
        <w:rPr>
          <w:lang w:val="en-US"/>
        </w:rPr>
        <w:t xml:space="preserve">Hoffmann </w:t>
      </w:r>
      <w:commentRangeStart w:id="249"/>
      <w:r w:rsidR="008B7747">
        <w:rPr>
          <w:lang w:val="en-US"/>
        </w:rPr>
        <w:fldChar w:fldCharType="begin"/>
      </w:r>
      <w:r w:rsidR="00104798">
        <w:rPr>
          <w:lang w:val="en-US"/>
        </w:rPr>
        <w:instrText xml:space="preserve"> ADDIN EN.CITE &lt;EndNote&gt;&lt;Cite ExcludeAuth="1"&gt;&lt;Author&gt;Hoffmann&lt;/Author&gt;&lt;RecNum&gt;5616&lt;/RecNum&gt;&lt;DisplayText&gt;(unknown)&lt;/DisplayText&gt;&lt;record&gt;&lt;rec-number&gt;5616&lt;/rec-number&gt;&lt;foreign-keys&gt;&lt;key app="EN" db-id="9ffszz5z6ae0dbe5dftxxexyafe99t00zead"&gt;5616&lt;/key&gt;&lt;/foreign-keys&gt;&lt;ref-type name="Report"&gt;27&lt;/ref-type&gt;&lt;contributors&gt;&lt;authors&gt;&lt;author&gt;J. Hoffmann&lt;/author&gt;&lt;/authors&gt;&lt;/contributors&gt;&lt;titles&gt;&lt;title&gt;Results of the GdR MoMaS Reactive Transport Benchmark with RICHY2D&lt;/title&gt;&lt;/titles&gt;&lt;dates&gt;&lt;year&gt;unknown&lt;/year&gt;&lt;/dates&gt;&lt;pub-location&gt;Erlangen, Germany&lt;/pub-location&gt;&lt;publisher&gt;Section Modeling, Simulation, Optimization, University of Erlangen-Nuremberg&lt;/publisher&gt;&lt;urls&gt;&lt;related-urls&gt;&lt;url&gt;http://fauams5.am.uni-erlangen.de/papers/pr326.pdf&lt;/url&gt;&lt;/related-urls&gt;&lt;/urls&gt;&lt;/record&gt;&lt;/Cite&gt;&lt;/EndNote&gt;</w:instrText>
      </w:r>
      <w:r w:rsidR="008B7747">
        <w:rPr>
          <w:lang w:val="en-US"/>
        </w:rPr>
        <w:fldChar w:fldCharType="separate"/>
      </w:r>
      <w:r w:rsidR="00104798">
        <w:rPr>
          <w:noProof/>
          <w:lang w:val="en-US"/>
        </w:rPr>
        <w:t>(</w:t>
      </w:r>
      <w:hyperlink w:anchor="_ENREF_17" w:tooltip="Hoffmann, unknown #5616" w:history="1">
        <w:r w:rsidR="004C3286">
          <w:rPr>
            <w:noProof/>
            <w:lang w:val="en-US"/>
          </w:rPr>
          <w:t>unknown</w:t>
        </w:r>
      </w:hyperlink>
      <w:r w:rsidR="00104798">
        <w:rPr>
          <w:noProof/>
          <w:lang w:val="en-US"/>
        </w:rPr>
        <w:t>)</w:t>
      </w:r>
      <w:r w:rsidR="008B7747">
        <w:rPr>
          <w:lang w:val="en-US"/>
        </w:rPr>
        <w:fldChar w:fldCharType="end"/>
      </w:r>
      <w:commentRangeEnd w:id="249"/>
      <w:r w:rsidR="003D6C48">
        <w:rPr>
          <w:rStyle w:val="CommentReference"/>
          <w:rFonts w:eastAsiaTheme="minorHAnsi" w:cstheme="minorBidi"/>
          <w:lang w:val="en-US" w:eastAsia="en-US"/>
        </w:rPr>
        <w:commentReference w:id="249"/>
      </w:r>
      <w:r w:rsidR="00A4395D" w:rsidRPr="00A4395D">
        <w:rPr>
          <w:lang w:val="en-US"/>
        </w:rPr>
        <w:t xml:space="preserve"> using RICHY2D.</w:t>
      </w:r>
    </w:p>
    <w:p w14:paraId="5E9FFE7D" w14:textId="77777777" w:rsidR="005C2DD6" w:rsidRDefault="005C2DD6" w:rsidP="006406C9">
      <w:pPr>
        <w:keepNext/>
      </w:pPr>
      <w:r>
        <w:rPr>
          <w:noProof/>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20">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5D1AB6F9" w14:textId="77777777" w:rsidR="00BB42B9" w:rsidRDefault="00BB42B9" w:rsidP="006406C9">
      <w:pPr>
        <w:pStyle w:val="Caption"/>
        <w:suppressLineNumbers w:val="0"/>
      </w:pPr>
      <w:bookmarkStart w:id="250" w:name="_Ref398010206"/>
      <w:bookmarkStart w:id="251" w:name="_Ref398237395"/>
      <w:r>
        <w:t xml:space="preserve">Figure </w:t>
      </w:r>
      <w:r>
        <w:fldChar w:fldCharType="begin"/>
      </w:r>
      <w:r>
        <w:instrText xml:space="preserve"> SEQ Figure \* ARABIC </w:instrText>
      </w:r>
      <w:r>
        <w:fldChar w:fldCharType="separate"/>
      </w:r>
      <w:r>
        <w:rPr>
          <w:noProof/>
        </w:rPr>
        <w:t>8</w:t>
      </w:r>
      <w:r>
        <w:fldChar w:fldCharType="end"/>
      </w:r>
      <w:r>
        <w:t xml:space="preserve">: FEFLOW results for the </w:t>
      </w:r>
      <w:r w:rsidRPr="00C96962">
        <w:t xml:space="preserve">MoMaS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(c</w:t>
      </w:r>
      <w:r w:rsidRPr="00C96962">
        <w:t xml:space="preserve">) X2, medium case at time 10; </w:t>
      </w:r>
      <w:r>
        <w:t>(d</w:t>
      </w:r>
      <w:r w:rsidRPr="00C96962">
        <w:t>) CP1, hard case at time 2000.</w:t>
      </w:r>
    </w:p>
    <w:p w14:paraId="41751FCE" w14:textId="48E3AB5E" w:rsidR="00D919D1" w:rsidRDefault="00BB42B9" w:rsidP="002E02C3">
      <w:pPr>
        <w:pStyle w:val="Text"/>
      </w:pPr>
      <w:r w:rsidRPr="000F1319">
        <w:rPr>
          <w:rFonts w:eastAsia="SimSun" w:cs="Mangal"/>
          <w:color w:val="00000A"/>
          <w:szCs w:val="24"/>
        </w:rPr>
        <w:lastRenderedPageBreak/>
        <w:fldChar w:fldCharType="begin"/>
      </w:r>
      <w:r w:rsidRPr="000F1319">
        <w:instrText xml:space="preserve"> REF _Ref398010206 \h  \* MERGEFORMAT </w:instrText>
      </w:r>
      <w:r w:rsidRPr="000F1319">
        <w:rPr>
          <w:rFonts w:eastAsia="SimSun" w:cs="Mangal"/>
          <w:color w:val="00000A"/>
          <w:szCs w:val="24"/>
        </w:rPr>
      </w:r>
      <w:r w:rsidRPr="000F1319">
        <w:rPr>
          <w:rFonts w:eastAsia="SimSun" w:cs="Mangal"/>
          <w:color w:val="00000A"/>
          <w:szCs w:val="24"/>
        </w:rPr>
        <w:fldChar w:fldCharType="separate"/>
      </w:r>
      <w:r>
        <w:t xml:space="preserve">Figure </w:t>
      </w:r>
      <w:r>
        <w:rPr>
          <w:noProof/>
        </w:rPr>
        <w:t>8</w:t>
      </w:r>
      <w:r w:rsidRPr="000F1319">
        <w:rPr>
          <w:rFonts w:eastAsia="SimSun" w:cs="Mangal"/>
          <w:color w:val="00000A"/>
          <w:szCs w:val="24"/>
        </w:rPr>
        <w:fldChar w:fldCharType="end"/>
      </w:r>
      <w:r w:rsidRPr="000F1319">
        <w:t xml:space="preserve"> verifies the results from the dispersive cases </w:t>
      </w:r>
      <w:r>
        <w:t>relative to</w:t>
      </w:r>
      <w:r w:rsidRPr="000F1319">
        <w:t xml:space="preserve"> published data in </w:t>
      </w:r>
      <w:bookmarkEnd w:id="250"/>
      <w:bookmarkEnd w:id="251"/>
      <w:r w:rsidR="00875F0D" w:rsidRPr="000F1319">
        <w:rPr>
          <w:lang w:val="en-US"/>
        </w:rPr>
        <w:t xml:space="preserve">Carrayrou et al. </w:t>
      </w:r>
      <w:r w:rsidR="00921C09">
        <w:rPr>
          <w:lang w:val="en-US"/>
        </w:rPr>
        <w:fldChar w:fldCharType="begin"/>
      </w:r>
      <w:r w:rsidR="00104798">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921C09">
        <w:rPr>
          <w:lang w:val="en-US"/>
        </w:rPr>
        <w:fldChar w:fldCharType="separate"/>
      </w:r>
      <w:r w:rsidR="00104798">
        <w:rPr>
          <w:noProof/>
          <w:lang w:val="en-US"/>
        </w:rPr>
        <w:t>(</w:t>
      </w:r>
      <w:hyperlink w:anchor="_ENREF_10" w:tooltip="Carrayrou, 2010 #5491" w:history="1">
        <w:r w:rsidR="004C3286">
          <w:rPr>
            <w:noProof/>
            <w:lang w:val="en-US"/>
          </w:rPr>
          <w:t>2010a</w:t>
        </w:r>
      </w:hyperlink>
      <w:r w:rsidR="00104798">
        <w:rPr>
          <w:noProof/>
          <w:lang w:val="en-US"/>
        </w:rPr>
        <w:t>)</w:t>
      </w:r>
      <w:r w:rsidR="00921C09">
        <w:rPr>
          <w:lang w:val="en-US"/>
        </w:rPr>
        <w:fldChar w:fldCharType="end"/>
      </w:r>
      <w:r w:rsidR="00921C09">
        <w:rPr>
          <w:lang w:val="en-US"/>
        </w:rPr>
        <w:t xml:space="preserve"> </w:t>
      </w:r>
      <w:r w:rsidR="00875F0D" w:rsidRPr="000F1319">
        <w:t>and</w:t>
      </w:r>
      <w:r w:rsidR="00875F0D" w:rsidRPr="000F1319">
        <w:rPr>
          <w:lang w:val="en-US" w:eastAsia="en-US"/>
        </w:rPr>
        <w:t xml:space="preserve"> </w:t>
      </w:r>
      <w:r w:rsidR="00875F0D" w:rsidRPr="000F1319">
        <w:rPr>
          <w:lang w:val="en-US"/>
        </w:rPr>
        <w:t>Mayer and MacQuarrie</w:t>
      </w:r>
      <w:r w:rsidR="00921C09">
        <w:rPr>
          <w:lang w:val="en-US"/>
        </w:rPr>
        <w:t xml:space="preserve"> </w:t>
      </w:r>
      <w:r w:rsidR="00921C09">
        <w:rPr>
          <w:lang w:val="en-US"/>
        </w:rPr>
        <w:fldChar w:fldCharType="begin"/>
      </w:r>
      <w:r w:rsidR="00104798">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921C09">
        <w:rPr>
          <w:lang w:val="en-US"/>
        </w:rPr>
        <w:fldChar w:fldCharType="separate"/>
      </w:r>
      <w:r w:rsidR="00104798">
        <w:rPr>
          <w:noProof/>
          <w:lang w:val="en-US"/>
        </w:rPr>
        <w:t>(</w:t>
      </w:r>
      <w:hyperlink w:anchor="_ENREF_28" w:tooltip="Mayer, 2009 #5092" w:history="1">
        <w:r w:rsidR="004C3286">
          <w:rPr>
            <w:noProof/>
            <w:lang w:val="en-US"/>
          </w:rPr>
          <w:t>2009</w:t>
        </w:r>
      </w:hyperlink>
      <w:r w:rsidR="00104798">
        <w:rPr>
          <w:noProof/>
          <w:lang w:val="en-US"/>
        </w:rPr>
        <w:t>)</w:t>
      </w:r>
      <w:r w:rsidR="00921C09">
        <w:rPr>
          <w:lang w:val="en-US"/>
        </w:rPr>
        <w:fldChar w:fldCharType="end"/>
      </w:r>
      <w:r w:rsidR="00875F0D" w:rsidRPr="000F1319">
        <w:t>.</w:t>
      </w:r>
      <w:r w:rsidR="00D919D1" w:rsidRPr="000F1319">
        <w:t xml:space="preserve"> For comparability with </w:t>
      </w:r>
      <w:r w:rsidR="00D919D1" w:rsidRPr="000F1319">
        <w:rPr>
          <w:lang w:val="en-US"/>
        </w:rPr>
        <w:t>Carrayrou et al.</w:t>
      </w:r>
      <w:r w:rsidR="00921C09">
        <w:rPr>
          <w:lang w:val="en-US"/>
        </w:rPr>
        <w:t xml:space="preserve"> </w:t>
      </w:r>
      <w:del w:id="252" w:author="Parkhurst, David L." w:date="2015-01-14T17:27:00Z">
        <w:r w:rsidR="00921C09" w:rsidDel="00B07294">
          <w:rPr>
            <w:lang w:val="en-US"/>
          </w:rPr>
          <w:fldChar w:fldCharType="begin"/>
        </w:r>
        <w:r w:rsidR="00104798" w:rsidDel="00B07294">
          <w:rPr>
            <w:lang w:val="en-US"/>
          </w:rPr>
          <w:del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delInstrText>
        </w:r>
        <w:r w:rsidR="00921C09" w:rsidDel="00B07294">
          <w:rPr>
            <w:lang w:val="en-US"/>
          </w:rPr>
          <w:fldChar w:fldCharType="separate"/>
        </w:r>
        <w:r w:rsidR="00104798" w:rsidDel="00B07294">
          <w:rPr>
            <w:noProof/>
            <w:lang w:val="en-US"/>
          </w:rPr>
          <w:delText>(</w:delText>
        </w:r>
        <w:r w:rsidR="007E37A0" w:rsidDel="00B07294">
          <w:fldChar w:fldCharType="begin"/>
        </w:r>
        <w:r w:rsidR="007E37A0" w:rsidDel="00B07294">
          <w:delInstrText xml:space="preserve"> HYPERLINK \l "_ENREF_10" \o "Carrayrou, 2010 #5491" </w:delInstrText>
        </w:r>
        <w:r w:rsidR="007E37A0" w:rsidDel="00B07294">
          <w:fldChar w:fldCharType="separate"/>
        </w:r>
        <w:r w:rsidR="004C3286" w:rsidDel="00B07294">
          <w:rPr>
            <w:noProof/>
            <w:lang w:val="en-US"/>
          </w:rPr>
          <w:delText>2010a</w:delText>
        </w:r>
        <w:r w:rsidR="007E37A0" w:rsidDel="00B07294">
          <w:rPr>
            <w:noProof/>
            <w:lang w:val="en-US"/>
          </w:rPr>
          <w:fldChar w:fldCharType="end"/>
        </w:r>
        <w:r w:rsidR="00104798" w:rsidDel="00B07294">
          <w:rPr>
            <w:noProof/>
            <w:lang w:val="en-US"/>
          </w:rPr>
          <w:delText>)</w:delText>
        </w:r>
        <w:r w:rsidR="00921C09" w:rsidDel="00B07294">
          <w:rPr>
            <w:lang w:val="en-US"/>
          </w:rPr>
          <w:fldChar w:fldCharType="end"/>
        </w:r>
        <w:r w:rsidR="00B104C1" w:rsidDel="00B07294">
          <w:delText xml:space="preserve">, </w:delText>
        </w:r>
      </w:del>
      <w:ins w:id="253" w:author="Parkhurst, David L." w:date="2015-01-14T17:27:00Z">
        <w:r w:rsidR="00B07294">
          <w:rPr>
            <w:lang w:val="en-US"/>
          </w:rPr>
          <w:fldChar w:fldCharType="begin"/>
        </w:r>
        <w:r w:rsidR="00B07294">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B07294">
          <w:rPr>
            <w:lang w:val="en-US"/>
          </w:rPr>
          <w:fldChar w:fldCharType="separate"/>
        </w:r>
        <w:r w:rsidR="00B07294">
          <w:rPr>
            <w:noProof/>
            <w:lang w:val="en-US"/>
          </w:rPr>
          <w:t>(</w:t>
        </w:r>
        <w:r w:rsidR="00B07294">
          <w:fldChar w:fldCharType="begin"/>
        </w:r>
        <w:r w:rsidR="00B07294">
          <w:instrText xml:space="preserve"> HYPERLINK \l "_ENREF_10" \o "Carrayrou, 2010 #5491" </w:instrText>
        </w:r>
        <w:r w:rsidR="00B07294">
          <w:fldChar w:fldCharType="separate"/>
        </w:r>
        <w:r w:rsidR="00B07294">
          <w:rPr>
            <w:noProof/>
            <w:lang w:val="en-US"/>
          </w:rPr>
          <w:t>2010a</w:t>
        </w:r>
        <w:r w:rsidR="00B07294">
          <w:rPr>
            <w:noProof/>
            <w:lang w:val="en-US"/>
          </w:rPr>
          <w:fldChar w:fldCharType="end"/>
        </w:r>
      </w:ins>
      <w:ins w:id="254" w:author="Parkhurst, David L." w:date="2015-01-14T17:30:00Z">
        <w:r w:rsidR="006C28F3">
          <w:rPr>
            <w:noProof/>
            <w:lang w:val="en-US"/>
          </w:rPr>
          <w:t xml:space="preserve">, </w:t>
        </w:r>
        <w:r w:rsidR="006C28F3">
          <w:t>Figure</w:t>
        </w:r>
        <w:r w:rsidR="006C28F3">
          <w:t xml:space="preserve"> </w:t>
        </w:r>
        <w:r w:rsidR="006C28F3">
          <w:t>11</w:t>
        </w:r>
      </w:ins>
      <w:ins w:id="255" w:author="Parkhurst, David L." w:date="2015-01-14T17:27:00Z">
        <w:r w:rsidR="00B07294">
          <w:rPr>
            <w:noProof/>
            <w:lang w:val="en-US"/>
          </w:rPr>
          <w:t>)</w:t>
        </w:r>
        <w:r w:rsidR="00B07294">
          <w:rPr>
            <w:lang w:val="en-US"/>
          </w:rPr>
          <w:fldChar w:fldCharType="end"/>
        </w:r>
      </w:ins>
      <w:del w:id="256" w:author="Parkhurst, David L." w:date="2015-01-14T17:31:00Z">
        <w:r w:rsidR="00B104C1" w:rsidDel="006C28F3">
          <w:delText>Fig</w:delText>
        </w:r>
      </w:del>
      <w:del w:id="257" w:author="Parkhurst, David L." w:date="2015-01-14T17:26:00Z">
        <w:r w:rsidR="00B104C1" w:rsidDel="00B07294">
          <w:delText xml:space="preserve">. </w:delText>
        </w:r>
      </w:del>
      <w:del w:id="258" w:author="Parkhurst, David L." w:date="2015-01-14T17:30:00Z">
        <w:r w:rsidR="00B104C1" w:rsidDel="006C28F3">
          <w:delText>11</w:delText>
        </w:r>
      </w:del>
      <w:r w:rsidR="00B104C1">
        <w:t>,</w:t>
      </w:r>
      <w:r w:rsidR="00D919D1" w:rsidRPr="000F1319">
        <w:t xml:space="preserve"> a similar color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 xml:space="preserve">Results obtained with the finer mesh show only minor differences </w:t>
      </w:r>
      <w:r w:rsidR="00FC1557">
        <w:t xml:space="preserve">compared </w:t>
      </w:r>
      <w:r w:rsidR="00D919D1" w:rsidRPr="000F1319">
        <w:t xml:space="preserve">to results </w:t>
      </w:r>
      <w:r w:rsidR="00FC1557">
        <w:t>for</w:t>
      </w:r>
      <w:r w:rsidR="00FC1557" w:rsidRPr="000F1319">
        <w:t xml:space="preserve"> </w:t>
      </w:r>
      <w:r w:rsidR="00D919D1" w:rsidRPr="000F1319">
        <w:t>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Mayer and MacQuarrie</w:t>
      </w:r>
      <w:r w:rsidR="00921C09">
        <w:rPr>
          <w:lang w:val="en-US"/>
        </w:rPr>
        <w:t xml:space="preserve"> </w:t>
      </w:r>
      <w:del w:id="259" w:author="Parkhurst, David L." w:date="2015-01-14T17:27:00Z">
        <w:r w:rsidR="00921C09" w:rsidDel="00B07294">
          <w:rPr>
            <w:lang w:val="en-US"/>
          </w:rPr>
          <w:fldChar w:fldCharType="begin"/>
        </w:r>
        <w:r w:rsidR="00104798" w:rsidDel="00B07294">
          <w:rPr>
            <w:lang w:val="en-US"/>
          </w:rPr>
          <w:del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delInstrText>
        </w:r>
        <w:r w:rsidR="00921C09" w:rsidDel="00B07294">
          <w:rPr>
            <w:lang w:val="en-US"/>
          </w:rPr>
          <w:fldChar w:fldCharType="separate"/>
        </w:r>
        <w:r w:rsidR="00104798" w:rsidDel="00B07294">
          <w:rPr>
            <w:noProof/>
            <w:lang w:val="en-US"/>
          </w:rPr>
          <w:delText>(</w:delText>
        </w:r>
        <w:r w:rsidR="007E37A0" w:rsidDel="00B07294">
          <w:fldChar w:fldCharType="begin"/>
        </w:r>
        <w:r w:rsidR="007E37A0" w:rsidDel="00B07294">
          <w:delInstrText xml:space="preserve"> HYPERLINK \l "_ENREF_28" \o "Mayer, 2009 #5092" </w:delInstrText>
        </w:r>
        <w:r w:rsidR="007E37A0" w:rsidDel="00B07294">
          <w:fldChar w:fldCharType="separate"/>
        </w:r>
        <w:r w:rsidR="004C3286" w:rsidDel="00B07294">
          <w:rPr>
            <w:noProof/>
            <w:lang w:val="en-US"/>
          </w:rPr>
          <w:delText>2009</w:delText>
        </w:r>
        <w:r w:rsidR="007E37A0" w:rsidDel="00B07294">
          <w:rPr>
            <w:noProof/>
            <w:lang w:val="en-US"/>
          </w:rPr>
          <w:fldChar w:fldCharType="end"/>
        </w:r>
        <w:r w:rsidR="00104798" w:rsidDel="00B07294">
          <w:rPr>
            <w:noProof/>
            <w:lang w:val="en-US"/>
          </w:rPr>
          <w:delText>)</w:delText>
        </w:r>
        <w:r w:rsidR="00921C09" w:rsidDel="00B07294">
          <w:rPr>
            <w:lang w:val="en-US"/>
          </w:rPr>
          <w:fldChar w:fldCharType="end"/>
        </w:r>
        <w:r w:rsidR="00B104C1" w:rsidDel="00B07294">
          <w:delText xml:space="preserve">, </w:delText>
        </w:r>
      </w:del>
      <w:ins w:id="260" w:author="Parkhurst, David L." w:date="2015-01-14T17:27:00Z">
        <w:r w:rsidR="00B07294">
          <w:rPr>
            <w:lang w:val="en-US"/>
          </w:rPr>
          <w:fldChar w:fldCharType="begin"/>
        </w:r>
        <w:r w:rsidR="00B07294">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B07294">
          <w:rPr>
            <w:lang w:val="en-US"/>
          </w:rPr>
          <w:fldChar w:fldCharType="separate"/>
        </w:r>
        <w:r w:rsidR="00B07294">
          <w:rPr>
            <w:noProof/>
            <w:lang w:val="en-US"/>
          </w:rPr>
          <w:t>(</w:t>
        </w:r>
        <w:r w:rsidR="00B07294">
          <w:fldChar w:fldCharType="begin"/>
        </w:r>
        <w:r w:rsidR="00B07294">
          <w:instrText xml:space="preserve"> HYPERLINK \l "_ENREF_28" \o "Mayer, 2009 #5092" </w:instrText>
        </w:r>
        <w:r w:rsidR="00B07294">
          <w:fldChar w:fldCharType="separate"/>
        </w:r>
        <w:r w:rsidR="00B07294">
          <w:rPr>
            <w:noProof/>
            <w:lang w:val="en-US"/>
          </w:rPr>
          <w:t>2009</w:t>
        </w:r>
        <w:r w:rsidR="00B07294">
          <w:rPr>
            <w:noProof/>
            <w:lang w:val="en-US"/>
          </w:rPr>
          <w:fldChar w:fldCharType="end"/>
        </w:r>
      </w:ins>
      <w:ins w:id="261" w:author="Parkhurst, David L." w:date="2015-01-14T17:30:00Z">
        <w:r w:rsidR="006C28F3">
          <w:rPr>
            <w:noProof/>
            <w:lang w:val="en-US"/>
          </w:rPr>
          <w:t xml:space="preserve">, </w:t>
        </w:r>
        <w:r w:rsidR="006C28F3">
          <w:t>Figure</w:t>
        </w:r>
        <w:r w:rsidR="006C28F3">
          <w:t xml:space="preserve"> </w:t>
        </w:r>
        <w:r w:rsidR="006C28F3">
          <w:t>6d</w:t>
        </w:r>
      </w:ins>
      <w:ins w:id="262" w:author="Parkhurst, David L." w:date="2015-01-14T17:27:00Z">
        <w:r w:rsidR="00B07294">
          <w:rPr>
            <w:noProof/>
            <w:lang w:val="en-US"/>
          </w:rPr>
          <w:t>)</w:t>
        </w:r>
        <w:r w:rsidR="00B07294">
          <w:rPr>
            <w:lang w:val="en-US"/>
          </w:rPr>
          <w:fldChar w:fldCharType="end"/>
        </w:r>
      </w:ins>
      <w:del w:id="263" w:author="Parkhurst, David L." w:date="2015-01-14T17:30:00Z">
        <w:r w:rsidR="00B104C1" w:rsidDel="006C28F3">
          <w:delText>Fig</w:delText>
        </w:r>
      </w:del>
      <w:del w:id="264" w:author="Parkhurst, David L." w:date="2015-01-14T17:27:00Z">
        <w:r w:rsidR="00B104C1" w:rsidDel="00B07294">
          <w:delText xml:space="preserve">. </w:delText>
        </w:r>
      </w:del>
      <w:del w:id="265" w:author="Parkhurst, David L." w:date="2015-01-14T17:30:00Z">
        <w:r w:rsidR="00B104C1" w:rsidDel="006C28F3">
          <w:delText>6d</w:delText>
        </w:r>
      </w:del>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w:t>
      </w:r>
      <w:ins w:id="266" w:author="Parkhurst, David L." w:date="2015-01-14T17:29:00Z">
        <w:r w:rsidR="006C28F3" w:rsidRPr="000F1319">
          <w:rPr>
            <w:lang w:val="en-US"/>
          </w:rPr>
          <w:t>Mayer and MacQuarrie</w:t>
        </w:r>
        <w:r w:rsidR="006C28F3">
          <w:rPr>
            <w:lang w:val="en-US"/>
          </w:rPr>
          <w:t xml:space="preserve"> </w:t>
        </w:r>
        <w:r w:rsidR="006C28F3">
          <w:rPr>
            <w:lang w:val="en-US"/>
          </w:rPr>
          <w:fldChar w:fldCharType="begin"/>
        </w:r>
        <w:r w:rsidR="006C28F3">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6C28F3">
          <w:rPr>
            <w:lang w:val="en-US"/>
          </w:rPr>
          <w:fldChar w:fldCharType="separate"/>
        </w:r>
        <w:r w:rsidR="006C28F3">
          <w:rPr>
            <w:noProof/>
            <w:lang w:val="en-US"/>
          </w:rPr>
          <w:t>(</w:t>
        </w:r>
        <w:r w:rsidR="006C28F3">
          <w:fldChar w:fldCharType="begin"/>
        </w:r>
        <w:r w:rsidR="006C28F3">
          <w:instrText xml:space="preserve"> HYPERLINK \l "_ENREF_28" \o "Mayer, 2009 #5092" </w:instrText>
        </w:r>
        <w:r w:rsidR="006C28F3">
          <w:fldChar w:fldCharType="separate"/>
        </w:r>
        <w:r w:rsidR="006C28F3">
          <w:rPr>
            <w:noProof/>
            <w:lang w:val="en-US"/>
          </w:rPr>
          <w:t>2009</w:t>
        </w:r>
        <w:r w:rsidR="006C28F3">
          <w:rPr>
            <w:noProof/>
            <w:lang w:val="en-US"/>
          </w:rPr>
          <w:fldChar w:fldCharType="end"/>
        </w:r>
        <w:r w:rsidR="006C28F3">
          <w:rPr>
            <w:noProof/>
            <w:lang w:val="en-US"/>
          </w:rPr>
          <w:t xml:space="preserve">, </w:t>
        </w:r>
        <w:r w:rsidR="006C28F3">
          <w:t>Figure 7h</w:t>
        </w:r>
        <w:r w:rsidR="006C28F3">
          <w:rPr>
            <w:noProof/>
            <w:lang w:val="en-US"/>
          </w:rPr>
          <w:t>)</w:t>
        </w:r>
        <w:r w:rsidR="006C28F3">
          <w:rPr>
            <w:lang w:val="en-US"/>
          </w:rPr>
          <w:fldChar w:fldCharType="end"/>
        </w:r>
        <w:r w:rsidR="006C28F3">
          <w:rPr>
            <w:lang w:val="en-US"/>
          </w:rPr>
          <w:t xml:space="preserve">, </w:t>
        </w:r>
      </w:ins>
      <w:del w:id="267" w:author="Parkhurst, David L." w:date="2015-01-14T17:29:00Z">
        <w:r w:rsidR="00B85AD4" w:rsidDel="006C28F3">
          <w:rPr>
            <w:lang w:val="en-US" w:eastAsia="en-US"/>
          </w:rPr>
          <w:delText xml:space="preserve">their </w:delText>
        </w:r>
        <w:r w:rsidR="00B104C1" w:rsidDel="006C28F3">
          <w:delText>Fig. 7h</w:delText>
        </w:r>
      </w:del>
      <w:del w:id="268" w:author="Parkhurst, David L." w:date="2015-01-14T17:30:00Z">
        <w:r w:rsidR="00A4395D" w:rsidRPr="000F1319" w:rsidDel="006C28F3">
          <w:delText xml:space="preserve">, </w:delText>
        </w:r>
      </w:del>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is removed from a larger part of the domain. Furthermore, the large amounts of this phase at the edge of the low-permeability </w:t>
      </w:r>
      <w:r w:rsidR="00CA295E" w:rsidRPr="000F1319">
        <w:rPr>
          <w:lang w:val="en-US" w:eastAsia="en-US"/>
        </w:rPr>
        <w:t xml:space="preserve">zone </w:t>
      </w:r>
      <w:del w:id="269" w:author="Parkhurst, David L." w:date="2015-01-14T17:32:00Z">
        <w:r w:rsidR="00A4395D" w:rsidRPr="000F1319" w:rsidDel="006C28F3">
          <w:rPr>
            <w:lang w:val="en-US" w:eastAsia="en-US"/>
          </w:rPr>
          <w:delText xml:space="preserve">is </w:delText>
        </w:r>
      </w:del>
      <w:ins w:id="270" w:author="Parkhurst, David L." w:date="2015-01-14T17:32:00Z">
        <w:r w:rsidR="006C28F3">
          <w:rPr>
            <w:lang w:val="en-US" w:eastAsia="en-US"/>
          </w:rPr>
          <w:t>are</w:t>
        </w:r>
        <w:r w:rsidR="006C28F3" w:rsidRPr="000F1319">
          <w:rPr>
            <w:lang w:val="en-US" w:eastAsia="en-US"/>
          </w:rPr>
          <w:t xml:space="preserve"> </w:t>
        </w:r>
      </w:ins>
      <w:r w:rsidR="00A4395D" w:rsidRPr="000F1319">
        <w:rPr>
          <w:lang w:val="en-US" w:eastAsia="en-US"/>
        </w:rPr>
        <w:t>not</w:t>
      </w:r>
      <w:r w:rsidR="00CA295E" w:rsidRPr="000F1319">
        <w:rPr>
          <w:lang w:val="en-US" w:eastAsia="en-US"/>
        </w:rPr>
        <w:t xml:space="preserve"> reproduced.</w:t>
      </w:r>
      <w:r w:rsidR="000F1319">
        <w:rPr>
          <w:lang w:val="en-US" w:eastAsia="en-US"/>
        </w:rPr>
        <w:t xml:space="preserve"> Results with the </w:t>
      </w:r>
      <w:r w:rsidR="008D6024">
        <w:rPr>
          <w:lang w:val="en-US" w:eastAsia="en-US"/>
        </w:rPr>
        <w:t>operator-</w:t>
      </w:r>
      <w:r w:rsidR="000F1319">
        <w:rPr>
          <w:lang w:val="en-US" w:eastAsia="en-US"/>
        </w:rPr>
        <w:t xml:space="preserve">splitting time step of the coarse-meshed advective case show significant differences compared to </w:t>
      </w:r>
      <w:r>
        <w:rPr>
          <w:lang w:val="en-US" w:eastAsia="en-US"/>
        </w:rPr>
        <w:t xml:space="preserve">the </w:t>
      </w:r>
      <w:commentRangeStart w:id="271"/>
      <w:commentRangeStart w:id="272"/>
      <w:r>
        <w:rPr>
          <w:lang w:val="en-US" w:eastAsia="en-US"/>
        </w:rPr>
        <w:t>presented</w:t>
      </w:r>
      <w:commentRangeEnd w:id="271"/>
      <w:r>
        <w:rPr>
          <w:rStyle w:val="CommentReference"/>
          <w:rFonts w:eastAsiaTheme="minorHAnsi" w:cstheme="minorBidi"/>
          <w:lang w:val="en-US" w:eastAsia="en-US"/>
        </w:rPr>
        <w:commentReference w:id="271"/>
      </w:r>
      <w:r w:rsidR="00E9442D">
        <w:rPr>
          <w:lang w:val="en-US" w:eastAsia="en-US"/>
        </w:rPr>
        <w:t xml:space="preserve"> figures</w:t>
      </w:r>
      <w:commentRangeEnd w:id="272"/>
      <w:r w:rsidR="003D6C48">
        <w:rPr>
          <w:rStyle w:val="CommentReference"/>
          <w:rFonts w:eastAsiaTheme="minorHAnsi" w:cstheme="minorBidi"/>
          <w:lang w:val="en-US" w:eastAsia="en-US"/>
        </w:rPr>
        <w:commentReference w:id="272"/>
      </w:r>
      <w:ins w:id="273" w:author="Parkhurst, David L." w:date="2015-01-14T10:29:00Z">
        <w:r w:rsidR="002601BA">
          <w:rPr>
            <w:lang w:val="en-US" w:eastAsia="en-US"/>
          </w:rPr>
          <w:t>.</w:t>
        </w:r>
      </w:ins>
      <w:r w:rsidR="000F1319">
        <w:rPr>
          <w:lang w:val="en-US" w:eastAsia="en-US"/>
        </w:rPr>
        <w:t xml:space="preserve"> </w:t>
      </w:r>
      <w:r w:rsidR="005416F4">
        <w:rPr>
          <w:lang w:val="en-US" w:eastAsia="en-US"/>
        </w:rPr>
        <w:t xml:space="preserve">These differences </w:t>
      </w:r>
      <w:r w:rsidR="000F1319">
        <w:rPr>
          <w:lang w:val="en-US" w:eastAsia="en-US"/>
        </w:rPr>
        <w:t xml:space="preserve">indicate the need for comparative </w:t>
      </w:r>
      <w:r w:rsidR="008D6024">
        <w:rPr>
          <w:lang w:val="en-US" w:eastAsia="en-US"/>
        </w:rPr>
        <w:t>operator-</w:t>
      </w:r>
      <w:r w:rsidR="000F1319">
        <w:rPr>
          <w:lang w:val="en-US" w:eastAsia="en-US"/>
        </w:rPr>
        <w:t>splitting time step and mesh convergence studies with the SNIA</w:t>
      </w:r>
      <w:r w:rsidR="008A6BF7">
        <w:rPr>
          <w:lang w:val="en-US" w:eastAsia="en-US"/>
        </w:rPr>
        <w:t xml:space="preserve"> in order to </w:t>
      </w:r>
      <w:r w:rsidR="005416F4">
        <w:rPr>
          <w:lang w:val="en-US" w:eastAsia="en-US"/>
        </w:rPr>
        <w:t xml:space="preserve">demonstrate the reliability of </w:t>
      </w:r>
      <w:r w:rsidR="008A6BF7">
        <w:rPr>
          <w:lang w:val="en-US" w:eastAsia="en-US"/>
        </w:rPr>
        <w:t>results</w:t>
      </w:r>
      <w:r w:rsidR="000F1319">
        <w:rPr>
          <w:lang w:val="en-US" w:eastAsia="en-US"/>
        </w:rPr>
        <w:t>.</w:t>
      </w:r>
    </w:p>
    <w:bookmarkEnd w:id="135"/>
    <w:p w14:paraId="0731711F" w14:textId="266CFF2D" w:rsidR="00FB3882" w:rsidRPr="00C96962" w:rsidRDefault="00B66A72" w:rsidP="00443E04">
      <w:pPr>
        <w:pStyle w:val="Heading1"/>
      </w:pPr>
      <w:r w:rsidRPr="00C96962">
        <w:t>Summary</w:t>
      </w:r>
    </w:p>
    <w:p w14:paraId="0ECD55B5" w14:textId="5CC3A829" w:rsidR="00FB3882" w:rsidRPr="00C96962" w:rsidRDefault="00FB3882" w:rsidP="006406C9">
      <w:pPr>
        <w:pStyle w:val="Text"/>
        <w:rPr>
          <w:szCs w:val="24"/>
          <w:lang w:val="en-US"/>
        </w:rPr>
      </w:pPr>
      <w:r w:rsidRPr="00C96962">
        <w:rPr>
          <w:lang w:val="en-US"/>
        </w:rPr>
        <w:t xml:space="preserve">PhreeqcRM is a module based on the geochemical model PHREEQC that is designed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 xml:space="preserve">splitting approach. This reaction module relies on </w:t>
      </w:r>
      <w:r w:rsidR="009E4A75">
        <w:rPr>
          <w:lang w:val="en-US"/>
        </w:rPr>
        <w:t xml:space="preserve">IPhreeqc, </w:t>
      </w:r>
      <w:r w:rsidRPr="00C96962">
        <w:rPr>
          <w:lang w:val="en-US"/>
        </w:rPr>
        <w:t xml:space="preserve">the previous encapsulation of PHREEQC, but specializes its use specifically for reactive transport. The module has methods to set initial conditions, </w:t>
      </w:r>
      <w:r w:rsidR="00BB42B9">
        <w:rPr>
          <w:lang w:val="en-US"/>
        </w:rPr>
        <w:t>set</w:t>
      </w:r>
      <w:r w:rsidR="00BB42B9" w:rsidRPr="00C96962">
        <w:rPr>
          <w:lang w:val="en-US"/>
        </w:rPr>
        <w:t xml:space="preserve"> </w:t>
      </w:r>
      <w:r w:rsidRPr="00C96962">
        <w:rPr>
          <w:lang w:val="en-US"/>
        </w:rPr>
        <w:t>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has been implemented in </w:t>
      </w:r>
      <w:r w:rsidRPr="00C96962">
        <w:rPr>
          <w:lang w:val="en-US"/>
        </w:rPr>
        <w:lastRenderedPageBreak/>
        <w:t xml:space="preserve">two simulators, PHAST and FEFLOW, which have been used to demonstrate the validity and </w:t>
      </w:r>
      <w:r w:rsidR="00F9764C">
        <w:rPr>
          <w:lang w:val="en-US"/>
        </w:rPr>
        <w:t>efficiency</w:t>
      </w:r>
      <w:r w:rsidR="00F9764C" w:rsidRPr="00C96962">
        <w:rPr>
          <w:lang w:val="en-US"/>
        </w:rPr>
        <w:t xml:space="preserve"> </w:t>
      </w:r>
      <w:r w:rsidRPr="00C96962">
        <w:rPr>
          <w:lang w:val="en-US"/>
        </w:rPr>
        <w:t>of the approach on a test problem with an analytical solution and on</w:t>
      </w:r>
      <w:r w:rsidR="009E4A75">
        <w:rPr>
          <w:lang w:val="en-US"/>
        </w:rPr>
        <w:t xml:space="preserve"> the</w:t>
      </w:r>
      <w:r w:rsidRPr="00C96962">
        <w:rPr>
          <w:lang w:val="en-US"/>
        </w:rPr>
        <w:t xml:space="preserve"> MoMaS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is parallelized for </w:t>
      </w:r>
      <w:r w:rsidR="00020CB8" w:rsidRPr="00C96962">
        <w:rPr>
          <w:lang w:val="en-US"/>
        </w:rPr>
        <w:t>O</w:t>
      </w:r>
      <w:r w:rsidR="00FF730B">
        <w:rPr>
          <w:lang w:val="en-US"/>
        </w:rPr>
        <w:t>pen</w:t>
      </w:r>
      <w:r w:rsidR="00020CB8" w:rsidRPr="00C96962">
        <w:rPr>
          <w:lang w:val="en-US"/>
        </w:rPr>
        <w:t>MP</w:t>
      </w:r>
      <w:r w:rsidRPr="00C96962">
        <w:rPr>
          <w:lang w:val="en-US"/>
        </w:rPr>
        <w:t xml:space="preserve"> or MPI, depending on compilation options, and good scalability has been demonstrated on </w:t>
      </w:r>
      <w:ins w:id="274" w:author="Parkhurst, David L." w:date="2015-01-14T17:38:00Z">
        <w:r w:rsidR="006C28F3">
          <w:rPr>
            <w:lang w:val="en-US"/>
          </w:rPr>
          <w:t xml:space="preserve">a </w:t>
        </w:r>
      </w:ins>
      <w:r w:rsidRPr="00C96962">
        <w:rPr>
          <w:lang w:val="en-US"/>
        </w:rPr>
        <w:t>multiprocessor computer</w:t>
      </w:r>
      <w:del w:id="275" w:author="Parkhurst, David L." w:date="2015-01-14T17:38:00Z">
        <w:r w:rsidRPr="00C96962" w:rsidDel="006C28F3">
          <w:rPr>
            <w:lang w:val="en-US"/>
          </w:rPr>
          <w:delText>s</w:delText>
        </w:r>
      </w:del>
      <w:r w:rsidRPr="00C96962">
        <w:rPr>
          <w:lang w:val="en-US"/>
        </w:rPr>
        <w:t xml:space="preserve">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is written in C++, but interfaces allow methods to be called from C or Fortran</w:t>
      </w:r>
      <w:del w:id="276" w:author="Parkhurst, David L." w:date="2015-01-14T17:39:00Z">
        <w:r w:rsidRPr="00C96962" w:rsidDel="00B44AC0">
          <w:rPr>
            <w:lang w:val="en-US"/>
          </w:rPr>
          <w:delText>90</w:delText>
        </w:r>
      </w:del>
      <w:r w:rsidRPr="00C96962">
        <w:rPr>
          <w:lang w:val="en-US"/>
        </w:rPr>
        <w:t xml:space="preserve">. By using the PhreeqcRM reaction module, an existing multicomponent transport simulator can be extended to simulate a wide range of geochemical reactions. </w:t>
      </w:r>
    </w:p>
    <w:p w14:paraId="765DB101" w14:textId="77777777" w:rsidR="00FB3882" w:rsidRPr="00C96962" w:rsidRDefault="00FB3882" w:rsidP="006406C9">
      <w:pPr>
        <w:pStyle w:val="Heading1"/>
        <w:numPr>
          <w:ilvl w:val="0"/>
          <w:numId w:val="0"/>
        </w:numPr>
      </w:pPr>
      <w:r w:rsidRPr="00C96962">
        <w:t>Acknowledgments</w:t>
      </w:r>
    </w:p>
    <w:p w14:paraId="035C72AC" w14:textId="663B5589" w:rsidR="00FB3882" w:rsidRPr="00C96962" w:rsidRDefault="00FB3882" w:rsidP="006406C9">
      <w:pPr>
        <w:pStyle w:val="Text"/>
        <w:rPr>
          <w:lang w:val="en-US"/>
        </w:rPr>
      </w:pPr>
      <w:r w:rsidRPr="00C96962">
        <w:rPr>
          <w:lang w:val="en-US"/>
        </w:rPr>
        <w:t>We thank Jeffrey Falgout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w:t>
      </w:r>
      <w:bookmarkStart w:id="277" w:name="_GoBack"/>
      <w:bookmarkEnd w:id="277"/>
      <w:r w:rsidR="00ED4A86">
        <w:rPr>
          <w:lang w:val="en-US"/>
        </w:rPr>
        <w:t>Lakewood, Colorado</w:t>
      </w:r>
      <w:r w:rsidRPr="00C96962">
        <w:rPr>
          <w:lang w:val="en-US"/>
        </w:rPr>
        <w:t>. The contribution of Laurin Wissmeier was partially funded by AF Consult Switzerland Ltd.</w:t>
      </w:r>
    </w:p>
    <w:p w14:paraId="0CA7D4FA" w14:textId="21272AC9" w:rsidR="00FB3882" w:rsidRPr="00ED3E38" w:rsidRDefault="00FB3882" w:rsidP="006406C9">
      <w:pPr>
        <w:pStyle w:val="Heading1"/>
        <w:numPr>
          <w:ilvl w:val="0"/>
          <w:numId w:val="0"/>
        </w:numPr>
        <w:rPr>
          <w:lang w:val="de-CH"/>
        </w:rPr>
      </w:pPr>
      <w:r w:rsidRPr="00ED3E38">
        <w:rPr>
          <w:lang w:val="de-CH"/>
        </w:rPr>
        <w:t>References</w:t>
      </w:r>
    </w:p>
    <w:commentRangeStart w:id="278"/>
    <w:p w14:paraId="1E345ECC" w14:textId="77777777" w:rsidR="004C3286" w:rsidRPr="004C3286" w:rsidRDefault="00641067" w:rsidP="006406C9">
      <w:pPr>
        <w:pStyle w:val="NoSpacing"/>
        <w:spacing w:after="480" w:line="360" w:lineRule="auto"/>
        <w:rPr>
          <w:rFonts w:cs="Times New Roman"/>
          <w:noProof/>
        </w:rPr>
      </w:pPr>
      <w:r>
        <w:fldChar w:fldCharType="begin"/>
      </w:r>
      <w:r>
        <w:instrText xml:space="preserve"> ADDIN EN.REFLIST </w:instrText>
      </w:r>
      <w:r>
        <w:fldChar w:fldCharType="separate"/>
      </w:r>
      <w:bookmarkStart w:id="279" w:name="_ENREF_1"/>
      <w:r w:rsidR="004C3286" w:rsidRPr="004C3286">
        <w:rPr>
          <w:rFonts w:cs="Times New Roman"/>
          <w:noProof/>
        </w:rPr>
        <w:t>Amir, L., Kern, M., 2010. A global method for coupling transport with chemistry in heterogeneous porous media. Computational Geosciences 14, 465-481.</w:t>
      </w:r>
      <w:bookmarkEnd w:id="279"/>
    </w:p>
    <w:p w14:paraId="69E02E99" w14:textId="77777777" w:rsidR="004C3286" w:rsidRPr="004C3286" w:rsidRDefault="004C3286" w:rsidP="006406C9">
      <w:pPr>
        <w:pStyle w:val="NoSpacing"/>
        <w:spacing w:after="480" w:line="360" w:lineRule="auto"/>
        <w:rPr>
          <w:rFonts w:cs="Times New Roman"/>
          <w:noProof/>
        </w:rPr>
      </w:pPr>
      <w:bookmarkStart w:id="280" w:name="_ENREF_2"/>
      <w:r w:rsidRPr="004C3286">
        <w:rPr>
          <w:rFonts w:cs="Times New Roman"/>
          <w:noProof/>
        </w:rPr>
        <w:t>Amos, R.T., Mayer, K.U., Blowes, D.W., Ptacek, C.J., 2004. Reactive transport modeling of column experiments for the remediation of acid mine drainage. Environmental Science &amp; Technology 38, 3131-3138.</w:t>
      </w:r>
      <w:bookmarkEnd w:id="280"/>
    </w:p>
    <w:p w14:paraId="75D0CE37" w14:textId="77777777" w:rsidR="004C3286" w:rsidRPr="004C3286" w:rsidRDefault="004C3286" w:rsidP="006406C9">
      <w:pPr>
        <w:pStyle w:val="NoSpacing"/>
        <w:spacing w:after="480" w:line="360" w:lineRule="auto"/>
        <w:rPr>
          <w:rFonts w:cs="Times New Roman"/>
          <w:noProof/>
        </w:rPr>
      </w:pPr>
      <w:bookmarkStart w:id="281" w:name="_ENREF_3"/>
      <w:r w:rsidRPr="004C3286">
        <w:rPr>
          <w:rFonts w:cs="Times New Roman"/>
          <w:noProof/>
        </w:rPr>
        <w:t>Anthony, C., Appelo, C.A.J., Wersin, P., 2007. Multicomponent diffusion modeling in clay systems with application to the diffusion of tritium, iodide, and sodium in Opalinus clay. Environmental Science &amp; Technology 41, 5002-5007.</w:t>
      </w:r>
      <w:bookmarkEnd w:id="281"/>
    </w:p>
    <w:p w14:paraId="416DD51D" w14:textId="77777777" w:rsidR="004C3286" w:rsidRPr="004C3286" w:rsidRDefault="004C3286" w:rsidP="006406C9">
      <w:pPr>
        <w:pStyle w:val="NoSpacing"/>
        <w:spacing w:after="480" w:line="360" w:lineRule="auto"/>
        <w:rPr>
          <w:rFonts w:cs="Times New Roman"/>
          <w:noProof/>
        </w:rPr>
      </w:pPr>
      <w:bookmarkStart w:id="282" w:name="_ENREF_4"/>
      <w:r w:rsidRPr="004C3286">
        <w:rPr>
          <w:rFonts w:cs="Times New Roman"/>
          <w:noProof/>
        </w:rPr>
        <w:lastRenderedPageBreak/>
        <w:t>Appelo, C.A.J., van Loon, L.R., Wersin, P., 2010. Multicomponent diffusion of a suite of tracers (HTO, Cl, Br, I, Na, Sr, Cs) in asingle sample of Opalinus Clay. Geochimica Et Cosmochimica Acta 74, 1201-1219.</w:t>
      </w:r>
      <w:bookmarkEnd w:id="282"/>
    </w:p>
    <w:p w14:paraId="00336911" w14:textId="77777777" w:rsidR="004C3286" w:rsidRPr="004C3286" w:rsidRDefault="004C3286" w:rsidP="006406C9">
      <w:pPr>
        <w:pStyle w:val="NoSpacing"/>
        <w:spacing w:after="480" w:line="360" w:lineRule="auto"/>
        <w:rPr>
          <w:rFonts w:cs="Times New Roman"/>
          <w:noProof/>
        </w:rPr>
      </w:pPr>
      <w:bookmarkStart w:id="283" w:name="_ENREF_5"/>
      <w:r w:rsidRPr="004C3286">
        <w:rPr>
          <w:rFonts w:cs="Times New Roman"/>
          <w:noProof/>
        </w:rPr>
        <w:t>Arnold, J., Kosson, D.S., Garrabrants, A., Meeussen, J.C.L., van der Sloot, H.A., 2013. Solution of the nonlinear Poisson–Boltzmann equation: Application to ionic diffusion in cementitious materials. Cement and Concrete Research 44, 8-17.</w:t>
      </w:r>
      <w:bookmarkEnd w:id="283"/>
    </w:p>
    <w:p w14:paraId="1C4D2D66" w14:textId="77777777" w:rsidR="004C3286" w:rsidRPr="004C3286" w:rsidRDefault="004C3286" w:rsidP="006406C9">
      <w:pPr>
        <w:pStyle w:val="NoSpacing"/>
        <w:spacing w:after="480" w:line="360" w:lineRule="auto"/>
        <w:rPr>
          <w:rFonts w:cs="Times New Roman"/>
          <w:noProof/>
        </w:rPr>
      </w:pPr>
      <w:bookmarkStart w:id="284" w:name="_ENREF_6"/>
      <w:r w:rsidRPr="004C3286">
        <w:rPr>
          <w:rFonts w:cs="Times New Roman"/>
          <w:noProof/>
        </w:rPr>
        <w:t>Barry, D.A., Bajracharya, K., Crapper, M., Prommer, H., Cunningham, C.J., 2000. Comparison of split-operator methods for solving coupled chemical non-equilibrium reaction/groundwater transport models. Mathematics and Computers in Simulation 53, 113-127.</w:t>
      </w:r>
      <w:bookmarkEnd w:id="284"/>
    </w:p>
    <w:p w14:paraId="61B8D1C0" w14:textId="77777777" w:rsidR="004C3286" w:rsidRPr="004C3286" w:rsidRDefault="004C3286" w:rsidP="006406C9">
      <w:pPr>
        <w:pStyle w:val="NoSpacing"/>
        <w:spacing w:after="480" w:line="360" w:lineRule="auto"/>
        <w:rPr>
          <w:rFonts w:cs="Times New Roman"/>
          <w:noProof/>
        </w:rPr>
      </w:pPr>
      <w:bookmarkStart w:id="285" w:name="_ENREF_7"/>
      <w:r w:rsidRPr="004C3286">
        <w:rPr>
          <w:rFonts w:cs="Times New Roman"/>
          <w:noProof/>
        </w:rPr>
        <w:t>Bourgeat, A., Bryant, S., Carrayrou, J., Dimier, A., Duijn, C.J.V., Kern, M., Knabner, P., Leterrier, N., 2008. GDR MoMaS Benchmark Reactive Transport, In: INRIA (Ed.).</w:t>
      </w:r>
      <w:bookmarkEnd w:id="285"/>
    </w:p>
    <w:p w14:paraId="0795FF60" w14:textId="77777777" w:rsidR="004C3286" w:rsidRPr="004C3286" w:rsidRDefault="004C3286" w:rsidP="006406C9">
      <w:pPr>
        <w:pStyle w:val="NoSpacing"/>
        <w:spacing w:after="480" w:line="360" w:lineRule="auto"/>
        <w:rPr>
          <w:rFonts w:cs="Times New Roman"/>
          <w:noProof/>
        </w:rPr>
      </w:pPr>
      <w:bookmarkStart w:id="286" w:name="_ENREF_8"/>
      <w:r w:rsidRPr="004C3286">
        <w:rPr>
          <w:rFonts w:cs="Times New Roman"/>
          <w:noProof/>
        </w:rPr>
        <w:t>Bozau, E., van Berk, W., 2013. Hydrogeochemical modeling of deep formation water applied to geothermal energy production, Proceedings of the Fourteenth International Symposium on Water-Rock Interaction, WRI 14, pp. 97-100.</w:t>
      </w:r>
      <w:bookmarkEnd w:id="286"/>
    </w:p>
    <w:p w14:paraId="18C5522E" w14:textId="77777777" w:rsidR="004C3286" w:rsidRPr="004C3286" w:rsidRDefault="004C3286" w:rsidP="006406C9">
      <w:pPr>
        <w:pStyle w:val="NoSpacing"/>
        <w:spacing w:after="480" w:line="360" w:lineRule="auto"/>
        <w:rPr>
          <w:rFonts w:cs="Times New Roman"/>
          <w:noProof/>
        </w:rPr>
      </w:pPr>
      <w:bookmarkStart w:id="287" w:name="_ENREF_9"/>
      <w:r w:rsidRPr="004C3286">
        <w:rPr>
          <w:rFonts w:cs="Times New Roman"/>
          <w:noProof/>
        </w:rPr>
        <w:t>Carrayrou, J., 2010. Looking for some reference solutions for the reactive transport benchmark of MoMaS with SPECY. Computational Geosciences 14, 393-403.</w:t>
      </w:r>
      <w:bookmarkEnd w:id="287"/>
    </w:p>
    <w:p w14:paraId="1B6A8D83" w14:textId="77777777" w:rsidR="004C3286" w:rsidRPr="004C3286" w:rsidRDefault="004C3286" w:rsidP="006406C9">
      <w:pPr>
        <w:pStyle w:val="NoSpacing"/>
        <w:spacing w:after="480" w:line="360" w:lineRule="auto"/>
        <w:rPr>
          <w:rFonts w:cs="Times New Roman"/>
          <w:noProof/>
        </w:rPr>
      </w:pPr>
      <w:bookmarkStart w:id="288" w:name="_ENREF_10"/>
      <w:r w:rsidRPr="004C3286">
        <w:rPr>
          <w:rFonts w:cs="Times New Roman"/>
          <w:noProof/>
        </w:rPr>
        <w:t>Carrayrou, J., Hoffmann, J., Knabner, P., Kräutle, S., de Dieuleveult, C., Erhel, J., Van der Lee, J., Lagneau, V., Mayer, K.U., MacQuarrie, K.T.B., 2010a. Comparison of numerical methods for simulating strongly nonlinear and heterogeneous reactive transport problems—the MoMaS benchmark case. Computational Geosciences 14, 483-502.</w:t>
      </w:r>
      <w:bookmarkEnd w:id="288"/>
    </w:p>
    <w:p w14:paraId="28E2B4AF" w14:textId="77777777" w:rsidR="004C3286" w:rsidRPr="004C3286" w:rsidRDefault="004C3286" w:rsidP="006406C9">
      <w:pPr>
        <w:pStyle w:val="NoSpacing"/>
        <w:spacing w:after="480" w:line="360" w:lineRule="auto"/>
        <w:rPr>
          <w:rFonts w:cs="Times New Roman"/>
          <w:noProof/>
        </w:rPr>
      </w:pPr>
      <w:bookmarkStart w:id="289" w:name="_ENREF_11"/>
      <w:r w:rsidRPr="004C3286">
        <w:rPr>
          <w:rFonts w:cs="Times New Roman"/>
          <w:noProof/>
        </w:rPr>
        <w:t>Carrayrou, J., Kern, M., Knabner, P., 2010b. Reactive transport benchmark of MoMaS. Computational Geosciences 14, 385-392.</w:t>
      </w:r>
      <w:bookmarkEnd w:id="289"/>
    </w:p>
    <w:p w14:paraId="3F2EE181" w14:textId="77777777" w:rsidR="004C3286" w:rsidRPr="004C3286" w:rsidRDefault="004C3286" w:rsidP="006406C9">
      <w:pPr>
        <w:pStyle w:val="NoSpacing"/>
        <w:spacing w:after="480" w:line="360" w:lineRule="auto"/>
        <w:rPr>
          <w:rFonts w:cs="Times New Roman"/>
          <w:noProof/>
        </w:rPr>
      </w:pPr>
      <w:bookmarkStart w:id="290" w:name="_ENREF_12"/>
      <w:r w:rsidRPr="004C3286">
        <w:rPr>
          <w:rFonts w:cs="Times New Roman"/>
          <w:noProof/>
        </w:rPr>
        <w:lastRenderedPageBreak/>
        <w:t>Carrayrou, J., Mose, R., Behra, P., 2004. Operator-splitting procedures for reactive transport and comparison of mass balance errors. Journal of Contaminant Hydrology 68, 239-268.</w:t>
      </w:r>
      <w:bookmarkEnd w:id="290"/>
    </w:p>
    <w:p w14:paraId="2313DE45" w14:textId="77777777" w:rsidR="004C3286" w:rsidRPr="004C3286" w:rsidRDefault="004C3286" w:rsidP="006406C9">
      <w:pPr>
        <w:pStyle w:val="NoSpacing"/>
        <w:spacing w:after="480" w:line="360" w:lineRule="auto"/>
        <w:rPr>
          <w:rFonts w:cs="Times New Roman"/>
          <w:noProof/>
        </w:rPr>
      </w:pPr>
      <w:bookmarkStart w:id="291" w:name="_ENREF_13"/>
      <w:r w:rsidRPr="004C3286">
        <w:rPr>
          <w:rFonts w:cs="Times New Roman"/>
          <w:noProof/>
        </w:rPr>
        <w:t>Charlton, S.R., Parkhurst, D.L., 2011. Modules based on the geochemical model PHREEQC for use in scripting and programming languages. Computers &amp; Geosciences 37, 1653-1663.</w:t>
      </w:r>
      <w:bookmarkEnd w:id="291"/>
    </w:p>
    <w:p w14:paraId="7E217D49" w14:textId="77777777" w:rsidR="004C3286" w:rsidRPr="004C3286" w:rsidRDefault="004C3286" w:rsidP="006406C9">
      <w:pPr>
        <w:pStyle w:val="NoSpacing"/>
        <w:spacing w:after="480" w:line="360" w:lineRule="auto"/>
        <w:rPr>
          <w:rFonts w:cs="Times New Roman"/>
          <w:noProof/>
        </w:rPr>
      </w:pPr>
      <w:bookmarkStart w:id="292" w:name="_ENREF_14"/>
      <w:r w:rsidRPr="004C3286">
        <w:rPr>
          <w:rFonts w:cs="Times New Roman"/>
          <w:noProof/>
        </w:rPr>
        <w:t>Cochepin, B., Trotignon, L., Bildstein, O., Steefel, C.I., Lagneau, V., van der Lee, J., 2008. Approaches to modelling coupled flow and reaction in a 2D cementation experiment. Advances in Water Resources 31, 1540-1551.</w:t>
      </w:r>
      <w:bookmarkEnd w:id="292"/>
    </w:p>
    <w:p w14:paraId="05709B90" w14:textId="77777777" w:rsidR="004C3286" w:rsidRPr="004C3286" w:rsidRDefault="004C3286" w:rsidP="006406C9">
      <w:pPr>
        <w:pStyle w:val="NoSpacing"/>
        <w:spacing w:after="480" w:line="360" w:lineRule="auto"/>
        <w:rPr>
          <w:rFonts w:cs="Times New Roman"/>
          <w:noProof/>
        </w:rPr>
      </w:pPr>
      <w:bookmarkStart w:id="293" w:name="_ENREF_15"/>
      <w:r w:rsidRPr="004C3286">
        <w:rPr>
          <w:rFonts w:cs="Times New Roman"/>
          <w:noProof/>
        </w:rPr>
        <w:t>DHI--WASY_Software, 2012. FEFLOW® 6.1 User Manual.</w:t>
      </w:r>
      <w:bookmarkEnd w:id="293"/>
    </w:p>
    <w:p w14:paraId="63CFE87B" w14:textId="77777777" w:rsidR="004C3286" w:rsidRPr="004C3286" w:rsidRDefault="004C3286" w:rsidP="006406C9">
      <w:pPr>
        <w:pStyle w:val="NoSpacing"/>
        <w:spacing w:after="480" w:line="360" w:lineRule="auto"/>
        <w:rPr>
          <w:rFonts w:cs="Times New Roman"/>
          <w:noProof/>
        </w:rPr>
      </w:pPr>
      <w:bookmarkStart w:id="294" w:name="_ENREF_16"/>
      <w:r w:rsidRPr="004C3286">
        <w:rPr>
          <w:rFonts w:cs="Times New Roman"/>
          <w:noProof/>
        </w:rPr>
        <w:t>Graupner, B.J., Li, D., Bauer, S., 2011. The coupled simulator ECLIPSE–OpenGeoSys for the simulation of CO2 storage in saline formations, 10th International Conference on Greenhouse Gas Control Technologies, pp. 3794-3800.</w:t>
      </w:r>
      <w:bookmarkEnd w:id="294"/>
    </w:p>
    <w:p w14:paraId="7061581E" w14:textId="77777777" w:rsidR="004C3286" w:rsidRPr="004C3286" w:rsidRDefault="004C3286" w:rsidP="006406C9">
      <w:pPr>
        <w:pStyle w:val="NoSpacing"/>
        <w:spacing w:after="480" w:line="360" w:lineRule="auto"/>
        <w:rPr>
          <w:rFonts w:cs="Times New Roman"/>
          <w:noProof/>
        </w:rPr>
      </w:pPr>
      <w:bookmarkStart w:id="295" w:name="_ENREF_17"/>
      <w:r w:rsidRPr="004C3286">
        <w:rPr>
          <w:rFonts w:cs="Times New Roman"/>
          <w:noProof/>
        </w:rPr>
        <w:t>Hoffmann, J., unknown. Results of the GdR MoMaS Reactive Transport Benchmark with RICHY2D. Section Modeling, Simulation, Optimization, University of Erlangen-Nuremberg, Erlangen, Germany.</w:t>
      </w:r>
      <w:bookmarkEnd w:id="295"/>
    </w:p>
    <w:p w14:paraId="4C610A1E" w14:textId="77777777" w:rsidR="004C3286" w:rsidRPr="004C3286" w:rsidRDefault="004C3286" w:rsidP="006406C9">
      <w:pPr>
        <w:pStyle w:val="NoSpacing"/>
        <w:spacing w:after="480" w:line="360" w:lineRule="auto"/>
        <w:rPr>
          <w:rFonts w:cs="Times New Roman"/>
          <w:noProof/>
        </w:rPr>
      </w:pPr>
      <w:bookmarkStart w:id="296" w:name="_ENREF_18"/>
      <w:r w:rsidRPr="004C3286">
        <w:rPr>
          <w:rFonts w:cs="Times New Roman"/>
          <w:noProof/>
        </w:rPr>
        <w:t>Huber, P., Nivelon, S., Ottenio, P., Nortier, P., 2012. Coupling a Chemical Reaction Engine with a Mass Flow Balance Process Simulation for Scaling Management in Papermaking Process Waters. Industrial &amp; Engineering Chemistry Research 52, 421-429.</w:t>
      </w:r>
      <w:bookmarkEnd w:id="296"/>
    </w:p>
    <w:p w14:paraId="22ECA194" w14:textId="77777777" w:rsidR="004C3286" w:rsidRPr="004C3286" w:rsidRDefault="004C3286" w:rsidP="006406C9">
      <w:pPr>
        <w:pStyle w:val="NoSpacing"/>
        <w:spacing w:after="480" w:line="360" w:lineRule="auto"/>
        <w:rPr>
          <w:rFonts w:cs="Times New Roman"/>
          <w:noProof/>
        </w:rPr>
      </w:pPr>
      <w:bookmarkStart w:id="297" w:name="_ENREF_19"/>
      <w:r w:rsidRPr="004C3286">
        <w:rPr>
          <w:rFonts w:cs="Times New Roman"/>
          <w:noProof/>
        </w:rPr>
        <w:t>Jurjovec, J., Blowes, D.W., Ptacek, C.J., Mayer, K.U., 2004. Multicomponent reactive transport modeling of acid neutralization reactions in mine tailings. Water Resources Research 40.</w:t>
      </w:r>
      <w:bookmarkEnd w:id="297"/>
    </w:p>
    <w:p w14:paraId="06160728" w14:textId="77777777" w:rsidR="004C3286" w:rsidRPr="004C3286" w:rsidRDefault="004C3286" w:rsidP="006406C9">
      <w:pPr>
        <w:pStyle w:val="NoSpacing"/>
        <w:spacing w:after="480" w:line="360" w:lineRule="auto"/>
        <w:rPr>
          <w:rFonts w:cs="Times New Roman"/>
          <w:noProof/>
        </w:rPr>
      </w:pPr>
      <w:bookmarkStart w:id="298" w:name="_ENREF_20"/>
      <w:r w:rsidRPr="004C3286">
        <w:rPr>
          <w:rFonts w:cs="Times New Roman"/>
          <w:noProof/>
        </w:rPr>
        <w:t>Kletskova, T., Czerwinski, K., Gelbard, E., Yip, S., 1999. Modeling cation exchange in zeolitic nuclear waste form. Journal of Computer-Aided Materials Design 6, 363-368.</w:t>
      </w:r>
      <w:bookmarkEnd w:id="298"/>
    </w:p>
    <w:p w14:paraId="746A7BD8" w14:textId="77777777" w:rsidR="004C3286" w:rsidRPr="004C3286" w:rsidRDefault="004C3286" w:rsidP="006406C9">
      <w:pPr>
        <w:pStyle w:val="NoSpacing"/>
        <w:spacing w:after="480" w:line="360" w:lineRule="auto"/>
        <w:rPr>
          <w:rFonts w:cs="Times New Roman"/>
          <w:noProof/>
        </w:rPr>
      </w:pPr>
      <w:bookmarkStart w:id="299" w:name="_ENREF_21"/>
      <w:r w:rsidRPr="004C3286">
        <w:rPr>
          <w:rFonts w:cs="Times New Roman"/>
          <w:noProof/>
        </w:rPr>
        <w:lastRenderedPageBreak/>
        <w:t>Kolditz, O., Bauer, S., Bilke, L., Böttcher, N., Delfs, J.O., Fischer, T., Görke, U.J., Kalbacher, T., Kosakowski, G., McDermott, C.I., Park, C.H., Radu, F., Rink, K., Shao, H., Shao, H.B., Sun, F., Sun, Y.Y., Singh, A.K., Taron, J., Walther, M., Wang, W., Watanabe, N., Wu, Y., Xie, M., Xu, W., Zehner, B., 2012. OpenGeoSys: an open-source initiative for numerical simulation of thermo-hydro-mechanical/chemical (THM/C) processes in porous media. Environmental Earth Sciences 67, 589-599.</w:t>
      </w:r>
      <w:bookmarkEnd w:id="299"/>
    </w:p>
    <w:p w14:paraId="7E8C81FC" w14:textId="77777777" w:rsidR="004C3286" w:rsidRPr="004C3286" w:rsidRDefault="004C3286" w:rsidP="006406C9">
      <w:pPr>
        <w:pStyle w:val="NoSpacing"/>
        <w:spacing w:after="480" w:line="360" w:lineRule="auto"/>
        <w:rPr>
          <w:rFonts w:cs="Times New Roman"/>
          <w:noProof/>
        </w:rPr>
      </w:pPr>
      <w:bookmarkStart w:id="300" w:name="_ENREF_22"/>
      <w:r w:rsidRPr="004C3286">
        <w:rPr>
          <w:rFonts w:cs="Times New Roman"/>
          <w:noProof/>
        </w:rPr>
        <w:t>Kvamme, B., Liu, S., 2009. Reactive transport of CO</w:t>
      </w:r>
      <w:r w:rsidRPr="004C3286">
        <w:rPr>
          <w:rFonts w:cs="Times New Roman"/>
          <w:noProof/>
          <w:vertAlign w:val="subscript"/>
        </w:rPr>
        <w:t>2</w:t>
      </w:r>
      <w:r w:rsidRPr="004C3286">
        <w:rPr>
          <w:rFonts w:cs="Times New Roman"/>
          <w:noProof/>
        </w:rPr>
        <w:t xml:space="preserve"> in saline aquifers with implicit geomechanical analysis. Energy Procedia 1, 3267-3274.</w:t>
      </w:r>
      <w:bookmarkEnd w:id="300"/>
    </w:p>
    <w:p w14:paraId="1F6F85BE" w14:textId="77777777" w:rsidR="004C3286" w:rsidRPr="004C3286" w:rsidRDefault="004C3286" w:rsidP="006406C9">
      <w:pPr>
        <w:pStyle w:val="NoSpacing"/>
        <w:spacing w:after="480" w:line="360" w:lineRule="auto"/>
        <w:rPr>
          <w:rFonts w:cs="Times New Roman"/>
          <w:noProof/>
        </w:rPr>
      </w:pPr>
      <w:bookmarkStart w:id="301" w:name="_ENREF_23"/>
      <w:r w:rsidRPr="004C3286">
        <w:rPr>
          <w:rFonts w:cs="Times New Roman"/>
          <w:noProof/>
        </w:rPr>
        <w:t>Lagneau, V., van der Lee, J., 2010. HYTEC results of the MoMas reactive transport benchmark. Computational Geosciences 14, 435-449.</w:t>
      </w:r>
      <w:bookmarkEnd w:id="301"/>
    </w:p>
    <w:p w14:paraId="7C70BCAE" w14:textId="77777777" w:rsidR="004C3286" w:rsidRPr="004C3286" w:rsidRDefault="004C3286" w:rsidP="006406C9">
      <w:pPr>
        <w:pStyle w:val="NoSpacing"/>
        <w:spacing w:after="480" w:line="360" w:lineRule="auto"/>
        <w:rPr>
          <w:rFonts w:cs="Times New Roman"/>
          <w:noProof/>
        </w:rPr>
      </w:pPr>
      <w:bookmarkStart w:id="302" w:name="_ENREF_24"/>
      <w:r w:rsidRPr="004C3286">
        <w:rPr>
          <w:rFonts w:cs="Times New Roman"/>
          <w:noProof/>
        </w:rPr>
        <w:t>Lichtner, P.C., 1985. Continuum model for simultaneous chemical-reactions and mass-transport in hydrothermal systems. Geochimica Et Cosmochimica Acta 49, 779-800.</w:t>
      </w:r>
      <w:bookmarkEnd w:id="302"/>
    </w:p>
    <w:p w14:paraId="79D4A737" w14:textId="77777777" w:rsidR="004C3286" w:rsidRPr="004C3286" w:rsidRDefault="004C3286" w:rsidP="006406C9">
      <w:pPr>
        <w:pStyle w:val="NoSpacing"/>
        <w:spacing w:after="480" w:line="360" w:lineRule="auto"/>
        <w:rPr>
          <w:rFonts w:cs="Times New Roman"/>
          <w:noProof/>
        </w:rPr>
      </w:pPr>
      <w:bookmarkStart w:id="303" w:name="_ENREF_25"/>
      <w:r w:rsidRPr="004C3286">
        <w:rPr>
          <w:rFonts w:cs="Times New Roman"/>
          <w:noProof/>
        </w:rPr>
        <w:t>Liu, W.C., Yang, J.K., Xiao, B., 2009. Review on treatment and utilization of bauxite residues in China. International Journal of Mineral Processing 93, 220-231.</w:t>
      </w:r>
      <w:bookmarkEnd w:id="303"/>
    </w:p>
    <w:p w14:paraId="15F33C04" w14:textId="77777777" w:rsidR="004C3286" w:rsidRPr="004C3286" w:rsidRDefault="004C3286" w:rsidP="006406C9">
      <w:pPr>
        <w:pStyle w:val="NoSpacing"/>
        <w:spacing w:after="480" w:line="360" w:lineRule="auto"/>
        <w:rPr>
          <w:rFonts w:cs="Times New Roman"/>
          <w:noProof/>
        </w:rPr>
      </w:pPr>
      <w:bookmarkStart w:id="304" w:name="_ENREF_26"/>
      <w:r w:rsidRPr="004C3286">
        <w:rPr>
          <w:rFonts w:cs="Times New Roman"/>
          <w:noProof/>
        </w:rPr>
        <w:t>Mayer, K.U., 1999. A numerical model for multicomponent reactive transport in variably saturated porous media, Department of Earth Sciences. University of Waterloo, Canada, p. 286.</w:t>
      </w:r>
      <w:bookmarkEnd w:id="304"/>
    </w:p>
    <w:p w14:paraId="76E338A8" w14:textId="77777777" w:rsidR="004C3286" w:rsidRPr="004C3286" w:rsidRDefault="004C3286" w:rsidP="006406C9">
      <w:pPr>
        <w:pStyle w:val="NoSpacing"/>
        <w:spacing w:after="480" w:line="360" w:lineRule="auto"/>
        <w:rPr>
          <w:rFonts w:cs="Times New Roman"/>
          <w:noProof/>
        </w:rPr>
      </w:pPr>
      <w:bookmarkStart w:id="305" w:name="_ENREF_27"/>
      <w:r w:rsidRPr="004C3286">
        <w:rPr>
          <w:rFonts w:cs="Times New Roman"/>
          <w:noProof/>
        </w:rPr>
        <w:t>Mayer, K.U., Frind, E.O., Blowes, D.W., 2002. Multicomponent reactive transport modeling in variably saturated porous media using a generalized formulation for kinetically controlled reactions. Water Resources Research 38, 131-1321.</w:t>
      </w:r>
      <w:bookmarkEnd w:id="305"/>
    </w:p>
    <w:p w14:paraId="04DC8F7A" w14:textId="77777777" w:rsidR="004C3286" w:rsidRPr="004C3286" w:rsidRDefault="004C3286" w:rsidP="006406C9">
      <w:pPr>
        <w:pStyle w:val="NoSpacing"/>
        <w:spacing w:after="480" w:line="360" w:lineRule="auto"/>
        <w:rPr>
          <w:rFonts w:cs="Times New Roman"/>
          <w:noProof/>
        </w:rPr>
      </w:pPr>
      <w:bookmarkStart w:id="306" w:name="_ENREF_28"/>
      <w:r w:rsidRPr="004C3286">
        <w:rPr>
          <w:rFonts w:cs="Times New Roman"/>
          <w:noProof/>
        </w:rPr>
        <w:t>Mayer, K.U., MacQuarrie, K.T.B., 2009. Solution of the MoMaS reactive transport benchmark with MIN3P—model formulation and simulation results. Computational Geosciences 14, 405-419.</w:t>
      </w:r>
      <w:bookmarkEnd w:id="306"/>
    </w:p>
    <w:p w14:paraId="77E89597" w14:textId="77777777" w:rsidR="004C3286" w:rsidRPr="004C3286" w:rsidRDefault="004C3286" w:rsidP="006406C9">
      <w:pPr>
        <w:pStyle w:val="NoSpacing"/>
        <w:spacing w:after="480" w:line="360" w:lineRule="auto"/>
        <w:rPr>
          <w:rFonts w:cs="Times New Roman"/>
          <w:noProof/>
        </w:rPr>
      </w:pPr>
      <w:bookmarkStart w:id="307" w:name="_ENREF_29"/>
      <w:r w:rsidRPr="004C3286">
        <w:rPr>
          <w:rFonts w:cs="Times New Roman"/>
          <w:noProof/>
        </w:rPr>
        <w:lastRenderedPageBreak/>
        <w:t>Meeussen, J.C.L., 2003. ORCHESTRA: An object-oriented framework for implementing chemical equilibrium models. Environmental Science &amp; Technology 37, 1175-1182.</w:t>
      </w:r>
      <w:bookmarkEnd w:id="307"/>
    </w:p>
    <w:p w14:paraId="395A6934" w14:textId="77777777" w:rsidR="004C3286" w:rsidRPr="004C3286" w:rsidRDefault="004C3286" w:rsidP="006406C9">
      <w:pPr>
        <w:pStyle w:val="NoSpacing"/>
        <w:spacing w:after="480" w:line="360" w:lineRule="auto"/>
        <w:rPr>
          <w:rFonts w:cs="Times New Roman"/>
          <w:noProof/>
        </w:rPr>
      </w:pPr>
      <w:bookmarkStart w:id="308" w:name="_ENREF_30"/>
      <w:r w:rsidRPr="004C3286">
        <w:rPr>
          <w:rFonts w:cs="Times New Roman"/>
          <w:noProof/>
        </w:rPr>
        <w:t>Montarnal, P., Mügler, C., Colin, J., Descostes, M., Dimier, A., Jacquot, E., 2007. Presentation and use of a reactive transport code in porous media. Clay in natural and engineered barriers for radioactive waste confinement - Part 1 32, 507-517.</w:t>
      </w:r>
      <w:bookmarkEnd w:id="308"/>
    </w:p>
    <w:p w14:paraId="25516D1A" w14:textId="77777777" w:rsidR="004C3286" w:rsidRPr="004C3286" w:rsidRDefault="004C3286" w:rsidP="006406C9">
      <w:pPr>
        <w:pStyle w:val="NoSpacing"/>
        <w:spacing w:after="480" w:line="360" w:lineRule="auto"/>
        <w:rPr>
          <w:rFonts w:cs="Times New Roman"/>
          <w:noProof/>
        </w:rPr>
      </w:pPr>
      <w:bookmarkStart w:id="309" w:name="_ENREF_31"/>
      <w:r w:rsidRPr="004C3286">
        <w:rPr>
          <w:rFonts w:cs="Times New Roman"/>
          <w:noProof/>
        </w:rPr>
        <w:t>Nardi, A., Idiart, A., Trinchero, P., de Vries, L.M., Molinero, J., 2014. Interface COMSOL-PHREEQC (iCP), an efficient numerical framework for the solution of coupled multiphysics and geochemistry. Computers &amp; Geosciences 69, 10-21.</w:t>
      </w:r>
      <w:bookmarkEnd w:id="309"/>
    </w:p>
    <w:p w14:paraId="5455912C" w14:textId="77777777" w:rsidR="004C3286" w:rsidRPr="004C3286" w:rsidRDefault="004C3286" w:rsidP="006406C9">
      <w:pPr>
        <w:pStyle w:val="NoSpacing"/>
        <w:spacing w:after="480" w:line="360" w:lineRule="auto"/>
        <w:rPr>
          <w:rFonts w:cs="Times New Roman"/>
          <w:noProof/>
        </w:rPr>
      </w:pPr>
      <w:bookmarkStart w:id="310" w:name="_ENREF_32"/>
      <w:r w:rsidRPr="004C3286">
        <w:rPr>
          <w:rFonts w:cs="Times New Roman"/>
          <w:noProof/>
        </w:rPr>
        <w:t>Nordbotten, J.M., Kavetski, D., Celia, M.A., Bachu, S., 2009. Model for CO</w:t>
      </w:r>
      <w:r w:rsidRPr="004C3286">
        <w:rPr>
          <w:rFonts w:cs="Times New Roman"/>
          <w:noProof/>
          <w:vertAlign w:val="subscript"/>
        </w:rPr>
        <w:t>2</w:t>
      </w:r>
      <w:r w:rsidRPr="004C3286">
        <w:rPr>
          <w:rFonts w:cs="Times New Roman"/>
          <w:noProof/>
        </w:rPr>
        <w:t xml:space="preserve"> leakage including multiple geological layers and multiple leaky wells. Environmental Science &amp; Technology 43, 743-749.</w:t>
      </w:r>
      <w:bookmarkEnd w:id="310"/>
    </w:p>
    <w:p w14:paraId="6627575B" w14:textId="77777777" w:rsidR="004C3286" w:rsidRPr="004C3286" w:rsidRDefault="004C3286" w:rsidP="006406C9">
      <w:pPr>
        <w:pStyle w:val="NoSpacing"/>
        <w:spacing w:after="480" w:line="360" w:lineRule="auto"/>
        <w:rPr>
          <w:rFonts w:cs="Times New Roman"/>
          <w:noProof/>
        </w:rPr>
      </w:pPr>
      <w:bookmarkStart w:id="311" w:name="_ENREF_33"/>
      <w:r w:rsidRPr="004C3286">
        <w:rPr>
          <w:rFonts w:cs="Times New Roman"/>
          <w:noProof/>
        </w:rPr>
        <w:t>Oldenburg, C.M., Pruess, K., 2000. Simulation of propagating fronts in geothermal reservoirs with the implicit Leonard total variation diminishing scheme. Geothermics 29, 1-25.</w:t>
      </w:r>
      <w:bookmarkEnd w:id="311"/>
    </w:p>
    <w:p w14:paraId="191976CB" w14:textId="77777777" w:rsidR="004C3286" w:rsidRPr="004C3286" w:rsidRDefault="004C3286" w:rsidP="006406C9">
      <w:pPr>
        <w:pStyle w:val="NoSpacing"/>
        <w:spacing w:after="480" w:line="360" w:lineRule="auto"/>
        <w:rPr>
          <w:rFonts w:cs="Times New Roman"/>
          <w:noProof/>
        </w:rPr>
      </w:pPr>
      <w:bookmarkStart w:id="312" w:name="_ENREF_34"/>
      <w:r w:rsidRPr="004C3286">
        <w:rPr>
          <w:rFonts w:cs="Times New Roman"/>
          <w:noProof/>
        </w:rPr>
        <w:t>Parkhurst, D.L., Appelo, C.A.J., 1999. User's guide to PHREEQC (version 2): A computer program for speciation, batch-reaction, one-dimensional transport, and inverse geochemical calculations. U.S. Geological Survey, Denver, Colorado, p. 312.</w:t>
      </w:r>
      <w:bookmarkEnd w:id="312"/>
    </w:p>
    <w:p w14:paraId="26CC8C97" w14:textId="77777777" w:rsidR="004C3286" w:rsidRPr="004C3286" w:rsidRDefault="004C3286" w:rsidP="006406C9">
      <w:pPr>
        <w:pStyle w:val="NoSpacing"/>
        <w:spacing w:after="480" w:line="360" w:lineRule="auto"/>
        <w:rPr>
          <w:rFonts w:cs="Times New Roman"/>
          <w:noProof/>
        </w:rPr>
      </w:pPr>
      <w:bookmarkStart w:id="313" w:name="_ENREF_35"/>
      <w:r w:rsidRPr="004C3286">
        <w:rPr>
          <w:rFonts w:cs="Times New Roman"/>
          <w:noProof/>
        </w:rPr>
        <w:t>Parkhurst, D.L., Appelo, C.A.J., 2013. Description of Input and Examples for PHREEQC Version 3—A Computer Program for Speciation, Batch-Reaction, One-Dimensional Transport, and Inverse Geochemical Calculations. U.S. Department of the Interior, U.S. Geological Survey, Denver, Colorado, p. 497.</w:t>
      </w:r>
      <w:bookmarkEnd w:id="313"/>
    </w:p>
    <w:p w14:paraId="277BEF17" w14:textId="77777777" w:rsidR="004C3286" w:rsidRPr="004C3286" w:rsidRDefault="004C3286" w:rsidP="006406C9">
      <w:pPr>
        <w:pStyle w:val="NoSpacing"/>
        <w:spacing w:after="480" w:line="360" w:lineRule="auto"/>
        <w:rPr>
          <w:rFonts w:cs="Times New Roman"/>
          <w:noProof/>
        </w:rPr>
      </w:pPr>
      <w:bookmarkStart w:id="314" w:name="_ENREF_36"/>
      <w:r w:rsidRPr="004C3286">
        <w:rPr>
          <w:rFonts w:cs="Times New Roman"/>
          <w:noProof/>
        </w:rPr>
        <w:t>Parkhurst, D.L., Kipp, K.L., Engesgaard, P., Charlton, S.R., 2004. PHAST - A Program for simulating ground-water flow, solute transport, and multicomponent geochemical reactions. U.S. Geological Survey, Denver, Colorado, p. 154.</w:t>
      </w:r>
      <w:bookmarkEnd w:id="314"/>
    </w:p>
    <w:p w14:paraId="58190A5C" w14:textId="77777777" w:rsidR="004C3286" w:rsidRPr="004C3286" w:rsidRDefault="004C3286" w:rsidP="006406C9">
      <w:pPr>
        <w:pStyle w:val="NoSpacing"/>
        <w:spacing w:after="480" w:line="360" w:lineRule="auto"/>
        <w:rPr>
          <w:rFonts w:cs="Times New Roman"/>
          <w:noProof/>
        </w:rPr>
      </w:pPr>
      <w:bookmarkStart w:id="315" w:name="_ENREF_37"/>
      <w:r w:rsidRPr="004C3286">
        <w:rPr>
          <w:rFonts w:cs="Times New Roman"/>
          <w:noProof/>
        </w:rPr>
        <w:lastRenderedPageBreak/>
        <w:t>Patel, R.A., Perko, J., Jacques, D., De Schutter, G., Van Breugel, K., Ye, G., 2014. A versatile pore-scale multicomponent reactive transport approach based on lattice Boltzmann method: Application to portlandite dissolution. Physics and Chemistry of the Earth 70–71, 127-137.</w:t>
      </w:r>
      <w:bookmarkEnd w:id="315"/>
    </w:p>
    <w:p w14:paraId="069C2608" w14:textId="77777777" w:rsidR="004C3286" w:rsidRPr="004C3286" w:rsidRDefault="004C3286" w:rsidP="006406C9">
      <w:pPr>
        <w:pStyle w:val="NoSpacing"/>
        <w:spacing w:after="480" w:line="360" w:lineRule="auto"/>
        <w:rPr>
          <w:rFonts w:cs="Times New Roman"/>
          <w:noProof/>
        </w:rPr>
      </w:pPr>
      <w:bookmarkStart w:id="316" w:name="_ENREF_38"/>
      <w:r w:rsidRPr="004C3286">
        <w:rPr>
          <w:rFonts w:cs="Times New Roman"/>
          <w:noProof/>
        </w:rPr>
        <w:t>Steefel, C.I., 2006. CrunchFlow, Software for modeling, multicomponent reactive flow and transport: User's manual. Lawrence Berkeley National Laboratory, Berkeley, California.</w:t>
      </w:r>
      <w:bookmarkEnd w:id="316"/>
    </w:p>
    <w:p w14:paraId="6F173D52" w14:textId="77777777" w:rsidR="004C3286" w:rsidRPr="004C3286" w:rsidRDefault="004C3286" w:rsidP="006406C9">
      <w:pPr>
        <w:pStyle w:val="NoSpacing"/>
        <w:spacing w:after="480" w:line="360" w:lineRule="auto"/>
        <w:rPr>
          <w:rFonts w:cs="Times New Roman"/>
          <w:noProof/>
        </w:rPr>
      </w:pPr>
      <w:bookmarkStart w:id="317" w:name="_ENREF_39"/>
      <w:r w:rsidRPr="004C3286">
        <w:rPr>
          <w:rFonts w:cs="Times New Roman"/>
          <w:noProof/>
        </w:rPr>
        <w:t>Steefel, C.I., Lasaga, A.C., 1994. A coupled model for transport of multiple chemical species and kinetic precipitation dissolution reactions with application to reactive flow in single-phase hydrothermal systems. American Journal of Science 294, 529-592.</w:t>
      </w:r>
      <w:bookmarkEnd w:id="317"/>
    </w:p>
    <w:p w14:paraId="7F7F02BF" w14:textId="77777777" w:rsidR="004C3286" w:rsidRPr="004C3286" w:rsidRDefault="004C3286" w:rsidP="006406C9">
      <w:pPr>
        <w:pStyle w:val="NoSpacing"/>
        <w:spacing w:after="480" w:line="360" w:lineRule="auto"/>
        <w:rPr>
          <w:rFonts w:cs="Times New Roman"/>
          <w:noProof/>
        </w:rPr>
      </w:pPr>
      <w:bookmarkStart w:id="318" w:name="_ENREF_40"/>
      <w:r w:rsidRPr="004C3286">
        <w:rPr>
          <w:rFonts w:cs="Times New Roman"/>
          <w:noProof/>
        </w:rPr>
        <w:t>Sun, Y., Petersen, J.N., Clement, T.P., 1999. Analytical solutions for multiple species reactive transport in multiple dimensions. Journal of Contaminant Hydrology 35, 429-440.</w:t>
      </w:r>
      <w:bookmarkEnd w:id="318"/>
    </w:p>
    <w:p w14:paraId="57E4F285" w14:textId="77777777" w:rsidR="004C3286" w:rsidRPr="004C3286" w:rsidRDefault="004C3286" w:rsidP="006406C9">
      <w:pPr>
        <w:pStyle w:val="NoSpacing"/>
        <w:spacing w:after="480" w:line="360" w:lineRule="auto"/>
        <w:rPr>
          <w:rFonts w:cs="Times New Roman"/>
          <w:noProof/>
        </w:rPr>
      </w:pPr>
      <w:bookmarkStart w:id="319" w:name="_ENREF_41"/>
      <w:r w:rsidRPr="004C3286">
        <w:rPr>
          <w:rFonts w:cs="Times New Roman"/>
          <w:noProof/>
        </w:rPr>
        <w:t>Takahashi, Y., Ishida, T., 2014. Modeling of coupled mass transport and chemical equilibrium in cement-solidified soil contaminated with heavy-metal ions. Construction and Building Materials 67, Part A, 100-107.</w:t>
      </w:r>
      <w:bookmarkEnd w:id="319"/>
    </w:p>
    <w:p w14:paraId="7276D9A3" w14:textId="77777777" w:rsidR="004C3286" w:rsidRPr="004C3286" w:rsidRDefault="004C3286" w:rsidP="006406C9">
      <w:pPr>
        <w:pStyle w:val="NoSpacing"/>
        <w:spacing w:after="480" w:line="360" w:lineRule="auto"/>
        <w:rPr>
          <w:rFonts w:cs="Times New Roman"/>
          <w:noProof/>
        </w:rPr>
      </w:pPr>
      <w:bookmarkStart w:id="320" w:name="_ENREF_42"/>
      <w:r w:rsidRPr="004C3286">
        <w:rPr>
          <w:rFonts w:cs="Times New Roman"/>
          <w:noProof/>
        </w:rPr>
        <w:t>Trotignon, L., Devallois, V., Peycelon, H., Tiffreau, C., Bourbon, X., 2007. Predicting the long term durability of concrete engineered barriers in a geological repository for radioactive waste. Physics and Chemistry of the Earth 32, 259-274.</w:t>
      </w:r>
      <w:bookmarkEnd w:id="320"/>
    </w:p>
    <w:p w14:paraId="0738795A" w14:textId="77777777" w:rsidR="004C3286" w:rsidRPr="004C3286" w:rsidRDefault="004C3286" w:rsidP="00FB73CD">
      <w:pPr>
        <w:pStyle w:val="NoSpacing"/>
        <w:spacing w:after="480" w:line="360" w:lineRule="auto"/>
        <w:rPr>
          <w:rFonts w:cs="Times New Roman"/>
          <w:noProof/>
        </w:rPr>
      </w:pPr>
      <w:bookmarkStart w:id="321" w:name="_ENREF_43"/>
      <w:r w:rsidRPr="004C3286">
        <w:rPr>
          <w:rFonts w:cs="Times New Roman"/>
          <w:noProof/>
        </w:rPr>
        <w:t>van der Lee, J., 1998. Thermodynamic and mathematical concepts of CHESS. Ecole des Mines de Paris, Fontainebleau, France., p. 103.</w:t>
      </w:r>
      <w:bookmarkEnd w:id="321"/>
    </w:p>
    <w:p w14:paraId="2A08F877" w14:textId="77777777" w:rsidR="004C3286" w:rsidRPr="004C3286" w:rsidRDefault="004C3286" w:rsidP="00E124C9">
      <w:pPr>
        <w:pStyle w:val="NoSpacing"/>
        <w:spacing w:after="480" w:line="360" w:lineRule="auto"/>
        <w:rPr>
          <w:rFonts w:cs="Times New Roman"/>
          <w:noProof/>
        </w:rPr>
      </w:pPr>
      <w:bookmarkStart w:id="322" w:name="_ENREF_44"/>
      <w:r w:rsidRPr="004C3286">
        <w:rPr>
          <w:rFonts w:cs="Times New Roman"/>
          <w:noProof/>
        </w:rPr>
        <w:t>van der Lee, J., De Windt, L., Lagneau, V., Goblet, P., 2002. Presentation and application of the reactive transport code HYTEC, In: S. Majid Hassanizadeh, R.J.S.W.G.G., George, F.P. (Eds.), Developments in Water Science. Elsevier, pp. 599-606.</w:t>
      </w:r>
      <w:bookmarkEnd w:id="322"/>
    </w:p>
    <w:p w14:paraId="63CD8F2D" w14:textId="77777777" w:rsidR="004C3286" w:rsidRPr="004C3286" w:rsidRDefault="004C3286" w:rsidP="00E124C9">
      <w:pPr>
        <w:pStyle w:val="NoSpacing"/>
        <w:spacing w:after="480" w:line="360" w:lineRule="auto"/>
        <w:rPr>
          <w:rFonts w:cs="Times New Roman"/>
          <w:noProof/>
        </w:rPr>
      </w:pPr>
      <w:bookmarkStart w:id="323" w:name="_ENREF_45"/>
      <w:r w:rsidRPr="004C3286">
        <w:rPr>
          <w:rFonts w:cs="Times New Roman"/>
          <w:noProof/>
        </w:rPr>
        <w:lastRenderedPageBreak/>
        <w:t>Wang, Z., Giammar, D.E., 2013. Mass action expressions for bidentate adsorption in surface complexation modeling: theory and practice. Environmental Science &amp; Technology 47, 3982-3996.</w:t>
      </w:r>
      <w:bookmarkEnd w:id="323"/>
    </w:p>
    <w:p w14:paraId="2A7559B4" w14:textId="77777777" w:rsidR="004C3286" w:rsidRPr="004C3286" w:rsidRDefault="004C3286" w:rsidP="008D5C3A">
      <w:pPr>
        <w:pStyle w:val="NoSpacing"/>
        <w:spacing w:after="480" w:line="360" w:lineRule="auto"/>
        <w:rPr>
          <w:rFonts w:cs="Times New Roman"/>
          <w:noProof/>
        </w:rPr>
      </w:pPr>
      <w:bookmarkStart w:id="324" w:name="_ENREF_46"/>
      <w:r w:rsidRPr="004C3286">
        <w:rPr>
          <w:rFonts w:cs="Times New Roman"/>
          <w:noProof/>
        </w:rPr>
        <w:t>Wexler, E.J., 1992. Analytical solutions for one-, two-, and three-dimensional solute transport in ground-water systems with uniform flow.</w:t>
      </w:r>
      <w:bookmarkEnd w:id="324"/>
    </w:p>
    <w:p w14:paraId="76B6EFF1" w14:textId="77777777" w:rsidR="004C3286" w:rsidRPr="004C3286" w:rsidRDefault="004C3286" w:rsidP="0043449B">
      <w:pPr>
        <w:pStyle w:val="NoSpacing"/>
        <w:spacing w:after="480" w:line="360" w:lineRule="auto"/>
        <w:rPr>
          <w:rFonts w:cs="Times New Roman"/>
          <w:noProof/>
        </w:rPr>
      </w:pPr>
      <w:bookmarkStart w:id="325" w:name="_ENREF_47"/>
      <w:r w:rsidRPr="004C3286">
        <w:rPr>
          <w:rFonts w:cs="Times New Roman"/>
          <w:noProof/>
        </w:rPr>
        <w:t>Wissmeier, L., Barry, D.A., 2011. Simulation tool for variably saturated flow with comprehensive geochemical reactions in two- and three-dimensional domains. Environmental Modelling &amp; Software 26, 210-218.</w:t>
      </w:r>
      <w:bookmarkEnd w:id="325"/>
    </w:p>
    <w:p w14:paraId="64B8A08C" w14:textId="77777777" w:rsidR="004C3286" w:rsidRPr="004C3286" w:rsidRDefault="004C3286" w:rsidP="0043449B">
      <w:pPr>
        <w:pStyle w:val="NoSpacing"/>
        <w:spacing w:after="480" w:line="360" w:lineRule="auto"/>
        <w:rPr>
          <w:rFonts w:cs="Times New Roman"/>
          <w:noProof/>
        </w:rPr>
      </w:pPr>
      <w:bookmarkStart w:id="326" w:name="_ENREF_48"/>
      <w:r w:rsidRPr="004C3286">
        <w:rPr>
          <w:rFonts w:cs="Times New Roman"/>
          <w:noProof/>
        </w:rPr>
        <w:t>Wissmeier, L., Barry, D.A., Phillips, I.R., 2011. Predictive hydrogeochemical modelling of bauxite residue sand in field conditions. Journal of Hazardous Materials 191, 306-324.</w:t>
      </w:r>
      <w:bookmarkEnd w:id="326"/>
    </w:p>
    <w:p w14:paraId="70234B13" w14:textId="77777777" w:rsidR="004C3286" w:rsidRPr="004C3286" w:rsidRDefault="004C3286" w:rsidP="0043449B">
      <w:pPr>
        <w:pStyle w:val="NoSpacing"/>
        <w:spacing w:after="480" w:line="360" w:lineRule="auto"/>
        <w:rPr>
          <w:rFonts w:cs="Times New Roman"/>
          <w:noProof/>
        </w:rPr>
      </w:pPr>
      <w:bookmarkStart w:id="327" w:name="_ENREF_49"/>
      <w:r w:rsidRPr="004C3286">
        <w:rPr>
          <w:rFonts w:cs="Times New Roman"/>
          <w:noProof/>
        </w:rPr>
        <w:t>Xenidis, A., Harokopou, A.D., Mylona, E., Brofas, G., 2005. Modifying alumina red mud to support a revegetation cover. Journal of the Minerals, Metals and Materials 57, 42-46.</w:t>
      </w:r>
      <w:bookmarkEnd w:id="327"/>
    </w:p>
    <w:p w14:paraId="5879BD00" w14:textId="77777777" w:rsidR="004C3286" w:rsidRPr="004C3286" w:rsidRDefault="004C3286" w:rsidP="004929F1">
      <w:pPr>
        <w:pStyle w:val="NoSpacing"/>
        <w:spacing w:after="480" w:line="360" w:lineRule="auto"/>
        <w:rPr>
          <w:rFonts w:cs="Times New Roman"/>
          <w:noProof/>
        </w:rPr>
      </w:pPr>
      <w:bookmarkStart w:id="328" w:name="_ENREF_50"/>
      <w:r w:rsidRPr="004C3286">
        <w:rPr>
          <w:rFonts w:cs="Times New Roman"/>
          <w:noProof/>
        </w:rPr>
        <w:t>Xu, T., Li, J., 2013. Reactive Transport Modeling to Address the Issue of CO2 Geological Sequestration, Proceedings of the Fourteenth International Symposium on Water-Rock Interaction, WRI 14, pp. 912-915.</w:t>
      </w:r>
      <w:bookmarkEnd w:id="328"/>
    </w:p>
    <w:p w14:paraId="7FB0E311" w14:textId="77777777" w:rsidR="004C3286" w:rsidRPr="004C3286" w:rsidRDefault="004C3286" w:rsidP="007779CB">
      <w:pPr>
        <w:pStyle w:val="NoSpacing"/>
        <w:spacing w:after="480" w:line="360" w:lineRule="auto"/>
        <w:rPr>
          <w:rFonts w:cs="Times New Roman"/>
          <w:noProof/>
        </w:rPr>
      </w:pPr>
      <w:bookmarkStart w:id="329" w:name="_ENREF_51"/>
      <w:r w:rsidRPr="004C3286">
        <w:rPr>
          <w:rFonts w:cs="Times New Roman"/>
          <w:noProof/>
        </w:rPr>
        <w:t>Xu, T.F., Sonnenthal, E., Spycher, N., Pruess, K., 2006. TOUGHREACT - A simulation program for non-isothermal multiphase reactive geochemical transport in variably saturated geologic media: Applications to geothermal injectivity and CO</w:t>
      </w:r>
      <w:r w:rsidRPr="004C3286">
        <w:rPr>
          <w:rFonts w:cs="Times New Roman"/>
          <w:noProof/>
          <w:vertAlign w:val="subscript"/>
        </w:rPr>
        <w:t>2</w:t>
      </w:r>
      <w:r w:rsidRPr="004C3286">
        <w:rPr>
          <w:rFonts w:cs="Times New Roman"/>
          <w:noProof/>
        </w:rPr>
        <w:t xml:space="preserve"> geological sequestration. Computers &amp; Geosciences 32, 145-165.</w:t>
      </w:r>
      <w:bookmarkEnd w:id="329"/>
    </w:p>
    <w:p w14:paraId="76E27C76" w14:textId="77777777" w:rsidR="004C3286" w:rsidRPr="004C3286" w:rsidRDefault="004C3286" w:rsidP="007779CB">
      <w:pPr>
        <w:pStyle w:val="NoSpacing"/>
        <w:spacing w:after="480" w:line="360" w:lineRule="auto"/>
        <w:rPr>
          <w:rFonts w:cs="Times New Roman"/>
          <w:noProof/>
        </w:rPr>
      </w:pPr>
      <w:bookmarkStart w:id="330" w:name="_ENREF_52"/>
      <w:r w:rsidRPr="004C3286">
        <w:rPr>
          <w:rFonts w:cs="Times New Roman"/>
          <w:noProof/>
        </w:rPr>
        <w:t>Yeh, G.T., Tripathi, V.S., 1989. A critical evaluation of recent developments in hydrogeochemical transport models of reactive multi-chemical components. Water Resources Research 25, 93-108.</w:t>
      </w:r>
      <w:bookmarkEnd w:id="330"/>
    </w:p>
    <w:p w14:paraId="0F21F6A9" w14:textId="77777777" w:rsidR="004C3286" w:rsidRPr="004C3286" w:rsidRDefault="004C3286" w:rsidP="007779CB">
      <w:pPr>
        <w:pStyle w:val="NoSpacing"/>
        <w:spacing w:after="480" w:line="360" w:lineRule="auto"/>
        <w:rPr>
          <w:rFonts w:cs="Times New Roman"/>
          <w:noProof/>
        </w:rPr>
      </w:pPr>
      <w:bookmarkStart w:id="331" w:name="_ENREF_53"/>
      <w:r w:rsidRPr="004C3286">
        <w:rPr>
          <w:rFonts w:cs="Times New Roman"/>
          <w:noProof/>
        </w:rPr>
        <w:lastRenderedPageBreak/>
        <w:t>Zhang, G.X., Spycher, N., Sonnenthal, E., Steefel, C., Xu, T.F., 2008. Modeling reactive multiphase flow and transport of concentrated solutions. Nuclear Technology 164, 180-195.</w:t>
      </w:r>
      <w:bookmarkEnd w:id="331"/>
    </w:p>
    <w:p w14:paraId="0B746092" w14:textId="77777777" w:rsidR="004C3286" w:rsidRPr="004C3286" w:rsidRDefault="004C3286" w:rsidP="007779CB">
      <w:pPr>
        <w:pStyle w:val="NoSpacing"/>
        <w:spacing w:line="360" w:lineRule="auto"/>
        <w:rPr>
          <w:rFonts w:cs="Times New Roman"/>
          <w:noProof/>
        </w:rPr>
      </w:pPr>
      <w:bookmarkStart w:id="332" w:name="_ENREF_54"/>
      <w:r w:rsidRPr="004C3286">
        <w:rPr>
          <w:rFonts w:cs="Times New Roman"/>
          <w:noProof/>
        </w:rPr>
        <w:t>Zhang, Y., Oldenburg, C.M., Finsterle, S., Bodvarsson, G.S., 2007. System-level modeling for economic evaluation of geological CO2 storage in gas reservoirs. Energy Conversion and Management 48, 1827-1833.</w:t>
      </w:r>
      <w:bookmarkEnd w:id="332"/>
    </w:p>
    <w:p w14:paraId="0E2B2CF4" w14:textId="1E49ACBC" w:rsidR="004C3286" w:rsidRDefault="004C3286" w:rsidP="007779CB">
      <w:pPr>
        <w:pStyle w:val="NoSpacing"/>
        <w:spacing w:line="360" w:lineRule="auto"/>
        <w:rPr>
          <w:rFonts w:cs="Times New Roman"/>
          <w:noProof/>
        </w:rPr>
      </w:pPr>
    </w:p>
    <w:p w14:paraId="3724AC73" w14:textId="4F4FD9B2" w:rsidR="00E41F21" w:rsidRDefault="00641067" w:rsidP="008B134F">
      <w:pPr>
        <w:pStyle w:val="NoSpacing"/>
      </w:pPr>
      <w:r>
        <w:fldChar w:fldCharType="end"/>
      </w:r>
      <w:commentRangeEnd w:id="278"/>
      <w:r w:rsidR="009B5C51">
        <w:rPr>
          <w:rStyle w:val="CommentReference"/>
        </w:rPr>
        <w:commentReference w:id="278"/>
      </w:r>
    </w:p>
    <w:sectPr w:rsidR="00E41F21" w:rsidSect="002E02C3">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rkhurst, David L." w:date="2015-01-14T11:30:00Z" w:initials="PDL">
    <w:p w14:paraId="5FC24437" w14:textId="54F937F2" w:rsidR="00E124C9" w:rsidRDefault="00E124C9">
      <w:pPr>
        <w:pStyle w:val="CommentText"/>
      </w:pPr>
      <w:r>
        <w:rPr>
          <w:rStyle w:val="CommentReference"/>
        </w:rPr>
        <w:annotationRef/>
      </w:r>
      <w:r>
        <w:t>DJ, line 23. Rephrased.</w:t>
      </w:r>
    </w:p>
  </w:comment>
  <w:comment w:id="20" w:author="Parkhurst, David L." w:date="2015-01-14T10:40:00Z" w:initials="PDL">
    <w:p w14:paraId="0CD7E1F6" w14:textId="7AB238EE" w:rsidR="009B5C51" w:rsidRDefault="009B5C51">
      <w:pPr>
        <w:pStyle w:val="CommentText"/>
      </w:pPr>
      <w:r>
        <w:rPr>
          <w:rStyle w:val="CommentReference"/>
        </w:rPr>
        <w:annotationRef/>
      </w:r>
      <w:r>
        <w:t>Laurin. Anthony et al. should be Appelo and Wersin.</w:t>
      </w:r>
    </w:p>
  </w:comment>
  <w:comment w:id="21" w:author="Parkhurst, David L." w:date="2015-01-14T15:50:00Z" w:initials="PDL">
    <w:p w14:paraId="6C0E7027" w14:textId="280458D8" w:rsidR="00C252DA" w:rsidRDefault="00C252DA">
      <w:pPr>
        <w:pStyle w:val="CommentText"/>
      </w:pPr>
      <w:r>
        <w:rPr>
          <w:rStyle w:val="CommentReference"/>
        </w:rPr>
        <w:annotationRef/>
      </w:r>
      <w:r>
        <w:t>Laurin, Diederik made suggestions for more references as outlined in the comments of the next 2 paragraphs. Consider whether we should add them.</w:t>
      </w:r>
    </w:p>
  </w:comment>
  <w:comment w:id="22" w:author="Parkhurst, David L." w:date="2015-01-14T15:45:00Z" w:initials="PDL">
    <w:p w14:paraId="63390213" w14:textId="6517BA14" w:rsidR="00AA58AF" w:rsidRDefault="00AA58AF">
      <w:pPr>
        <w:pStyle w:val="CommentText"/>
      </w:pPr>
      <w:r>
        <w:rPr>
          <w:rStyle w:val="CommentReference"/>
        </w:rPr>
        <w:annotationRef/>
      </w:r>
      <w:r w:rsidR="00C252DA">
        <w:t>Laurin DJ 55 (email) suggests a reference to HP1 here.</w:t>
      </w:r>
    </w:p>
  </w:comment>
  <w:comment w:id="23" w:author="Parkhurst, David L." w:date="2015-01-14T11:32:00Z" w:initials="PDL">
    <w:p w14:paraId="39F318C9" w14:textId="77777777" w:rsidR="00AA58AF" w:rsidRDefault="008D5C3A">
      <w:pPr>
        <w:pStyle w:val="CommentText"/>
      </w:pPr>
      <w:r>
        <w:rPr>
          <w:rStyle w:val="CommentReference"/>
        </w:rPr>
        <w:annotationRef/>
      </w:r>
      <w:r>
        <w:t>Laurin, DJ (Introduction comment) would like some references to soil systems</w:t>
      </w:r>
      <w:r w:rsidR="00AA58AF">
        <w:t>.</w:t>
      </w:r>
    </w:p>
    <w:p w14:paraId="2B758E5E" w14:textId="18B9E100" w:rsidR="008D5C3A" w:rsidRDefault="008D5C3A">
      <w:pPr>
        <w:pStyle w:val="CommentText"/>
      </w:pPr>
    </w:p>
  </w:comment>
  <w:comment w:id="24" w:author="Parkhurst, David L." w:date="2015-01-14T15:48:00Z" w:initials="PDL">
    <w:p w14:paraId="7A8B4400" w14:textId="19E2ACF3" w:rsidR="00C252DA" w:rsidRDefault="00C252DA">
      <w:pPr>
        <w:pStyle w:val="CommentText"/>
      </w:pPr>
      <w:r>
        <w:rPr>
          <w:rStyle w:val="CommentReference"/>
        </w:rPr>
        <w:annotationRef/>
      </w:r>
      <w:r>
        <w:t>Laurin. DJ (email) suggests reference to deep disposal in SeS Benchmarks? Computational Geosciences.</w:t>
      </w:r>
    </w:p>
  </w:comment>
  <w:comment w:id="25" w:author="Parkhurst, David L." w:date="2015-01-14T15:47:00Z" w:initials="PDL">
    <w:p w14:paraId="65C4A17D" w14:textId="38A39BC7" w:rsidR="00C252DA" w:rsidRDefault="00C252DA">
      <w:pPr>
        <w:pStyle w:val="CommentText"/>
      </w:pPr>
      <w:r>
        <w:rPr>
          <w:rStyle w:val="CommentReference"/>
        </w:rPr>
        <w:annotationRef/>
      </w:r>
      <w:r>
        <w:t>Laurin. DJ 63 (email) suggests a reference to Perko using the approach of Wissmeier.</w:t>
      </w:r>
    </w:p>
  </w:comment>
  <w:comment w:id="30" w:author="Parkhurst, David L." w:date="2015-01-14T16:07:00Z" w:initials="PDL">
    <w:p w14:paraId="1296E245" w14:textId="585D6826" w:rsidR="00804973" w:rsidRDefault="00804973">
      <w:pPr>
        <w:pStyle w:val="CommentText"/>
        <w:rPr>
          <w:noProof/>
        </w:rPr>
      </w:pPr>
      <w:r>
        <w:rPr>
          <w:rStyle w:val="CommentReference"/>
        </w:rPr>
        <w:annotationRef/>
      </w:r>
      <w:r w:rsidR="00DA505B">
        <w:rPr>
          <w:noProof/>
        </w:rPr>
        <w:t>Should use the 2010 reference or both 2004 and 2010.</w:t>
      </w:r>
    </w:p>
    <w:p w14:paraId="12715346" w14:textId="75E3D6F3" w:rsidR="00804973" w:rsidRDefault="00804973">
      <w:pPr>
        <w:pStyle w:val="CommentText"/>
      </w:pPr>
      <w:r>
        <w:rPr>
          <w:rStyle w:val="SC3184328"/>
        </w:rPr>
        <w:t>Parkhurst, D.L., Kipp, K.L., and Charlton, S.R., 2010, PHAST Version 2—A program for simulating groundwater flow, solute transport, and multicomponent geochemical reactions: U.S. Geological Survey Techniques and Methods 6–A35, 235 p.</w:t>
      </w:r>
    </w:p>
  </w:comment>
  <w:comment w:id="32" w:author="Parkhurst, David L." w:date="2015-01-14T14:44:00Z" w:initials="PDL">
    <w:p w14:paraId="548FB21E" w14:textId="14AF23ED" w:rsidR="0043449B" w:rsidRDefault="0043449B">
      <w:pPr>
        <w:pStyle w:val="CommentText"/>
      </w:pPr>
      <w:r>
        <w:rPr>
          <w:rStyle w:val="CommentReference"/>
        </w:rPr>
        <w:annotationRef/>
      </w:r>
      <w:r>
        <w:t>DJ. Porosity can be redefined at any point in the calculations. However, changes in porosity due to mineral dissolution are not calculated by PhreeqcRM. The porosity changes would need to be calculated by the transport code.</w:t>
      </w:r>
    </w:p>
  </w:comment>
  <w:comment w:id="35" w:author="Parkhurst, David L." w:date="2015-01-14T14:49:00Z" w:initials="PDL">
    <w:p w14:paraId="3FBE3B74" w14:textId="1B3083A1" w:rsidR="0043449B" w:rsidRDefault="0043449B">
      <w:pPr>
        <w:pStyle w:val="CommentText"/>
      </w:pPr>
      <w:r>
        <w:rPr>
          <w:rStyle w:val="CommentReference"/>
        </w:rPr>
        <w:annotationRef/>
      </w:r>
      <w:r>
        <w:t>DJ, 110-111. Deleted phrase. Time steps are set by the transport program.</w:t>
      </w:r>
    </w:p>
  </w:comment>
  <w:comment w:id="38" w:author="Laurin" w:date="2015-01-14T14:25:00Z" w:initials="L">
    <w:p w14:paraId="7CE93E44" w14:textId="29CF0FB8" w:rsidR="007E37A0" w:rsidRDefault="007E37A0">
      <w:pPr>
        <w:pStyle w:val="CommentText"/>
      </w:pPr>
      <w:r>
        <w:rPr>
          <w:rStyle w:val="CommentReference"/>
        </w:rPr>
        <w:annotationRef/>
      </w:r>
      <w:r>
        <w:t>Reaction calculations per se are mass-conservative. If component concentrations as result of transport calculations oscillate spatially around zero the positive oscillations may induce reactions whereas the negative ones may not.</w:t>
      </w:r>
    </w:p>
  </w:comment>
  <w:comment w:id="39" w:author="gpcurtis" w:date="2015-01-06T17:18:00Z" w:initials="gpc">
    <w:p w14:paraId="2DB68C7F" w14:textId="77777777" w:rsidR="007E37A0" w:rsidRDefault="007E37A0" w:rsidP="00EC7A23">
      <w:pPr>
        <w:pStyle w:val="CommentText"/>
      </w:pPr>
      <w:r>
        <w:rPr>
          <w:rStyle w:val="CommentReference"/>
        </w:rPr>
        <w:annotationRef/>
      </w:r>
      <w:r>
        <w:t xml:space="preserve"> Comment on whether or not the procedure in this paragraph is mass conserving.</w:t>
      </w:r>
    </w:p>
  </w:comment>
  <w:comment w:id="40" w:author="Parkhurst, David L." w:date="2015-01-13T12:30:00Z" w:initials="PDL">
    <w:p w14:paraId="4F38B7D5" w14:textId="575930BC" w:rsidR="007E37A0" w:rsidRDefault="007E37A0" w:rsidP="00EC7A23">
      <w:pPr>
        <w:pStyle w:val="CommentText"/>
      </w:pPr>
      <w:r>
        <w:rPr>
          <w:rStyle w:val="CommentReference"/>
        </w:rPr>
        <w:annotationRef/>
      </w:r>
      <w:r w:rsidR="006406C9">
        <w:t>Laurin, OK with added sentence?</w:t>
      </w:r>
    </w:p>
  </w:comment>
  <w:comment w:id="54" w:author="Parkhurst, David L." w:date="2015-01-14T14:52:00Z" w:initials="PDL">
    <w:p w14:paraId="51BFBDC4" w14:textId="5EBF9D82" w:rsidR="0043449B" w:rsidRDefault="0043449B">
      <w:pPr>
        <w:pStyle w:val="CommentText"/>
      </w:pPr>
      <w:r>
        <w:rPr>
          <w:rStyle w:val="CommentReference"/>
        </w:rPr>
        <w:annotationRef/>
      </w:r>
      <w:r>
        <w:t>DJ 154-158. Too much detail.</w:t>
      </w:r>
    </w:p>
  </w:comment>
  <w:comment w:id="57" w:author="Parkhurst, David L." w:date="2015-01-14T14:57:00Z" w:initials="PDL">
    <w:p w14:paraId="2B9D0791" w14:textId="4D9A84C0" w:rsidR="004929F1" w:rsidRDefault="004929F1">
      <w:pPr>
        <w:pStyle w:val="CommentText"/>
      </w:pPr>
      <w:r>
        <w:rPr>
          <w:rStyle w:val="CommentReference"/>
        </w:rPr>
        <w:annotationRef/>
      </w:r>
      <w:r>
        <w:t>DJ 166. Added another sentence.</w:t>
      </w:r>
    </w:p>
  </w:comment>
  <w:comment w:id="63" w:author="Parkhurst, David L." w:date="2015-01-14T15:06:00Z" w:initials="PDL">
    <w:p w14:paraId="15A09D9E" w14:textId="4D02CD22" w:rsidR="007779CB" w:rsidRDefault="007779CB">
      <w:pPr>
        <w:pStyle w:val="CommentText"/>
      </w:pPr>
      <w:r>
        <w:rPr>
          <w:rStyle w:val="CommentReference"/>
        </w:rPr>
        <w:annotationRef/>
      </w:r>
      <w:r>
        <w:t>DJ 171. Added sentence explaining the reason for including symmetry.</w:t>
      </w:r>
    </w:p>
  </w:comment>
  <w:comment w:id="73" w:author="Laurin" w:date="2015-01-14T14:43:00Z" w:initials="L">
    <w:p w14:paraId="78F6921C" w14:textId="16FCE946" w:rsidR="007E37A0" w:rsidRDefault="007E37A0">
      <w:pPr>
        <w:pStyle w:val="CommentText"/>
      </w:pPr>
      <w:r>
        <w:rPr>
          <w:rStyle w:val="CommentReference"/>
        </w:rPr>
        <w:annotationRef/>
      </w:r>
      <w:r>
        <w:t>What about the RV?</w:t>
      </w:r>
    </w:p>
  </w:comment>
  <w:comment w:id="74" w:author="Parkhurst, David L." w:date="2015-01-14T09:39:00Z" w:initials="PDL">
    <w:p w14:paraId="311285FF" w14:textId="435E3273" w:rsidR="007E37A0" w:rsidRDefault="007E37A0">
      <w:pPr>
        <w:pStyle w:val="CommentText"/>
      </w:pPr>
      <w:r>
        <w:rPr>
          <w:rStyle w:val="CommentReference"/>
        </w:rPr>
        <w:annotationRef/>
      </w:r>
      <w:r>
        <w:t>Not sure what you mean. RV is included in eq. 1.</w:t>
      </w:r>
    </w:p>
  </w:comment>
  <w:comment w:id="88" w:author="Parkhurst, David L." w:date="2015-01-14T15:08:00Z" w:initials="PDL">
    <w:p w14:paraId="7A40B97F" w14:textId="1E676FAE" w:rsidR="007779CB" w:rsidRDefault="007779CB">
      <w:pPr>
        <w:pStyle w:val="CommentText"/>
      </w:pPr>
      <w:r>
        <w:rPr>
          <w:rStyle w:val="CommentReference"/>
        </w:rPr>
        <w:annotationRef/>
      </w:r>
      <w:r>
        <w:t>DJ, 211: added an example.</w:t>
      </w:r>
    </w:p>
  </w:comment>
  <w:comment w:id="92" w:author="Parkhurst, David L." w:date="2015-01-14T15:11:00Z" w:initials="PDL">
    <w:p w14:paraId="6E08EB4C" w14:textId="241F202C" w:rsidR="007779CB" w:rsidRDefault="007779CB">
      <w:pPr>
        <w:pStyle w:val="CommentText"/>
      </w:pPr>
      <w:r>
        <w:rPr>
          <w:rStyle w:val="CommentReference"/>
        </w:rPr>
        <w:annotationRef/>
      </w:r>
      <w:r>
        <w:t>DJ 240. Too much information.</w:t>
      </w:r>
    </w:p>
  </w:comment>
  <w:comment w:id="96" w:author="Parkhurst, David L." w:date="2015-01-14T15:12:00Z" w:initials="PDL">
    <w:p w14:paraId="5DA02DD8" w14:textId="2A6E36E2" w:rsidR="007779CB" w:rsidRDefault="007779CB">
      <w:pPr>
        <w:pStyle w:val="CommentText"/>
      </w:pPr>
      <w:r>
        <w:rPr>
          <w:rStyle w:val="CommentReference"/>
        </w:rPr>
        <w:annotationRef/>
      </w:r>
      <w:r>
        <w:t>DJ 245-248. Perhaps again, too much information.</w:t>
      </w:r>
    </w:p>
  </w:comment>
  <w:comment w:id="98" w:author="Parkhurst, David L." w:date="2015-01-14T16:29:00Z" w:initials="PDL">
    <w:p w14:paraId="3CA1C123" w14:textId="247B206D" w:rsidR="000A3A94" w:rsidRDefault="000A3A94">
      <w:pPr>
        <w:pStyle w:val="CommentText"/>
      </w:pPr>
      <w:r>
        <w:rPr>
          <w:rStyle w:val="CommentReference"/>
        </w:rPr>
        <w:annotationRef/>
      </w:r>
      <w:r w:rsidR="00DA505B">
        <w:rPr>
          <w:noProof/>
        </w:rPr>
        <w:t xml:space="preserve">Laurin. </w:t>
      </w:r>
      <w:r w:rsidR="00DA505B">
        <w:rPr>
          <w:noProof/>
        </w:rPr>
        <w:t>Necessary? Consider deleting.</w:t>
      </w:r>
    </w:p>
  </w:comment>
  <w:comment w:id="123" w:author="Parkhurst, David L." w:date="2015-01-14T15:20:00Z" w:initials="PDL">
    <w:p w14:paraId="06637331" w14:textId="795E8030" w:rsidR="008B134F" w:rsidRDefault="008B134F">
      <w:pPr>
        <w:pStyle w:val="CommentText"/>
      </w:pPr>
      <w:r>
        <w:rPr>
          <w:rStyle w:val="CommentReference"/>
        </w:rPr>
        <w:annotationRef/>
      </w:r>
      <w:r>
        <w:t>DJ 293-295. Not needed.</w:t>
      </w:r>
    </w:p>
  </w:comment>
  <w:comment w:id="147" w:author="Parkhurst, David L." w:date="2015-01-14T09:59:00Z" w:initials="PDL">
    <w:p w14:paraId="6EC6DB92" w14:textId="09609252" w:rsidR="005B4556" w:rsidRDefault="005B4556">
      <w:pPr>
        <w:pStyle w:val="CommentText"/>
      </w:pPr>
      <w:r>
        <w:rPr>
          <w:rStyle w:val="CommentReference"/>
        </w:rPr>
        <w:annotationRef/>
      </w:r>
      <w:r>
        <w:t>Replaced Fortran with C++.</w:t>
      </w:r>
    </w:p>
  </w:comment>
  <w:comment w:id="150" w:author="Parkhurst, David L." w:date="2015-01-14T16:49:00Z" w:initials="PDL">
    <w:p w14:paraId="57826544" w14:textId="4073C595" w:rsidR="00285C57" w:rsidRDefault="00285C57">
      <w:pPr>
        <w:pStyle w:val="CommentText"/>
      </w:pPr>
      <w:r>
        <w:rPr>
          <w:rStyle w:val="CommentReference"/>
        </w:rPr>
        <w:annotationRef/>
      </w:r>
      <w:r w:rsidR="00DA505B">
        <w:rPr>
          <w:noProof/>
        </w:rPr>
        <w:t>2010</w:t>
      </w:r>
    </w:p>
  </w:comment>
  <w:comment w:id="157" w:author="Parkhurst, David L." w:date="2015-01-14T15:37:00Z" w:initials="PDL">
    <w:p w14:paraId="473F042C" w14:textId="7D997941" w:rsidR="000648C2" w:rsidRDefault="000648C2">
      <w:pPr>
        <w:pStyle w:val="CommentText"/>
      </w:pPr>
      <w:r>
        <w:rPr>
          <w:rStyle w:val="CommentReference"/>
        </w:rPr>
        <w:annotationRef/>
      </w:r>
      <w:r>
        <w:t xml:space="preserve">Thought I had these timings, but I am not getting consistent results yet with the SG computer. </w:t>
      </w:r>
    </w:p>
  </w:comment>
  <w:comment w:id="160" w:author="Parkhurst, David L." w:date="2015-01-14T17:00:00Z" w:initials="PDL">
    <w:p w14:paraId="722B5BFE" w14:textId="04750DCC" w:rsidR="008C3EE8" w:rsidRDefault="008C3EE8">
      <w:pPr>
        <w:pStyle w:val="CommentText"/>
      </w:pPr>
      <w:r>
        <w:rPr>
          <w:rStyle w:val="CommentReference"/>
        </w:rPr>
        <w:annotationRef/>
      </w:r>
      <w:r w:rsidR="00DA505B">
        <w:rPr>
          <w:noProof/>
        </w:rPr>
        <w:t>2010</w:t>
      </w:r>
    </w:p>
  </w:comment>
  <w:comment w:id="163" w:author="Laurin" w:date="2015-01-14T15:03:00Z" w:initials="L">
    <w:p w14:paraId="7F0F682B" w14:textId="32907021" w:rsidR="007E37A0" w:rsidRDefault="007E37A0">
      <w:pPr>
        <w:pStyle w:val="CommentText"/>
      </w:pPr>
      <w:r>
        <w:rPr>
          <w:rStyle w:val="CommentReference"/>
        </w:rPr>
        <w:annotationRef/>
      </w:r>
      <w:r>
        <w:t>I feel that for could be more appropriate here since PhreeqcRM is an optional reaction plugin. Some simple reactions are directly built into FEFLOW.</w:t>
      </w:r>
    </w:p>
  </w:comment>
  <w:comment w:id="164" w:author="Parkhurst, David L." w:date="2015-01-14T11:18:00Z" w:initials="PDL">
    <w:p w14:paraId="4628A217" w14:textId="6E0675B7" w:rsidR="006406C9" w:rsidRDefault="006406C9">
      <w:pPr>
        <w:pStyle w:val="CommentText"/>
      </w:pPr>
      <w:r>
        <w:rPr>
          <w:rStyle w:val="CommentReference"/>
        </w:rPr>
        <w:annotationRef/>
      </w:r>
      <w:r>
        <w:t>OK.</w:t>
      </w:r>
    </w:p>
  </w:comment>
  <w:comment w:id="180" w:author="gpcurtis" w:date="2015-01-06T17:18:00Z" w:initials="gpc">
    <w:p w14:paraId="234A330A" w14:textId="77777777" w:rsidR="007E37A0" w:rsidRDefault="007E37A0" w:rsidP="00487164">
      <w:pPr>
        <w:pStyle w:val="CommentText"/>
      </w:pPr>
      <w:r>
        <w:rPr>
          <w:rStyle w:val="CommentReference"/>
        </w:rPr>
        <w:annotationRef/>
      </w:r>
      <w:r>
        <w:t>same value of what? What is nodal user data?</w:t>
      </w:r>
    </w:p>
  </w:comment>
  <w:comment w:id="181" w:author="Parkhurst, David L." w:date="2015-01-14T10:18:00Z" w:initials="PDL">
    <w:p w14:paraId="72168315" w14:textId="7A142F58" w:rsidR="00464215" w:rsidRDefault="00464215">
      <w:pPr>
        <w:pStyle w:val="CommentText"/>
      </w:pPr>
      <w:r>
        <w:rPr>
          <w:rStyle w:val="CommentReference"/>
        </w:rPr>
        <w:annotationRef/>
      </w:r>
      <w:r>
        <w:t>Laurin, check this paragraph.</w:t>
      </w:r>
    </w:p>
  </w:comment>
  <w:comment w:id="185" w:author="Parkhurst, David L." w:date="2015-01-14T17:08:00Z" w:initials="PDL">
    <w:p w14:paraId="152FCDED" w14:textId="65FBAFF9" w:rsidR="008C3EE8" w:rsidRDefault="008C3EE8">
      <w:pPr>
        <w:pStyle w:val="CommentText"/>
      </w:pPr>
      <w:r>
        <w:rPr>
          <w:rStyle w:val="CommentReference"/>
        </w:rPr>
        <w:annotationRef/>
      </w:r>
      <w:r w:rsidR="00DA505B">
        <w:rPr>
          <w:noProof/>
        </w:rPr>
        <w:t>2010</w:t>
      </w:r>
    </w:p>
  </w:comment>
  <w:comment w:id="196" w:author="Parkhurst, David L." w:date="2015-01-14T15:26:00Z" w:initials="PDL">
    <w:p w14:paraId="57A66C1C" w14:textId="0CDD3695" w:rsidR="00A22001" w:rsidRDefault="00A22001">
      <w:pPr>
        <w:pStyle w:val="CommentText"/>
      </w:pPr>
      <w:r>
        <w:rPr>
          <w:rStyle w:val="CommentReference"/>
        </w:rPr>
        <w:annotationRef/>
      </w:r>
      <w:r>
        <w:rPr>
          <w:rStyle w:val="CommentReference"/>
        </w:rPr>
        <w:t>DJ 560, the advective benchmark specifies small dispersivities.</w:t>
      </w:r>
    </w:p>
  </w:comment>
  <w:comment w:id="213" w:author="Parkhurst, David L." w:date="2015-01-14T10:23:00Z" w:initials="PDL">
    <w:p w14:paraId="27B47F54" w14:textId="62B982D6" w:rsidR="002601BA" w:rsidRDefault="002601BA">
      <w:pPr>
        <w:pStyle w:val="CommentText"/>
      </w:pPr>
      <w:r>
        <w:rPr>
          <w:rStyle w:val="CommentReference"/>
        </w:rPr>
        <w:annotationRef/>
      </w:r>
      <w:r>
        <w:t>Laurin, the ideal line is not drawn correctly on figure 5.</w:t>
      </w:r>
    </w:p>
    <w:p w14:paraId="621F3823" w14:textId="55F212D1" w:rsidR="002601BA" w:rsidRDefault="002601BA">
      <w:pPr>
        <w:pStyle w:val="CommentText"/>
      </w:pPr>
      <w:r>
        <w:t>256 processors should correspond to 16 times speedup.</w:t>
      </w:r>
    </w:p>
  </w:comment>
  <w:comment w:id="229" w:author="Parkhurst, David L." w:date="2015-01-14T15:29:00Z" w:initials="PDL">
    <w:p w14:paraId="21682C05" w14:textId="6AE19B54" w:rsidR="00A22001" w:rsidRDefault="00A22001">
      <w:pPr>
        <w:pStyle w:val="CommentText"/>
      </w:pPr>
      <w:r>
        <w:rPr>
          <w:rStyle w:val="CommentReference"/>
        </w:rPr>
        <w:annotationRef/>
      </w:r>
      <w:r>
        <w:t>DJ 629. Added “FEFLOW” to indicate it is not just the MoMaS example.</w:t>
      </w:r>
    </w:p>
  </w:comment>
  <w:comment w:id="249" w:author="Parkhurst, David L." w:date="2015-01-14T10:31:00Z" w:initials="PDL">
    <w:p w14:paraId="1C3FBF2C" w14:textId="0D6F0FCF" w:rsidR="003D6C48" w:rsidRDefault="003D6C48">
      <w:pPr>
        <w:pStyle w:val="CommentText"/>
      </w:pPr>
      <w:r>
        <w:rPr>
          <w:rStyle w:val="CommentReference"/>
        </w:rPr>
        <w:annotationRef/>
      </w:r>
      <w:r>
        <w:t>Laurin, no reference?</w:t>
      </w:r>
    </w:p>
  </w:comment>
  <w:comment w:id="271" w:author="gpcurtis" w:date="2015-01-06T17:18:00Z" w:initials="gpc">
    <w:p w14:paraId="1F3B784E" w14:textId="77777777" w:rsidR="007E37A0" w:rsidRDefault="007E37A0" w:rsidP="00BB42B9">
      <w:pPr>
        <w:pStyle w:val="CommentText"/>
      </w:pPr>
      <w:r>
        <w:rPr>
          <w:rStyle w:val="CommentReference"/>
        </w:rPr>
        <w:annotationRef/>
      </w:r>
      <w:r>
        <w:t xml:space="preserve">Clarify. </w:t>
      </w:r>
    </w:p>
  </w:comment>
  <w:comment w:id="272" w:author="Parkhurst, David L." w:date="2015-01-14T10:32:00Z" w:initials="PDL">
    <w:p w14:paraId="447120E6" w14:textId="66A8D761" w:rsidR="003D6C48" w:rsidRDefault="003D6C48">
      <w:pPr>
        <w:pStyle w:val="CommentText"/>
      </w:pPr>
      <w:r>
        <w:rPr>
          <w:rStyle w:val="CommentReference"/>
        </w:rPr>
        <w:annotationRef/>
      </w:r>
      <w:r>
        <w:t>Laurin: Can you say figures 7 and 8? Or do you mean the figures in Mayer and MacQuarrie?</w:t>
      </w:r>
    </w:p>
  </w:comment>
  <w:comment w:id="278" w:author="Parkhurst, David L." w:date="2015-01-14T10:39:00Z" w:initials="PDL">
    <w:p w14:paraId="5E002FA7" w14:textId="559CEB38" w:rsidR="009B5C51" w:rsidRDefault="009B5C51">
      <w:pPr>
        <w:pStyle w:val="CommentText"/>
      </w:pPr>
      <w:r>
        <w:rPr>
          <w:rStyle w:val="CommentReference"/>
        </w:rPr>
        <w:annotationRef/>
      </w:r>
      <w:r>
        <w:t>The Appelo and Wersin reference has C Anthony.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C24437" w15:done="0"/>
  <w15:commentEx w15:paraId="0CD7E1F6" w15:done="0"/>
  <w15:commentEx w15:paraId="6C0E7027" w15:done="0"/>
  <w15:commentEx w15:paraId="63390213" w15:done="0"/>
  <w15:commentEx w15:paraId="2B758E5E" w15:done="0"/>
  <w15:commentEx w15:paraId="7A8B4400" w15:done="0"/>
  <w15:commentEx w15:paraId="65C4A17D" w15:done="0"/>
  <w15:commentEx w15:paraId="12715346" w15:done="0"/>
  <w15:commentEx w15:paraId="548FB21E" w15:done="0"/>
  <w15:commentEx w15:paraId="3FBE3B74" w15:done="0"/>
  <w15:commentEx w15:paraId="7CE93E44" w15:done="0"/>
  <w15:commentEx w15:paraId="2DB68C7F" w15:done="0"/>
  <w15:commentEx w15:paraId="4F38B7D5" w15:done="0"/>
  <w15:commentEx w15:paraId="51BFBDC4" w15:done="0"/>
  <w15:commentEx w15:paraId="2B9D0791" w15:done="0"/>
  <w15:commentEx w15:paraId="15A09D9E" w15:done="0"/>
  <w15:commentEx w15:paraId="78F6921C" w15:done="0"/>
  <w15:commentEx w15:paraId="311285FF" w15:paraIdParent="78F6921C" w15:done="0"/>
  <w15:commentEx w15:paraId="7A40B97F" w15:done="0"/>
  <w15:commentEx w15:paraId="6E08EB4C" w15:done="0"/>
  <w15:commentEx w15:paraId="5DA02DD8" w15:done="0"/>
  <w15:commentEx w15:paraId="3CA1C123" w15:done="0"/>
  <w15:commentEx w15:paraId="06637331" w15:done="0"/>
  <w15:commentEx w15:paraId="6EC6DB92" w15:done="0"/>
  <w15:commentEx w15:paraId="57826544" w15:done="0"/>
  <w15:commentEx w15:paraId="473F042C" w15:done="0"/>
  <w15:commentEx w15:paraId="722B5BFE" w15:done="0"/>
  <w15:commentEx w15:paraId="7F0F682B" w15:done="0"/>
  <w15:commentEx w15:paraId="4628A217" w15:paraIdParent="7F0F682B" w15:done="0"/>
  <w15:commentEx w15:paraId="234A330A" w15:done="0"/>
  <w15:commentEx w15:paraId="72168315" w15:done="0"/>
  <w15:commentEx w15:paraId="152FCDED" w15:done="0"/>
  <w15:commentEx w15:paraId="57A66C1C" w15:done="0"/>
  <w15:commentEx w15:paraId="621F3823" w15:done="0"/>
  <w15:commentEx w15:paraId="21682C05" w15:done="0"/>
  <w15:commentEx w15:paraId="1C3FBF2C" w15:done="0"/>
  <w15:commentEx w15:paraId="1F3B784E" w15:done="0"/>
  <w15:commentEx w15:paraId="447120E6" w15:done="0"/>
  <w15:commentEx w15:paraId="5E002F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D7BAD" w14:textId="77777777" w:rsidR="00DA505B" w:rsidRDefault="00DA505B">
      <w:pPr>
        <w:spacing w:line="240" w:lineRule="auto"/>
      </w:pPr>
      <w:r>
        <w:separator/>
      </w:r>
    </w:p>
  </w:endnote>
  <w:endnote w:type="continuationSeparator" w:id="0">
    <w:p w14:paraId="40579579" w14:textId="77777777" w:rsidR="00DA505B" w:rsidRDefault="00DA505B">
      <w:pPr>
        <w:spacing w:line="240" w:lineRule="auto"/>
      </w:pPr>
      <w:r>
        <w:continuationSeparator/>
      </w:r>
    </w:p>
  </w:endnote>
  <w:endnote w:type="continuationNotice" w:id="1">
    <w:p w14:paraId="64B90F35" w14:textId="77777777" w:rsidR="00DA505B" w:rsidRDefault="00DA50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7E37A0" w:rsidRDefault="007E37A0">
        <w:pPr>
          <w:pStyle w:val="Footer"/>
          <w:jc w:val="center"/>
        </w:pPr>
        <w:r>
          <w:fldChar w:fldCharType="begin"/>
        </w:r>
        <w:r>
          <w:instrText xml:space="preserve"> PAGE   \* MERGEFORMAT </w:instrText>
        </w:r>
        <w:r>
          <w:fldChar w:fldCharType="separate"/>
        </w:r>
        <w:r w:rsidR="00B44AC0">
          <w:rPr>
            <w:noProof/>
          </w:rPr>
          <w:t>42</w:t>
        </w:r>
        <w:r>
          <w:rPr>
            <w:noProof/>
          </w:rPr>
          <w:fldChar w:fldCharType="end"/>
        </w:r>
      </w:p>
    </w:sdtContent>
  </w:sdt>
  <w:p w14:paraId="23AEC128" w14:textId="77777777" w:rsidR="007E37A0" w:rsidRDefault="007E3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82CA8" w14:textId="77777777" w:rsidR="00DA505B" w:rsidRDefault="00DA505B">
      <w:pPr>
        <w:spacing w:line="240" w:lineRule="auto"/>
      </w:pPr>
      <w:r>
        <w:separator/>
      </w:r>
    </w:p>
  </w:footnote>
  <w:footnote w:type="continuationSeparator" w:id="0">
    <w:p w14:paraId="6A128F33" w14:textId="77777777" w:rsidR="00DA505B" w:rsidRDefault="00DA505B">
      <w:pPr>
        <w:spacing w:line="240" w:lineRule="auto"/>
      </w:pPr>
      <w:r>
        <w:continuationSeparator/>
      </w:r>
    </w:p>
  </w:footnote>
  <w:footnote w:type="continuationNotice" w:id="1">
    <w:p w14:paraId="2F39D1B4" w14:textId="77777777" w:rsidR="00DA505B" w:rsidRDefault="00DA505B">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hurst, David L.">
    <w15:presenceInfo w15:providerId="AD" w15:userId="S-1-5-21-3697291689-1161744426-439199626-46621"/>
  </w15:person>
  <w15:person w15:author="Laurin">
    <w15:presenceInfo w15:providerId="None" w15:userId="Lau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revisionView w:markup="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and Geoscience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1&lt;/LineSpacing&gt;&lt;SpaceAfter&gt;3&lt;/SpaceAfter&gt;&lt;HyperlinksEnabled&gt;1&lt;/HyperlinksEnabled&gt;&lt;HyperlinksVisible&gt;0&lt;/HyperlinksVisible&gt;&lt;/ENLayout&gt;"/>
    <w:docVar w:name="EN.Libraries" w:val="&lt;Libraries&gt;&lt;item db-id=&quot;9ffszz5z6ae0dbe5dftxxexyafe99t00zead&quot;&gt;Laurin Wissmeier&lt;record-ids&gt;&lt;item&gt;245&lt;/item&gt;&lt;item&gt;247&lt;/item&gt;&lt;item&gt;606&lt;/item&gt;&lt;item&gt;637&lt;/item&gt;&lt;item&gt;695&lt;/item&gt;&lt;item&gt;1099&lt;/item&gt;&lt;item&gt;1110&lt;/item&gt;&lt;item&gt;1143&lt;/item&gt;&lt;item&gt;1213&lt;/item&gt;&lt;item&gt;1504&lt;/item&gt;&lt;item&gt;1550&lt;/item&gt;&lt;item&gt;1556&lt;/item&gt;&lt;item&gt;1557&lt;/item&gt;&lt;item&gt;1574&lt;/item&gt;&lt;item&gt;1582&lt;/item&gt;&lt;item&gt;1715&lt;/item&gt;&lt;item&gt;1740&lt;/item&gt;&lt;item&gt;1788&lt;/item&gt;&lt;item&gt;1884&lt;/item&gt;&lt;item&gt;1979&lt;/item&gt;&lt;item&gt;1989&lt;/item&gt;&lt;item&gt;2087&lt;/item&gt;&lt;item&gt;2304&lt;/item&gt;&lt;item&gt;2335&lt;/item&gt;&lt;item&gt;2374&lt;/item&gt;&lt;item&gt;2379&lt;/item&gt;&lt;item&gt;2380&lt;/item&gt;&lt;item&gt;3160&lt;/item&gt;&lt;item&gt;3161&lt;/item&gt;&lt;item&gt;4867&lt;/item&gt;&lt;item&gt;4869&lt;/item&gt;&lt;item&gt;4874&lt;/item&gt;&lt;item&gt;5092&lt;/item&gt;&lt;item&gt;5379&lt;/item&gt;&lt;item&gt;5387&lt;/item&gt;&lt;item&gt;5474&lt;/item&gt;&lt;item&gt;5491&lt;/item&gt;&lt;item&gt;5495&lt;/item&gt;&lt;item&gt;5509&lt;/item&gt;&lt;item&gt;5534&lt;/item&gt;&lt;item&gt;5541&lt;/item&gt;&lt;item&gt;5544&lt;/item&gt;&lt;item&gt;5565&lt;/item&gt;&lt;item&gt;5567&lt;/item&gt;&lt;item&gt;5573&lt;/item&gt;&lt;item&gt;5583&lt;/item&gt;&lt;item&gt;5596&lt;/item&gt;&lt;item&gt;5611&lt;/item&gt;&lt;item&gt;5612&lt;/item&gt;&lt;item&gt;5613&lt;/item&gt;&lt;item&gt;5614&lt;/item&gt;&lt;item&gt;5615&lt;/item&gt;&lt;item&gt;5616&lt;/item&gt;&lt;item&gt;5618&lt;/item&gt;&lt;/record-ids&gt;&lt;/item&gt;&lt;/Libraries&gt;"/>
  </w:docVars>
  <w:rsids>
    <w:rsidRoot w:val="00FB3882"/>
    <w:rsid w:val="00001B24"/>
    <w:rsid w:val="00011FEB"/>
    <w:rsid w:val="000142A3"/>
    <w:rsid w:val="00015641"/>
    <w:rsid w:val="00020CB8"/>
    <w:rsid w:val="00021CF6"/>
    <w:rsid w:val="00021F93"/>
    <w:rsid w:val="00036B1B"/>
    <w:rsid w:val="00036DFC"/>
    <w:rsid w:val="00040CEA"/>
    <w:rsid w:val="000428C3"/>
    <w:rsid w:val="00045622"/>
    <w:rsid w:val="0005375F"/>
    <w:rsid w:val="00054224"/>
    <w:rsid w:val="00057633"/>
    <w:rsid w:val="000625EE"/>
    <w:rsid w:val="000648C2"/>
    <w:rsid w:val="000674BD"/>
    <w:rsid w:val="00070CF0"/>
    <w:rsid w:val="00073296"/>
    <w:rsid w:val="00073949"/>
    <w:rsid w:val="000741E4"/>
    <w:rsid w:val="00083EB7"/>
    <w:rsid w:val="00090D37"/>
    <w:rsid w:val="000956B1"/>
    <w:rsid w:val="00096280"/>
    <w:rsid w:val="00097E3D"/>
    <w:rsid w:val="000A10EB"/>
    <w:rsid w:val="000A3A94"/>
    <w:rsid w:val="000A4D51"/>
    <w:rsid w:val="000B1037"/>
    <w:rsid w:val="000B186F"/>
    <w:rsid w:val="000B1C6E"/>
    <w:rsid w:val="000B4AF2"/>
    <w:rsid w:val="000B5B7A"/>
    <w:rsid w:val="000B6E7E"/>
    <w:rsid w:val="000C0C64"/>
    <w:rsid w:val="000C3B54"/>
    <w:rsid w:val="000C43FB"/>
    <w:rsid w:val="000E1C57"/>
    <w:rsid w:val="000E2300"/>
    <w:rsid w:val="000F1319"/>
    <w:rsid w:val="000F522F"/>
    <w:rsid w:val="00104798"/>
    <w:rsid w:val="00104CCD"/>
    <w:rsid w:val="00104F6F"/>
    <w:rsid w:val="00105A75"/>
    <w:rsid w:val="00111B84"/>
    <w:rsid w:val="0011691A"/>
    <w:rsid w:val="00117EF3"/>
    <w:rsid w:val="00124125"/>
    <w:rsid w:val="00124E4E"/>
    <w:rsid w:val="001265CF"/>
    <w:rsid w:val="00130080"/>
    <w:rsid w:val="00131FAF"/>
    <w:rsid w:val="0013469C"/>
    <w:rsid w:val="001346E4"/>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6E5E"/>
    <w:rsid w:val="0018736D"/>
    <w:rsid w:val="00195F87"/>
    <w:rsid w:val="00196706"/>
    <w:rsid w:val="001A3720"/>
    <w:rsid w:val="001A4CB1"/>
    <w:rsid w:val="001A62D4"/>
    <w:rsid w:val="001A6B3E"/>
    <w:rsid w:val="001C2E7D"/>
    <w:rsid w:val="001C4777"/>
    <w:rsid w:val="001D37AE"/>
    <w:rsid w:val="001D458B"/>
    <w:rsid w:val="001D633D"/>
    <w:rsid w:val="001E2C89"/>
    <w:rsid w:val="001E45BF"/>
    <w:rsid w:val="001F17FD"/>
    <w:rsid w:val="001F7684"/>
    <w:rsid w:val="0020073D"/>
    <w:rsid w:val="0021325F"/>
    <w:rsid w:val="00214786"/>
    <w:rsid w:val="00215F5E"/>
    <w:rsid w:val="00216B18"/>
    <w:rsid w:val="00222C08"/>
    <w:rsid w:val="00232109"/>
    <w:rsid w:val="00237A75"/>
    <w:rsid w:val="00240DEE"/>
    <w:rsid w:val="00243083"/>
    <w:rsid w:val="00246619"/>
    <w:rsid w:val="00257344"/>
    <w:rsid w:val="002601BA"/>
    <w:rsid w:val="00264688"/>
    <w:rsid w:val="00266199"/>
    <w:rsid w:val="00272533"/>
    <w:rsid w:val="0028470F"/>
    <w:rsid w:val="00284B4E"/>
    <w:rsid w:val="00285C57"/>
    <w:rsid w:val="0029189F"/>
    <w:rsid w:val="00295667"/>
    <w:rsid w:val="002A196E"/>
    <w:rsid w:val="002A3D57"/>
    <w:rsid w:val="002A6394"/>
    <w:rsid w:val="002B4ECE"/>
    <w:rsid w:val="002B7C97"/>
    <w:rsid w:val="002C184B"/>
    <w:rsid w:val="002C4AD2"/>
    <w:rsid w:val="002C64BA"/>
    <w:rsid w:val="002D4A7E"/>
    <w:rsid w:val="002D60DB"/>
    <w:rsid w:val="002D705F"/>
    <w:rsid w:val="002E02C3"/>
    <w:rsid w:val="002E2185"/>
    <w:rsid w:val="002E2372"/>
    <w:rsid w:val="002E5B71"/>
    <w:rsid w:val="002F111C"/>
    <w:rsid w:val="002F24B2"/>
    <w:rsid w:val="002F5D95"/>
    <w:rsid w:val="003036E2"/>
    <w:rsid w:val="003051AC"/>
    <w:rsid w:val="00306DE1"/>
    <w:rsid w:val="00311679"/>
    <w:rsid w:val="00312E7D"/>
    <w:rsid w:val="00312EC9"/>
    <w:rsid w:val="003147D3"/>
    <w:rsid w:val="00316135"/>
    <w:rsid w:val="0031636D"/>
    <w:rsid w:val="0033079E"/>
    <w:rsid w:val="003319C1"/>
    <w:rsid w:val="003320AE"/>
    <w:rsid w:val="003330C4"/>
    <w:rsid w:val="0034071C"/>
    <w:rsid w:val="00345882"/>
    <w:rsid w:val="0035277F"/>
    <w:rsid w:val="00353AFF"/>
    <w:rsid w:val="00371521"/>
    <w:rsid w:val="0037228E"/>
    <w:rsid w:val="00375F6B"/>
    <w:rsid w:val="00382FB8"/>
    <w:rsid w:val="003860CB"/>
    <w:rsid w:val="00387E67"/>
    <w:rsid w:val="0039366B"/>
    <w:rsid w:val="003A1477"/>
    <w:rsid w:val="003B11CA"/>
    <w:rsid w:val="003B2A5C"/>
    <w:rsid w:val="003B671C"/>
    <w:rsid w:val="003C4EBB"/>
    <w:rsid w:val="003D220F"/>
    <w:rsid w:val="003D2373"/>
    <w:rsid w:val="003D37BD"/>
    <w:rsid w:val="003D3B2A"/>
    <w:rsid w:val="003D404A"/>
    <w:rsid w:val="003D6C48"/>
    <w:rsid w:val="003D6C59"/>
    <w:rsid w:val="003E01D6"/>
    <w:rsid w:val="003E7663"/>
    <w:rsid w:val="003E7873"/>
    <w:rsid w:val="003F0774"/>
    <w:rsid w:val="003F1DE4"/>
    <w:rsid w:val="003F214F"/>
    <w:rsid w:val="00400F00"/>
    <w:rsid w:val="004017E9"/>
    <w:rsid w:val="004164AC"/>
    <w:rsid w:val="00417701"/>
    <w:rsid w:val="0042021D"/>
    <w:rsid w:val="004330F9"/>
    <w:rsid w:val="0043449B"/>
    <w:rsid w:val="00443E04"/>
    <w:rsid w:val="00447CEA"/>
    <w:rsid w:val="00454A9F"/>
    <w:rsid w:val="0045589C"/>
    <w:rsid w:val="00461627"/>
    <w:rsid w:val="00461BEF"/>
    <w:rsid w:val="0046217E"/>
    <w:rsid w:val="00464215"/>
    <w:rsid w:val="00467D9C"/>
    <w:rsid w:val="00471E03"/>
    <w:rsid w:val="00471F4E"/>
    <w:rsid w:val="00472052"/>
    <w:rsid w:val="0047233E"/>
    <w:rsid w:val="00477C5C"/>
    <w:rsid w:val="00485C7D"/>
    <w:rsid w:val="00487164"/>
    <w:rsid w:val="00490AA7"/>
    <w:rsid w:val="00490D92"/>
    <w:rsid w:val="004929F1"/>
    <w:rsid w:val="004948EC"/>
    <w:rsid w:val="004A05EA"/>
    <w:rsid w:val="004A23A3"/>
    <w:rsid w:val="004B09C6"/>
    <w:rsid w:val="004B42CB"/>
    <w:rsid w:val="004C0522"/>
    <w:rsid w:val="004C3286"/>
    <w:rsid w:val="004D0CF9"/>
    <w:rsid w:val="004D32A4"/>
    <w:rsid w:val="004D44B8"/>
    <w:rsid w:val="004D50F6"/>
    <w:rsid w:val="004D587E"/>
    <w:rsid w:val="004E0CAB"/>
    <w:rsid w:val="004E1A09"/>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170B8"/>
    <w:rsid w:val="005301D3"/>
    <w:rsid w:val="0053335F"/>
    <w:rsid w:val="0053599F"/>
    <w:rsid w:val="005416F4"/>
    <w:rsid w:val="0054344D"/>
    <w:rsid w:val="00543CCB"/>
    <w:rsid w:val="005450D9"/>
    <w:rsid w:val="00545D29"/>
    <w:rsid w:val="0054798E"/>
    <w:rsid w:val="00555303"/>
    <w:rsid w:val="005553ED"/>
    <w:rsid w:val="00556C77"/>
    <w:rsid w:val="00563711"/>
    <w:rsid w:val="00563FB1"/>
    <w:rsid w:val="00564E35"/>
    <w:rsid w:val="00570F7E"/>
    <w:rsid w:val="00573E72"/>
    <w:rsid w:val="0057424C"/>
    <w:rsid w:val="005758E9"/>
    <w:rsid w:val="00581454"/>
    <w:rsid w:val="00586FC7"/>
    <w:rsid w:val="00597F2C"/>
    <w:rsid w:val="005B4556"/>
    <w:rsid w:val="005B5AD9"/>
    <w:rsid w:val="005C0580"/>
    <w:rsid w:val="005C2DD6"/>
    <w:rsid w:val="005D5C24"/>
    <w:rsid w:val="005D6644"/>
    <w:rsid w:val="005E1093"/>
    <w:rsid w:val="005E1B7C"/>
    <w:rsid w:val="005E4625"/>
    <w:rsid w:val="005E6F06"/>
    <w:rsid w:val="005F6A77"/>
    <w:rsid w:val="00601D2A"/>
    <w:rsid w:val="006022A2"/>
    <w:rsid w:val="0060480C"/>
    <w:rsid w:val="00604F94"/>
    <w:rsid w:val="00606094"/>
    <w:rsid w:val="006126D6"/>
    <w:rsid w:val="00613D20"/>
    <w:rsid w:val="00626A52"/>
    <w:rsid w:val="00631446"/>
    <w:rsid w:val="00631469"/>
    <w:rsid w:val="0063585D"/>
    <w:rsid w:val="006406C9"/>
    <w:rsid w:val="00641067"/>
    <w:rsid w:val="00643F2E"/>
    <w:rsid w:val="00647CB4"/>
    <w:rsid w:val="00651F8B"/>
    <w:rsid w:val="00654B9D"/>
    <w:rsid w:val="0066079A"/>
    <w:rsid w:val="006627D0"/>
    <w:rsid w:val="00662F16"/>
    <w:rsid w:val="00664D05"/>
    <w:rsid w:val="00667080"/>
    <w:rsid w:val="006719A1"/>
    <w:rsid w:val="006728F0"/>
    <w:rsid w:val="00674D1B"/>
    <w:rsid w:val="006770BA"/>
    <w:rsid w:val="00680E17"/>
    <w:rsid w:val="00690BE9"/>
    <w:rsid w:val="00697F59"/>
    <w:rsid w:val="006A133D"/>
    <w:rsid w:val="006A51BF"/>
    <w:rsid w:val="006B17E3"/>
    <w:rsid w:val="006B4C24"/>
    <w:rsid w:val="006C28F3"/>
    <w:rsid w:val="006C5DCD"/>
    <w:rsid w:val="006D0B7C"/>
    <w:rsid w:val="006D322E"/>
    <w:rsid w:val="006D528B"/>
    <w:rsid w:val="006E711D"/>
    <w:rsid w:val="006F6B51"/>
    <w:rsid w:val="0070617F"/>
    <w:rsid w:val="00710D03"/>
    <w:rsid w:val="00716F86"/>
    <w:rsid w:val="007171D9"/>
    <w:rsid w:val="00721ABC"/>
    <w:rsid w:val="00724787"/>
    <w:rsid w:val="00725622"/>
    <w:rsid w:val="00731A72"/>
    <w:rsid w:val="00733DAA"/>
    <w:rsid w:val="00736CD8"/>
    <w:rsid w:val="007458CD"/>
    <w:rsid w:val="00745C3C"/>
    <w:rsid w:val="00747608"/>
    <w:rsid w:val="00752A66"/>
    <w:rsid w:val="007627B4"/>
    <w:rsid w:val="0076565E"/>
    <w:rsid w:val="00767E09"/>
    <w:rsid w:val="00776624"/>
    <w:rsid w:val="007779CB"/>
    <w:rsid w:val="007816D9"/>
    <w:rsid w:val="00784A81"/>
    <w:rsid w:val="00794CA8"/>
    <w:rsid w:val="00796633"/>
    <w:rsid w:val="007A01A8"/>
    <w:rsid w:val="007A1BAE"/>
    <w:rsid w:val="007A1ED3"/>
    <w:rsid w:val="007A616F"/>
    <w:rsid w:val="007B54B9"/>
    <w:rsid w:val="007B7CD1"/>
    <w:rsid w:val="007C3D67"/>
    <w:rsid w:val="007C63F5"/>
    <w:rsid w:val="007D19CF"/>
    <w:rsid w:val="007D1B1F"/>
    <w:rsid w:val="007D20B2"/>
    <w:rsid w:val="007D358B"/>
    <w:rsid w:val="007D6388"/>
    <w:rsid w:val="007D7925"/>
    <w:rsid w:val="007E03BF"/>
    <w:rsid w:val="007E37A0"/>
    <w:rsid w:val="007F3941"/>
    <w:rsid w:val="007F6AB4"/>
    <w:rsid w:val="00803235"/>
    <w:rsid w:val="00803E12"/>
    <w:rsid w:val="00804973"/>
    <w:rsid w:val="00805985"/>
    <w:rsid w:val="00806594"/>
    <w:rsid w:val="00817A9E"/>
    <w:rsid w:val="00821E6F"/>
    <w:rsid w:val="00821EB2"/>
    <w:rsid w:val="0082335C"/>
    <w:rsid w:val="008245E2"/>
    <w:rsid w:val="00824AF5"/>
    <w:rsid w:val="008336FD"/>
    <w:rsid w:val="00837719"/>
    <w:rsid w:val="00837F81"/>
    <w:rsid w:val="0084092C"/>
    <w:rsid w:val="00841DD1"/>
    <w:rsid w:val="00841DD9"/>
    <w:rsid w:val="00852A73"/>
    <w:rsid w:val="00865699"/>
    <w:rsid w:val="00866791"/>
    <w:rsid w:val="008668F8"/>
    <w:rsid w:val="00867DE7"/>
    <w:rsid w:val="00875F0D"/>
    <w:rsid w:val="00876A8C"/>
    <w:rsid w:val="00891B02"/>
    <w:rsid w:val="0089747E"/>
    <w:rsid w:val="008A3892"/>
    <w:rsid w:val="008A6BF7"/>
    <w:rsid w:val="008A6C1D"/>
    <w:rsid w:val="008B094A"/>
    <w:rsid w:val="008B134F"/>
    <w:rsid w:val="008B1F42"/>
    <w:rsid w:val="008B7747"/>
    <w:rsid w:val="008C34A7"/>
    <w:rsid w:val="008C3EE8"/>
    <w:rsid w:val="008C4210"/>
    <w:rsid w:val="008D04EF"/>
    <w:rsid w:val="008D27EA"/>
    <w:rsid w:val="008D2BAE"/>
    <w:rsid w:val="008D4334"/>
    <w:rsid w:val="008D5C3A"/>
    <w:rsid w:val="008D6024"/>
    <w:rsid w:val="008E21A7"/>
    <w:rsid w:val="008E4C59"/>
    <w:rsid w:val="008F07D5"/>
    <w:rsid w:val="008F1DD5"/>
    <w:rsid w:val="00900DC1"/>
    <w:rsid w:val="009022DC"/>
    <w:rsid w:val="009051EA"/>
    <w:rsid w:val="00906D1A"/>
    <w:rsid w:val="0091561D"/>
    <w:rsid w:val="00920288"/>
    <w:rsid w:val="009213B5"/>
    <w:rsid w:val="00921C09"/>
    <w:rsid w:val="00933DF0"/>
    <w:rsid w:val="00941A40"/>
    <w:rsid w:val="00952966"/>
    <w:rsid w:val="00953F13"/>
    <w:rsid w:val="00960AD2"/>
    <w:rsid w:val="00970D16"/>
    <w:rsid w:val="009746B3"/>
    <w:rsid w:val="009750D8"/>
    <w:rsid w:val="00975FD3"/>
    <w:rsid w:val="00984CD6"/>
    <w:rsid w:val="00984E37"/>
    <w:rsid w:val="00985480"/>
    <w:rsid w:val="009866CD"/>
    <w:rsid w:val="00987151"/>
    <w:rsid w:val="00993522"/>
    <w:rsid w:val="00997A97"/>
    <w:rsid w:val="009A07E6"/>
    <w:rsid w:val="009A6460"/>
    <w:rsid w:val="009A700E"/>
    <w:rsid w:val="009A7EE5"/>
    <w:rsid w:val="009B1F11"/>
    <w:rsid w:val="009B36E6"/>
    <w:rsid w:val="009B5C51"/>
    <w:rsid w:val="009B624F"/>
    <w:rsid w:val="009C04ED"/>
    <w:rsid w:val="009C6D4D"/>
    <w:rsid w:val="009D3D43"/>
    <w:rsid w:val="009D6542"/>
    <w:rsid w:val="009E4A75"/>
    <w:rsid w:val="00A027CD"/>
    <w:rsid w:val="00A102BC"/>
    <w:rsid w:val="00A15CE8"/>
    <w:rsid w:val="00A22001"/>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82BEF"/>
    <w:rsid w:val="00A9078C"/>
    <w:rsid w:val="00A93480"/>
    <w:rsid w:val="00AA0AA3"/>
    <w:rsid w:val="00AA58AF"/>
    <w:rsid w:val="00AD56E4"/>
    <w:rsid w:val="00AE56C9"/>
    <w:rsid w:val="00AE6407"/>
    <w:rsid w:val="00AF07F5"/>
    <w:rsid w:val="00AF2022"/>
    <w:rsid w:val="00B01363"/>
    <w:rsid w:val="00B023C8"/>
    <w:rsid w:val="00B04713"/>
    <w:rsid w:val="00B065E6"/>
    <w:rsid w:val="00B07294"/>
    <w:rsid w:val="00B104C1"/>
    <w:rsid w:val="00B106C4"/>
    <w:rsid w:val="00B1314B"/>
    <w:rsid w:val="00B35292"/>
    <w:rsid w:val="00B44AC0"/>
    <w:rsid w:val="00B516B7"/>
    <w:rsid w:val="00B53A9C"/>
    <w:rsid w:val="00B56EFC"/>
    <w:rsid w:val="00B6417B"/>
    <w:rsid w:val="00B64636"/>
    <w:rsid w:val="00B66A72"/>
    <w:rsid w:val="00B7060B"/>
    <w:rsid w:val="00B72497"/>
    <w:rsid w:val="00B72CB0"/>
    <w:rsid w:val="00B75BF2"/>
    <w:rsid w:val="00B812A5"/>
    <w:rsid w:val="00B8268C"/>
    <w:rsid w:val="00B8496A"/>
    <w:rsid w:val="00B85AD4"/>
    <w:rsid w:val="00B97663"/>
    <w:rsid w:val="00B978F7"/>
    <w:rsid w:val="00BA2629"/>
    <w:rsid w:val="00BA3A0D"/>
    <w:rsid w:val="00BA4777"/>
    <w:rsid w:val="00BA501E"/>
    <w:rsid w:val="00BB100F"/>
    <w:rsid w:val="00BB1033"/>
    <w:rsid w:val="00BB3814"/>
    <w:rsid w:val="00BB42B9"/>
    <w:rsid w:val="00BB4D02"/>
    <w:rsid w:val="00BC234A"/>
    <w:rsid w:val="00BC46B1"/>
    <w:rsid w:val="00BC58C1"/>
    <w:rsid w:val="00BC6704"/>
    <w:rsid w:val="00BD0C49"/>
    <w:rsid w:val="00BD2EB5"/>
    <w:rsid w:val="00BE392D"/>
    <w:rsid w:val="00BE5420"/>
    <w:rsid w:val="00BF4731"/>
    <w:rsid w:val="00C0369A"/>
    <w:rsid w:val="00C052A2"/>
    <w:rsid w:val="00C069E9"/>
    <w:rsid w:val="00C252DA"/>
    <w:rsid w:val="00C335C9"/>
    <w:rsid w:val="00C34556"/>
    <w:rsid w:val="00C43F31"/>
    <w:rsid w:val="00C57739"/>
    <w:rsid w:val="00C57779"/>
    <w:rsid w:val="00C675DD"/>
    <w:rsid w:val="00C67E1A"/>
    <w:rsid w:val="00C71FD4"/>
    <w:rsid w:val="00C746B9"/>
    <w:rsid w:val="00C75D97"/>
    <w:rsid w:val="00C82EAD"/>
    <w:rsid w:val="00C835CA"/>
    <w:rsid w:val="00C83C4B"/>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11784"/>
    <w:rsid w:val="00D11FA8"/>
    <w:rsid w:val="00D1446E"/>
    <w:rsid w:val="00D1736A"/>
    <w:rsid w:val="00D2112C"/>
    <w:rsid w:val="00D22BCE"/>
    <w:rsid w:val="00D2739F"/>
    <w:rsid w:val="00D410F3"/>
    <w:rsid w:val="00D41B26"/>
    <w:rsid w:val="00D51959"/>
    <w:rsid w:val="00D53FD5"/>
    <w:rsid w:val="00D546CC"/>
    <w:rsid w:val="00D56137"/>
    <w:rsid w:val="00D5699D"/>
    <w:rsid w:val="00D660D3"/>
    <w:rsid w:val="00D679A6"/>
    <w:rsid w:val="00D765F6"/>
    <w:rsid w:val="00D81699"/>
    <w:rsid w:val="00D832F8"/>
    <w:rsid w:val="00D85ABB"/>
    <w:rsid w:val="00D8659F"/>
    <w:rsid w:val="00D87FA4"/>
    <w:rsid w:val="00D919D1"/>
    <w:rsid w:val="00D91FDA"/>
    <w:rsid w:val="00D97A45"/>
    <w:rsid w:val="00D97FB4"/>
    <w:rsid w:val="00DA0419"/>
    <w:rsid w:val="00DA3192"/>
    <w:rsid w:val="00DA4B8E"/>
    <w:rsid w:val="00DA505B"/>
    <w:rsid w:val="00DA7D48"/>
    <w:rsid w:val="00DB44FF"/>
    <w:rsid w:val="00DB599F"/>
    <w:rsid w:val="00DD2915"/>
    <w:rsid w:val="00DD4A03"/>
    <w:rsid w:val="00DD5EFE"/>
    <w:rsid w:val="00DD662F"/>
    <w:rsid w:val="00DE0FD1"/>
    <w:rsid w:val="00DE73DF"/>
    <w:rsid w:val="00DF02B5"/>
    <w:rsid w:val="00DF0C76"/>
    <w:rsid w:val="00DF1307"/>
    <w:rsid w:val="00DF2303"/>
    <w:rsid w:val="00DF732B"/>
    <w:rsid w:val="00DF7F68"/>
    <w:rsid w:val="00E124C9"/>
    <w:rsid w:val="00E241E7"/>
    <w:rsid w:val="00E334A4"/>
    <w:rsid w:val="00E41F21"/>
    <w:rsid w:val="00E43630"/>
    <w:rsid w:val="00E43ED6"/>
    <w:rsid w:val="00E609B6"/>
    <w:rsid w:val="00E628D2"/>
    <w:rsid w:val="00E63EA9"/>
    <w:rsid w:val="00E8065C"/>
    <w:rsid w:val="00E80FA8"/>
    <w:rsid w:val="00E829F6"/>
    <w:rsid w:val="00E83E14"/>
    <w:rsid w:val="00E853B0"/>
    <w:rsid w:val="00E86DA7"/>
    <w:rsid w:val="00E90678"/>
    <w:rsid w:val="00E9442D"/>
    <w:rsid w:val="00E949A7"/>
    <w:rsid w:val="00E97BD6"/>
    <w:rsid w:val="00EA1A64"/>
    <w:rsid w:val="00EA1CBA"/>
    <w:rsid w:val="00EA3491"/>
    <w:rsid w:val="00EA6D56"/>
    <w:rsid w:val="00EB2AA4"/>
    <w:rsid w:val="00EC7A23"/>
    <w:rsid w:val="00EC7E83"/>
    <w:rsid w:val="00ED0DC8"/>
    <w:rsid w:val="00ED30E0"/>
    <w:rsid w:val="00ED375F"/>
    <w:rsid w:val="00ED3E38"/>
    <w:rsid w:val="00ED4A86"/>
    <w:rsid w:val="00ED6AD2"/>
    <w:rsid w:val="00ED7BA1"/>
    <w:rsid w:val="00EF1142"/>
    <w:rsid w:val="00EF3232"/>
    <w:rsid w:val="00EF3CB4"/>
    <w:rsid w:val="00EF7C3A"/>
    <w:rsid w:val="00F008B5"/>
    <w:rsid w:val="00F01512"/>
    <w:rsid w:val="00F1689E"/>
    <w:rsid w:val="00F2133A"/>
    <w:rsid w:val="00F220AA"/>
    <w:rsid w:val="00F22977"/>
    <w:rsid w:val="00F26878"/>
    <w:rsid w:val="00F31FB5"/>
    <w:rsid w:val="00F5133E"/>
    <w:rsid w:val="00F5468D"/>
    <w:rsid w:val="00F62C21"/>
    <w:rsid w:val="00F62EC2"/>
    <w:rsid w:val="00F656DD"/>
    <w:rsid w:val="00F6593C"/>
    <w:rsid w:val="00F70A7E"/>
    <w:rsid w:val="00F76022"/>
    <w:rsid w:val="00F779A1"/>
    <w:rsid w:val="00F82756"/>
    <w:rsid w:val="00F9331F"/>
    <w:rsid w:val="00F958F1"/>
    <w:rsid w:val="00F970E5"/>
    <w:rsid w:val="00F9764C"/>
    <w:rsid w:val="00FA0D2E"/>
    <w:rsid w:val="00FA283A"/>
    <w:rsid w:val="00FA2B56"/>
    <w:rsid w:val="00FB157E"/>
    <w:rsid w:val="00FB3882"/>
    <w:rsid w:val="00FB73CD"/>
    <w:rsid w:val="00FC1557"/>
    <w:rsid w:val="00FC4B5F"/>
    <w:rsid w:val="00FC59AD"/>
    <w:rsid w:val="00FC7F7C"/>
    <w:rsid w:val="00FD0AFB"/>
    <w:rsid w:val="00FE59F3"/>
    <w:rsid w:val="00FE662E"/>
    <w:rsid w:val="00FE7943"/>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78A32"/>
  <w15:docId w15:val="{C2889241-6A6B-4E38-9B11-FA416B7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basedOn w:val="Normal"/>
    <w:link w:val="NoSpacingChar"/>
    <w:uiPriority w:val="1"/>
    <w:qFormat/>
    <w:rsid w:val="00EA1CBA"/>
    <w:pPr>
      <w:spacing w:line="240" w:lineRule="auto"/>
      <w:ind w:left="709" w:hanging="709"/>
    </w:p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spacing w:line="240" w:lineRule="auto"/>
      <w:ind w:left="720" w:hanging="720"/>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EA1CBA"/>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 w:type="paragraph" w:customStyle="1" w:styleId="SP3278539">
    <w:name w:val="SP.3.278539"/>
    <w:basedOn w:val="Normal"/>
    <w:next w:val="Normal"/>
    <w:uiPriority w:val="99"/>
    <w:rsid w:val="00BB42B9"/>
    <w:pPr>
      <w:autoSpaceDE w:val="0"/>
      <w:autoSpaceDN w:val="0"/>
      <w:adjustRightInd w:val="0"/>
      <w:spacing w:line="240" w:lineRule="auto"/>
    </w:pPr>
    <w:rPr>
      <w:rFonts w:ascii="Arial" w:hAnsi="Arial" w:cs="Arial"/>
      <w:szCs w:val="24"/>
    </w:rPr>
  </w:style>
  <w:style w:type="character" w:customStyle="1" w:styleId="SC3184328">
    <w:name w:val="SC.3.184328"/>
    <w:uiPriority w:val="99"/>
    <w:rsid w:val="00804973"/>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park@usgs.gov" TargetMode="External"/><Relationship Id="rId13" Type="http://schemas.openxmlformats.org/officeDocument/2006/relationships/hyperlink" Target="http://wwwbrr.cr.usgs.gov/projects/GWC_coupled/phreeq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laurin.wissmeier@afconsult.com" TargetMode="Externa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26DBA-4787-4A60-9F95-14E82A01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49</Pages>
  <Words>21895</Words>
  <Characters>124803</Characters>
  <Application>Microsoft Office Word</Application>
  <DocSecurity>0</DocSecurity>
  <Lines>1040</Lines>
  <Paragraphs>292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Laurin</dc:creator>
  <cp:lastModifiedBy>Parkhurst, David L.</cp:lastModifiedBy>
  <cp:revision>7</cp:revision>
  <cp:lastPrinted>2014-10-02T07:11:00Z</cp:lastPrinted>
  <dcterms:created xsi:type="dcterms:W3CDTF">2015-01-14T16:36:00Z</dcterms:created>
  <dcterms:modified xsi:type="dcterms:W3CDTF">2015-01-15T00:40:00Z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id="uHOB59G8"/&gt;&lt;style id="http://www.zotero.org/styles/computers-and-geosciences" hasBibliography="1" bibliographyStyleHasBeenSet="1"/&gt;&lt;prefs&gt;&lt;pref name="fieldType" value="Field"/&gt;&lt;pref name="storeRe</vt:lpwstr>
  </property>
  <property fmtid="{D5CDD505-2E9C-101B-9397-08002B2CF9AE}" pid="3" name="ZOTERO_PREF_2">
    <vt:lpwstr>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