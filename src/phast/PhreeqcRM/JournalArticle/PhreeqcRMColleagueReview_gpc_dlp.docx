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7777777" w:rsidR="00FB3882" w:rsidRPr="00C96962" w:rsidRDefault="00FB3882" w:rsidP="00FB3882">
      <w:pPr>
        <w:pStyle w:val="Title"/>
        <w:pBdr>
          <w:bottom w:val="single" w:sz="8" w:space="1" w:color="auto"/>
        </w:pBdr>
        <w:jc w:val="center"/>
        <w:rPr>
          <w:color w:val="000000" w:themeColor="text1"/>
          <w:sz w:val="36"/>
        </w:rPr>
      </w:pPr>
      <w:commentRangeStart w:id="0"/>
      <w:r w:rsidRPr="00C96962">
        <w:rPr>
          <w:color w:val="000000" w:themeColor="text1"/>
          <w:sz w:val="36"/>
        </w:rPr>
        <w:t>PhreeqcRM</w:t>
      </w:r>
      <w:commentRangeEnd w:id="0"/>
      <w:r w:rsidR="00314D5A">
        <w:rPr>
          <w:rStyle w:val="CommentReference"/>
          <w:rFonts w:eastAsiaTheme="minorHAnsi" w:cstheme="minorBidi"/>
          <w:color w:val="auto"/>
          <w:spacing w:val="0"/>
          <w:kern w:val="0"/>
        </w:rPr>
        <w:commentReference w:id="0"/>
      </w:r>
      <w:r w:rsidRPr="00C96962">
        <w:rPr>
          <w:color w:val="000000" w:themeColor="text1"/>
          <w:sz w:val="36"/>
        </w:rPr>
        <w:t>: A reaction module for transport simulators based on the geochemical model PHREEQC</w:t>
      </w:r>
    </w:p>
    <w:p w14:paraId="3BD4DDF4" w14:textId="77777777" w:rsidR="00FB3882" w:rsidRPr="00C96962" w:rsidRDefault="00FB3882" w:rsidP="00471E03">
      <w:r w:rsidRPr="00C96962">
        <w:t xml:space="preserve">David L. </w:t>
      </w:r>
      <w:proofErr w:type="spellStart"/>
      <w:r w:rsidRPr="00C96962">
        <w:t>Parkhurst</w:t>
      </w:r>
      <w:proofErr w:type="spellEnd"/>
      <w:r w:rsidRPr="00C96962">
        <w:t xml:space="preserve">*, U.S. Geological Survey, Box 25046, MS 413, Denver Federal Center, Denver, CO, 80225, USA, </w:t>
      </w:r>
      <w:hyperlink r:id="rId10" w:history="1">
        <w:r w:rsidRPr="00C96962">
          <w:rPr>
            <w:rStyle w:val="Hyperlink"/>
          </w:rPr>
          <w:t>dlpark@usgs.gov</w:t>
        </w:r>
      </w:hyperlink>
    </w:p>
    <w:p w14:paraId="7053B37A" w14:textId="77777777" w:rsidR="00FB3882" w:rsidRPr="00C96962" w:rsidRDefault="00FB3882" w:rsidP="00471E03">
      <w:proofErr w:type="gramStart"/>
      <w:r w:rsidRPr="00C96962">
        <w:t>and</w:t>
      </w:r>
      <w:proofErr w:type="gramEnd"/>
    </w:p>
    <w:p w14:paraId="5619475B" w14:textId="6C479BE0" w:rsidR="00FB3882" w:rsidRPr="002C4AD2" w:rsidRDefault="00FB3882" w:rsidP="00471E03">
      <w:proofErr w:type="spellStart"/>
      <w:r w:rsidRPr="00C96962">
        <w:t>Laurin</w:t>
      </w:r>
      <w:proofErr w:type="spellEnd"/>
      <w:r w:rsidRPr="00C96962">
        <w:t xml:space="preserve"> </w:t>
      </w:r>
      <w:proofErr w:type="spellStart"/>
      <w:r w:rsidRPr="00C96962">
        <w:t>Wissmeier</w:t>
      </w:r>
      <w:proofErr w:type="spellEnd"/>
      <w:r w:rsidRPr="00C96962">
        <w:t>, AF</w:t>
      </w:r>
      <w:r w:rsidR="00F970E5">
        <w:noBreakHyphen/>
      </w:r>
      <w:r w:rsidRPr="00C96962">
        <w:t xml:space="preserve">Consult Switzerland Ltd, Groundwater Protection and Waste Disposal, </w:t>
      </w:r>
      <w:proofErr w:type="spellStart"/>
      <w:r w:rsidRPr="00C96962">
        <w:t>Täfernstrasse</w:t>
      </w:r>
      <w:proofErr w:type="spellEnd"/>
      <w:r w:rsidRPr="00C96962">
        <w:t xml:space="preserve"> 26, CH</w:t>
      </w:r>
      <w:r w:rsidR="00F970E5">
        <w:noBreakHyphen/>
      </w:r>
      <w:r w:rsidRPr="00C96962">
        <w:t xml:space="preserve">5405 Baden, </w:t>
      </w:r>
      <w:proofErr w:type="spellStart"/>
      <w:r w:rsidRPr="00C96962">
        <w:t>Schweiz</w:t>
      </w:r>
      <w:proofErr w:type="spellEnd"/>
      <w:r w:rsidRPr="00C96962">
        <w:t xml:space="preserve">, </w:t>
      </w:r>
      <w:hyperlink r:id="rId11" w:history="1">
        <w:r w:rsidRPr="00C96962">
          <w:rPr>
            <w:rStyle w:val="Hyperlink"/>
          </w:rPr>
          <w:t>laurin.wissmeier@afconsult.com</w:t>
        </w:r>
      </w:hyperlink>
    </w:p>
    <w:p w14:paraId="22D3479A" w14:textId="77777777" w:rsidR="00FB3882" w:rsidRPr="00C96962" w:rsidRDefault="00FB3882" w:rsidP="00FB3882">
      <w:pPr>
        <w:pStyle w:val="Heading1"/>
        <w:numPr>
          <w:ilvl w:val="0"/>
          <w:numId w:val="0"/>
        </w:numPr>
      </w:pPr>
      <w:r w:rsidRPr="00C96962">
        <w:t>Abstract</w:t>
      </w:r>
    </w:p>
    <w:p w14:paraId="1E6E94BF" w14:textId="29318CCF" w:rsidR="00FB3882" w:rsidRPr="00C96962" w:rsidRDefault="00FB3882" w:rsidP="00FB3882">
      <w:pPr>
        <w:pStyle w:val="Text"/>
        <w:rPr>
          <w:szCs w:val="24"/>
          <w:lang w:val="en-US"/>
        </w:rPr>
      </w:pPr>
      <w:r w:rsidRPr="00C96962">
        <w:rPr>
          <w:lang w:val="en-US"/>
        </w:rPr>
        <w:t xml:space="preserve">PhreeqcRM is </w:t>
      </w:r>
      <w:r w:rsidR="00841DD9">
        <w:rPr>
          <w:lang w:val="en-US"/>
        </w:rPr>
        <w:t xml:space="preserve">a geochemical reaction module </w:t>
      </w:r>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xml:space="preserve">. The basic function of the reaction module is to take component concentrations for the model cells </w:t>
      </w:r>
      <w:r w:rsidR="00674D1B">
        <w:rPr>
          <w:lang w:val="en-US"/>
        </w:rPr>
        <w:t>of</w:t>
      </w:r>
      <w:r w:rsidR="00674D1B" w:rsidRPr="00C96962">
        <w:rPr>
          <w:lang w:val="en-US"/>
        </w:rPr>
        <w:t xml:space="preserve"> </w:t>
      </w:r>
      <w:r w:rsidRPr="00C96962">
        <w:rPr>
          <w:lang w:val="en-US"/>
        </w:rPr>
        <w:t xml:space="preserve">the transport </w:t>
      </w:r>
      <w:r w:rsidR="00674D1B" w:rsidRPr="00C96962">
        <w:rPr>
          <w:lang w:val="en-US"/>
        </w:rPr>
        <w:t>simul</w:t>
      </w:r>
      <w:r w:rsidR="00674D1B">
        <w:rPr>
          <w:lang w:val="en-US"/>
        </w:rPr>
        <w:t>ator</w:t>
      </w:r>
      <w:r w:rsidRPr="00C96962">
        <w:rPr>
          <w:lang w:val="en-US"/>
        </w:rPr>
        <w:t>,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w:t>
      </w:r>
      <w:proofErr w:type="spellStart"/>
      <w:r w:rsidRPr="00C96962">
        <w:rPr>
          <w:lang w:val="en-US"/>
        </w:rPr>
        <w:t>complexers</w:t>
      </w:r>
      <w:proofErr w:type="spellEnd"/>
      <w:r w:rsidRPr="00C96962">
        <w:rPr>
          <w:lang w:val="en-US"/>
        </w:rPr>
        <w:t xml:space="preserve">, a gas phase, and solid solutions, and reactants that react kinetically, which may include mineral dissolution and precipitation, biological transformations, or </w:t>
      </w:r>
      <w:del w:id="1" w:author="gpcurtis" w:date="2015-01-06T07:55:00Z">
        <w:r w:rsidRPr="00C96962" w:rsidDel="002B7187">
          <w:rPr>
            <w:lang w:val="en-US"/>
          </w:rPr>
          <w:delText xml:space="preserve">any </w:delText>
        </w:r>
      </w:del>
      <w:r w:rsidRPr="00C96962">
        <w:rPr>
          <w:lang w:val="en-US"/>
        </w:rPr>
        <w:t>other</w:t>
      </w:r>
      <w:ins w:id="2" w:author="gpcurtis" w:date="2015-01-06T07:55:00Z">
        <w:r w:rsidR="002B7187">
          <w:rPr>
            <w:lang w:val="en-US"/>
          </w:rPr>
          <w:t xml:space="preserve"> </w:t>
        </w:r>
        <w:commentRangeStart w:id="3"/>
        <w:r w:rsidR="002B7187">
          <w:rPr>
            <w:lang w:val="en-US"/>
          </w:rPr>
          <w:t>geochemical</w:t>
        </w:r>
      </w:ins>
      <w:commentRangeEnd w:id="3"/>
      <w:r w:rsidR="008E2837">
        <w:rPr>
          <w:rStyle w:val="CommentReference"/>
          <w:rFonts w:eastAsiaTheme="minorHAnsi" w:cstheme="minorBidi"/>
          <w:lang w:val="en-US" w:eastAsia="en-US"/>
        </w:rPr>
        <w:commentReference w:id="3"/>
      </w:r>
      <w:r w:rsidRPr="00C96962">
        <w:rPr>
          <w:lang w:val="en-US"/>
        </w:rPr>
        <w:t xml:space="preserve"> kinetic process. PhreeqcRM assigns initial and boundary conditions for model cells based on standard PHREEQC </w:t>
      </w:r>
      <w:r w:rsidR="000956B1">
        <w:rPr>
          <w:lang w:val="en-US"/>
        </w:rPr>
        <w:t xml:space="preserve">input </w:t>
      </w:r>
      <w:r w:rsidRPr="00C96962">
        <w:rPr>
          <w:lang w:val="en-US"/>
        </w:rPr>
        <w:t xml:space="preserve">definitions (files or strings) of chemical compositions of </w:t>
      </w:r>
      <w:r w:rsidRPr="00C96962">
        <w:rPr>
          <w:lang w:val="en-US"/>
        </w:rPr>
        <w:lastRenderedPageBreak/>
        <w:t xml:space="preserve">solutions and reactants. Additional PhreeqcRM capabilities 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proofErr w:type="spellStart"/>
      <w:r w:rsidR="00020CB8" w:rsidRPr="00C96962">
        <w:rPr>
          <w:lang w:val="en-US"/>
        </w:rPr>
        <w:t>OpenMP</w:t>
      </w:r>
      <w:proofErr w:type="spellEnd"/>
      <w:r w:rsidRPr="00C96962">
        <w:rPr>
          <w:lang w:val="en-US"/>
        </w:rPr>
        <w:t xml:space="preserve"> on shared memory systems, or multiprocessing with MPI (Message Passing Interface) on distributed memory systems. PhreeqcRM </w:t>
      </w:r>
      <w:proofErr w:type="gramStart"/>
      <w:r w:rsidRPr="00C96962">
        <w:rPr>
          <w:lang w:val="en-US"/>
        </w:rPr>
        <w:t>is written</w:t>
      </w:r>
      <w:proofErr w:type="gramEnd"/>
      <w:r w:rsidRPr="00C96962">
        <w:rPr>
          <w:lang w:val="en-US"/>
        </w:rPr>
        <w:t xml:space="preserve"> in C++, but interfaces allow methods to be called from C or Fortran90. By using the PhreeqcRM reaction module, an existing multicomponent transport simulator </w:t>
      </w:r>
      <w:proofErr w:type="gramStart"/>
      <w:r w:rsidRPr="00C96962">
        <w:rPr>
          <w:lang w:val="en-US"/>
        </w:rPr>
        <w:t>can be extended</w:t>
      </w:r>
      <w:proofErr w:type="gramEnd"/>
      <w:r w:rsidRPr="00C96962">
        <w:rPr>
          <w:lang w:val="en-US"/>
        </w:rPr>
        <w:t xml:space="preserve"> to simulate a wide range of geochemical reactions. </w:t>
      </w:r>
    </w:p>
    <w:p w14:paraId="134D26E6" w14:textId="77777777" w:rsidR="00FB3882" w:rsidRPr="00C96962" w:rsidRDefault="00FB3882" w:rsidP="00DE73DF">
      <w:pPr>
        <w:pStyle w:val="Text"/>
      </w:pPr>
      <w:commentRangeStart w:id="4"/>
      <w:commentRangeStart w:id="5"/>
      <w:r w:rsidRPr="00C96962">
        <w:t>Keywords</w:t>
      </w:r>
      <w:commentRangeEnd w:id="4"/>
      <w:r w:rsidR="002B7187">
        <w:rPr>
          <w:rStyle w:val="CommentReference"/>
          <w:rFonts w:eastAsiaTheme="minorHAnsi" w:cstheme="minorBidi"/>
          <w:lang w:val="en-US" w:eastAsia="en-US"/>
        </w:rPr>
        <w:commentReference w:id="4"/>
      </w:r>
      <w:commentRangeEnd w:id="5"/>
      <w:r w:rsidR="007D0C38">
        <w:rPr>
          <w:rStyle w:val="CommentReference"/>
          <w:rFonts w:eastAsiaTheme="minorHAnsi" w:cstheme="minorBidi"/>
          <w:lang w:val="en-US" w:eastAsia="en-US"/>
        </w:rPr>
        <w:commentReference w:id="5"/>
      </w:r>
      <w:r w:rsidRPr="00C96962">
        <w:t>:</w:t>
      </w:r>
    </w:p>
    <w:p w14:paraId="11DA1249" w14:textId="67E17630" w:rsidR="00FB3882" w:rsidRPr="00C96962" w:rsidRDefault="00FB3882" w:rsidP="00DE73DF">
      <w:pPr>
        <w:pStyle w:val="Text"/>
      </w:pPr>
      <w:r w:rsidRPr="00C96962">
        <w:t>Reactive transport</w:t>
      </w:r>
      <w:ins w:id="6" w:author="Parkhurst, David L." w:date="2015-01-13T11:55:00Z">
        <w:r w:rsidR="008E2837">
          <w:t xml:space="preserve"> </w:t>
        </w:r>
        <w:proofErr w:type="spellStart"/>
        <w:r w:rsidR="008E2837">
          <w:t>modeling</w:t>
        </w:r>
      </w:ins>
      <w:proofErr w:type="spellEnd"/>
      <w:r w:rsidRPr="00C96962">
        <w:t xml:space="preserve">, PHREEQC, PHAST, FEFLOW, </w:t>
      </w:r>
      <w:del w:id="7" w:author="Parkhurst, David L." w:date="2015-01-13T11:55:00Z">
        <w:r w:rsidRPr="00C96962" w:rsidDel="008E2837">
          <w:delText xml:space="preserve">modelling, </w:delText>
        </w:r>
      </w:del>
      <w:r w:rsidRPr="00C96962">
        <w:t xml:space="preserve">reaction engine, parallelization, </w:t>
      </w:r>
      <w:del w:id="8" w:author="gpcurtis" w:date="2015-01-06T08:04:00Z">
        <w:r w:rsidRPr="00C96962" w:rsidDel="00B53631">
          <w:delText xml:space="preserve">component </w:delText>
        </w:r>
      </w:del>
      <w:ins w:id="9" w:author="gpcurtis" w:date="2015-01-06T08:04:00Z">
        <w:r w:rsidR="00B53631">
          <w:t xml:space="preserve">contaminant </w:t>
        </w:r>
      </w:ins>
      <w:r w:rsidRPr="00C96962">
        <w:t>transport</w:t>
      </w:r>
      <w:proofErr w:type="gramStart"/>
      <w:r w:rsidRPr="00C96962">
        <w:t xml:space="preserve">, </w:t>
      </w:r>
      <w:proofErr w:type="gramEnd"/>
      <w:del w:id="10" w:author="gpcurtis" w:date="2015-01-06T08:04:00Z">
        <w:r w:rsidRPr="00C96962" w:rsidDel="00B53631">
          <w:delText>species transport</w:delText>
        </w:r>
      </w:del>
      <w:r w:rsidRPr="00C96962">
        <w:t xml:space="preserve">, </w:t>
      </w:r>
      <w:proofErr w:type="spellStart"/>
      <w:r w:rsidR="00DF7F68">
        <w:t>MoMaS</w:t>
      </w:r>
      <w:proofErr w:type="spellEnd"/>
      <w:r w:rsidR="00DF7F68">
        <w:t xml:space="preserve"> </w:t>
      </w:r>
      <w:r w:rsidR="0089747E">
        <w:t xml:space="preserve">reactive transport </w:t>
      </w:r>
      <w:r w:rsidR="00DF7F68">
        <w:t>benchmark</w:t>
      </w:r>
    </w:p>
    <w:p w14:paraId="75FC2DFE" w14:textId="77777777" w:rsidR="00FB3882" w:rsidRPr="00C96962" w:rsidRDefault="00FB3882" w:rsidP="00FB3882">
      <w:pPr>
        <w:pStyle w:val="Heading1"/>
      </w:pPr>
      <w:r w:rsidRPr="00C96962">
        <w:t>Introduction</w:t>
      </w:r>
    </w:p>
    <w:p w14:paraId="667D614E" w14:textId="7204454F"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 </w:t>
      </w:r>
      <w:r w:rsidR="00CE5A14">
        <w:rPr>
          <w:szCs w:val="24"/>
        </w:rPr>
        <w:fldChar w:fldCharType="begin"/>
      </w:r>
      <w:r w:rsidR="00ED3E38">
        <w:rPr>
          <w:szCs w:val="24"/>
        </w:rP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rsidR="00CE5A14">
        <w:rPr>
          <w:szCs w:val="24"/>
        </w:rPr>
        <w:fldChar w:fldCharType="separate"/>
      </w:r>
      <w:r w:rsidR="00ED3E38" w:rsidRPr="00ED3E38">
        <w:rPr>
          <w:szCs w:val="24"/>
        </w:rPr>
        <w:t>[1–9]</w:t>
      </w:r>
      <w:r w:rsidR="00CE5A14">
        <w:rPr>
          <w:szCs w:val="24"/>
        </w:rPr>
        <w:fldChar w:fldCharType="end"/>
      </w:r>
      <w:r w:rsidRPr="00ED3E38">
        <w:rPr>
          <w:lang w:val="en-US"/>
        </w:rPr>
        <w:t xml:space="preserve">. </w:t>
      </w:r>
      <w:r w:rsidRPr="00C96962">
        <w:rPr>
          <w:lang w:val="en-US"/>
        </w:rPr>
        <w:t xml:space="preserve">Governmental agencies are </w:t>
      </w:r>
      <w:commentRangeStart w:id="11"/>
      <w:commentRangeStart w:id="12"/>
      <w:r w:rsidRPr="00C96962">
        <w:rPr>
          <w:lang w:val="en-US"/>
        </w:rPr>
        <w:t>taking</w:t>
      </w:r>
      <w:commentRangeEnd w:id="11"/>
      <w:commentRangeEnd w:id="12"/>
      <w:r w:rsidR="00B53631">
        <w:rPr>
          <w:rStyle w:val="CommentReference"/>
          <w:rFonts w:eastAsiaTheme="minorHAnsi" w:cstheme="minorBidi"/>
          <w:lang w:val="en-US" w:eastAsia="en-US"/>
        </w:rPr>
        <w:commentReference w:id="11"/>
      </w:r>
      <w:r w:rsidR="007D0C38">
        <w:rPr>
          <w:rStyle w:val="CommentReference"/>
          <w:rFonts w:eastAsiaTheme="minorHAnsi" w:cstheme="minorBidi"/>
          <w:lang w:val="en-US" w:eastAsia="en-US"/>
        </w:rPr>
        <w:commentReference w:id="12"/>
      </w:r>
      <w:r w:rsidRPr="00C96962">
        <w:rPr>
          <w:lang w:val="en-US"/>
        </w:rPr>
        <w:t xml:space="preserve"> great efforts to manage radioactive waste and to assess the risks of different disposal schemes. </w:t>
      </w:r>
      <w:r w:rsidR="00997A97">
        <w:rPr>
          <w:lang w:val="en-US"/>
        </w:rPr>
        <w:t>Reactive transport</w:t>
      </w:r>
      <w:r w:rsidRPr="00C96962">
        <w:rPr>
          <w:lang w:val="en-US"/>
        </w:rPr>
        <w:t xml:space="preserve"> modelling is 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r w:rsidR="007C3D67">
        <w:rPr>
          <w:lang w:val="en-US"/>
        </w:rPr>
        <w:t>simulate near-field processes</w:t>
      </w:r>
      <w:r w:rsidR="0053599F">
        <w:rPr>
          <w:lang w:val="en-US"/>
        </w:rPr>
        <w:t xml:space="preserve">, which </w:t>
      </w:r>
      <w:proofErr w:type="gramStart"/>
      <w:r w:rsidR="0053599F">
        <w:rPr>
          <w:lang w:val="en-US"/>
        </w:rPr>
        <w:t>are</w:t>
      </w:r>
      <w:r w:rsidR="007C3D67">
        <w:rPr>
          <w:lang w:val="en-US"/>
        </w:rPr>
        <w:t xml:space="preserve"> </w:t>
      </w:r>
      <w:r w:rsidR="00674D1B">
        <w:rPr>
          <w:lang w:val="en-US"/>
        </w:rPr>
        <w:t>used</w:t>
      </w:r>
      <w:proofErr w:type="gramEnd"/>
      <w:r w:rsidR="00674D1B">
        <w:rPr>
          <w:lang w:val="en-US"/>
        </w:rPr>
        <w:t xml:space="preserve"> </w:t>
      </w:r>
      <w:r w:rsidR="007C3D67">
        <w:rPr>
          <w:lang w:val="en-US"/>
        </w:rPr>
        <w:t xml:space="preserve">to </w:t>
      </w:r>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F4CB12E" w:rsidR="00FB3882" w:rsidRPr="00C96962" w:rsidRDefault="00FB3882" w:rsidP="00FB3882">
      <w:pPr>
        <w:pStyle w:val="Text"/>
        <w:rPr>
          <w:lang w:val="en-US"/>
        </w:rPr>
      </w:pPr>
      <w:r w:rsidRPr="00C96962">
        <w:rPr>
          <w:lang w:val="en-US"/>
        </w:rPr>
        <w:lastRenderedPageBreak/>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 xml:space="preserve">term effects of geothermal energy usage </w:t>
      </w:r>
      <w:r w:rsidR="00CE5A14">
        <w:rPr>
          <w:szCs w:val="24"/>
        </w:rPr>
        <w:fldChar w:fldCharType="begin"/>
      </w:r>
      <w:r w:rsidR="00ED3E38">
        <w:rPr>
          <w:szCs w:val="24"/>
        </w:rP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C."}],"issued":{"date-parts":[["1985"]]}},"label":"page"},{"id":7559,"uris":["http://zotero.org/users/1809694/items/CMWCZZUB"],"uri":["http://zotero.org/users/1809694/items/CMWCZZUB"],"itemData":{"id":7559,"type":"paper-conference","title":"Hydrogeochemical Modeling of Deep Formation Water Applied to Geothermal Energy Production","container-title":"Proceedings of the Fourteenth International Symposium on Water-Rock Interaction, WRI 14","page":"97-100","volume":"7","URL":"http://www.sciencedirect.com/science/article/pii/S1878522013000878","DOI":"10.1016/j.proeps.2013.03.006","author":[{"family":"Bozau","given":"Elke"},{"family":"van Berk","given":"Wolfgang"}],"issued":{"date-parts":[["2013"]]}},"label":"page"}],"schema":"https://github.com/citation-style-language/schema/raw/master/csl-citation.json"} </w:instrText>
      </w:r>
      <w:r w:rsidR="00CE5A14">
        <w:rPr>
          <w:szCs w:val="24"/>
        </w:rPr>
        <w:fldChar w:fldCharType="separate"/>
      </w:r>
      <w:r w:rsidR="00ED3E38" w:rsidRPr="00ED3E38">
        <w:rPr>
          <w:szCs w:val="24"/>
        </w:rPr>
        <w:t>[10–13]</w:t>
      </w:r>
      <w:r w:rsidR="00CE5A14">
        <w:rPr>
          <w:szCs w:val="24"/>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r w:rsidR="0053599F">
        <w:rPr>
          <w:lang w:val="en-US"/>
        </w:rPr>
        <w:t>,</w:t>
      </w:r>
      <w:r w:rsidRPr="00C96962">
        <w:rPr>
          <w:lang w:val="en-US"/>
        </w:rPr>
        <w:t xml:space="preserve"> and design rehabilitation</w:t>
      </w:r>
      <w:r w:rsidR="00997A97">
        <w:rPr>
          <w:lang w:val="en-US"/>
        </w:rPr>
        <w:t xml:space="preserve"> schemes</w:t>
      </w:r>
      <w:r w:rsidRPr="00C96962">
        <w:rPr>
          <w:lang w:val="en-US"/>
        </w:rPr>
        <w:t xml:space="preserve"> </w:t>
      </w:r>
      <w:r w:rsidR="00CE5A14">
        <w:rPr>
          <w:szCs w:val="24"/>
        </w:rPr>
        <w:fldChar w:fldCharType="begin"/>
      </w:r>
      <w:r w:rsidR="00ED3E38">
        <w:rPr>
          <w:szCs w:val="24"/>
        </w:rP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rsidR="00CE5A14">
        <w:rPr>
          <w:szCs w:val="24"/>
        </w:rPr>
        <w:fldChar w:fldCharType="separate"/>
      </w:r>
      <w:r w:rsidR="00ED3E38" w:rsidRPr="00ED3E38">
        <w:rPr>
          <w:szCs w:val="24"/>
        </w:rPr>
        <w:t>[14–18]</w:t>
      </w:r>
      <w:r w:rsidR="00CE5A14">
        <w:rPr>
          <w:szCs w:val="24"/>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 </w:t>
      </w:r>
      <w:r w:rsidR="00CE5A14">
        <w:rPr>
          <w:szCs w:val="24"/>
        </w:rPr>
        <w:fldChar w:fldCharType="begin"/>
      </w:r>
      <w:r w:rsidR="00ED3E38">
        <w:rPr>
          <w:szCs w:val="24"/>
        </w:rPr>
        <w:instrText xml:space="preserve"> ADDIN ZOTERO_ITEM CSL_CITATION {"citationID":"1g0nn820fj","properties":{"formattedCitation":"{\\rtf [19\\uc0\\u8211{}24]}","plainCitation":"[19–24]"},"citationItems":[{"id":7921,"uris":["http://zotero.org/users/1809694/items/KXQU2ATJ"],"uri":["http://zotero.org/users/1809694/items/KXQU2ATJ"],"itemData":{"id":7921,"type":"paper-conference","title":"Reactive Transport Modeling to Address the Issue of CO2 Geological Sequestration","container-title":"Proceedings of the Fourteenth International Symposium on Water-Rock Interaction, WRI 14","page":"912-915","volume":"7","URL":"http://www.sciencedirect.com/science/article/pii/S1878522013002348","DOI":"10.1016/j.proeps.2013.03.153","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rsidR="00CE5A14">
        <w:rPr>
          <w:szCs w:val="24"/>
        </w:rPr>
        <w:fldChar w:fldCharType="separate"/>
      </w:r>
      <w:r w:rsidR="00ED3E38" w:rsidRPr="00ED3E38">
        <w:rPr>
          <w:szCs w:val="24"/>
        </w:rPr>
        <w:t>[19–24]</w:t>
      </w:r>
      <w:r w:rsidR="00CE5A14">
        <w:rPr>
          <w:szCs w:val="24"/>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 xml:space="preserve">flow and transport in combination with reaction processes, and couplings of existing transport simulators with established geochemistry packages have become increasingly popular </w:t>
      </w:r>
      <w:r w:rsidR="00CE5A14">
        <w:fldChar w:fldCharType="begin"/>
      </w:r>
      <w:r w:rsidR="00ED3E38">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rsidR="00CE5A14">
        <w:fldChar w:fldCharType="separate"/>
      </w:r>
      <w:r w:rsidR="00ED3E38" w:rsidRPr="00ED3E38">
        <w:t>[25,26]</w:t>
      </w:r>
      <w:r w:rsidR="00CE5A14">
        <w:fldChar w:fldCharType="end"/>
      </w:r>
      <w:r w:rsidRPr="00C96962">
        <w:rPr>
          <w:lang w:val="en-US"/>
        </w:rPr>
        <w:t xml:space="preserve"> as the means to provide these simulation capabilities.</w:t>
      </w:r>
    </w:p>
    <w:p w14:paraId="053C1953" w14:textId="4560B92D" w:rsidR="00FB3882" w:rsidRPr="00C96962" w:rsidRDefault="00FB3882" w:rsidP="00FB3882">
      <w:pPr>
        <w:pStyle w:val="Text"/>
        <w:rPr>
          <w:lang w:val="en-US"/>
        </w:rPr>
      </w:pPr>
      <w:r w:rsidRPr="00C96962">
        <w:rPr>
          <w:lang w:val="en-US"/>
        </w:rPr>
        <w:t xml:space="preserve">With the release of </w:t>
      </w:r>
      <w:proofErr w:type="spellStart"/>
      <w:r w:rsidRPr="00C96962">
        <w:rPr>
          <w:lang w:val="en-US"/>
        </w:rPr>
        <w:t>IPhreeqc</w:t>
      </w:r>
      <w:proofErr w:type="spellEnd"/>
      <w:r w:rsidR="00FA2B56" w:rsidRPr="00C96962">
        <w:rPr>
          <w:lang w:val="en-US"/>
        </w:rPr>
        <w:t xml:space="preserve"> </w:t>
      </w:r>
      <w:r w:rsidR="00CE5A14">
        <w:fldChar w:fldCharType="begin"/>
      </w:r>
      <w:r w:rsidR="00ED3E38">
        <w:instrText xml:space="preserve"> ADDIN ZOTERO_ITEM CSL_CITATION {"citationID":"erB9gcO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w:t>
      </w:r>
      <w:commentRangeStart w:id="13"/>
      <w:commentRangeStart w:id="14"/>
      <w:r w:rsidRPr="00C96962">
        <w:rPr>
          <w:lang w:val="en-US"/>
        </w:rPr>
        <w:t>a</w:t>
      </w:r>
      <w:commentRangeEnd w:id="13"/>
      <w:r w:rsidR="00B53631">
        <w:rPr>
          <w:rStyle w:val="CommentReference"/>
          <w:rFonts w:eastAsiaTheme="minorHAnsi" w:cstheme="minorBidi"/>
          <w:lang w:val="en-US" w:eastAsia="en-US"/>
        </w:rPr>
        <w:commentReference w:id="13"/>
      </w:r>
      <w:commentRangeEnd w:id="14"/>
      <w:r w:rsidR="007D0C38">
        <w:rPr>
          <w:rStyle w:val="CommentReference"/>
          <w:rFonts w:eastAsiaTheme="minorHAnsi" w:cstheme="minorBidi"/>
          <w:lang w:val="en-US" w:eastAsia="en-US"/>
        </w:rPr>
        <w:commentReference w:id="14"/>
      </w:r>
      <w:r w:rsidRPr="00C96962">
        <w:rPr>
          <w:lang w:val="en-US"/>
        </w:rPr>
        <w:t xml:space="preserve"> general purpose application programming interface (API) for the geochemical modelling framework PHREEQC </w:t>
      </w:r>
      <w:del w:id="15" w:author="Parkhurst, David L." w:date="2015-01-13T11:59:00Z">
        <w:r w:rsidR="00CE5A14" w:rsidDel="008E2837">
          <w:fldChar w:fldCharType="begin"/>
        </w:r>
        <w:r w:rsidR="00ED3E38" w:rsidDel="008E2837">
          <w:del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delInstrText>
        </w:r>
        <w:r w:rsidR="00CE5A14" w:rsidDel="008E2837">
          <w:fldChar w:fldCharType="separate"/>
        </w:r>
        <w:r w:rsidR="00ED3E38" w:rsidRPr="00ED3E38" w:rsidDel="008E2837">
          <w:delText>[28]</w:delText>
        </w:r>
        <w:r w:rsidR="00CE5A14" w:rsidDel="008E2837">
          <w:fldChar w:fldCharType="end"/>
        </w:r>
        <w:r w:rsidR="00674D1B" w:rsidDel="008E2837">
          <w:delText xml:space="preserve">, </w:delText>
        </w:r>
      </w:del>
      <w:ins w:id="16" w:author="Parkhurst, David L." w:date="2015-01-13T11:59:00Z">
        <w:r w:rsidR="008E2837">
          <w:fldChar w:fldCharType="begin"/>
        </w:r>
        <w:r w:rsidR="008E2837">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rsidR="008E2837">
          <w:fldChar w:fldCharType="separate"/>
        </w:r>
        <w:r w:rsidR="008E2837" w:rsidRPr="00ED3E38">
          <w:t>[28]</w:t>
        </w:r>
        <w:r w:rsidR="008E2837">
          <w:fldChar w:fldCharType="end"/>
        </w:r>
        <w:r w:rsidR="008E2837">
          <w:t>—</w:t>
        </w:r>
      </w:ins>
      <w:r w:rsidRPr="00C96962">
        <w:rPr>
          <w:lang w:val="en-US"/>
        </w:rPr>
        <w:t xml:space="preserve">the necessary functionality to use PHREEQC as a reaction engine for transport simulators became available. Since its release, </w:t>
      </w:r>
      <w:proofErr w:type="spellStart"/>
      <w:r w:rsidRPr="00C96962">
        <w:rPr>
          <w:lang w:val="en-US"/>
        </w:rPr>
        <w:t>IPhreeqc</w:t>
      </w:r>
      <w:proofErr w:type="spellEnd"/>
      <w:r w:rsidRPr="00C96962">
        <w:rPr>
          <w:lang w:val="en-US"/>
        </w:rPr>
        <w:t xml:space="preserve"> </w:t>
      </w:r>
      <w:proofErr w:type="gramStart"/>
      <w:r w:rsidRPr="00C96962">
        <w:rPr>
          <w:lang w:val="en-US"/>
        </w:rPr>
        <w:t>has been coupled</w:t>
      </w:r>
      <w:proofErr w:type="gramEnd"/>
      <w:r w:rsidRPr="00C96962">
        <w:rPr>
          <w:lang w:val="en-US"/>
        </w:rPr>
        <w:t xml:space="preserve"> to numerous transport codes in a wide variety of contexts. </w:t>
      </w:r>
      <w:proofErr w:type="spellStart"/>
      <w:r w:rsidRPr="00C96962">
        <w:rPr>
          <w:lang w:val="en-US"/>
        </w:rPr>
        <w:t>Wissmeier</w:t>
      </w:r>
      <w:proofErr w:type="spellEnd"/>
      <w:r w:rsidRPr="00C96962">
        <w:rPr>
          <w:lang w:val="en-US"/>
        </w:rPr>
        <w:t xml:space="preserve"> and Barry </w:t>
      </w:r>
      <w:r w:rsidR="00CE5A14">
        <w:fldChar w:fldCharType="begin"/>
      </w:r>
      <w:r w:rsidR="00ED3E38">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rsidR="00CE5A14">
        <w:fldChar w:fldCharType="separate"/>
      </w:r>
      <w:r w:rsidR="00ED3E38" w:rsidRPr="00ED3E38">
        <w:t>[29]</w:t>
      </w:r>
      <w:r w:rsidR="00CE5A14">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Pr="00C96962">
        <w:rPr>
          <w:lang w:val="en-US"/>
        </w:rPr>
        <w:t xml:space="preserve">, </w:t>
      </w:r>
      <w:proofErr w:type="spellStart"/>
      <w:r w:rsidRPr="00C96962">
        <w:rPr>
          <w:lang w:val="en-US"/>
        </w:rPr>
        <w:t>Nardi</w:t>
      </w:r>
      <w:proofErr w:type="spellEnd"/>
      <w:r w:rsidRPr="00C96962">
        <w:rPr>
          <w:lang w:val="en-US"/>
        </w:rPr>
        <w:t xml:space="preserve"> et al. </w:t>
      </w:r>
      <w:r w:rsidR="00CE5A14">
        <w:fldChar w:fldCharType="begin"/>
      </w:r>
      <w:r w:rsidR="00ED3E38">
        <w:instrText xml:space="preserve"> ADDIN ZOTERO_ITEM CSL_CITATION {"citationID":"hMxe7f4l","properties":{"formattedCitation":"[30]","plainCitation":"[30]"},"citationItems":[{"id":21,"uris":["http://zotero.org/users/1809694/items/FF2DP8BB"],"uri":["http://zotero.org/users/1809694/items/FF2DP8BB"],"itemData":{"id":21,"type":"article-journal","title":"Interface COMSOL-PHREEQC (iCP), an efficient numerical framework for the solution of coupled multiphysics and geochemistry","container-title":"Computers &amp; Geosciences","page":"10-21","volume":"69","issue":"0","abstract":"Abstract\nThis paper presents the development, verification and application of an efficient interface, denoted as iCP, which couples two standalone simulation programs: the general purpose Finite Element framework COMSOL Multiphysics® and the geochemical simulator PHREEQC. The main goal of the interface is to maximize the synergies between the aforementioned codes, providing a numerical platform that can efficiently simulate a wide number of multiphysics problems coupled with geochemistry. iCP is written in Java and uses the IPhreeqc C++ dynamic library and the COMSOL Java-API. Given the large computational requirements of the aforementioned coupled models, special emphasis has been placed on numerical robustness and efficiency. To this end, the geochemical reactions are solved in parallel by balancing the computational load over multiple threads. First, a benchmark exercise is used to test the reliability of iCP regarding flow and reactive transport. Then, a large scale thermo-hydro-chemical (THC) problem is solved to show the code capabilities. The results of the verification exercise are successfully compared with those obtained using PHREEQC and the application case demonstrates the scalability of a large scale model, at least up to 32 threads.","DOI":"10.1016/j.cageo.2014.04.011","ISSN":"0098-3004","journalAbbreviation":"Computers &amp; Geosciences","author":[{"family":"Nardi","given":"Albert"},{"family":"Idiart","given":"Andrés"},{"family":"Trinchero","given":"Paolo"},{"family":"de Vries","given":"Luis Manuel"},{"family":"Molinero","given":"Jorge"}],"issued":{"date-parts":[["2014",8]]}}}],"schema":"https://github.com/citation-style-language/schema/raw/master/csl-citation.json"} </w:instrText>
      </w:r>
      <w:r w:rsidR="00CE5A14">
        <w:fldChar w:fldCharType="separate"/>
      </w:r>
      <w:r w:rsidR="00ED3E38" w:rsidRPr="00ED3E38">
        <w:t>[30]</w:t>
      </w:r>
      <w:r w:rsidR="00CE5A14">
        <w:fldChar w:fldCharType="end"/>
      </w:r>
      <w:r w:rsidR="0035277F" w:rsidRPr="00C96962">
        <w:rPr>
          <w:lang w:val="en-US"/>
        </w:rPr>
        <w:t xml:space="preserve"> </w:t>
      </w:r>
      <w:r w:rsidRPr="00C96962">
        <w:rPr>
          <w:lang w:val="en-US"/>
        </w:rPr>
        <w:t>have published another COMSOL</w:t>
      </w:r>
      <w:r w:rsidR="00F970E5">
        <w:rPr>
          <w:lang w:val="en-US"/>
        </w:rPr>
        <w:noBreakHyphen/>
      </w:r>
      <w:proofErr w:type="spellStart"/>
      <w:r w:rsidRPr="00C96962">
        <w:rPr>
          <w:lang w:val="en-US"/>
        </w:rPr>
        <w:t>IPhreeqc</w:t>
      </w:r>
      <w:proofErr w:type="spellEnd"/>
      <w:r w:rsidRPr="00C96962">
        <w:rPr>
          <w:lang w:val="en-US"/>
        </w:rPr>
        <w:t xml:space="preserve"> coupling. The free environmental flow</w:t>
      </w:r>
      <w:r w:rsidR="00F970E5">
        <w:rPr>
          <w:lang w:val="en-US"/>
        </w:rPr>
        <w:noBreakHyphen/>
      </w:r>
      <w:r w:rsidRPr="00C96962">
        <w:rPr>
          <w:lang w:val="en-US"/>
        </w:rPr>
        <w:t xml:space="preserve"> and transport</w:t>
      </w:r>
      <w:r w:rsidR="00F970E5">
        <w:rPr>
          <w:lang w:val="en-US"/>
        </w:rPr>
        <w:noBreakHyphen/>
      </w:r>
      <w:r w:rsidRPr="00C96962">
        <w:rPr>
          <w:lang w:val="en-US"/>
        </w:rPr>
        <w:t xml:space="preserve">modelling platform </w:t>
      </w:r>
      <w:proofErr w:type="spellStart"/>
      <w:r w:rsidRPr="00C96962">
        <w:rPr>
          <w:lang w:val="en-US"/>
        </w:rPr>
        <w:t>OpenGeoSys</w:t>
      </w:r>
      <w:proofErr w:type="spellEnd"/>
      <w:r w:rsidRPr="00C96962">
        <w:rPr>
          <w:lang w:val="en-US"/>
        </w:rPr>
        <w:t xml:space="preserve"> </w:t>
      </w:r>
      <w:r w:rsidR="00CE5A14">
        <w:fldChar w:fldCharType="begin"/>
      </w:r>
      <w:r w:rsidR="00ED3E38">
        <w:instrText xml:space="preserve"> ADDIN ZOTERO_ITEM CSL_CITATION {"citationID":"K5CyqDP7","properties":{"formattedCitation":"[31]","plainCitation":"[31]"},"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rsidR="00CE5A14">
        <w:fldChar w:fldCharType="separate"/>
      </w:r>
      <w:r w:rsidR="00ED3E38" w:rsidRPr="00ED3E38">
        <w:t>[31]</w:t>
      </w:r>
      <w:r w:rsidR="00CE5A14">
        <w:fldChar w:fldCharType="end"/>
      </w:r>
      <w:r w:rsidRPr="00C96962">
        <w:rPr>
          <w:lang w:val="en-US"/>
        </w:rPr>
        <w:t xml:space="preserve"> has an interface to </w:t>
      </w:r>
      <w:proofErr w:type="spellStart"/>
      <w:r w:rsidRPr="00C96962">
        <w:rPr>
          <w:lang w:val="en-US"/>
        </w:rPr>
        <w:t>IPhreeqc</w:t>
      </w:r>
      <w:proofErr w:type="spellEnd"/>
      <w:r w:rsidRPr="00C96962">
        <w:rPr>
          <w:lang w:val="en-US"/>
        </w:rPr>
        <w:t xml:space="preserve"> for coupled thermo</w:t>
      </w:r>
      <w:r w:rsidR="00F970E5">
        <w:rPr>
          <w:lang w:val="en-US"/>
        </w:rPr>
        <w:noBreakHyphen/>
      </w:r>
      <w:r w:rsidRPr="00C96962">
        <w:rPr>
          <w:lang w:val="en-US"/>
        </w:rPr>
        <w:t>hydro</w:t>
      </w:r>
      <w:r w:rsidR="00F970E5">
        <w:rPr>
          <w:lang w:val="en-US"/>
        </w:rPr>
        <w:noBreakHyphen/>
      </w:r>
      <w:r w:rsidRPr="00C96962">
        <w:rPr>
          <w:lang w:val="en-US"/>
        </w:rPr>
        <w:t>mechanical</w:t>
      </w:r>
      <w:r w:rsidR="00F970E5">
        <w:rPr>
          <w:lang w:val="en-US"/>
        </w:rPr>
        <w:noBreakHyphen/>
      </w:r>
      <w:r w:rsidRPr="00C96962">
        <w:rPr>
          <w:lang w:val="en-US"/>
        </w:rPr>
        <w:t xml:space="preserve">chemical (THMC) simulations. Specialized tools </w:t>
      </w:r>
      <w:r w:rsidR="007C3D67" w:rsidRPr="00C96962">
        <w:rPr>
          <w:lang w:val="en-US"/>
        </w:rPr>
        <w:t xml:space="preserve">using </w:t>
      </w:r>
      <w:proofErr w:type="spellStart"/>
      <w:r w:rsidR="007C3D67" w:rsidRPr="00C96962">
        <w:rPr>
          <w:lang w:val="en-US"/>
        </w:rPr>
        <w:lastRenderedPageBreak/>
        <w:t>IPhreeqc</w:t>
      </w:r>
      <w:proofErr w:type="spellEnd"/>
      <w:r w:rsidR="007C3D67" w:rsidRPr="00C96962">
        <w:rPr>
          <w:lang w:val="en-US"/>
        </w:rPr>
        <w:t xml:space="preserve"> </w:t>
      </w:r>
      <w:r w:rsidRPr="00C96962">
        <w:rPr>
          <w:lang w:val="en-US"/>
        </w:rPr>
        <w:t xml:space="preserve">have been developed by Takahashi and Ishida </w:t>
      </w:r>
      <w:r w:rsidR="00CE5A14">
        <w:fldChar w:fldCharType="begin"/>
      </w:r>
      <w:r w:rsidR="00ED3E38">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rsidR="00CE5A14">
        <w:fldChar w:fldCharType="separate"/>
      </w:r>
      <w:r w:rsidR="00ED3E38" w:rsidRPr="00ED3E38">
        <w:t>[32]</w:t>
      </w:r>
      <w:r w:rsidR="00CE5A14">
        <w:fldChar w:fldCharType="end"/>
      </w:r>
      <w:r w:rsidRPr="00C96962">
        <w:rPr>
          <w:lang w:val="en-US"/>
        </w:rPr>
        <w:t xml:space="preserve"> for </w:t>
      </w:r>
      <w:proofErr w:type="spellStart"/>
      <w:r w:rsidRPr="00C96962">
        <w:rPr>
          <w:lang w:val="en-US"/>
        </w:rPr>
        <w:t>cementitious</w:t>
      </w:r>
      <w:proofErr w:type="spellEnd"/>
      <w:r w:rsidRPr="00C96962">
        <w:rPr>
          <w:lang w:val="en-US"/>
        </w:rPr>
        <w:t xml:space="preserve"> materials and Huber et al. </w:t>
      </w:r>
      <w:r w:rsidR="00CE5A14">
        <w:fldChar w:fldCharType="begin"/>
      </w:r>
      <w:r w:rsidR="00ED3E38">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rsidR="00CE5A14">
        <w:fldChar w:fldCharType="separate"/>
      </w:r>
      <w:r w:rsidR="00ED3E38" w:rsidRPr="00ED3E38">
        <w:t>[33]</w:t>
      </w:r>
      <w:r w:rsidR="00CE5A14">
        <w:fldChar w:fldCharType="end"/>
      </w:r>
      <w:r w:rsidRPr="00C96962">
        <w:rPr>
          <w:lang w:val="en-US"/>
        </w:rPr>
        <w:t xml:space="preserve"> for the paper</w:t>
      </w:r>
      <w:r w:rsidR="00745C3C">
        <w:rPr>
          <w:lang w:val="en-US"/>
        </w:rPr>
        <w:t>-</w:t>
      </w:r>
      <w:r w:rsidRPr="00C96962">
        <w:rPr>
          <w:lang w:val="en-US"/>
        </w:rPr>
        <w:t xml:space="preserve">making process. More recently, Patel et al. </w:t>
      </w:r>
      <w:r w:rsidR="00CE5A14">
        <w:fldChar w:fldCharType="begin"/>
      </w:r>
      <w:r w:rsidR="00ED3E38">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rsidR="00CE5A14">
        <w:fldChar w:fldCharType="separate"/>
      </w:r>
      <w:r w:rsidR="00ED3E38" w:rsidRPr="00ED3E38">
        <w:t>[34]</w:t>
      </w:r>
      <w:r w:rsidR="00CE5A14">
        <w:fldChar w:fldCharType="end"/>
      </w:r>
      <w:r w:rsidRPr="00C96962">
        <w:rPr>
          <w:lang w:val="en-US"/>
        </w:rPr>
        <w:t xml:space="preserve"> implemented </w:t>
      </w:r>
      <w:proofErr w:type="spellStart"/>
      <w:r w:rsidRPr="00C96962">
        <w:rPr>
          <w:lang w:val="en-US"/>
        </w:rPr>
        <w:t>IPhreeqc</w:t>
      </w:r>
      <w:proofErr w:type="spellEnd"/>
      <w:r w:rsidRPr="00C96962">
        <w:rPr>
          <w:lang w:val="en-US"/>
        </w:rPr>
        <w:t xml:space="preserve"> as reaction engine for pore</w:t>
      </w:r>
      <w:r w:rsidR="00F970E5">
        <w:rPr>
          <w:lang w:val="en-US"/>
        </w:rPr>
        <w:noBreakHyphen/>
      </w:r>
      <w:r w:rsidRPr="00C96962">
        <w:rPr>
          <w:lang w:val="en-US"/>
        </w:rPr>
        <w:t>scale multicomponent react</w:t>
      </w:r>
      <w:r w:rsidR="00F970E5">
        <w:rPr>
          <w:lang w:val="en-US"/>
        </w:rPr>
        <w:t xml:space="preserve">ive transport </w:t>
      </w:r>
      <w:r w:rsidR="007C3D67">
        <w:rPr>
          <w:lang w:val="en-US"/>
        </w:rPr>
        <w:t xml:space="preserve">that used </w:t>
      </w:r>
      <w:r w:rsidR="00F970E5">
        <w:rPr>
          <w:lang w:val="en-US"/>
        </w:rPr>
        <w:t>a L</w:t>
      </w:r>
      <w:r w:rsidRPr="00C96962">
        <w:rPr>
          <w:lang w:val="en-US"/>
        </w:rPr>
        <w:t>attice</w:t>
      </w:r>
      <w:r w:rsidR="00F970E5">
        <w:rPr>
          <w:lang w:val="en-US"/>
        </w:rPr>
        <w:noBreakHyphen/>
      </w:r>
      <w:r w:rsidRPr="00C96962">
        <w:rPr>
          <w:lang w:val="en-US"/>
        </w:rPr>
        <w:t>Boltzmann approach. This non</w:t>
      </w:r>
      <w:r w:rsidR="00F970E5">
        <w:rPr>
          <w:lang w:val="en-US"/>
        </w:rPr>
        <w:noBreakHyphen/>
      </w:r>
      <w:r w:rsidRPr="00C96962">
        <w:rPr>
          <w:lang w:val="en-US"/>
        </w:rPr>
        <w:t>comprehensive list indicates scientific and industrial interest in using PHREEQC as reaction module.</w:t>
      </w:r>
    </w:p>
    <w:p w14:paraId="528A2E3A" w14:textId="6D62B77D" w:rsidR="00FB3882" w:rsidRPr="00C96962" w:rsidRDefault="00FB3882" w:rsidP="00FB3882">
      <w:pPr>
        <w:pStyle w:val="Text"/>
        <w:rPr>
          <w:b/>
          <w:lang w:val="en-US"/>
        </w:rPr>
      </w:pPr>
      <w:r w:rsidRPr="00C96962">
        <w:rPr>
          <w:lang w:val="en-US"/>
        </w:rPr>
        <w:t xml:space="preserve">However, </w:t>
      </w:r>
      <w:proofErr w:type="spellStart"/>
      <w:r w:rsidRPr="00C96962">
        <w:rPr>
          <w:lang w:val="en-US"/>
        </w:rPr>
        <w:t>IPhreeqc</w:t>
      </w:r>
      <w:proofErr w:type="spellEnd"/>
      <w:r w:rsidRPr="00C96962">
        <w:rPr>
          <w:lang w:val="en-US"/>
        </w:rPr>
        <w:t xml:space="preserve"> </w:t>
      </w:r>
      <w:r w:rsidR="007C3D67">
        <w:rPr>
          <w:lang w:val="en-US"/>
        </w:rPr>
        <w:t>has limitations</w:t>
      </w:r>
      <w:r w:rsidRPr="00C96962">
        <w:rPr>
          <w:lang w:val="en-US"/>
        </w:rPr>
        <w:t xml:space="preserve"> for couplings with transport simulators. Its API provide</w:t>
      </w:r>
      <w:r w:rsidR="007C3D67">
        <w:rPr>
          <w:lang w:val="en-US"/>
        </w:rPr>
        <w:t>s</w:t>
      </w:r>
      <w:r w:rsidRPr="00C96962">
        <w:rPr>
          <w:lang w:val="en-US"/>
        </w:rPr>
        <w:t xml:space="preserve"> access to all of PHREEQC’s reaction capabilities by reading and interpreting PHREEQC script commands from input strings or files. </w:t>
      </w:r>
      <w:commentRangeStart w:id="17"/>
      <w:commentRangeStart w:id="18"/>
      <w:del w:id="19" w:author="Parkhurst, David L." w:date="2015-01-13T12:13:00Z">
        <w:r w:rsidRPr="00C96962" w:rsidDel="008644EA">
          <w:rPr>
            <w:lang w:val="en-US"/>
          </w:rPr>
          <w:delText>Albeit retaining flexibility</w:delText>
        </w:r>
        <w:commentRangeEnd w:id="17"/>
        <w:r w:rsidR="00B53631" w:rsidDel="008644EA">
          <w:rPr>
            <w:rStyle w:val="CommentReference"/>
            <w:rFonts w:eastAsiaTheme="minorHAnsi" w:cstheme="minorBidi"/>
            <w:lang w:val="en-US" w:eastAsia="en-US"/>
          </w:rPr>
          <w:commentReference w:id="17"/>
        </w:r>
      </w:del>
      <w:commentRangeEnd w:id="18"/>
      <w:r w:rsidR="007D0C38">
        <w:rPr>
          <w:rStyle w:val="CommentReference"/>
          <w:rFonts w:eastAsiaTheme="minorHAnsi" w:cstheme="minorBidi"/>
          <w:lang w:val="en-US" w:eastAsia="en-US"/>
        </w:rPr>
        <w:commentReference w:id="18"/>
      </w:r>
      <w:del w:id="20" w:author="Parkhurst, David L." w:date="2015-01-13T12:13:00Z">
        <w:r w:rsidRPr="00C96962" w:rsidDel="008644EA">
          <w:rPr>
            <w:lang w:val="en-US"/>
          </w:rPr>
          <w:delText>, this approach limits the performance of data exchange and obstructs the readability of the client code that needs to compose the PHREEQC scripts according to the needs of the transport simulator.</w:delText>
        </w:r>
        <w:r w:rsidR="00997A97" w:rsidDel="008644EA">
          <w:rPr>
            <w:lang w:val="en-US"/>
          </w:rPr>
          <w:delText xml:space="preserve"> </w:delText>
        </w:r>
      </w:del>
      <w:ins w:id="21" w:author="Parkhurst, David L." w:date="2015-01-13T12:04:00Z">
        <w:r w:rsidR="008644EA">
          <w:rPr>
            <w:lang w:val="en-US"/>
          </w:rPr>
          <w:t xml:space="preserve">Although this approach provides a </w:t>
        </w:r>
      </w:ins>
      <w:ins w:id="22" w:author="Parkhurst, David L." w:date="2015-01-13T12:10:00Z">
        <w:r w:rsidR="008644EA">
          <w:rPr>
            <w:lang w:val="en-US"/>
          </w:rPr>
          <w:t>comprehensive</w:t>
        </w:r>
      </w:ins>
      <w:ins w:id="23" w:author="Parkhurst, David L." w:date="2015-01-13T12:04:00Z">
        <w:r w:rsidR="008644EA">
          <w:rPr>
            <w:lang w:val="en-US"/>
          </w:rPr>
          <w:t xml:space="preserve"> interface, it </w:t>
        </w:r>
      </w:ins>
      <w:ins w:id="24" w:author="Parkhurst, David L." w:date="2015-01-13T12:06:00Z">
        <w:r w:rsidR="008644EA">
          <w:rPr>
            <w:lang w:val="en-US"/>
          </w:rPr>
          <w:t xml:space="preserve">requires </w:t>
        </w:r>
      </w:ins>
      <w:ins w:id="25" w:author="Parkhurst, David L." w:date="2015-01-13T12:07:00Z">
        <w:r w:rsidR="008644EA">
          <w:rPr>
            <w:lang w:val="en-US"/>
          </w:rPr>
          <w:t xml:space="preserve">substantial coding </w:t>
        </w:r>
      </w:ins>
      <w:ins w:id="26" w:author="Parkhurst, David L." w:date="2015-01-13T12:14:00Z">
        <w:r w:rsidR="00C75DB1">
          <w:rPr>
            <w:lang w:val="en-US"/>
          </w:rPr>
          <w:t xml:space="preserve">in the client software </w:t>
        </w:r>
      </w:ins>
      <w:ins w:id="27" w:author="Parkhurst, David L." w:date="2015-01-13T12:07:00Z">
        <w:r w:rsidR="008644EA">
          <w:rPr>
            <w:lang w:val="en-US"/>
          </w:rPr>
          <w:t xml:space="preserve">to </w:t>
        </w:r>
      </w:ins>
      <w:ins w:id="28" w:author="Parkhurst, David L." w:date="2015-01-13T12:14:00Z">
        <w:r w:rsidR="00C75DB1">
          <w:rPr>
            <w:lang w:val="en-US"/>
          </w:rPr>
          <w:t>compose</w:t>
        </w:r>
      </w:ins>
      <w:ins w:id="29" w:author="Parkhurst, David L." w:date="2015-01-13T12:07:00Z">
        <w:r w:rsidR="008644EA">
          <w:rPr>
            <w:lang w:val="en-US"/>
          </w:rPr>
          <w:t xml:space="preserve"> PHREEQC scripts </w:t>
        </w:r>
      </w:ins>
      <w:ins w:id="30" w:author="Parkhurst, David L." w:date="2015-01-13T12:08:00Z">
        <w:r w:rsidR="008644EA">
          <w:rPr>
            <w:lang w:val="en-US"/>
          </w:rPr>
          <w:t>for exchanging data and running reactions</w:t>
        </w:r>
      </w:ins>
      <w:ins w:id="31" w:author="Parkhurst, David L." w:date="2015-01-13T12:12:00Z">
        <w:r w:rsidR="008644EA">
          <w:rPr>
            <w:lang w:val="en-US"/>
          </w:rPr>
          <w:t xml:space="preserve">. In addition, </w:t>
        </w:r>
      </w:ins>
      <w:ins w:id="32" w:author="Parkhurst, David L." w:date="2015-01-13T12:09:00Z">
        <w:r w:rsidR="008644EA">
          <w:rPr>
            <w:lang w:val="en-US"/>
          </w:rPr>
          <w:t xml:space="preserve">the extra </w:t>
        </w:r>
      </w:ins>
      <w:ins w:id="33" w:author="Parkhurst, David L." w:date="2015-01-13T12:11:00Z">
        <w:r w:rsidR="008644EA">
          <w:rPr>
            <w:lang w:val="en-US"/>
          </w:rPr>
          <w:t xml:space="preserve">computer time necessary to process the scripts will degrade performance. </w:t>
        </w:r>
      </w:ins>
      <w:r w:rsidRPr="00C96962">
        <w:rPr>
          <w:lang w:val="en-US"/>
        </w:rPr>
        <w:t xml:space="preserve">In this paper, we present a new reaction module based on </w:t>
      </w:r>
      <w:proofErr w:type="spellStart"/>
      <w:r w:rsidRPr="00C96962">
        <w:rPr>
          <w:lang w:val="en-US"/>
        </w:rPr>
        <w:t>IPhreeqc</w:t>
      </w:r>
      <w:proofErr w:type="spellEnd"/>
      <w:r w:rsidRPr="00C96962">
        <w:rPr>
          <w:lang w:val="en-US"/>
        </w:rPr>
        <w:t xml:space="preserve"> called </w:t>
      </w:r>
      <w:proofErr w:type="spellStart"/>
      <w:r w:rsidRPr="00C96962">
        <w:rPr>
          <w:lang w:val="en-US"/>
        </w:rPr>
        <w:t>PhreeqcRM</w:t>
      </w:r>
      <w:proofErr w:type="spellEnd"/>
      <w:r w:rsidRPr="00C96962">
        <w:rPr>
          <w:lang w:val="en-US"/>
        </w:rPr>
        <w:t xml:space="preserve"> that </w:t>
      </w:r>
      <w:proofErr w:type="gramStart"/>
      <w:r w:rsidRPr="00C96962">
        <w:rPr>
          <w:lang w:val="en-US"/>
        </w:rPr>
        <w:t>is specifically designed</w:t>
      </w:r>
      <w:proofErr w:type="gramEnd"/>
      <w:r w:rsidRPr="00C96962">
        <w:rPr>
          <w:lang w:val="en-US"/>
        </w:rPr>
        <w:t xml:space="preserve"> for couplings with environmental flow and transport simulators. It provides a high</w:t>
      </w:r>
      <w:r w:rsidR="00F970E5">
        <w:rPr>
          <w:lang w:val="en-US"/>
        </w:rPr>
        <w:noBreakHyphen/>
      </w:r>
      <w:r w:rsidRPr="00C96962">
        <w:rPr>
          <w:lang w:val="en-US"/>
        </w:rPr>
        <w:t xml:space="preserve">level interface that allows multicomponent transport codes to implement geochemical reactions with a minimum amount of programming, while maintaining the full functionality of </w:t>
      </w:r>
      <w:commentRangeStart w:id="34"/>
      <w:commentRangeStart w:id="35"/>
      <w:r w:rsidRPr="00C96962">
        <w:rPr>
          <w:lang w:val="en-US"/>
        </w:rPr>
        <w:t>PHREEQC</w:t>
      </w:r>
      <w:commentRangeEnd w:id="34"/>
      <w:r w:rsidR="00271124">
        <w:rPr>
          <w:rStyle w:val="CommentReference"/>
          <w:rFonts w:eastAsiaTheme="minorHAnsi" w:cstheme="minorBidi"/>
          <w:lang w:val="en-US" w:eastAsia="en-US"/>
        </w:rPr>
        <w:commentReference w:id="34"/>
      </w:r>
      <w:commentRangeEnd w:id="35"/>
      <w:r w:rsidR="007D0C38">
        <w:rPr>
          <w:rStyle w:val="CommentReference"/>
          <w:rFonts w:eastAsiaTheme="minorHAnsi" w:cstheme="minorBidi"/>
          <w:lang w:val="en-US" w:eastAsia="en-US"/>
        </w:rPr>
        <w:commentReference w:id="35"/>
      </w:r>
      <w:ins w:id="36" w:author="Parkhurst, David L." w:date="2015-01-13T12:02:00Z">
        <w:r w:rsidR="008E2837">
          <w:rPr>
            <w:lang w:val="en-US"/>
          </w:rPr>
          <w:t xml:space="preserve"> reaction capabilities</w:t>
        </w:r>
      </w:ins>
      <w:r w:rsidRPr="00C96962">
        <w:rPr>
          <w:lang w:val="en-US"/>
        </w:rPr>
        <w:t>.</w:t>
      </w:r>
    </w:p>
    <w:p w14:paraId="1A1C38D2" w14:textId="175174FD" w:rsidR="00FB3882" w:rsidRPr="00C96962" w:rsidRDefault="00FB3882" w:rsidP="00FB3882">
      <w:pPr>
        <w:pStyle w:val="Text"/>
        <w:rPr>
          <w:lang w:val="en-US"/>
        </w:rPr>
      </w:pPr>
      <w:r w:rsidRPr="00C96962">
        <w:rPr>
          <w:lang w:val="en-US"/>
        </w:rPr>
        <w:t xml:space="preserve">The paper </w:t>
      </w:r>
      <w:r w:rsidR="0053599F">
        <w:rPr>
          <w:lang w:val="en-US"/>
        </w:rPr>
        <w:t>has</w:t>
      </w:r>
      <w:r w:rsidRPr="00C96962">
        <w:rPr>
          <w:lang w:val="en-US"/>
        </w:rPr>
        <w:t xml:space="preserve"> two main parts: In section </w:t>
      </w:r>
      <w:r w:rsidR="00545D29">
        <w:rPr>
          <w:lang w:val="en-US"/>
        </w:rPr>
        <w:t>2</w:t>
      </w:r>
      <w:r w:rsidRPr="00C96962">
        <w:rPr>
          <w:lang w:val="en-US"/>
        </w:rPr>
        <w:t xml:space="preserve">, we provide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r w:rsidR="0053599F">
        <w:rPr>
          <w:lang w:val="en-US"/>
        </w:rPr>
        <w:t xml:space="preserve">the key methods of </w:t>
      </w:r>
      <w:r w:rsidRPr="00C96962">
        <w:rPr>
          <w:lang w:val="en-US"/>
        </w:rPr>
        <w:t xml:space="preserve">its API. In section 3, we present the implementation of PhreeqcRM as reaction engine for the groundwater simulators PHAST </w:t>
      </w:r>
      <w:r w:rsidR="00CE5A14">
        <w:fldChar w:fldCharType="begin"/>
      </w:r>
      <w:r w:rsidR="00ED3E38">
        <w:instrText xml:space="preserve"> ADDIN ZOTERO_ITEM CSL_CITATION {"citationID":"ybuAGNve","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009B1F11" w:rsidRPr="00C96962">
        <w:rPr>
          <w:lang w:val="en-US"/>
        </w:rPr>
        <w:t xml:space="preserve"> </w:t>
      </w:r>
      <w:r w:rsidRPr="00C96962">
        <w:rPr>
          <w:lang w:val="en-US"/>
        </w:rPr>
        <w:t xml:space="preserve">and FEFLOW </w:t>
      </w:r>
      <w:r w:rsidR="00CE5A14">
        <w:fldChar w:fldCharType="begin"/>
      </w:r>
      <w:r w:rsidR="00ED3E38">
        <w:instrText xml:space="preserve"> ADDIN ZOTERO_ITEM CSL_CITATION {"citationID":"3SUSeaM4","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920288">
        <w:t>. The</w:t>
      </w:r>
      <w:r w:rsidR="009B1F11" w:rsidRPr="00C96962">
        <w:rPr>
          <w:lang w:val="en-US"/>
        </w:rPr>
        <w:t xml:space="preserve"> </w:t>
      </w:r>
      <w:r w:rsidRPr="00C96962">
        <w:rPr>
          <w:lang w:val="en-US"/>
        </w:rPr>
        <w:t>code</w:t>
      </w:r>
      <w:r w:rsidR="0053599F">
        <w:rPr>
          <w:lang w:val="en-US"/>
        </w:rPr>
        <w:t>s are</w:t>
      </w:r>
      <w:r w:rsidRPr="00C96962">
        <w:rPr>
          <w:lang w:val="en-US"/>
        </w:rPr>
        <w:t xml:space="preserve"> </w:t>
      </w:r>
      <w:r w:rsidR="0053599F" w:rsidRPr="00C96962">
        <w:rPr>
          <w:lang w:val="en-US"/>
        </w:rPr>
        <w:t>verifi</w:t>
      </w:r>
      <w:r w:rsidR="0053599F">
        <w:rPr>
          <w:lang w:val="en-US"/>
        </w:rPr>
        <w:t>ed</w:t>
      </w:r>
      <w:r w:rsidR="0053599F" w:rsidRPr="00C96962">
        <w:rPr>
          <w:lang w:val="en-US"/>
        </w:rPr>
        <w:t xml:space="preserve"> </w:t>
      </w:r>
      <w:r w:rsidRPr="00C96962">
        <w:rPr>
          <w:lang w:val="en-US"/>
        </w:rPr>
        <w:t>through two test cases</w:t>
      </w:r>
      <w:r w:rsidR="00920288">
        <w:rPr>
          <w:lang w:val="en-US"/>
        </w:rPr>
        <w:t>:</w:t>
      </w:r>
      <w:r w:rsidR="00920288" w:rsidRPr="00C96962">
        <w:rPr>
          <w:lang w:val="en-US"/>
        </w:rPr>
        <w:t xml:space="preserve"> </w:t>
      </w:r>
      <w:r w:rsidRPr="00C96962">
        <w:rPr>
          <w:lang w:val="en-US"/>
        </w:rPr>
        <w:t>a 3D (three</w:t>
      </w:r>
      <w:r w:rsidR="00F970E5">
        <w:rPr>
          <w:lang w:val="en-US"/>
        </w:rPr>
        <w:noBreakHyphen/>
      </w:r>
      <w:r w:rsidRPr="00C96962">
        <w:rPr>
          <w:lang w:val="en-US"/>
        </w:rPr>
        <w:t xml:space="preserve">dimensional) analytical solution by Sun et al. </w:t>
      </w:r>
      <w:r w:rsidR="00CE5A14">
        <w:fldChar w:fldCharType="begin"/>
      </w:r>
      <w:r w:rsidR="00ED3E38">
        <w:instrText xml:space="preserve"> ADDIN ZOTERO_ITEM CSL_CITATION {"citationID":"asAVcpd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0035277F" w:rsidRPr="00C96962">
        <w:rPr>
          <w:lang w:val="en-US"/>
        </w:rPr>
        <w:t xml:space="preserve"> </w:t>
      </w:r>
      <w:r w:rsidRPr="00C96962">
        <w:rPr>
          <w:lang w:val="en-US"/>
        </w:rPr>
        <w:lastRenderedPageBreak/>
        <w:t xml:space="preserve">and the </w:t>
      </w:r>
      <w:proofErr w:type="spellStart"/>
      <w:r w:rsidR="00DE73DF" w:rsidRPr="00C96962">
        <w:rPr>
          <w:lang w:val="en-US"/>
        </w:rPr>
        <w:t>MoMaS</w:t>
      </w:r>
      <w:proofErr w:type="spellEnd"/>
      <w:r w:rsidR="00DE73DF" w:rsidRPr="00C96962">
        <w:rPr>
          <w:lang w:val="en-US"/>
        </w:rPr>
        <w:t xml:space="preserve">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w:t>
      </w:r>
      <w:proofErr w:type="spellStart"/>
      <w:r w:rsidRPr="00C96962">
        <w:rPr>
          <w:lang w:val="en-US"/>
        </w:rPr>
        <w:t>GdR</w:t>
      </w:r>
      <w:proofErr w:type="spellEnd"/>
      <w:r w:rsidRPr="00C96962">
        <w:rPr>
          <w:lang w:val="en-US"/>
        </w:rPr>
        <w:t xml:space="preserve"> (</w:t>
      </w:r>
      <w:proofErr w:type="spellStart"/>
      <w:r w:rsidRPr="00C96962">
        <w:rPr>
          <w:lang w:val="en-US"/>
        </w:rPr>
        <w:t>Groupement</w:t>
      </w:r>
      <w:proofErr w:type="spellEnd"/>
      <w:r w:rsidRPr="00C96962">
        <w:rPr>
          <w:lang w:val="en-US"/>
        </w:rPr>
        <w:t xml:space="preserve"> de </w:t>
      </w:r>
      <w:proofErr w:type="spellStart"/>
      <w:r w:rsidRPr="00C96962">
        <w:rPr>
          <w:lang w:val="en-US"/>
        </w:rPr>
        <w:t>Recherche</w:t>
      </w:r>
      <w:proofErr w:type="spellEnd"/>
      <w:r w:rsidRPr="00C96962">
        <w:rPr>
          <w:lang w:val="en-US"/>
        </w:rPr>
        <w:t xml:space="preserve">) </w:t>
      </w:r>
      <w:r w:rsidR="00CE5A14">
        <w:fldChar w:fldCharType="begin"/>
      </w:r>
      <w:r w:rsidR="00ED3E38">
        <w:instrText xml:space="preserve"> ADDIN ZOTERO_ITEM CSL_CITATION {"citationID":"DlhQHcvF","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Pr="00C96962">
        <w:rPr>
          <w:lang w:val="en-US"/>
        </w:rPr>
        <w:t xml:space="preserve">. </w:t>
      </w:r>
    </w:p>
    <w:p w14:paraId="47BC8A49" w14:textId="77777777" w:rsidR="00FB3882" w:rsidRPr="00C96962" w:rsidRDefault="00FB3882" w:rsidP="00FB3882">
      <w:pPr>
        <w:pStyle w:val="Heading1"/>
      </w:pPr>
      <w:bookmarkStart w:id="37" w:name="_Ref383194550"/>
      <w:r w:rsidRPr="00C96962">
        <w:t>The PhreeqcRM API</w:t>
      </w:r>
      <w:bookmarkEnd w:id="37"/>
    </w:p>
    <w:p w14:paraId="2711DCA0" w14:textId="10C2FC9D"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w:t>
      </w:r>
      <w:proofErr w:type="spellStart"/>
      <w:r w:rsidRPr="00C96962">
        <w:rPr>
          <w:lang w:val="en-US"/>
        </w:rPr>
        <w:t>complexers</w:t>
      </w:r>
      <w:proofErr w:type="spellEnd"/>
      <w:r w:rsidRPr="00C96962">
        <w:rPr>
          <w:lang w:val="en-US"/>
        </w:rPr>
        <w:t xml:space="preserve">, solid solutions, and kinetic reactants. PHREEQC relies on a set of keyword data blocks to define the types and compositions of the reactants. </w:t>
      </w:r>
      <w:proofErr w:type="spellStart"/>
      <w:r w:rsidRPr="00C96962">
        <w:rPr>
          <w:lang w:val="en-US"/>
        </w:rPr>
        <w:t>IPhreeqc</w:t>
      </w:r>
      <w:proofErr w:type="spellEnd"/>
      <w:r w:rsidRPr="00C96962">
        <w:rPr>
          <w:lang w:val="en-US"/>
        </w:rPr>
        <w:t xml:space="preserve"> </w:t>
      </w:r>
      <w:r w:rsidR="00CE5A14">
        <w:fldChar w:fldCharType="begin"/>
      </w:r>
      <w:r w:rsidR="00ED3E38">
        <w:instrText xml:space="preserve"> ADDIN ZOTERO_ITEM CSL_CITATION {"citationID":"ZiRgFCG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w:t>
      </w:r>
      <w:proofErr w:type="spellStart"/>
      <w:r w:rsidRPr="00C96962">
        <w:rPr>
          <w:lang w:val="en-US"/>
        </w:rPr>
        <w:t>IPhreeqc</w:t>
      </w:r>
      <w:proofErr w:type="spellEnd"/>
      <w:r w:rsidRPr="00C96962">
        <w:rPr>
          <w:lang w:val="en-US"/>
        </w:rPr>
        <w:t xml:space="preserve"> relies primarily on </w:t>
      </w:r>
      <w:r w:rsidR="00F22977">
        <w:rPr>
          <w:lang w:val="en-US"/>
        </w:rPr>
        <w:t>processing</w:t>
      </w:r>
      <w:r w:rsidRPr="00C96962">
        <w:rPr>
          <w:lang w:val="en-US"/>
        </w:rPr>
        <w:t xml:space="preserve"> strings that define keyword data blocks and arrays of </w:t>
      </w:r>
      <w:commentRangeStart w:id="38"/>
      <w:commentRangeStart w:id="39"/>
      <w:r w:rsidRPr="00C96962">
        <w:rPr>
          <w:lang w:val="en-US"/>
        </w:rPr>
        <w:t>selected</w:t>
      </w:r>
      <w:commentRangeEnd w:id="38"/>
      <w:r w:rsidR="00F572F3">
        <w:rPr>
          <w:rStyle w:val="CommentReference"/>
          <w:rFonts w:eastAsiaTheme="minorHAnsi" w:cstheme="minorBidi"/>
          <w:lang w:val="en-US" w:eastAsia="en-US"/>
        </w:rPr>
        <w:commentReference w:id="38"/>
      </w:r>
      <w:commentRangeEnd w:id="39"/>
      <w:r w:rsidR="007D0C38">
        <w:rPr>
          <w:rStyle w:val="CommentReference"/>
          <w:rFonts w:eastAsiaTheme="minorHAnsi" w:cstheme="minorBidi"/>
          <w:lang w:val="en-US" w:eastAsia="en-US"/>
        </w:rPr>
        <w:commentReference w:id="39"/>
      </w:r>
      <w:del w:id="40" w:author="Parkhurst, David L." w:date="2015-01-13T16:16:00Z">
        <w:r w:rsidRPr="00C96962" w:rsidDel="007D0C38">
          <w:rPr>
            <w:lang w:val="en-US"/>
          </w:rPr>
          <w:delText xml:space="preserve"> </w:delText>
        </w:r>
      </w:del>
      <w:ins w:id="41" w:author="Parkhurst, David L." w:date="2015-01-13T16:16:00Z">
        <w:r w:rsidR="007D0C38">
          <w:rPr>
            <w:rStyle w:val="CommentReference"/>
            <w:rFonts w:eastAsiaTheme="minorHAnsi" w:cstheme="minorBidi"/>
            <w:lang w:val="en-US" w:eastAsia="en-US"/>
          </w:rPr>
          <w:t>-</w:t>
        </w:r>
      </w:ins>
      <w:r w:rsidRPr="00C96962">
        <w:rPr>
          <w:lang w:val="en-US"/>
        </w:rPr>
        <w:t xml:space="preserve">output data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4A1F811E" w:rsidR="00FB3882" w:rsidRPr="00C96962" w:rsidRDefault="00FB3882" w:rsidP="00FB3882">
      <w:pPr>
        <w:pStyle w:val="Text"/>
        <w:rPr>
          <w:lang w:val="en-US"/>
        </w:rPr>
      </w:pPr>
      <w:r w:rsidRPr="00C96962">
        <w:rPr>
          <w:lang w:val="en-US"/>
        </w:rPr>
        <w:t xml:space="preserve">PhreeqcRM is a C++ class that encapsulates </w:t>
      </w:r>
      <w:proofErr w:type="spellStart"/>
      <w:r w:rsidRPr="00C96962">
        <w:rPr>
          <w:lang w:val="en-US"/>
        </w:rPr>
        <w:t>IPhreeqc</w:t>
      </w:r>
      <w:proofErr w:type="spellEnd"/>
      <w:r w:rsidRPr="00C96962">
        <w:rPr>
          <w:lang w:val="en-US"/>
        </w:rPr>
        <w:t xml:space="preserve"> and </w:t>
      </w:r>
      <w:proofErr w:type="gramStart"/>
      <w:r w:rsidRPr="00C96962">
        <w:rPr>
          <w:lang w:val="en-US"/>
        </w:rPr>
        <w:t>is designed</w:t>
      </w:r>
      <w:proofErr w:type="gramEnd"/>
      <w:r w:rsidRPr="00C96962">
        <w:rPr>
          <w:lang w:val="en-US"/>
        </w:rPr>
        <w:t xml:space="preserve"> specifically for performing reaction calculations in </w:t>
      </w:r>
      <w:r w:rsidR="00997A97">
        <w:rPr>
          <w:lang w:val="en-US"/>
        </w:rPr>
        <w:t>reactive transport</w:t>
      </w:r>
      <w:r w:rsidRPr="00C96962">
        <w:rPr>
          <w:lang w:val="en-US"/>
        </w:rPr>
        <w:t xml:space="preserve"> simulators. The methods of the class allow data arrays to </w:t>
      </w:r>
      <w:proofErr w:type="gramStart"/>
      <w:r w:rsidRPr="00C96962">
        <w:rPr>
          <w:lang w:val="en-US"/>
        </w:rPr>
        <w:t>be transferred</w:t>
      </w:r>
      <w:proofErr w:type="gramEnd"/>
      <w:r w:rsidRPr="00C96962">
        <w:rPr>
          <w:lang w:val="en-US"/>
        </w:rPr>
        <w:t xml:space="preserve"> and reaction calculations to be performed without the use of keyword data blocks. Selected</w:t>
      </w:r>
      <w:r w:rsidR="00F970E5">
        <w:rPr>
          <w:lang w:val="en-US"/>
        </w:rPr>
        <w:noBreakHyphen/>
      </w:r>
      <w:r w:rsidRPr="00C96962">
        <w:rPr>
          <w:lang w:val="en-US"/>
        </w:rPr>
        <w:t xml:space="preserve">output data </w:t>
      </w:r>
      <w:proofErr w:type="gramStart"/>
      <w:r w:rsidRPr="00C96962">
        <w:rPr>
          <w:lang w:val="en-US"/>
        </w:rPr>
        <w:t>can be obtained</w:t>
      </w:r>
      <w:proofErr w:type="gramEnd"/>
      <w:r w:rsidRPr="00C96962">
        <w:rPr>
          <w:lang w:val="en-US"/>
        </w:rPr>
        <w:t xml:space="preserve">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Heading2"/>
        <w:suppressAutoHyphens/>
      </w:pPr>
      <w:r w:rsidRPr="00C96962">
        <w:t>Implementation of PhreeqcRM in a Multicomponent Transport Simulator</w:t>
      </w:r>
    </w:p>
    <w:p w14:paraId="5F47EFC8" w14:textId="35417FA1" w:rsidR="00EF3232" w:rsidRPr="00C96962" w:rsidRDefault="00EF3232" w:rsidP="00EF3232">
      <w:pPr>
        <w:pStyle w:val="Text"/>
        <w:rPr>
          <w:lang w:val="en-US"/>
        </w:rPr>
      </w:pPr>
      <w:r w:rsidRPr="00C96962">
        <w:rPr>
          <w:lang w:val="en-US"/>
        </w:rPr>
        <w:t xml:space="preserve">PhreeqcRM </w:t>
      </w:r>
      <w:proofErr w:type="gramStart"/>
      <w:r w:rsidRPr="00C96962">
        <w:rPr>
          <w:lang w:val="en-US"/>
        </w:rPr>
        <w:t>is intended</w:t>
      </w:r>
      <w:proofErr w:type="gramEnd"/>
      <w:r w:rsidRPr="00C96962">
        <w:rPr>
          <w:lang w:val="en-US"/>
        </w:rPr>
        <w:t xml:space="preserve"> to be the </w:t>
      </w:r>
      <w:r w:rsidR="002E5B71" w:rsidRPr="00C96962">
        <w:rPr>
          <w:lang w:val="en-US"/>
        </w:rPr>
        <w:t>reaction</w:t>
      </w:r>
      <w:r w:rsidR="002E5B71">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sidR="003051AC">
        <w:rPr>
          <w:lang w:val="en-US"/>
        </w:rPr>
        <w:t xml:space="preserve">approach </w:t>
      </w:r>
      <w:r w:rsidRPr="00C96962">
        <w:rPr>
          <w:lang w:val="en-US"/>
        </w:rPr>
        <w:t xml:space="preserve">is the sequential </w:t>
      </w:r>
      <w:r w:rsidRPr="00C96962">
        <w:rPr>
          <w:lang w:val="en-US"/>
        </w:rPr>
        <w:lastRenderedPageBreak/>
        <w:t>non</w:t>
      </w:r>
      <w:r>
        <w:rPr>
          <w:lang w:val="en-US"/>
        </w:rPr>
        <w:noBreakHyphen/>
      </w:r>
      <w:r w:rsidRPr="00C96962">
        <w:rPr>
          <w:lang w:val="en-US"/>
        </w:rPr>
        <w:t xml:space="preserve">iterative approach (SNIA) </w:t>
      </w:r>
      <w:r w:rsidR="00CE5A14">
        <w:rPr>
          <w:szCs w:val="24"/>
        </w:rPr>
        <w:fldChar w:fldCharType="begin"/>
      </w:r>
      <w:r w:rsidR="00ED3E38">
        <w:rPr>
          <w:szCs w:val="24"/>
        </w:rPr>
        <w:instrText xml:space="preserve"> ADDIN ZOTERO_ITEM CSL_CITATION {"citationID":"tC8oGxy7","properties":{"formattedCitation":"{\\rtf [39\\uc0\\u8211{}41]}","plainCitation":"[39–41]"},"citationItems":[{"id":295,"uris":["http://zotero.org/users/1809694/items/B8FQ2WW6"],"uri":["http://zotero.org/users/1809694/items/B8FQ2WW6"],"itemData":{"id":295,"type":"article-journal","title":"Comparison of split-operator methods for solving coupled chemical non-equilibrium reaction/groundwater transport models","container-title":"Mathematics and Computers in Simulation","page":"113-127","volume":"53","issue":"1-2","archive_location":"ISI:000089162300007","ISSN":"0378-4754","shortTitle":"Comparison of split-operator methods for solving coupled chemical non-equilibrium reaction/groundwater transport models","author":[{"family":"Barry","given":"D. A."},{"family":"Bajracharya","given":"K."},{"family":"Crapper","given":"M."},{"family":"Prommer","given":"H."},{"family":"Cunningham","given":"C. J."}],"issued":{"date-parts":[["2000",8]]}},"label":"page"},{"id":554,"uris":["http://zotero.org/users/1809694/items/BXTH6G2J"],"uri":["http://zotero.org/users/1809694/items/BXTH6G2J"],"itemData":{"id":554,"type":"article-journal","title":"Operator-splitting procedures for reactive transport and comparison of mass balance errors","container-title":"Journal of Contaminant Hydrology","page":"239-268","volume":"68","issue":"3-4","archive_location":"ISI:000188737600006","abstract":"Operator-splitting (OS) techniques are very attractive for numerical modelling of reactive transport, but they induce some errors. Considering reactive mass transport with reversible and irreversible reactions governed by a first-order rate law, we develop analytical solutions of the mass balance for the following operator-splitting schemes: standard sequential non-iterative (SNI), Strang-splitting SNI, standard sequential iterative (SI), extrapolating SI, and symmetric SI approaches. From these analytical solutions, the operator-splitting methods are compared with respect to mass balance errors and convergence rates independently of the techniques used for solving each operator. Dimensionless times, N-OS, are defined. They control mass balance errors and convergence rates. The following order in terms of decreasing efficiency is proposed: symmetric SI, Strang-splitting SNI, standard SNI, extrapolating SI and standard SI schemes. The symmetric SI scheme does not induce any operator-splitting errors, the Strang-splitting SNI appears to be O(N-OS(2)) accurate, and the other schemes are first-order accurate. (C) 2003 Elsevier B.V. All rights reserved.","ISSN":"0169-7722","shortTitle":"Operator-splitting procedures for reactive transport and comparison of mass balance errors","author":[{"family":"Carrayrou","given":"J."},{"family":"Mose","given":"R."},{"family":"Behra","given":"P."}],"issued":{"date-parts":[["2004",2]]}},"label":"page"},{"id":9,"uris":["http://zotero.org/users/1809694/items/FV4HWRRK"],"uri":["http://zotero.org/users/1809694/items/FV4HWRRK"],"itemData":{"id":9,"type":"article-journal","title":"A critical evaluation of recent developments in hydrogeochemical transport models of reactive multichemical components","container-title":"Water Resources Research","page":"93-108","volume":"25","issue":"1","abstract":"Many hydrogeochemical models have appeared in recent years for simulating subsurface solute transport. The hydrological transport of solutes can be described by a set of linear partial differential equations, and the chemical equilibria are described by a set of nonlinear algebraic equations. Three approaches are currently used to formulate the problem: (1) the mixed differential and algebraic equation (DAE) approach, (2) the direct substitution approach (DSA), and (3) the sequential iteration approach (SIA). An extremely important consideration in any approach is the choice of primary dependent variables (PDVs). Six types of PDVs have been employed in the existing models: (1) concentrations of all species, (2) concentrations of all component species and precipitated species, (3) total analytical concentrations of aqueous components, (4) total dissolved concentrations of aqueous components, (5) concentrations of aqueous component species, and (6) hybrid concentrations. Because of many possible combinations of PDVs and approaches, many hydrogeochemical transport models for multicomponent systems have been developed. This paper critically evaluates and discusses these models. The discussion and evaluation are conducted in terms of (1) how severe can the constraints be that a model imposes on computer resources, (2) which equilibrium geochemical processes can a model include, and (3) how easily can a model be modified to deal with mixed kinetic and equilibrium reactions. The use of SIA models leads to the fewest constraints on computer resources in terms of central processing unit (CPU) memory and CPU time; both DAE and DSA models require excessive CPU memory and CPU time for realistic two- and three-dimensional problems. Only those models that use the first three types of PDVs can treat the full complement of equilibrium reactions simultaneously. DAE and SIA models can be modified with reasonable ease to handle mixed chemical kinetics and equilibria. DSA models require strenuous efforts to modify for treating mixed chemical kinetics and equilibria. Therefore SIA models using the third type of PDVs are recommended for their practicality and flexibility. DSA and DAE models should remain research tools for one-dimensional investigations.","DOI":"10.1029/WR025i001p00093","ISSN":"1944-7973","journalAbbreviation":"Water Resour. Res.","author":[{"family":"Yeh","given":"G. T."},{"family":"Tripathi","given":"V. S."}],"issued":{"date-parts":[["1989",1,1]]}},"label":"page"}],"schema":"https://github.com/citation-style-language/schema/raw/master/csl-citation.json"} </w:instrText>
      </w:r>
      <w:r w:rsidR="00CE5A14">
        <w:rPr>
          <w:szCs w:val="24"/>
        </w:rPr>
        <w:fldChar w:fldCharType="separate"/>
      </w:r>
      <w:r w:rsidR="00ED3E38" w:rsidRPr="00ED3E38">
        <w:rPr>
          <w:szCs w:val="24"/>
        </w:rPr>
        <w:t>[39–41]</w:t>
      </w:r>
      <w:r w:rsidR="00CE5A14">
        <w:rPr>
          <w:szCs w:val="24"/>
        </w:rPr>
        <w:fldChar w:fldCharType="end"/>
      </w:r>
      <w:r w:rsidRPr="00C96962">
        <w:rPr>
          <w:lang w:val="en-US"/>
        </w:rPr>
        <w:t xml:space="preserve">, which separates the simultaneous processes of solute transport and reaction into alternating transport and reaction steps with predefined time steps. PhreeqcRM is not restricted to SNIA, but SNIA </w:t>
      </w:r>
      <w:proofErr w:type="gramStart"/>
      <w:r w:rsidRPr="00C96962">
        <w:rPr>
          <w:lang w:val="en-US"/>
        </w:rPr>
        <w:t>is assumed</w:t>
      </w:r>
      <w:proofErr w:type="gramEnd"/>
      <w:r w:rsidRPr="00C96962">
        <w:rPr>
          <w:lang w:val="en-US"/>
        </w:rPr>
        <w:t xml:space="preserve"> here for simplicity.</w:t>
      </w:r>
    </w:p>
    <w:p w14:paraId="0568EEE5" w14:textId="6398F6D7" w:rsidR="00FB3882" w:rsidRPr="00C96962" w:rsidRDefault="00FB3882" w:rsidP="0042021D">
      <w:pPr>
        <w:pStyle w:val="Text"/>
        <w:rPr>
          <w:lang w:val="en-US"/>
        </w:rPr>
      </w:pPr>
      <w:r w:rsidRPr="00C96962">
        <w:rPr>
          <w:lang w:val="en-US"/>
        </w:rPr>
        <w:t>PHREEQC uses moles of element</w:t>
      </w:r>
      <w:r w:rsidR="00EF3232">
        <w:rPr>
          <w:lang w:val="en-US"/>
        </w:rPr>
        <w:t>s</w:t>
      </w:r>
      <w:r w:rsidRPr="00C96962">
        <w:rPr>
          <w:lang w:val="en-US"/>
        </w:rPr>
        <w:t xml:space="preserve">, including oxygen and hydrogen, as the definition of a solution. To account for charge imbalance in boundary and initial solutions and to compensate for charge imbalances that </w:t>
      </w:r>
      <w:proofErr w:type="gramStart"/>
      <w:r w:rsidRPr="00C96962">
        <w:rPr>
          <w:lang w:val="en-US"/>
        </w:rPr>
        <w:t>may be induced</w:t>
      </w:r>
      <w:proofErr w:type="gramEnd"/>
      <w:r w:rsidRPr="00C96962">
        <w:rPr>
          <w:lang w:val="en-US"/>
        </w:rPr>
        <w:t xml:space="preserve"> by surface</w:t>
      </w:r>
      <w:r w:rsidR="00F970E5">
        <w:rPr>
          <w:lang w:val="en-US"/>
        </w:rPr>
        <w:noBreakHyphen/>
      </w:r>
      <w:r w:rsidRPr="00C96962">
        <w:rPr>
          <w:lang w:val="en-US"/>
        </w:rPr>
        <w:t xml:space="preserve">complexation reactions, </w:t>
      </w:r>
      <w:commentRangeStart w:id="42"/>
      <w:commentRangeStart w:id="43"/>
      <w:r w:rsidRPr="00C96962">
        <w:rPr>
          <w:lang w:val="en-US"/>
        </w:rPr>
        <w:t xml:space="preserve">charge imbalance </w:t>
      </w:r>
      <w:commentRangeEnd w:id="42"/>
      <w:r w:rsidR="00F572F3">
        <w:rPr>
          <w:rStyle w:val="CommentReference"/>
          <w:rFonts w:eastAsiaTheme="minorHAnsi" w:cstheme="minorBidi"/>
          <w:lang w:val="en-US" w:eastAsia="en-US"/>
        </w:rPr>
        <w:commentReference w:id="42"/>
      </w:r>
      <w:commentRangeEnd w:id="43"/>
      <w:r w:rsidR="007D0C38">
        <w:rPr>
          <w:rStyle w:val="CommentReference"/>
          <w:rFonts w:eastAsiaTheme="minorHAnsi" w:cstheme="minorBidi"/>
          <w:lang w:val="en-US" w:eastAsia="en-US"/>
        </w:rPr>
        <w:commentReference w:id="43"/>
      </w:r>
      <w:r w:rsidRPr="00C96962">
        <w:rPr>
          <w:lang w:val="en-US"/>
        </w:rPr>
        <w:t xml:space="preserve">is also required for a complete solution definition. The elements plus charge imbalance </w:t>
      </w:r>
      <w:proofErr w:type="gramStart"/>
      <w:r w:rsidRPr="00C96962">
        <w:rPr>
          <w:lang w:val="en-US"/>
        </w:rPr>
        <w:t>are</w:t>
      </w:r>
      <w:proofErr w:type="gramEnd"/>
      <w:r w:rsidRPr="00C96962">
        <w:rPr>
          <w:lang w:val="en-US"/>
        </w:rPr>
        <w:t xml:space="preserve"> referred to as components. PhreeqcRM does not rely on a specific form of the transport equations. If </w:t>
      </w:r>
      <w:r w:rsidR="00613D20" w:rsidRPr="00C96962">
        <w:rPr>
          <w:lang w:val="en-US"/>
        </w:rPr>
        <w:t xml:space="preserve">the same form of transport equation </w:t>
      </w:r>
      <w:r w:rsidR="003051AC">
        <w:rPr>
          <w:lang w:val="en-US"/>
        </w:rPr>
        <w:t>applies</w:t>
      </w:r>
      <w:r w:rsidR="00613D20" w:rsidRPr="00C96962">
        <w:rPr>
          <w:lang w:val="en-US"/>
        </w:rPr>
        <w:t xml:space="preserve"> for all </w:t>
      </w:r>
      <w:commentRangeStart w:id="44"/>
      <w:ins w:id="45" w:author="gpcurtis" w:date="2015-01-06T08:24:00Z">
        <w:r w:rsidR="00E91849">
          <w:rPr>
            <w:lang w:val="en-US"/>
          </w:rPr>
          <w:t>dissolved</w:t>
        </w:r>
      </w:ins>
      <w:commentRangeEnd w:id="44"/>
      <w:r w:rsidR="00C75DB1">
        <w:rPr>
          <w:rStyle w:val="CommentReference"/>
          <w:rFonts w:eastAsiaTheme="minorHAnsi" w:cstheme="minorBidi"/>
          <w:lang w:val="en-US" w:eastAsia="en-US"/>
        </w:rPr>
        <w:commentReference w:id="44"/>
      </w:r>
      <w:ins w:id="46" w:author="gpcurtis" w:date="2015-01-06T08:24:00Z">
        <w:r w:rsidR="00E91849">
          <w:rPr>
            <w:lang w:val="en-US"/>
          </w:rPr>
          <w:t xml:space="preserve"> </w:t>
        </w:r>
      </w:ins>
      <w:r w:rsidR="00613D20" w:rsidRPr="00C96962">
        <w:rPr>
          <w:lang w:val="en-US"/>
        </w:rPr>
        <w:t>species</w:t>
      </w:r>
      <w:r w:rsidR="003051AC">
        <w:rPr>
          <w:lang w:val="en-US"/>
        </w:rPr>
        <w:t>,</w:t>
      </w:r>
      <w:r w:rsidR="00613D20" w:rsidRPr="00C96962">
        <w:rPr>
          <w:lang w:val="en-US"/>
        </w:rPr>
        <w:t xml:space="preserve"> and </w:t>
      </w:r>
      <w:r w:rsidR="00186E5E">
        <w:rPr>
          <w:lang w:val="en-US"/>
        </w:rPr>
        <w:t>equation</w:t>
      </w:r>
      <w:r w:rsidR="00186E5E" w:rsidRPr="00C96962">
        <w:rPr>
          <w:lang w:val="en-US"/>
        </w:rPr>
        <w:t xml:space="preserve"> </w:t>
      </w:r>
      <w:r w:rsidR="00613D20" w:rsidRPr="00C96962">
        <w:rPr>
          <w:lang w:val="en-US"/>
        </w:rPr>
        <w:t xml:space="preserve">parameters are </w:t>
      </w:r>
      <w:r w:rsidRPr="00C96962">
        <w:rPr>
          <w:lang w:val="en-US"/>
        </w:rPr>
        <w:t>species</w:t>
      </w:r>
      <w:r w:rsidR="00F970E5">
        <w:rPr>
          <w:lang w:val="en-US"/>
        </w:rPr>
        <w:noBreakHyphen/>
      </w:r>
      <w:r w:rsidR="00613D20" w:rsidRPr="00C96962">
        <w:rPr>
          <w:lang w:val="en-US"/>
        </w:rPr>
        <w:t>in</w:t>
      </w:r>
      <w:r w:rsidRPr="00C96962">
        <w:rPr>
          <w:lang w:val="en-US"/>
        </w:rPr>
        <w:t xml:space="preserve">dependent, then </w:t>
      </w:r>
      <w:r w:rsidR="0042021D" w:rsidRPr="00C96962">
        <w:rPr>
          <w:lang w:val="en-US"/>
        </w:rPr>
        <w:t xml:space="preserve">the aqueous solution </w:t>
      </w:r>
      <w:proofErr w:type="gramStart"/>
      <w:r w:rsidR="0042021D" w:rsidRPr="00C96962">
        <w:rPr>
          <w:lang w:val="en-US"/>
        </w:rPr>
        <w:t>may be transported</w:t>
      </w:r>
      <w:proofErr w:type="gramEnd"/>
      <w:r w:rsidR="0042021D" w:rsidRPr="00C96962">
        <w:rPr>
          <w:lang w:val="en-US"/>
        </w:rPr>
        <w:t xml:space="preserve"> in terms of components rather than solution species</w:t>
      </w:r>
      <w:r w:rsidRPr="00C96962">
        <w:rPr>
          <w:lang w:val="en-US"/>
        </w:rPr>
        <w:t xml:space="preserve">, which reduces the number of transported entities. </w:t>
      </w:r>
    </w:p>
    <w:p w14:paraId="25A17E44" w14:textId="1CF1EE98" w:rsidR="00FB3882" w:rsidRPr="00C96962" w:rsidRDefault="00FB3882" w:rsidP="00FB3882">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sidR="00F970E5">
        <w:rPr>
          <w:lang w:val="en-US"/>
        </w:rPr>
        <w:noBreakHyphen/>
      </w:r>
      <w:r w:rsidRPr="00C96962">
        <w:rPr>
          <w:lang w:val="en-US"/>
        </w:rPr>
        <w:t xml:space="preserve">dependent transport </w:t>
      </w:r>
      <w:r w:rsidR="00DE0FD1">
        <w:rPr>
          <w:lang w:val="en-US"/>
        </w:rPr>
        <w:t xml:space="preserve">processes </w:t>
      </w:r>
      <w:r w:rsidRPr="00C96962">
        <w:rPr>
          <w:lang w:val="en-US"/>
        </w:rPr>
        <w:t>(e.g., Nernst</w:t>
      </w:r>
      <w:r w:rsidR="00F970E5">
        <w:rPr>
          <w:lang w:val="en-US"/>
        </w:rPr>
        <w:noBreakHyphen/>
      </w:r>
      <w:r w:rsidRPr="00C96962">
        <w:rPr>
          <w:lang w:val="en-US"/>
        </w:rPr>
        <w:t>Planck equation). In this case, it is necessary for the transport equations to account for each aqueous species, while maintaining a net current</w:t>
      </w:r>
      <w:del w:id="47" w:author="Parkhurst, David L." w:date="2015-01-13T12:17:00Z">
        <w:r w:rsidRPr="00C96962" w:rsidDel="00C75DB1">
          <w:rPr>
            <w:lang w:val="en-US"/>
          </w:rPr>
          <w:delText xml:space="preserve"> (usually </w:delText>
        </w:r>
        <w:commentRangeStart w:id="48"/>
        <w:commentRangeStart w:id="49"/>
        <w:r w:rsidRPr="00C96962" w:rsidDel="00C75DB1">
          <w:rPr>
            <w:lang w:val="en-US"/>
          </w:rPr>
          <w:delText>zero</w:delText>
        </w:r>
        <w:commentRangeEnd w:id="48"/>
        <w:r w:rsidR="00E91849" w:rsidDel="00C75DB1">
          <w:rPr>
            <w:rStyle w:val="CommentReference"/>
            <w:rFonts w:eastAsiaTheme="minorHAnsi" w:cstheme="minorBidi"/>
            <w:lang w:val="en-US" w:eastAsia="en-US"/>
          </w:rPr>
          <w:commentReference w:id="48"/>
        </w:r>
      </w:del>
      <w:commentRangeEnd w:id="49"/>
      <w:r w:rsidR="007D0C38">
        <w:rPr>
          <w:rStyle w:val="CommentReference"/>
          <w:rFonts w:eastAsiaTheme="minorHAnsi" w:cstheme="minorBidi"/>
          <w:lang w:val="en-US" w:eastAsia="en-US"/>
        </w:rPr>
        <w:commentReference w:id="49"/>
      </w:r>
      <w:del w:id="50" w:author="Parkhurst, David L." w:date="2015-01-13T12:17:00Z">
        <w:r w:rsidRPr="00C96962" w:rsidDel="00C75DB1">
          <w:rPr>
            <w:lang w:val="en-US"/>
          </w:rPr>
          <w:delText>)</w:delText>
        </w:r>
      </w:del>
      <w:ins w:id="51" w:author="Parkhurst, David L." w:date="2015-01-13T12:17:00Z">
        <w:r w:rsidR="00C75DB1">
          <w:rPr>
            <w:lang w:val="en-US"/>
          </w:rPr>
          <w:t xml:space="preserve"> of zero </w:t>
        </w:r>
      </w:ins>
      <w:ins w:id="52" w:author="Parkhurst, David L." w:date="2015-01-13T12:25:00Z">
        <w:r w:rsidR="00A62E44">
          <w:rPr>
            <w:lang w:val="en-US"/>
          </w:rPr>
          <w:t>[</w:t>
        </w:r>
        <w:proofErr w:type="gramStart"/>
        <w:r w:rsidR="00A62E44">
          <w:rPr>
            <w:lang w:val="en-US"/>
          </w:rPr>
          <w:t>7</w:t>
        </w:r>
      </w:ins>
      <w:proofErr w:type="gramEnd"/>
      <w:ins w:id="53" w:author="Parkhurst, David L." w:date="2015-01-13T12:23:00Z">
        <w:r w:rsidR="00C75DB1">
          <w:rPr>
            <w:lang w:val="en-US"/>
          </w:rPr>
          <w:t>]</w:t>
        </w:r>
      </w:ins>
      <w:r w:rsidR="00F008B5" w:rsidRPr="00C96962">
        <w:rPr>
          <w:lang w:val="en-US"/>
        </w:rPr>
        <w:t xml:space="preserve">. </w:t>
      </w:r>
      <w:r w:rsidRPr="00C96962">
        <w:rPr>
          <w:lang w:val="en-US"/>
        </w:rPr>
        <w:t xml:space="preserve">In the following sections, we </w:t>
      </w:r>
      <w:r w:rsidR="00D1736A" w:rsidRPr="00C96962">
        <w:rPr>
          <w:lang w:val="en-US"/>
        </w:rPr>
        <w:t xml:space="preserve">consider </w:t>
      </w:r>
      <w:r w:rsidR="002E5B71">
        <w:rPr>
          <w:lang w:val="en-US"/>
        </w:rPr>
        <w:t>only</w:t>
      </w:r>
      <w:r w:rsidR="00D1736A" w:rsidRPr="00C96962">
        <w:rPr>
          <w:lang w:val="en-US"/>
        </w:rPr>
        <w:t xml:space="preserve"> </w:t>
      </w:r>
      <w:r w:rsidRPr="00C96962">
        <w:rPr>
          <w:lang w:val="en-US"/>
        </w:rPr>
        <w:t>component</w:t>
      </w:r>
      <w:r w:rsidR="00F970E5">
        <w:rPr>
          <w:lang w:val="en-US"/>
        </w:rPr>
        <w:noBreakHyphen/>
      </w:r>
      <w:r w:rsidRPr="00C96962">
        <w:rPr>
          <w:lang w:val="en-US"/>
        </w:rPr>
        <w:t>based transport with species</w:t>
      </w:r>
      <w:r w:rsidR="00F970E5">
        <w:rPr>
          <w:lang w:val="en-US"/>
        </w:rPr>
        <w:noBreakHyphen/>
      </w:r>
      <w:r w:rsidRPr="00C96962">
        <w:rPr>
          <w:lang w:val="en-US"/>
        </w:rPr>
        <w:t xml:space="preserve">independent transport parameters. </w:t>
      </w:r>
    </w:p>
    <w:p w14:paraId="3F75BD96" w14:textId="3F30DDC2" w:rsidR="00FB3882" w:rsidRPr="00C96962" w:rsidRDefault="00FB3882" w:rsidP="00FB3882">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significant mass</w:t>
      </w:r>
      <w:r w:rsidR="00F970E5">
        <w:rPr>
          <w:lang w:val="en-US"/>
        </w:rPr>
        <w:noBreakHyphen/>
      </w:r>
      <w:r w:rsidRPr="00C96962">
        <w:rPr>
          <w:lang w:val="en-US"/>
        </w:rPr>
        <w:t xml:space="preserve">balance errors, negative concentrations from the previous transport step </w:t>
      </w:r>
      <w:proofErr w:type="gramStart"/>
      <w:r w:rsidRPr="00C96962">
        <w:rPr>
          <w:lang w:val="en-US"/>
        </w:rPr>
        <w:t>can be added</w:t>
      </w:r>
      <w:proofErr w:type="gramEnd"/>
      <w:r w:rsidRPr="00C96962">
        <w:rPr>
          <w:lang w:val="en-US"/>
        </w:rPr>
        <w:t xml:space="preserve"> to the result of the reaction step prior to updating concentrations </w:t>
      </w:r>
      <w:r w:rsidR="00613D20" w:rsidRPr="00C96962">
        <w:rPr>
          <w:lang w:val="en-US"/>
        </w:rPr>
        <w:t xml:space="preserve">for </w:t>
      </w:r>
      <w:r w:rsidRPr="00C96962">
        <w:rPr>
          <w:lang w:val="en-US"/>
        </w:rPr>
        <w:t xml:space="preserve">the </w:t>
      </w:r>
      <w:r w:rsidR="00D1736A" w:rsidRPr="00C96962">
        <w:rPr>
          <w:lang w:val="en-US"/>
        </w:rPr>
        <w:t xml:space="preserve">following </w:t>
      </w:r>
      <w:r w:rsidRPr="00C96962">
        <w:rPr>
          <w:lang w:val="en-US"/>
        </w:rPr>
        <w:t>transport</w:t>
      </w:r>
      <w:r w:rsidR="00D1736A" w:rsidRPr="00C96962">
        <w:rPr>
          <w:lang w:val="en-US"/>
        </w:rPr>
        <w:t xml:space="preserve"> </w:t>
      </w:r>
      <w:commentRangeStart w:id="54"/>
      <w:commentRangeStart w:id="55"/>
      <w:r w:rsidR="00D1736A" w:rsidRPr="00C96962">
        <w:rPr>
          <w:lang w:val="en-US"/>
        </w:rPr>
        <w:t>step</w:t>
      </w:r>
      <w:commentRangeEnd w:id="54"/>
      <w:r w:rsidR="00E91849">
        <w:rPr>
          <w:rStyle w:val="CommentReference"/>
          <w:rFonts w:eastAsiaTheme="minorHAnsi" w:cstheme="minorBidi"/>
          <w:lang w:val="en-US" w:eastAsia="en-US"/>
        </w:rPr>
        <w:commentReference w:id="54"/>
      </w:r>
      <w:commentRangeEnd w:id="55"/>
      <w:r w:rsidR="00B500BA">
        <w:rPr>
          <w:rStyle w:val="CommentReference"/>
          <w:rFonts w:eastAsiaTheme="minorHAnsi" w:cstheme="minorBidi"/>
          <w:lang w:val="en-US" w:eastAsia="en-US"/>
        </w:rPr>
        <w:commentReference w:id="55"/>
      </w:r>
      <w:r w:rsidRPr="00C96962">
        <w:rPr>
          <w:lang w:val="en-US"/>
        </w:rPr>
        <w:t>.</w:t>
      </w:r>
      <w:ins w:id="56" w:author="Parkhurst, David L." w:date="2015-01-14T10:50:00Z">
        <w:r w:rsidR="00213AE4">
          <w:rPr>
            <w:lang w:val="en-US"/>
          </w:rPr>
          <w:t xml:space="preserve"> This approach should conserve mass; however, </w:t>
        </w:r>
        <w:r w:rsidR="00213AE4">
          <w:rPr>
            <w:lang w:val="en-US"/>
          </w:rPr>
          <w:lastRenderedPageBreak/>
          <w:t xml:space="preserve">errors may accumulate if reactions </w:t>
        </w:r>
        <w:proofErr w:type="gramStart"/>
        <w:r w:rsidR="00213AE4">
          <w:rPr>
            <w:lang w:val="en-US"/>
          </w:rPr>
          <w:t>are not calculated</w:t>
        </w:r>
        <w:proofErr w:type="gramEnd"/>
        <w:r w:rsidR="00213AE4">
          <w:rPr>
            <w:lang w:val="en-US"/>
          </w:rPr>
          <w:t xml:space="preserve"> for a component because concentrations are set to zero.</w:t>
        </w:r>
      </w:ins>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w:t>
      </w:r>
      <w:proofErr w:type="spellStart"/>
      <w:r w:rsidRPr="00C96962">
        <w:rPr>
          <w:lang w:val="en-US"/>
        </w:rPr>
        <w:t>PhreeqcRM</w:t>
      </w:r>
      <w:proofErr w:type="spellEnd"/>
      <w:r w:rsidRPr="00C96962">
        <w:rPr>
          <w:lang w:val="en-US"/>
        </w:rPr>
        <w:t xml:space="preserve"> as a reaction engine for a transport simulator </w:t>
      </w:r>
      <w:proofErr w:type="gramStart"/>
      <w:r w:rsidRPr="00C96962">
        <w:rPr>
          <w:lang w:val="en-US"/>
        </w:rPr>
        <w:t>is displayed</w:t>
      </w:r>
      <w:proofErr w:type="gramEnd"/>
      <w:r w:rsidRPr="00C96962">
        <w:rPr>
          <w:lang w:val="en-US"/>
        </w:rPr>
        <w:t xml:space="preserve">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w:t>
      </w:r>
      <w:proofErr w:type="gramStart"/>
      <w:r w:rsidR="007F3941" w:rsidRPr="00C96962">
        <w:rPr>
          <w:lang w:val="en-US"/>
        </w:rPr>
        <w:t>are detailed</w:t>
      </w:r>
      <w:proofErr w:type="gramEnd"/>
      <w:r w:rsidR="007F3941" w:rsidRPr="00C96962">
        <w:rPr>
          <w:lang w:val="en-US"/>
        </w:rPr>
        <w:t xml:space="preserve"> in the following section.</w:t>
      </w:r>
    </w:p>
    <w:p w14:paraId="360A55FC" w14:textId="2E9FB7B8" w:rsidR="007F3941" w:rsidRPr="00C96962" w:rsidRDefault="00213AE4" w:rsidP="00613D20">
      <w:pPr>
        <w:pStyle w:val="Caption"/>
      </w:pPr>
      <w:r>
        <w:rPr>
          <w:noProof/>
          <w:lang w:val="de-CH" w:eastAsia="de-CH"/>
        </w:rPr>
        <w:lastRenderedPageBreak/>
        <w:pict w14:anchorId="4057E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pt;height:481.2pt">
            <v:imagedata r:id="rId12" o:title="program_flow"/>
          </v:shape>
        </w:pict>
      </w:r>
    </w:p>
    <w:p w14:paraId="6C46EDED" w14:textId="1DEB73C1" w:rsidR="00613D20" w:rsidRPr="00C96962" w:rsidRDefault="00613D20" w:rsidP="00613D20">
      <w:pPr>
        <w:pStyle w:val="Caption"/>
      </w:pPr>
      <w:bookmarkStart w:id="57" w:name="_Ref397500125"/>
      <w:bookmarkStart w:id="58" w:name="_Ref397500119"/>
      <w:commentRangeStart w:id="59"/>
      <w:commentRangeStart w:id="60"/>
      <w:r w:rsidRPr="00C96962">
        <w:t>Figure</w:t>
      </w:r>
      <w:commentRangeEnd w:id="59"/>
      <w:r w:rsidR="00774782">
        <w:rPr>
          <w:rStyle w:val="CommentReference"/>
          <w:rFonts w:eastAsiaTheme="minorHAnsi" w:cstheme="minorBidi"/>
          <w:i w:val="0"/>
          <w:iCs w:val="0"/>
          <w:color w:val="auto"/>
        </w:rPr>
        <w:commentReference w:id="59"/>
      </w:r>
      <w:commentRangeEnd w:id="60"/>
      <w:r w:rsidR="007D0C38">
        <w:rPr>
          <w:rStyle w:val="CommentReference"/>
          <w:rFonts w:eastAsiaTheme="minorHAnsi" w:cstheme="minorBidi"/>
          <w:i w:val="0"/>
          <w:iCs w:val="0"/>
          <w:color w:val="auto"/>
        </w:rPr>
        <w:commentReference w:id="60"/>
      </w:r>
      <w:r w:rsidRPr="00C96962">
        <w:t xml:space="preserve"> </w:t>
      </w:r>
      <w:r w:rsidRPr="00C96962">
        <w:fldChar w:fldCharType="begin"/>
      </w:r>
      <w:r w:rsidRPr="00C96962">
        <w:instrText xml:space="preserve"> SEQ Figure \* ARABIC </w:instrText>
      </w:r>
      <w:r w:rsidRPr="00C96962">
        <w:fldChar w:fldCharType="separate"/>
      </w:r>
      <w:r w:rsidR="00CD7255">
        <w:rPr>
          <w:noProof/>
        </w:rPr>
        <w:t>1</w:t>
      </w:r>
      <w:r w:rsidRPr="00C96962">
        <w:fldChar w:fldCharType="end"/>
      </w:r>
      <w:bookmarkEnd w:id="57"/>
      <w:r w:rsidRPr="00C96962">
        <w:t>: Generic program flow</w:t>
      </w:r>
      <w:r w:rsidR="00E86DA7">
        <w:t xml:space="preserve"> for a </w:t>
      </w:r>
      <w:r w:rsidR="00997A97">
        <w:t>reactive transport</w:t>
      </w:r>
      <w:r w:rsidR="00E86DA7">
        <w:t xml:space="preserve"> </w:t>
      </w:r>
      <w:proofErr w:type="gramStart"/>
      <w:r w:rsidR="00E86DA7">
        <w:t>simulator using</w:t>
      </w:r>
      <w:proofErr w:type="gramEnd"/>
      <w:r w:rsidR="00E86DA7">
        <w:t xml:space="preserve"> </w:t>
      </w:r>
      <w:r w:rsidR="0054798E">
        <w:t>operator splitting</w:t>
      </w:r>
      <w:r w:rsidRPr="00C96962">
        <w:t>.</w:t>
      </w:r>
      <w:bookmarkEnd w:id="58"/>
    </w:p>
    <w:p w14:paraId="25C78E73" w14:textId="77777777" w:rsidR="00FB3882" w:rsidRPr="00C96962" w:rsidRDefault="00FB3882" w:rsidP="00FB3882">
      <w:pPr>
        <w:pStyle w:val="Heading2"/>
      </w:pPr>
      <w:r w:rsidRPr="00C96962">
        <w:t>Key Methods of the PhreeqcRM API</w:t>
      </w:r>
    </w:p>
    <w:p w14:paraId="73B0A818" w14:textId="55CAF639" w:rsidR="00FB3882" w:rsidRPr="00C96962" w:rsidRDefault="00FB3882" w:rsidP="00FB3882">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w:t>
      </w:r>
      <w:r w:rsidRPr="00C96962">
        <w:rPr>
          <w:lang w:val="en-US"/>
        </w:rPr>
        <w:lastRenderedPageBreak/>
        <w:t xml:space="preserve">Although C++ methods are described, equivalent C and </w:t>
      </w:r>
      <w:proofErr w:type="gramStart"/>
      <w:r w:rsidRPr="00C96962">
        <w:rPr>
          <w:lang w:val="en-US"/>
        </w:rPr>
        <w:t>Fortran</w:t>
      </w:r>
      <w:proofErr w:type="gramEnd"/>
      <w:r w:rsidRPr="00C96962">
        <w:rPr>
          <w:lang w:val="en-US"/>
        </w:rPr>
        <w:t xml:space="preserve"> subroutines, generally with the same names preceded by “RM_”, are available for transport codes written in these languages. </w:t>
      </w:r>
      <w:r w:rsidR="00DA3192">
        <w:rPr>
          <w:lang w:val="en-US"/>
        </w:rPr>
        <w:t xml:space="preserve">(PhreeqcRM is available at </w:t>
      </w:r>
      <w:hyperlink r:id="rId13" w:history="1">
        <w:r w:rsidR="00DA3192" w:rsidRPr="00536205">
          <w:rPr>
            <w:rStyle w:val="Hyperlink"/>
            <w:lang w:val="en-US"/>
          </w:rPr>
          <w:t>http://wwwbrr.cr.usgs.gov/projects/GWC_coupled/phreeqc</w:t>
        </w:r>
      </w:hyperlink>
      <w:r w:rsidR="00DA3192">
        <w:rPr>
          <w:lang w:val="en-US"/>
        </w:rPr>
        <w:t xml:space="preserve">. Included in the distributions </w:t>
      </w:r>
      <w:ins w:id="61" w:author="Parkhurst, David L." w:date="2015-01-13T16:55:00Z">
        <w:r w:rsidR="00CC47A8">
          <w:rPr>
            <w:lang w:val="en-US"/>
          </w:rPr>
          <w:t xml:space="preserve">is </w:t>
        </w:r>
      </w:ins>
      <w:del w:id="62" w:author="Parkhurst, David L." w:date="2015-01-13T16:55:00Z">
        <w:r w:rsidR="00DA3192" w:rsidDel="00CC47A8">
          <w:rPr>
            <w:lang w:val="en-US"/>
          </w:rPr>
          <w:delText>is a s</w:delText>
        </w:r>
        <w:r w:rsidRPr="00C96962" w:rsidDel="00CC47A8">
          <w:rPr>
            <w:lang w:val="en-US"/>
          </w:rPr>
          <w:delText>imple advection application</w:delText>
        </w:r>
        <w:r w:rsidR="00DA3192" w:rsidDel="00CC47A8">
          <w:rPr>
            <w:lang w:val="en-US"/>
          </w:rPr>
          <w:delText xml:space="preserve"> in </w:delText>
        </w:r>
        <w:r w:rsidRPr="00C96962" w:rsidDel="00CC47A8">
          <w:rPr>
            <w:lang w:val="en-US"/>
          </w:rPr>
          <w:delText>C</w:delText>
        </w:r>
        <w:r w:rsidR="00471F4E" w:rsidDel="00CC47A8">
          <w:rPr>
            <w:lang w:val="en-US"/>
          </w:rPr>
          <w:delText xml:space="preserve">, Fortran, and </w:delText>
        </w:r>
        <w:r w:rsidR="00DA3192" w:rsidDel="00CC47A8">
          <w:rPr>
            <w:lang w:val="en-US"/>
          </w:rPr>
          <w:delText xml:space="preserve">C++ and </w:delText>
        </w:r>
      </w:del>
      <w:r w:rsidR="00DA3192">
        <w:rPr>
          <w:lang w:val="en-US"/>
        </w:rPr>
        <w:t xml:space="preserve">documentation of </w:t>
      </w:r>
      <w:r w:rsidRPr="00C96962">
        <w:rPr>
          <w:lang w:val="en-US"/>
        </w:rPr>
        <w:t xml:space="preserve">all methods </w:t>
      </w:r>
      <w:r w:rsidR="00DA3192">
        <w:rPr>
          <w:lang w:val="en-US"/>
        </w:rPr>
        <w:t>of the API</w:t>
      </w:r>
      <w:ins w:id="63" w:author="Parkhurst, David L." w:date="2015-01-13T16:55:00Z">
        <w:r w:rsidR="00CC47A8">
          <w:rPr>
            <w:lang w:val="en-US"/>
          </w:rPr>
          <w:t xml:space="preserve"> and s</w:t>
        </w:r>
        <w:r w:rsidR="00CC47A8" w:rsidRPr="00C96962">
          <w:rPr>
            <w:lang w:val="en-US"/>
          </w:rPr>
          <w:t xml:space="preserve">imple advection </w:t>
        </w:r>
      </w:ins>
      <w:ins w:id="64" w:author="Parkhurst, David L." w:date="2015-01-13T16:59:00Z">
        <w:r w:rsidR="00CC47A8">
          <w:rPr>
            <w:lang w:val="en-US"/>
          </w:rPr>
          <w:t>example</w:t>
        </w:r>
      </w:ins>
      <w:ins w:id="65" w:author="Parkhurst, David L." w:date="2015-01-13T17:00:00Z">
        <w:r w:rsidR="00A1193F">
          <w:rPr>
            <w:lang w:val="en-US"/>
          </w:rPr>
          <w:t>s</w:t>
        </w:r>
      </w:ins>
      <w:ins w:id="66" w:author="Parkhurst, David L." w:date="2015-01-13T16:55:00Z">
        <w:r w:rsidR="00CC47A8">
          <w:rPr>
            <w:lang w:val="en-US"/>
          </w:rPr>
          <w:t xml:space="preserve"> in </w:t>
        </w:r>
        <w:r w:rsidR="00CC47A8" w:rsidRPr="00C96962">
          <w:rPr>
            <w:lang w:val="en-US"/>
          </w:rPr>
          <w:t>C</w:t>
        </w:r>
        <w:r w:rsidR="00CC47A8">
          <w:rPr>
            <w:lang w:val="en-US"/>
          </w:rPr>
          <w:t xml:space="preserve">, </w:t>
        </w:r>
        <w:proofErr w:type="gramStart"/>
        <w:r w:rsidR="00CC47A8">
          <w:rPr>
            <w:lang w:val="en-US"/>
          </w:rPr>
          <w:t>Fortran</w:t>
        </w:r>
        <w:proofErr w:type="gramEnd"/>
        <w:r w:rsidR="00CC47A8">
          <w:rPr>
            <w:lang w:val="en-US"/>
          </w:rPr>
          <w:t>, and C++</w:t>
        </w:r>
      </w:ins>
      <w:r w:rsidR="00DA3192">
        <w:rPr>
          <w:lang w:val="en-US"/>
        </w:rPr>
        <w:t>.</w:t>
      </w:r>
      <w:ins w:id="67" w:author="Parkhurst, David L." w:date="2015-01-13T16:56:00Z">
        <w:r w:rsidR="00CC47A8">
          <w:rPr>
            <w:lang w:val="en-US"/>
          </w:rPr>
          <w:t xml:space="preserve"> Tables</w:t>
        </w:r>
      </w:ins>
      <w:ins w:id="68" w:author="Parkhurst, David L." w:date="2015-01-13T16:58:00Z">
        <w:r w:rsidR="00CC47A8">
          <w:rPr>
            <w:lang w:val="en-US"/>
          </w:rPr>
          <w:t xml:space="preserve"> 1-7 are ex</w:t>
        </w:r>
      </w:ins>
      <w:ins w:id="69" w:author="Parkhurst, David L." w:date="2015-01-13T17:02:00Z">
        <w:r w:rsidR="00A1193F">
          <w:rPr>
            <w:lang w:val="en-US"/>
          </w:rPr>
          <w:t>c</w:t>
        </w:r>
      </w:ins>
      <w:ins w:id="70" w:author="Parkhurst, David L." w:date="2015-01-13T16:58:00Z">
        <w:r w:rsidR="00CC47A8">
          <w:rPr>
            <w:lang w:val="en-US"/>
          </w:rPr>
          <w:t xml:space="preserve">erpts from the C++ </w:t>
        </w:r>
      </w:ins>
      <w:ins w:id="71" w:author="Parkhurst, David L." w:date="2015-01-13T17:01:00Z">
        <w:r w:rsidR="00A1193F">
          <w:rPr>
            <w:lang w:val="en-US"/>
          </w:rPr>
          <w:t>example, and table 8 is from the</w:t>
        </w:r>
      </w:ins>
      <w:ins w:id="72" w:author="Parkhurst, David L." w:date="2015-01-13T16:59:00Z">
        <w:r w:rsidR="00CC47A8">
          <w:rPr>
            <w:lang w:val="en-US"/>
          </w:rPr>
          <w:t xml:space="preserve"> </w:t>
        </w:r>
        <w:proofErr w:type="gramStart"/>
        <w:r w:rsidR="00CC47A8">
          <w:rPr>
            <w:lang w:val="en-US"/>
          </w:rPr>
          <w:t>Fortran</w:t>
        </w:r>
        <w:proofErr w:type="gramEnd"/>
        <w:r w:rsidR="00CC47A8">
          <w:rPr>
            <w:lang w:val="en-US"/>
          </w:rPr>
          <w:t xml:space="preserve"> example.</w:t>
        </w:r>
      </w:ins>
      <w:r w:rsidR="00DA3192">
        <w:rPr>
          <w:lang w:val="en-US"/>
        </w:rPr>
        <w:t>)</w:t>
      </w:r>
    </w:p>
    <w:p w14:paraId="5B2D8426" w14:textId="77777777" w:rsidR="00FB3882" w:rsidRPr="00C96962" w:rsidRDefault="00FB3882" w:rsidP="00FB3882">
      <w:pPr>
        <w:pStyle w:val="Heading3"/>
      </w:pPr>
      <w:r w:rsidRPr="00C96962">
        <w:t>Create and Initialize PhreeqcRM</w:t>
      </w:r>
    </w:p>
    <w:p w14:paraId="7C338124" w14:textId="55C82B9A" w:rsidR="00FB3882" w:rsidRPr="00C96962" w:rsidRDefault="007458CD" w:rsidP="00FB3882">
      <w:pPr>
        <w:pStyle w:val="Text"/>
        <w:rPr>
          <w:lang w:val="en-US"/>
        </w:rPr>
      </w:pPr>
      <w:r>
        <w:rPr>
          <w:lang w:val="en-US"/>
        </w:rPr>
        <w:t xml:space="preserve">As a </w:t>
      </w:r>
      <w:r w:rsidRPr="00C96962">
        <w:rPr>
          <w:lang w:val="en-US"/>
        </w:rPr>
        <w:t>C++ class</w:t>
      </w:r>
      <w:r>
        <w:rPr>
          <w:lang w:val="en-US"/>
        </w:rPr>
        <w:t xml:space="preserve">, </w:t>
      </w:r>
      <w:r w:rsidR="007D1B1F">
        <w:rPr>
          <w:lang w:val="en-US"/>
        </w:rPr>
        <w:t xml:space="preserve">a constructor creates </w:t>
      </w:r>
      <w:r w:rsidR="00FB3882" w:rsidRPr="00C96962">
        <w:rPr>
          <w:lang w:val="en-US"/>
        </w:rPr>
        <w:t xml:space="preserve">an instance </w:t>
      </w:r>
      <w:r>
        <w:rPr>
          <w:lang w:val="en-US"/>
        </w:rPr>
        <w:t xml:space="preserve">of </w:t>
      </w:r>
      <w:r w:rsidRPr="00C96962">
        <w:rPr>
          <w:lang w:val="en-US"/>
        </w:rPr>
        <w:t>PhreeqcRM</w:t>
      </w:r>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proofErr w:type="spellStart"/>
      <w:r w:rsidR="009B36E6" w:rsidRPr="009B36E6">
        <w:rPr>
          <w:i/>
          <w:lang w:val="en-US"/>
        </w:rPr>
        <w:t>nthreads</w:t>
      </w:r>
      <w:proofErr w:type="spellEnd"/>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proofErr w:type="spellStart"/>
      <w:r w:rsidR="009B36E6" w:rsidRPr="009B36E6">
        <w:rPr>
          <w:i/>
          <w:lang w:val="en-US"/>
        </w:rPr>
        <w:t>nxyz</w:t>
      </w:r>
      <w:proofErr w:type="spellEnd"/>
      <w:r w:rsidR="009B36E6">
        <w:rPr>
          <w:lang w:val="en-US"/>
        </w:rPr>
        <w:t>)</w:t>
      </w:r>
      <w:r w:rsidR="00794CA8" w:rsidRPr="00C96962">
        <w:rPr>
          <w:lang w:val="en-US"/>
        </w:rPr>
        <w:t xml:space="preserve"> that represent the nodes or cells </w:t>
      </w:r>
      <w:r w:rsidR="00FB3882" w:rsidRPr="00C96962">
        <w:rPr>
          <w:lang w:val="en-US"/>
        </w:rPr>
        <w:t xml:space="preserve">in the client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constructor requires an MPI </w:t>
      </w:r>
      <w:r w:rsidR="00F779A1" w:rsidRPr="00C96962">
        <w:rPr>
          <w:lang w:val="en-US"/>
        </w:rPr>
        <w:t xml:space="preserve">(Message Passing Interface) </w:t>
      </w:r>
      <w:r w:rsidR="00FB3882" w:rsidRPr="00C96962">
        <w:rPr>
          <w:lang w:val="en-US"/>
        </w:rPr>
        <w:t>communicator</w:t>
      </w:r>
      <w:r w:rsidR="00C75D97">
        <w:rPr>
          <w:lang w:val="en-US"/>
        </w:rPr>
        <w:t xml:space="preserve"> and the number of transport cells</w:t>
      </w:r>
      <w:r w:rsidR="00FB3882" w:rsidRPr="00C96962">
        <w:rPr>
          <w:lang w:val="en-US"/>
        </w:rPr>
        <w:t xml:space="preserve">. In </w:t>
      </w:r>
      <w:proofErr w:type="gramStart"/>
      <w:r w:rsidR="00FB3882" w:rsidRPr="00C96962">
        <w:rPr>
          <w:lang w:val="en-US"/>
        </w:rPr>
        <w:t>Fortran</w:t>
      </w:r>
      <w:proofErr w:type="gramEnd"/>
      <w:r w:rsidR="00FB3882" w:rsidRPr="00C96962">
        <w:rPr>
          <w:lang w:val="en-US"/>
        </w:rPr>
        <w:t xml:space="preserve"> or C, the subroutine </w:t>
      </w:r>
      <w:proofErr w:type="spellStart"/>
      <w:r w:rsidR="00FB3882" w:rsidRPr="00C96962">
        <w:rPr>
          <w:rStyle w:val="API"/>
          <w:lang w:val="en-US"/>
        </w:rPr>
        <w:t>RM_Create</w:t>
      </w:r>
      <w:proofErr w:type="spellEnd"/>
      <w:r w:rsidR="00FB3882" w:rsidRPr="00C96962">
        <w:rPr>
          <w:lang w:val="en-US"/>
        </w:rPr>
        <w:t xml:space="preserve"> is used to create the instance. </w:t>
      </w:r>
    </w:p>
    <w:p w14:paraId="5EEE2C06" w14:textId="7BB70E9F" w:rsidR="00FB3882" w:rsidRPr="00C96962" w:rsidRDefault="00FB3882" w:rsidP="00FB3882">
      <w:pPr>
        <w:pStyle w:val="Text"/>
        <w:rPr>
          <w:lang w:val="en-US"/>
        </w:rPr>
      </w:pPr>
      <w:r w:rsidRPr="00C96962">
        <w:rPr>
          <w:lang w:val="en-US"/>
        </w:rPr>
        <w:t>The action taken when error</w:t>
      </w:r>
      <w:r w:rsidR="007D1B1F">
        <w:rPr>
          <w:lang w:val="en-US"/>
        </w:rPr>
        <w:t>s</w:t>
      </w:r>
      <w:r w:rsidRPr="00C96962">
        <w:rPr>
          <w:lang w:val="en-US"/>
        </w:rPr>
        <w:t xml:space="preserve"> </w:t>
      </w:r>
      <w:r w:rsidR="007D1B1F">
        <w:rPr>
          <w:lang w:val="en-US"/>
        </w:rPr>
        <w:t>occur</w:t>
      </w:r>
      <w:r w:rsidRPr="00C96962">
        <w:rPr>
          <w:lang w:val="en-US"/>
        </w:rPr>
        <w:t xml:space="preserve"> can be set to one of three options: </w:t>
      </w:r>
      <w:r w:rsidR="00DF732B">
        <w:rPr>
          <w:lang w:val="en-US"/>
        </w:rPr>
        <w:t>(</w:t>
      </w:r>
      <w:r w:rsidR="00316135">
        <w:rPr>
          <w:lang w:val="en-US"/>
        </w:rPr>
        <w:t>1</w:t>
      </w:r>
      <w:r w:rsidR="00DF732B">
        <w:rPr>
          <w:lang w:val="en-US"/>
        </w:rPr>
        <w:t xml:space="preserve">)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w:t>
      </w:r>
      <w:r w:rsidR="00316135">
        <w:rPr>
          <w:lang w:val="en-US"/>
        </w:rPr>
        <w:t>2</w:t>
      </w:r>
      <w:r w:rsidR="00DF732B">
        <w:rPr>
          <w:lang w:val="en-US"/>
        </w:rPr>
        <w:t xml:space="preserve">) </w:t>
      </w:r>
      <w:r w:rsidR="007D1B1F">
        <w:rPr>
          <w:lang w:val="en-US"/>
        </w:rPr>
        <w:t>the program throws an</w:t>
      </w:r>
      <w:r w:rsidR="007D1B1F" w:rsidRPr="00C96962">
        <w:rPr>
          <w:lang w:val="en-US"/>
        </w:rPr>
        <w:t xml:space="preserve"> </w:t>
      </w:r>
      <w:r w:rsidRPr="00C96962">
        <w:rPr>
          <w:lang w:val="en-US"/>
        </w:rPr>
        <w:t xml:space="preserve">exception, or </w:t>
      </w:r>
      <w:r w:rsidR="00DF732B">
        <w:rPr>
          <w:lang w:val="en-US"/>
        </w:rPr>
        <w:t>(</w:t>
      </w:r>
      <w:r w:rsidR="00316135">
        <w:rPr>
          <w:lang w:val="en-US"/>
        </w:rPr>
        <w:t>3</w:t>
      </w:r>
      <w:r w:rsidR="00DF732B">
        <w:rPr>
          <w:lang w:val="en-US"/>
        </w:rPr>
        <w:t xml:space="preserve">) </w:t>
      </w:r>
      <w:r w:rsidRPr="00C96962">
        <w:rPr>
          <w:lang w:val="en-US"/>
        </w:rPr>
        <w:t>the program aborts (</w:t>
      </w:r>
      <w:proofErr w:type="spellStart"/>
      <w:r w:rsidRPr="00C96962">
        <w:rPr>
          <w:rStyle w:val="API"/>
          <w:lang w:val="en-US"/>
        </w:rPr>
        <w:t>SetErrorHandlerMode</w:t>
      </w:r>
      <w:proofErr w:type="spellEnd"/>
      <w:r w:rsidRPr="00C96962">
        <w:rPr>
          <w:rStyle w:val="API"/>
          <w:lang w:val="en-US"/>
        </w:rPr>
        <w:t xml:space="preserv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xml:space="preserve">. A prefix </w:t>
      </w:r>
      <w:proofErr w:type="gramStart"/>
      <w:r w:rsidRPr="00C96962">
        <w:rPr>
          <w:lang w:val="en-US"/>
        </w:rPr>
        <w:t>may be defined</w:t>
      </w:r>
      <w:proofErr w:type="gramEnd"/>
      <w:r w:rsidRPr="00C96962">
        <w:rPr>
          <w:lang w:val="en-US"/>
        </w:rPr>
        <w:t xml:space="preserve">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proofErr w:type="spellStart"/>
      <w:r w:rsidRPr="00C96962">
        <w:rPr>
          <w:rStyle w:val="API"/>
          <w:lang w:val="en-US"/>
        </w:rPr>
        <w:t>SetFilePrefix</w:t>
      </w:r>
      <w:proofErr w:type="spellEnd"/>
      <w:r w:rsidRPr="00C96962">
        <w:rPr>
          <w:rStyle w:val="API"/>
          <w:lang w:val="en-US"/>
        </w:rPr>
        <w:t xml:space="preserve"> </w:t>
      </w:r>
      <w:r w:rsidRPr="00C96962">
        <w:rPr>
          <w:lang w:val="en-US"/>
        </w:rPr>
        <w:t xml:space="preserve">method, and these files are opened with the </w:t>
      </w:r>
      <w:proofErr w:type="spellStart"/>
      <w:r w:rsidRPr="00C96962">
        <w:rPr>
          <w:rStyle w:val="API"/>
          <w:lang w:val="en-US"/>
        </w:rPr>
        <w:t>OpenFiles</w:t>
      </w:r>
      <w:proofErr w:type="spellEnd"/>
      <w:r w:rsidRPr="00C96962">
        <w:rPr>
          <w:lang w:val="en-US"/>
        </w:rPr>
        <w:t xml:space="preserve"> method.</w:t>
      </w:r>
    </w:p>
    <w:p w14:paraId="721BDC63" w14:textId="73A800DF" w:rsidR="00FB3882" w:rsidRPr="00C96962" w:rsidRDefault="00FB3882" w:rsidP="00FB3882">
      <w:pPr>
        <w:pStyle w:val="Text"/>
        <w:rPr>
          <w:lang w:val="en-US"/>
        </w:rPr>
      </w:pPr>
      <w:r w:rsidRPr="00C96962">
        <w:rPr>
          <w:lang w:val="en-US"/>
        </w:rPr>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w:t>
      </w:r>
      <w:r w:rsidRPr="00C96962">
        <w:rPr>
          <w:lang w:val="en-US"/>
        </w:rPr>
        <w:lastRenderedPageBreak/>
        <w:t xml:space="preserve">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proofErr w:type="spellStart"/>
      <w:r w:rsidRPr="00C96962">
        <w:rPr>
          <w:rStyle w:val="API"/>
          <w:lang w:val="en-US"/>
        </w:rPr>
        <w:t>SetComponentWater</w:t>
      </w:r>
      <w:proofErr w:type="spellEnd"/>
      <w:r w:rsidRPr="00C96962">
        <w:rPr>
          <w:lang w:val="en-US"/>
        </w:rPr>
        <w:t>. Often the calculation time for transport calculation is small relative to the reaction calculations, so the expense of one extra component transport for w</w:t>
      </w:r>
      <w:r w:rsidR="00A35D9C" w:rsidRPr="00C96962">
        <w:rPr>
          <w:lang w:val="en-US"/>
        </w:rPr>
        <w:t xml:space="preserve">ater (the default) is minimal. </w:t>
      </w:r>
    </w:p>
    <w:p w14:paraId="31E2A59F" w14:textId="75930EC3" w:rsidR="00FB3882" w:rsidRPr="00C96962" w:rsidRDefault="00FB3882" w:rsidP="00FB3882">
      <w:pPr>
        <w:pStyle w:val="Text"/>
        <w:rPr>
          <w:lang w:val="en-US"/>
        </w:rPr>
      </w:pPr>
      <w:r w:rsidRPr="00C96962">
        <w:rPr>
          <w:lang w:val="en-US"/>
        </w:rPr>
        <w:t xml:space="preserve">The number of cells </w:t>
      </w:r>
      <w:r w:rsidR="00EF1142">
        <w:rPr>
          <w:lang w:val="en-US"/>
        </w:rPr>
        <w:t>in the</w:t>
      </w:r>
      <w:r w:rsidR="00EF1142" w:rsidRPr="00C96962">
        <w:rPr>
          <w:lang w:val="en-US"/>
        </w:rPr>
        <w:t xml:space="preserve"> </w:t>
      </w:r>
      <w:r w:rsidRPr="00C96962">
        <w:rPr>
          <w:lang w:val="en-US"/>
        </w:rPr>
        <w:t xml:space="preserve">reaction </w:t>
      </w:r>
      <w:r w:rsidR="00EF1142">
        <w:rPr>
          <w:lang w:val="en-US"/>
        </w:rPr>
        <w:t xml:space="preserve">module </w:t>
      </w:r>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inactive zones or symmetry. A many</w:t>
      </w:r>
      <w:r w:rsidR="00F970E5">
        <w:rPr>
          <w:lang w:val="en-US"/>
        </w:rPr>
        <w:noBreakHyphen/>
      </w:r>
      <w:r w:rsidRPr="00C96962">
        <w:rPr>
          <w:lang w:val="en-US"/>
        </w:rPr>
        <w:t>to</w:t>
      </w:r>
      <w:r w:rsidR="00F970E5">
        <w:rPr>
          <w:lang w:val="en-US"/>
        </w:rPr>
        <w:noBreakHyphen/>
      </w:r>
      <w:r w:rsidRPr="00C96962">
        <w:rPr>
          <w:lang w:val="en-US"/>
        </w:rPr>
        <w:t>one mapping can be defined that translates each transport</w:t>
      </w:r>
      <w:r w:rsidR="00F970E5">
        <w:rPr>
          <w:lang w:val="en-US"/>
        </w:rPr>
        <w:noBreakHyphen/>
      </w:r>
      <w:r w:rsidRPr="00C96962">
        <w:rPr>
          <w:lang w:val="en-US"/>
        </w:rPr>
        <w:t>cell number to a reaction</w:t>
      </w:r>
      <w:r w:rsidR="00F970E5">
        <w:rPr>
          <w:lang w:val="en-US"/>
        </w:rPr>
        <w:noBreakHyphen/>
      </w:r>
      <w:r w:rsidRPr="00C96962">
        <w:rPr>
          <w:lang w:val="en-US"/>
        </w:rPr>
        <w:t xml:space="preserve">cell number, such that the number of reaction cells is less than </w:t>
      </w:r>
      <w:r w:rsidR="00F779A1">
        <w:rPr>
          <w:lang w:val="en-US"/>
        </w:rPr>
        <w:t xml:space="preserve">or equal to </w:t>
      </w:r>
      <w:r w:rsidRPr="00C96962">
        <w:rPr>
          <w:lang w:val="en-US"/>
        </w:rPr>
        <w:t>the number of transport cells (</w:t>
      </w:r>
      <w:proofErr w:type="spellStart"/>
      <w:r w:rsidRPr="00C96962">
        <w:rPr>
          <w:rStyle w:val="API"/>
          <w:lang w:val="en-US"/>
        </w:rPr>
        <w:t>CreateMapping</w:t>
      </w:r>
      <w:proofErr w:type="spellEnd"/>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FB3882">
      <w:pPr>
        <w:pStyle w:val="Text"/>
        <w:rPr>
          <w:lang w:val="en-US"/>
        </w:rPr>
      </w:pPr>
      <w:r w:rsidRPr="00C96962">
        <w:rPr>
          <w:lang w:val="en-US"/>
        </w:rPr>
        <w:t>The reaction cells are defined to have a representative volume</w:t>
      </w:r>
      <w:proofErr w:type="gramStart"/>
      <w:r w:rsidRPr="00C96962">
        <w:rPr>
          <w:lang w:val="en-US"/>
        </w:rPr>
        <w:t xml:space="preserve">, </w:t>
      </w:r>
      <w:proofErr w:type="gramEnd"/>
      <m:oMath>
        <m:r>
          <w:rPr>
            <w:rFonts w:ascii="Cambria Math" w:hAnsi="Cambria Math"/>
            <w:lang w:val="en-US"/>
          </w:rPr>
          <m:t>RV</m:t>
        </m:r>
      </m:oMath>
      <w:r w:rsidRPr="00C96962">
        <w:rPr>
          <w:rFonts w:eastAsiaTheme="minorEastAsia"/>
          <w:lang w:val="en-US"/>
        </w:rPr>
        <w:t>, of 1 L</w:t>
      </w:r>
      <w:r w:rsidR="00EF1142">
        <w:rPr>
          <w:rFonts w:eastAsiaTheme="minorEastAsia"/>
          <w:lang w:val="en-US"/>
        </w:rPr>
        <w:t xml:space="preserve"> by default</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6D53B6FD" w:rsidR="007D20B2" w:rsidRPr="00C96962" w:rsidRDefault="00213AE4" w:rsidP="00316135">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SnRV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0F71CB83" w14:textId="0F17D3C5" w:rsidR="00EF1142" w:rsidRDefault="00FB3882" w:rsidP="00316135">
      <w:proofErr w:type="gramStart"/>
      <w:r w:rsidRPr="006D0B7C">
        <w:t>where</w:t>
      </w:r>
      <w:proofErr w:type="gramEnd"/>
      <w:r w:rsidRPr="006D0B7C">
        <w:t xml:space="preserve"> </w:t>
      </w:r>
      <m:oMath>
        <m:r>
          <w:rPr>
            <w:rFonts w:ascii="Cambria Math" w:hAnsi="Cambria Math"/>
          </w:rPr>
          <m:t>S</m:t>
        </m:r>
      </m:oMath>
      <w:r w:rsidRPr="006D0B7C">
        <w:rPr>
          <w:rFonts w:eastAsiaTheme="minorEastAsia"/>
        </w:rPr>
        <w:t xml:space="preserve"> </w:t>
      </w:r>
      <w:r w:rsidRPr="006D0B7C">
        <w:t>is the liquid phase saturation</w:t>
      </w:r>
      <w:r w:rsidR="00F779A1">
        <w:t xml:space="preserve"> (</w:t>
      </w:r>
      <w:proofErr w:type="spellStart"/>
      <w:r w:rsidR="00F779A1">
        <w:t>unitless</w:t>
      </w:r>
      <w:proofErr w:type="spellEnd"/>
      <w:r w:rsidR="00F779A1">
        <w:t>)</w:t>
      </w:r>
      <w:r w:rsidRPr="006D0B7C">
        <w:t xml:space="preserve">, </w:t>
      </w:r>
      <m:oMath>
        <m:r>
          <w:rPr>
            <w:rFonts w:ascii="Cambria Math" w:hAnsi="Cambria Math"/>
          </w:rPr>
          <m:t>n</m:t>
        </m:r>
      </m:oMath>
      <w:r w:rsidRPr="006D0B7C">
        <w:t xml:space="preserve"> is </w:t>
      </w:r>
      <w:r w:rsidR="00EF1142">
        <w:t>porosity</w:t>
      </w:r>
      <w:r w:rsidR="00F779A1">
        <w:t xml:space="preserve"> (</w:t>
      </w:r>
      <w:proofErr w:type="spellStart"/>
      <w:r w:rsidR="00F779A1">
        <w:t>unitless</w:t>
      </w:r>
      <w:proofErr w:type="spellEnd"/>
      <w:r w:rsidR="00F779A1">
        <w:t>)</w:t>
      </w:r>
      <w:r w:rsidR="00EF1142">
        <w:t>. The saturation</w:t>
      </w:r>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proofErr w:type="spellStart"/>
      <w:r w:rsidR="00EF1142" w:rsidRPr="006D0B7C">
        <w:rPr>
          <w:rStyle w:val="API"/>
        </w:rPr>
        <w:t>SetSaturation</w:t>
      </w:r>
      <w:proofErr w:type="spellEnd"/>
      <w:r w:rsidR="00EF1142" w:rsidRPr="006D0B7C">
        <w:t xml:space="preserve">, </w:t>
      </w:r>
      <w:proofErr w:type="spellStart"/>
      <w:r w:rsidR="00EF1142" w:rsidRPr="006D0B7C">
        <w:rPr>
          <w:rStyle w:val="API"/>
        </w:rPr>
        <w:t>Set</w:t>
      </w:r>
      <w:r w:rsidR="00EF1142">
        <w:rPr>
          <w:rStyle w:val="API"/>
        </w:rPr>
        <w:t>Porosity</w:t>
      </w:r>
      <w:proofErr w:type="spellEnd"/>
      <w:r w:rsidR="00EF1142" w:rsidRPr="006D0B7C">
        <w:t xml:space="preserve">, and </w:t>
      </w:r>
      <w:proofErr w:type="spellStart"/>
      <w:r w:rsidR="00EF1142" w:rsidRPr="006D0B7C">
        <w:rPr>
          <w:rStyle w:val="API"/>
        </w:rPr>
        <w:t>Set</w:t>
      </w:r>
      <w:r w:rsidR="00EF1142">
        <w:rPr>
          <w:rStyle w:val="API"/>
        </w:rPr>
        <w:t>Representative</w:t>
      </w:r>
      <w:r w:rsidR="00EF1142" w:rsidRPr="006D0B7C">
        <w:rPr>
          <w:rStyle w:val="API"/>
        </w:rPr>
        <w:t>Volume</w:t>
      </w:r>
      <w:proofErr w:type="spellEnd"/>
      <w:r w:rsidR="00EF1142" w:rsidRPr="006D0B7C">
        <w:t>, respectively.</w:t>
      </w:r>
      <w:r w:rsidRPr="006D0B7C">
        <w:t xml:space="preserve"> </w:t>
      </w:r>
    </w:p>
    <w:p w14:paraId="3A3D4098" w14:textId="77777777" w:rsidR="00EF1142" w:rsidRDefault="00EF1142" w:rsidP="00316135">
      <w:pPr>
        <w:pStyle w:val="Text"/>
      </w:pPr>
    </w:p>
    <w:p w14:paraId="011B3C45" w14:textId="29F44EE5" w:rsidR="00FB3882" w:rsidRPr="00C96962" w:rsidRDefault="00FB3882" w:rsidP="00316135">
      <w:pPr>
        <w:pStyle w:val="Text"/>
      </w:pPr>
      <w:r w:rsidRPr="00C96962">
        <w:t xml:space="preserve">The concentration </w:t>
      </w:r>
      <w:r w:rsidR="00DF732B">
        <w:t xml:space="preserve">units </w:t>
      </w:r>
      <w:r w:rsidRPr="00C96962">
        <w:t>of dissolved constituents</w:t>
      </w:r>
      <w:proofErr w:type="gramStart"/>
      <w:r w:rsidR="00316135">
        <w:t>,</w:t>
      </w:r>
      <w:r w:rsidRPr="00C96962">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7D358B">
        <w:t>,</w:t>
      </w:r>
      <w:r w:rsidR="00DF732B">
        <w:t xml:space="preserve"> </w:t>
      </w:r>
      <w:r w:rsidRPr="00C96962">
        <w:t xml:space="preserve">used in the transport simulator can be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073296" w:rsidRPr="00C96962">
        <w:t xml:space="preserve"> </w:t>
      </w:r>
      <w:r w:rsidRPr="00C96962">
        <w:t xml:space="preserve">(mg/L),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Pr="00C96962">
        <w:t xml:space="preserve"> (mol/L), or </w:t>
      </w:r>
      <m:oMath>
        <m:sSub>
          <m:sSubPr>
            <m:ctrlPr>
              <w:rPr>
                <w:rFonts w:ascii="Cambria Math" w:hAnsi="Cambria Math"/>
                <w:i/>
              </w:rPr>
            </m:ctrlPr>
          </m:sSubPr>
          <m:e>
            <m:r>
              <w:rPr>
                <w:rFonts w:ascii="Cambria Math" w:hAnsi="Cambria Math"/>
              </w:rPr>
              <m:t>c</m:t>
            </m:r>
          </m:e>
          <m:sub>
            <m:r>
              <w:rPr>
                <w:rFonts w:ascii="Cambria Math" w:hAnsi="Cambria Math"/>
              </w:rPr>
              <m:t>i,3</m:t>
            </m:r>
            <m:r>
              <m:rPr>
                <m:sty m:val="p"/>
              </m:rPr>
              <w:rPr>
                <w:rStyle w:val="CommentReference"/>
                <w:rFonts w:eastAsiaTheme="minorHAnsi" w:cstheme="minorBidi"/>
                <w:lang w:val="en-US" w:eastAsia="en-US"/>
              </w:rPr>
              <w:commentReference w:id="73"/>
            </m:r>
            <m:r>
              <m:rPr>
                <m:sty m:val="p"/>
              </m:rPr>
              <w:rPr>
                <w:rStyle w:val="CommentReference"/>
                <w:rFonts w:eastAsiaTheme="minorHAnsi" w:cstheme="minorBidi"/>
                <w:lang w:val="en-US" w:eastAsia="en-US"/>
              </w:rPr>
              <w:commentReference w:id="74"/>
            </m:r>
          </m:sub>
        </m:sSub>
      </m:oMath>
      <w:r w:rsidR="00073296" w:rsidRPr="00C96962">
        <w:t xml:space="preserve"> </w:t>
      </w:r>
      <w:r w:rsidRPr="00C96962">
        <w:t>(kg/kg</w:t>
      </w:r>
      <w:r w:rsidR="00222C08" w:rsidRPr="00C96962">
        <w:t> </w:t>
      </w:r>
      <w:r w:rsidRPr="00C96962">
        <w:t xml:space="preserve">solution); the method </w:t>
      </w:r>
      <w:proofErr w:type="spellStart"/>
      <w:r w:rsidRPr="00C96962">
        <w:rPr>
          <w:rStyle w:val="API"/>
          <w:lang w:val="en-US"/>
        </w:rPr>
        <w:t>SetUnitsSolution</w:t>
      </w:r>
      <w:proofErr w:type="spellEnd"/>
      <w:r w:rsidRPr="00C96962">
        <w:t xml:space="preserve"> specifies the </w:t>
      </w:r>
      <w:r w:rsidRPr="00C96962">
        <w:lastRenderedPageBreak/>
        <w:t>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179341F5" w:rsidR="003E01D6" w:rsidRPr="00C96962" w:rsidRDefault="00213AE4"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i,1</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EC24664" w:rsidR="003E01D6" w:rsidRPr="00C96962" w:rsidRDefault="00213AE4"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23E7FE30" w:rsidR="003E01D6" w:rsidRPr="00C96962" w:rsidRDefault="00213AE4"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i,3</m:t>
                        </m:r>
                      </m:sub>
                    </m:sSub>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017ED872" w:rsidR="00FB3882" w:rsidRPr="006D0B7C" w:rsidRDefault="00FB3882" w:rsidP="00316135">
      <w:proofErr w:type="gramStart"/>
      <w:r w:rsidRPr="006D0B7C">
        <w:t>where</w:t>
      </w:r>
      <w:proofErr w:type="gramEnd"/>
      <w:r w:rsidRPr="006D0B7C">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w:t>
      </w:r>
      <w:r w:rsidR="00F779A1">
        <w:t xml:space="preserve">(g/mol) </w:t>
      </w:r>
      <w:r w:rsidR="00073296" w:rsidRPr="006D0B7C">
        <w:t xml:space="preserve">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w:t>
      </w:r>
      <w:r w:rsidR="00F779A1">
        <w:t xml:space="preserve">(kg/L) </w:t>
      </w:r>
      <w:r w:rsidR="00284B4E" w:rsidRPr="006D0B7C">
        <w:t xml:space="preserve">as </w:t>
      </w:r>
      <w:r w:rsidRPr="006D0B7C">
        <w:t xml:space="preserve">set by </w:t>
      </w:r>
      <w:r w:rsidR="00555303" w:rsidRPr="006D0B7C">
        <w:t xml:space="preserve">the </w:t>
      </w:r>
      <w:proofErr w:type="spellStart"/>
      <w:r w:rsidRPr="006D0B7C">
        <w:rPr>
          <w:rStyle w:val="API"/>
        </w:rPr>
        <w:t>SetDensity</w:t>
      </w:r>
      <w:proofErr w:type="spellEnd"/>
      <w:r w:rsidR="00555303" w:rsidRPr="006D0B7C">
        <w:rPr>
          <w:rFonts w:eastAsiaTheme="minorEastAsia"/>
        </w:rPr>
        <w:t xml:space="preserve"> method</w:t>
      </w:r>
      <w:r w:rsidRPr="006D0B7C">
        <w:t>.</w:t>
      </w:r>
    </w:p>
    <w:p w14:paraId="08DDE1B4" w14:textId="2023F865"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phase moles in the PhreeqcRM input</w:t>
      </w:r>
      <w:proofErr w:type="gramStart"/>
      <w:r w:rsidRPr="00C96962">
        <w:rPr>
          <w:lang w:val="en-US"/>
        </w:rPr>
        <w:t xml:space="preserve">, </w:t>
      </w:r>
      <w:proofErr w:type="gramEnd"/>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EF3CB4">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2E652859" w:rsidR="00284B4E" w:rsidRPr="00C96962" w:rsidRDefault="00213AE4"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m:t>
                </m:r>
                <m:r>
                  <m:rPr>
                    <m:sty m:val="p"/>
                  </m:rPr>
                  <w:rPr>
                    <w:rStyle w:val="CommentReference"/>
                  </w:rPr>
                  <w:commentReference w:id="75"/>
                </m:r>
                <m:r>
                  <m:rPr>
                    <m:sty m:val="p"/>
                  </m:rPr>
                  <w:rPr>
                    <w:rStyle w:val="CommentReference"/>
                  </w:rPr>
                  <w:commentReference w:id="76"/>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77" w:name="_Ref396147965"/>
            <w:r w:rsidRPr="00C96962">
              <w:rPr>
                <w:rFonts w:eastAsia="Times New Roman"/>
                <w:szCs w:val="20"/>
                <w:lang w:eastAsia="en-GB"/>
              </w:rPr>
              <w:t xml:space="preserve"> </w:t>
            </w:r>
            <w:bookmarkEnd w:id="77"/>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4817A4C4" w:rsidR="00284B4E" w:rsidRPr="00C96962" w:rsidRDefault="00213AE4"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78" w:name="_Ref396148066"/>
            <w:r w:rsidRPr="00C96962">
              <w:rPr>
                <w:rFonts w:eastAsia="Times New Roman"/>
                <w:szCs w:val="20"/>
                <w:lang w:eastAsia="en-GB"/>
              </w:rPr>
              <w:t xml:space="preserve"> </w:t>
            </w:r>
            <w:bookmarkEnd w:id="78"/>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41E4B9AD" w:rsidR="00284B4E" w:rsidRPr="00C96962" w:rsidRDefault="00213AE4"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79" w:name="_Ref396147992"/>
            <w:r w:rsidRPr="00C96962">
              <w:rPr>
                <w:rFonts w:eastAsia="Times New Roman"/>
                <w:szCs w:val="20"/>
                <w:lang w:eastAsia="en-GB"/>
              </w:rPr>
              <w:t xml:space="preserve"> </w:t>
            </w:r>
            <w:bookmarkEnd w:id="79"/>
          </w:p>
        </w:tc>
      </w:tr>
    </w:tbl>
    <w:p w14:paraId="4C99B350" w14:textId="3F1DAFB4"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r w:rsidR="008E4C59">
        <w:rPr>
          <w:lang w:val="en-US"/>
        </w:rPr>
        <w:t>mol/L of porous media,</w:t>
      </w:r>
      <w:r w:rsidRPr="00C96962">
        <w:rPr>
          <w:lang w:val="en-US"/>
        </w:rPr>
        <w:t xml:space="preserv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 xml:space="preserve">is </w:t>
      </w:r>
      <w:r w:rsidR="008E4C59" w:rsidRPr="00C96962">
        <w:rPr>
          <w:lang w:val="en-US"/>
        </w:rPr>
        <w:t>mol</w:t>
      </w:r>
      <w:r w:rsidR="008E4C59">
        <w:rPr>
          <w:lang w:val="en-US"/>
        </w:rPr>
        <w:t>/L of</w:t>
      </w:r>
      <w:r w:rsidRPr="00C96962">
        <w:rPr>
          <w:lang w:val="en-US"/>
        </w:rPr>
        <w:t xml:space="preserve">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w:t>
      </w:r>
      <w:r w:rsidR="008E4C59" w:rsidRPr="00C96962">
        <w:rPr>
          <w:lang w:val="en-US"/>
        </w:rPr>
        <w:t>mol</w:t>
      </w:r>
      <w:r w:rsidR="008E4C59">
        <w:rPr>
          <w:lang w:val="en-US"/>
        </w:rPr>
        <w:t>/L of solid volume</w:t>
      </w:r>
      <w:r w:rsidRPr="00C96962">
        <w:rPr>
          <w:lang w:val="en-US"/>
        </w:rPr>
        <w:t>. The conversion from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methods </w:t>
      </w:r>
      <w:proofErr w:type="spellStart"/>
      <w:r w:rsidRPr="00C96962">
        <w:rPr>
          <w:rStyle w:val="API"/>
          <w:lang w:val="en-US"/>
        </w:rPr>
        <w:t>SetUnitsPPassemblage</w:t>
      </w:r>
      <w:proofErr w:type="spellEnd"/>
      <w:r w:rsidRPr="00C96962">
        <w:rPr>
          <w:lang w:val="en-US"/>
        </w:rPr>
        <w:t xml:space="preserve">, </w:t>
      </w:r>
      <w:proofErr w:type="spellStart"/>
      <w:r w:rsidRPr="00C96962">
        <w:rPr>
          <w:rStyle w:val="API"/>
          <w:highlight w:val="white"/>
          <w:lang w:val="en-US"/>
        </w:rPr>
        <w:t>SetUnitsExchange</w:t>
      </w:r>
      <w:proofErr w:type="spellEnd"/>
      <w:r w:rsidRPr="00C96962">
        <w:rPr>
          <w:lang w:val="en-US"/>
        </w:rPr>
        <w:t xml:space="preserve">, </w:t>
      </w:r>
      <w:proofErr w:type="spellStart"/>
      <w:r w:rsidRPr="00C96962">
        <w:rPr>
          <w:rStyle w:val="API"/>
          <w:highlight w:val="white"/>
          <w:lang w:val="en-US"/>
        </w:rPr>
        <w:t>SetUnitsSurface</w:t>
      </w:r>
      <w:proofErr w:type="spellEnd"/>
      <w:r w:rsidRPr="00C96962">
        <w:rPr>
          <w:lang w:val="en-US"/>
        </w:rPr>
        <w:t xml:space="preserve">, </w:t>
      </w:r>
      <w:proofErr w:type="spellStart"/>
      <w:r w:rsidRPr="00C96962">
        <w:rPr>
          <w:rStyle w:val="API"/>
          <w:highlight w:val="white"/>
          <w:lang w:val="en-US"/>
        </w:rPr>
        <w:t>SetUnitsGasPhase</w:t>
      </w:r>
      <w:proofErr w:type="spellEnd"/>
      <w:r w:rsidRPr="00C96962">
        <w:rPr>
          <w:lang w:val="en-US"/>
        </w:rPr>
        <w:t xml:space="preserve">, </w:t>
      </w:r>
      <w:proofErr w:type="spellStart"/>
      <w:r w:rsidRPr="00C96962">
        <w:rPr>
          <w:rStyle w:val="API"/>
          <w:highlight w:val="white"/>
          <w:lang w:val="en-US"/>
        </w:rPr>
        <w:t>SetUnitsSSassemblage</w:t>
      </w:r>
      <w:proofErr w:type="spellEnd"/>
      <w:r w:rsidRPr="00C96962">
        <w:rPr>
          <w:lang w:val="en-US"/>
        </w:rPr>
        <w:t xml:space="preserve">, </w:t>
      </w:r>
      <w:r w:rsidR="00C75D97">
        <w:rPr>
          <w:lang w:val="en-US"/>
        </w:rPr>
        <w:t>and</w:t>
      </w:r>
      <w:r w:rsidRPr="00C96962">
        <w:rPr>
          <w:lang w:val="en-US"/>
        </w:rPr>
        <w:t xml:space="preserve"> </w:t>
      </w:r>
      <w:proofErr w:type="spellStart"/>
      <w:r w:rsidRPr="00C96962">
        <w:rPr>
          <w:rStyle w:val="API"/>
          <w:highlight w:val="white"/>
          <w:lang w:val="en-US"/>
        </w:rPr>
        <w:t>SetUnitsKinetics</w:t>
      </w:r>
      <w:proofErr w:type="spellEnd"/>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t xml:space="preserve">Kinetic reactions in PHREEQC </w:t>
      </w:r>
      <w:proofErr w:type="gramStart"/>
      <w:r w:rsidRPr="00C96962">
        <w:rPr>
          <w:lang w:val="en-US"/>
        </w:rPr>
        <w:t>are defined</w:t>
      </w:r>
      <w:proofErr w:type="gramEnd"/>
      <w:r w:rsidRPr="00C96962">
        <w:rPr>
          <w:lang w:val="en-US"/>
        </w:rPr>
        <w:t xml:space="preserve"> as the transfer of components to or from the solution in terms of moles. Care </w:t>
      </w:r>
      <w:proofErr w:type="gramStart"/>
      <w:r w:rsidRPr="00C96962">
        <w:rPr>
          <w:lang w:val="en-US"/>
        </w:rPr>
        <w:t>must be taken</w:t>
      </w:r>
      <w:proofErr w:type="gramEnd"/>
      <w:r w:rsidRPr="00C96962">
        <w:rPr>
          <w:lang w:val="en-US"/>
        </w:rPr>
        <w:t xml:space="preserve"> to convert rate expressions (PHREEQC </w:t>
      </w:r>
      <w:r w:rsidRPr="00C96962">
        <w:rPr>
          <w:rStyle w:val="API"/>
          <w:lang w:val="en-US"/>
        </w:rPr>
        <w:t>RATES</w:t>
      </w:r>
      <w:r w:rsidRPr="00C96962">
        <w:rPr>
          <w:lang w:val="en-US"/>
        </w:rPr>
        <w:t xml:space="preserve"> </w:t>
      </w:r>
      <w:r w:rsidRPr="00C96962">
        <w:rPr>
          <w:lang w:val="en-US"/>
        </w:rPr>
        <w:lastRenderedPageBreak/>
        <w:t xml:space="preserve">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3F80DAC1" w14:textId="5EAB3D26" w:rsidR="00FB3882" w:rsidRPr="00C96962" w:rsidRDefault="0039366B" w:rsidP="00FB3882">
      <w:pPr>
        <w:pStyle w:val="Text"/>
        <w:rPr>
          <w:lang w:val="en-US"/>
        </w:rPr>
      </w:pPr>
      <w:r>
        <w:rPr>
          <w:rFonts w:eastAsiaTheme="minorEastAsia"/>
          <w:lang w:val="en-US"/>
        </w:rPr>
        <w:t xml:space="preserve">A sample of C++ code that illustrates the creation of a </w:t>
      </w:r>
      <w:proofErr w:type="spellStart"/>
      <w:r>
        <w:rPr>
          <w:rFonts w:eastAsiaTheme="minorEastAsia"/>
          <w:lang w:val="en-US"/>
        </w:rPr>
        <w:t>PhreeqcRM</w:t>
      </w:r>
      <w:proofErr w:type="spellEnd"/>
      <w:r>
        <w:rPr>
          <w:rFonts w:eastAsiaTheme="minorEastAsia"/>
          <w:lang w:val="en-US"/>
        </w:rPr>
        <w:t xml:space="preserve"> instance and its initialization </w:t>
      </w:r>
      <w:proofErr w:type="gramStart"/>
      <w:r>
        <w:rPr>
          <w:rFonts w:eastAsiaTheme="minorEastAsia"/>
          <w:lang w:val="en-US"/>
        </w:rPr>
        <w:t>is displayed</w:t>
      </w:r>
      <w:proofErr w:type="gramEnd"/>
      <w:r>
        <w:rPr>
          <w:rFonts w:eastAsiaTheme="minorEastAsia"/>
          <w:lang w:val="en-US"/>
        </w:rPr>
        <w:t xml:space="preserve"> in</w:t>
      </w:r>
      <w:r w:rsidR="001265CF">
        <w:rPr>
          <w:rFonts w:eastAsiaTheme="minorEastAsia"/>
          <w:lang w:val="en-US"/>
        </w:rPr>
        <w:t xml:space="preserve"> </w:t>
      </w:r>
      <w:commentRangeStart w:id="80"/>
      <w:commentRangeStart w:id="81"/>
      <w:r w:rsidR="001265CF">
        <w:rPr>
          <w:rFonts w:eastAsiaTheme="minorEastAsia"/>
          <w:lang w:val="en-US"/>
        </w:rPr>
        <w:fldChar w:fldCharType="begin"/>
      </w:r>
      <w:r w:rsidR="001265CF">
        <w:rPr>
          <w:rFonts w:eastAsiaTheme="minorEastAsia"/>
          <w:lang w:val="en-US"/>
        </w:rPr>
        <w:instrText xml:space="preserve"> REF _Ref396592869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1</w:t>
      </w:r>
      <w:r w:rsidR="001265CF">
        <w:rPr>
          <w:rFonts w:eastAsiaTheme="minorEastAsia"/>
          <w:lang w:val="en-US"/>
        </w:rPr>
        <w:fldChar w:fldCharType="end"/>
      </w:r>
      <w:commentRangeEnd w:id="80"/>
      <w:r w:rsidR="00271124">
        <w:rPr>
          <w:rStyle w:val="CommentReference"/>
          <w:rFonts w:eastAsiaTheme="minorHAnsi" w:cstheme="minorBidi"/>
          <w:lang w:val="en-US" w:eastAsia="en-US"/>
        </w:rPr>
        <w:commentReference w:id="80"/>
      </w:r>
      <w:commentRangeEnd w:id="81"/>
      <w:r w:rsidR="0097339A">
        <w:rPr>
          <w:rStyle w:val="CommentReference"/>
          <w:rFonts w:eastAsiaTheme="minorHAnsi" w:cstheme="minorBidi"/>
          <w:lang w:val="en-US" w:eastAsia="en-US"/>
        </w:rPr>
        <w:commentReference w:id="81"/>
      </w:r>
      <w:r>
        <w:rPr>
          <w:rFonts w:eastAsiaTheme="minorEastAsia"/>
          <w:lang w:val="en-US"/>
        </w:rPr>
        <w:t>.</w:t>
      </w:r>
    </w:p>
    <w:p w14:paraId="4D54FE05" w14:textId="77777777" w:rsidR="00FB3882" w:rsidRPr="00C96962" w:rsidRDefault="00FB3882" w:rsidP="00FB3882">
      <w:pPr>
        <w:pStyle w:val="Caption"/>
        <w:keepNext/>
      </w:pPr>
      <w:bookmarkStart w:id="82" w:name="_Ref396592869"/>
      <w:r w:rsidRPr="00C96962">
        <w:t xml:space="preserve">Table </w:t>
      </w:r>
      <w:r w:rsidRPr="00C96962">
        <w:fldChar w:fldCharType="begin"/>
      </w:r>
      <w:r w:rsidRPr="00C96962">
        <w:instrText xml:space="preserve"> SEQ Table \* ARABIC </w:instrText>
      </w:r>
      <w:r w:rsidRPr="00C96962">
        <w:fldChar w:fldCharType="separate"/>
      </w:r>
      <w:r w:rsidR="00CD7255">
        <w:rPr>
          <w:noProof/>
        </w:rPr>
        <w:t>1</w:t>
      </w:r>
      <w:r w:rsidRPr="00C96962">
        <w:fldChar w:fldCharType="end"/>
      </w:r>
      <w:bookmarkEnd w:id="82"/>
      <w:r w:rsidRPr="00C96962">
        <w:t xml:space="preserve">: Create and initialize </w:t>
      </w:r>
      <w:commentRangeStart w:id="83"/>
      <w:commentRangeStart w:id="84"/>
      <w:proofErr w:type="spellStart"/>
      <w:r w:rsidRPr="00C96962">
        <w:t>PhreeqcRM</w:t>
      </w:r>
      <w:commentRangeEnd w:id="83"/>
      <w:proofErr w:type="spellEnd"/>
      <w:r w:rsidR="00BD606B">
        <w:rPr>
          <w:rStyle w:val="CommentReference"/>
          <w:rFonts w:eastAsiaTheme="minorHAnsi" w:cstheme="minorBidi"/>
          <w:i w:val="0"/>
          <w:iCs w:val="0"/>
          <w:color w:val="auto"/>
        </w:rPr>
        <w:commentReference w:id="83"/>
      </w:r>
      <w:commentRangeEnd w:id="84"/>
      <w:r w:rsidR="00B500BA">
        <w:rPr>
          <w:rStyle w:val="CommentReference"/>
          <w:rFonts w:eastAsiaTheme="minorHAnsi" w:cstheme="minorBidi"/>
          <w:i w:val="0"/>
          <w:iCs w:val="0"/>
          <w:color w:val="auto"/>
        </w:rPr>
        <w:commentReference w:id="84"/>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w:t>
            </w:r>
            <w:r>
              <w:rPr>
                <w:rFonts w:ascii="Consolas" w:hAnsi="Consolas" w:cs="Consolas"/>
                <w:color w:val="000000"/>
                <w:sz w:val="22"/>
                <w:highlight w:val="white"/>
              </w:rPr>
              <w:t>threads</w:t>
            </w:r>
            <w:proofErr w:type="spellEnd"/>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2B91AF"/>
                <w:sz w:val="22"/>
                <w:highlight w:val="white"/>
              </w:rPr>
              <w:t>PhreeqcRM</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phreeqc_rm</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sidR="00EF3CB4">
              <w:rPr>
                <w:rFonts w:ascii="Consolas" w:hAnsi="Consolas" w:cs="Consolas"/>
                <w:color w:val="000000"/>
                <w:sz w:val="22"/>
                <w:highlight w:val="white"/>
              </w:rPr>
              <w:t>nthreads</w:t>
            </w:r>
            <w:proofErr w:type="spellEnd"/>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phreeqc_rm.SetErrorHandlerMode</w:t>
            </w:r>
            <w:proofErr w:type="spellEnd"/>
            <w:r w:rsidRPr="00C96962">
              <w:rPr>
                <w:rFonts w:ascii="Consolas" w:hAnsi="Consolas" w:cs="Consolas"/>
                <w:color w:val="000000"/>
                <w:sz w:val="22"/>
                <w:highlight w:val="white"/>
              </w:rPr>
              <w:t>(1);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phreeqc_rm.SetFilePrefix</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Advect_cpp</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phreeqc_rm.OpenFiles</w:t>
            </w:r>
            <w:proofErr w:type="spellEnd"/>
            <w:r w:rsidRPr="00C96962">
              <w:rPr>
                <w:rFonts w:ascii="Consolas" w:hAnsi="Consolas" w:cs="Consolas"/>
                <w:color w:val="000000"/>
                <w:sz w:val="22"/>
                <w:highlight w:val="white"/>
              </w:rPr>
              <w:t>();</w:t>
            </w:r>
          </w:p>
          <w:p w14:paraId="3BAED765" w14:textId="3BEEC4B6" w:rsidR="00FB3882" w:rsidRPr="00C96962" w:rsidRDefault="00A523F5" w:rsidP="003D3B2A">
            <w:pPr>
              <w:autoSpaceDE w:val="0"/>
              <w:autoSpaceDN w:val="0"/>
              <w:adjustRightInd w:val="0"/>
              <w:spacing w:line="240" w:lineRule="auto"/>
              <w:ind w:firstLine="0"/>
              <w:rPr>
                <w:rFonts w:ascii="Consolas" w:hAnsi="Consolas" w:cs="Consolas"/>
                <w:color w:val="000000"/>
                <w:sz w:val="22"/>
                <w:highlight w:val="white"/>
              </w:rPr>
            </w:pPr>
            <w:ins w:id="85" w:author="Parkhurst, David L." w:date="2015-01-13T12:39:00Z">
              <w:r>
                <w:rPr>
                  <w:rFonts w:ascii="Consolas" w:hAnsi="Consolas" w:cs="Consolas"/>
                  <w:color w:val="000000"/>
                  <w:sz w:val="22"/>
                  <w:highlight w:val="white"/>
                </w:rPr>
                <w:t xml:space="preserve">// </w:t>
              </w:r>
            </w:ins>
            <w:ins w:id="86" w:author="Parkhurst, David L." w:date="2015-01-13T16:21:00Z">
              <w:r w:rsidR="0097339A">
                <w:rPr>
                  <w:rFonts w:ascii="Consolas" w:hAnsi="Consolas" w:cs="Consolas"/>
                  <w:color w:val="000000"/>
                  <w:sz w:val="22"/>
                  <w:highlight w:val="white"/>
                </w:rPr>
                <w:t>grid2chem is a m</w:t>
              </w:r>
            </w:ins>
            <w:ins w:id="87" w:author="Parkhurst, David L." w:date="2015-01-13T12:39:00Z">
              <w:r>
                <w:rPr>
                  <w:rFonts w:ascii="Consolas" w:hAnsi="Consolas" w:cs="Consolas"/>
                  <w:color w:val="000000"/>
                  <w:sz w:val="22"/>
                  <w:highlight w:val="white"/>
                </w:rPr>
                <w:t xml:space="preserve">apping from </w:t>
              </w:r>
            </w:ins>
            <w:ins w:id="88" w:author="Parkhurst, David L." w:date="2015-01-13T13:58:00Z">
              <w:r w:rsidR="00D035EA">
                <w:rPr>
                  <w:rFonts w:ascii="Consolas" w:hAnsi="Consolas" w:cs="Consolas"/>
                  <w:color w:val="000000"/>
                  <w:sz w:val="22"/>
                  <w:highlight w:val="white"/>
                </w:rPr>
                <w:t>transport</w:t>
              </w:r>
            </w:ins>
            <w:ins w:id="89" w:author="Parkhurst, David L." w:date="2015-01-13T12:39:00Z">
              <w:r>
                <w:rPr>
                  <w:rFonts w:ascii="Consolas" w:hAnsi="Consolas" w:cs="Consolas"/>
                  <w:color w:val="000000"/>
                  <w:sz w:val="22"/>
                  <w:highlight w:val="white"/>
                </w:rPr>
                <w:t xml:space="preserve"> cells to </w:t>
              </w:r>
            </w:ins>
            <w:ins w:id="90" w:author="Parkhurst, David L." w:date="2015-01-13T13:58:00Z">
              <w:r w:rsidR="00D035EA">
                <w:rPr>
                  <w:rFonts w:ascii="Consolas" w:hAnsi="Consolas" w:cs="Consolas"/>
                  <w:color w:val="000000"/>
                  <w:sz w:val="22"/>
                  <w:highlight w:val="white"/>
                </w:rPr>
                <w:t>reaction</w:t>
              </w:r>
            </w:ins>
            <w:ins w:id="91" w:author="Parkhurst, David L." w:date="2015-01-13T12:39:00Z">
              <w:r>
                <w:rPr>
                  <w:rFonts w:ascii="Consolas" w:hAnsi="Consolas" w:cs="Consolas"/>
                  <w:color w:val="000000"/>
                  <w:sz w:val="22"/>
                  <w:highlight w:val="white"/>
                </w:rPr>
                <w:t xml:space="preserve"> cells</w:t>
              </w:r>
            </w:ins>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grid2chem.resize(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phreeqc_rm.CreateMapping</w:t>
            </w:r>
            <w:proofErr w:type="spellEnd"/>
            <w:r w:rsidRPr="00C96962">
              <w:rPr>
                <w:rFonts w:ascii="Consolas" w:hAnsi="Consolas" w:cs="Consolas"/>
                <w:color w:val="000000"/>
                <w:sz w:val="22"/>
                <w:highlight w:val="white"/>
              </w:rPr>
              <w:t>(grid2chem);</w:t>
            </w:r>
          </w:p>
          <w:p w14:paraId="2B5F7E43" w14:textId="4E84477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proofErr w:type="spellStart"/>
            <w:r w:rsidR="00837F81">
              <w:rPr>
                <w:rFonts w:ascii="Consolas" w:hAnsi="Consolas" w:cs="Consolas"/>
                <w:color w:val="000000"/>
                <w:sz w:val="22"/>
                <w:highlight w:val="white"/>
              </w:rPr>
              <w:t>por</w:t>
            </w:r>
            <w:proofErr w:type="spellEnd"/>
            <w:r w:rsidRPr="00C96962">
              <w:rPr>
                <w:rFonts w:ascii="Consolas" w:hAnsi="Consolas" w:cs="Consolas"/>
                <w:color w:val="000000"/>
                <w:sz w:val="22"/>
                <w:highlight w:val="white"/>
              </w:rPr>
              <w:t xml:space="preserve">, </w:t>
            </w:r>
            <w:proofErr w:type="spellStart"/>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sat.resize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75A3D0CD" w14:textId="4603896D"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proofErr w:type="spellStart"/>
            <w:r>
              <w:rPr>
                <w:rFonts w:ascii="Consolas" w:hAnsi="Consolas" w:cs="Consolas"/>
                <w:color w:val="000000"/>
                <w:sz w:val="22"/>
                <w:highlight w:val="white"/>
              </w:rPr>
              <w:t>por</w:t>
            </w:r>
            <w:r w:rsidR="00FB3882" w:rsidRPr="00C96962">
              <w:rPr>
                <w:rFonts w:ascii="Consolas" w:hAnsi="Consolas" w:cs="Consolas"/>
                <w:color w:val="000000"/>
                <w:sz w:val="22"/>
                <w:highlight w:val="white"/>
              </w:rPr>
              <w:t>.resize</w:t>
            </w:r>
            <w:proofErr w:type="spellEnd"/>
            <w:r w:rsidR="00FB3882" w:rsidRPr="00C96962">
              <w:rPr>
                <w:rFonts w:ascii="Consolas" w:hAnsi="Consolas" w:cs="Consolas"/>
                <w:color w:val="000000"/>
                <w:sz w:val="22"/>
                <w:highlight w:val="white"/>
              </w:rPr>
              <w:t>(</w:t>
            </w:r>
            <w:proofErr w:type="spellStart"/>
            <w:r w:rsidR="00FB3882" w:rsidRPr="00C96962">
              <w:rPr>
                <w:rFonts w:ascii="Consolas" w:hAnsi="Consolas" w:cs="Consolas"/>
                <w:color w:val="000000"/>
                <w:sz w:val="22"/>
                <w:highlight w:val="white"/>
              </w:rPr>
              <w:t>nxyz</w:t>
            </w:r>
            <w:proofErr w:type="spellEnd"/>
            <w:r w:rsidR="00FB3882" w:rsidRPr="00C96962">
              <w:rPr>
                <w:rFonts w:ascii="Consolas" w:hAnsi="Consolas" w:cs="Consolas"/>
                <w:color w:val="000000"/>
                <w:sz w:val="22"/>
                <w:highlight w:val="white"/>
              </w:rPr>
              <w:t xml:space="preserve">, </w:t>
            </w:r>
            <w:r>
              <w:rPr>
                <w:rFonts w:ascii="Consolas" w:hAnsi="Consolas" w:cs="Consolas"/>
                <w:color w:val="000000"/>
                <w:sz w:val="22"/>
                <w:highlight w:val="white"/>
              </w:rPr>
              <w:t>0.2</w:t>
            </w:r>
            <w:r w:rsidR="00FB3882" w:rsidRPr="00C96962">
              <w:rPr>
                <w:rFonts w:ascii="Consolas" w:hAnsi="Consolas" w:cs="Consolas"/>
                <w:color w:val="000000"/>
                <w:sz w:val="22"/>
                <w:highlight w:val="white"/>
              </w:rPr>
              <w:t>);</w:t>
            </w:r>
          </w:p>
          <w:p w14:paraId="288E398B" w14:textId="12E59DA9"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w:t>
            </w:r>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proofErr w:type="spellEnd"/>
            <w:r w:rsidRPr="00C96962">
              <w:rPr>
                <w:rFonts w:ascii="Consolas" w:hAnsi="Consolas" w:cs="Consolas"/>
                <w:color w:val="000000"/>
                <w:sz w:val="22"/>
                <w:highlight w:val="white"/>
              </w:rPr>
              <w:t>(</w:t>
            </w:r>
            <w:proofErr w:type="spellStart"/>
            <w:r w:rsidR="00837F81">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734240B7" w14:textId="1AFCB0B9"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proofErr w:type="spellStart"/>
            <w:r>
              <w:rPr>
                <w:rFonts w:ascii="Consolas" w:hAnsi="Consolas" w:cs="Consolas"/>
                <w:color w:val="000000"/>
                <w:sz w:val="22"/>
                <w:highlight w:val="white"/>
              </w:rPr>
              <w:t>rv</w:t>
            </w:r>
            <w:r w:rsidR="00FB3882" w:rsidRPr="00C96962">
              <w:rPr>
                <w:rFonts w:ascii="Consolas" w:hAnsi="Consolas" w:cs="Consolas"/>
                <w:color w:val="000000"/>
                <w:sz w:val="22"/>
                <w:highlight w:val="white"/>
              </w:rPr>
              <w:t>.resize</w:t>
            </w:r>
            <w:proofErr w:type="spellEnd"/>
            <w:r w:rsidR="00FB3882" w:rsidRPr="00C96962">
              <w:rPr>
                <w:rFonts w:ascii="Consolas" w:hAnsi="Consolas" w:cs="Consolas"/>
                <w:color w:val="000000"/>
                <w:sz w:val="22"/>
                <w:highlight w:val="white"/>
              </w:rPr>
              <w:t>(</w:t>
            </w:r>
            <w:proofErr w:type="spellStart"/>
            <w:r w:rsidR="00FB3882" w:rsidRPr="00C96962">
              <w:rPr>
                <w:rFonts w:ascii="Consolas" w:hAnsi="Consolas" w:cs="Consolas"/>
                <w:color w:val="000000"/>
                <w:sz w:val="22"/>
                <w:highlight w:val="white"/>
              </w:rPr>
              <w:t>nxyz</w:t>
            </w:r>
            <w:proofErr w:type="spellEnd"/>
            <w:r w:rsidR="00FB3882" w:rsidRPr="00C96962">
              <w:rPr>
                <w:rFonts w:ascii="Consolas" w:hAnsi="Consolas" w:cs="Consolas"/>
                <w:color w:val="000000"/>
                <w:sz w:val="22"/>
                <w:highlight w:val="white"/>
              </w:rPr>
              <w:t xml:space="preserve">, </w:t>
            </w:r>
            <w:r>
              <w:rPr>
                <w:rFonts w:ascii="Consolas" w:hAnsi="Consolas" w:cs="Consolas"/>
                <w:color w:val="000000"/>
                <w:sz w:val="22"/>
                <w:highlight w:val="white"/>
              </w:rPr>
              <w:t>1.0</w:t>
            </w:r>
            <w:r w:rsidR="00FB3882" w:rsidRPr="00C96962">
              <w:rPr>
                <w:rFonts w:ascii="Consolas" w:hAnsi="Consolas" w:cs="Consolas"/>
                <w:color w:val="000000"/>
                <w:sz w:val="22"/>
                <w:highlight w:val="white"/>
              </w:rPr>
              <w:t>);</w:t>
            </w:r>
          </w:p>
          <w:p w14:paraId="4FB9A7A9" w14:textId="6B1456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phreeqc_rm.SetPoreVolume</w:t>
            </w:r>
            <w:proofErr w:type="spellEnd"/>
            <w:r w:rsidRPr="00C96962">
              <w:rPr>
                <w:rFonts w:ascii="Consolas" w:hAnsi="Consolas" w:cs="Consolas"/>
                <w:color w:val="000000"/>
                <w:sz w:val="22"/>
                <w:highlight w:val="white"/>
              </w:rPr>
              <w:t>(</w:t>
            </w:r>
            <w:proofErr w:type="spellStart"/>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phreeqc_rm.SetUnitsSolution</w:t>
            </w:r>
            <w:proofErr w:type="spellEnd"/>
            <w:r w:rsidRPr="00C96962">
              <w:rPr>
                <w:rFonts w:ascii="Consolas" w:hAnsi="Consolas" w:cs="Consolas"/>
                <w:color w:val="000000"/>
                <w:sz w:val="22"/>
                <w:highlight w:val="white"/>
              </w:rPr>
              <w:t>(2);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phreeqc_rm.SetUnitsPPassemblage</w:t>
            </w:r>
            <w:proofErr w:type="spellEnd"/>
            <w:r w:rsidRPr="00C96962">
              <w:rPr>
                <w:rFonts w:ascii="Consolas" w:hAnsi="Consolas" w:cs="Consolas"/>
                <w:color w:val="000000"/>
                <w:sz w:val="22"/>
                <w:highlight w:val="white"/>
              </w:rPr>
              <w:t>(1);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phreeqc_rm.SetUnitsExchange</w:t>
            </w:r>
            <w:proofErr w:type="spellEnd"/>
            <w:r w:rsidRPr="00C96962">
              <w:rPr>
                <w:rFonts w:ascii="Consolas" w:hAnsi="Consolas" w:cs="Consolas"/>
                <w:color w:val="000000"/>
                <w:sz w:val="22"/>
                <w:highlight w:val="white"/>
              </w:rPr>
              <w:t>(1);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phreeqc_rm.SetUnitsSurface</w:t>
            </w:r>
            <w:proofErr w:type="spellEnd"/>
            <w:r w:rsidRPr="00C96962">
              <w:rPr>
                <w:rFonts w:ascii="Consolas" w:hAnsi="Consolas" w:cs="Consolas"/>
                <w:color w:val="000000"/>
                <w:sz w:val="22"/>
                <w:highlight w:val="white"/>
              </w:rPr>
              <w:t>(1);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phreeqc_rm.SetUnitsGasPhase</w:t>
            </w:r>
            <w:proofErr w:type="spellEnd"/>
            <w:r w:rsidRPr="00C96962">
              <w:rPr>
                <w:rFonts w:ascii="Consolas" w:hAnsi="Consolas" w:cs="Consolas"/>
                <w:color w:val="000000"/>
                <w:sz w:val="22"/>
                <w:highlight w:val="white"/>
              </w:rPr>
              <w:t>(1);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phreeqc_rm.SetUnitsSSassemblage</w:t>
            </w:r>
            <w:proofErr w:type="spellEnd"/>
            <w:r w:rsidRPr="00C96962">
              <w:rPr>
                <w:rFonts w:ascii="Consolas" w:hAnsi="Consolas" w:cs="Consolas"/>
                <w:color w:val="000000"/>
                <w:sz w:val="22"/>
                <w:highlight w:val="white"/>
              </w:rPr>
              <w:t>(1);</w:t>
            </w:r>
          </w:p>
          <w:p w14:paraId="150AE208" w14:textId="77777777" w:rsidR="00FB3882" w:rsidRPr="00C96962" w:rsidRDefault="00FB3882" w:rsidP="003D3B2A">
            <w:pPr>
              <w:spacing w:line="240" w:lineRule="auto"/>
              <w:ind w:firstLine="0"/>
            </w:pPr>
            <w:proofErr w:type="spellStart"/>
            <w:r w:rsidRPr="00C96962">
              <w:rPr>
                <w:rFonts w:ascii="Consolas" w:hAnsi="Consolas" w:cs="Consolas"/>
                <w:color w:val="000000"/>
                <w:sz w:val="22"/>
                <w:highlight w:val="white"/>
              </w:rPr>
              <w:t>phreeqc_rm.SetUnitsKinetics</w:t>
            </w:r>
            <w:proofErr w:type="spellEnd"/>
            <w:r w:rsidRPr="00C96962">
              <w:rPr>
                <w:rFonts w:ascii="Consolas" w:hAnsi="Consolas" w:cs="Consolas"/>
                <w:color w:val="000000"/>
                <w:sz w:val="22"/>
                <w:highlight w:val="white"/>
              </w:rPr>
              <w:t>(1);</w:t>
            </w:r>
          </w:p>
        </w:tc>
      </w:tr>
    </w:tbl>
    <w:p w14:paraId="2D2CF034" w14:textId="5950E412" w:rsidR="00FB3882" w:rsidRPr="00C96962" w:rsidRDefault="007A616F" w:rsidP="00FB3882">
      <w:pPr>
        <w:pStyle w:val="Heading3"/>
      </w:pPr>
      <w:r w:rsidRPr="00C96962">
        <w:lastRenderedPageBreak/>
        <w:t>Set Initial Conditions</w:t>
      </w:r>
    </w:p>
    <w:p w14:paraId="3007CD63" w14:textId="65B35F8C" w:rsidR="00FB3882" w:rsidRPr="00C96962" w:rsidRDefault="00FB3882" w:rsidP="00FB3882">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w:t>
      </w:r>
      <w:proofErr w:type="gramStart"/>
      <w:r w:rsidR="0039366B">
        <w:rPr>
          <w:lang w:val="en-US"/>
        </w:rPr>
        <w:t>can be read</w:t>
      </w:r>
      <w:proofErr w:type="gramEnd"/>
      <w:r w:rsidR="0039366B">
        <w:rPr>
          <w:lang w:val="en-US"/>
        </w:rPr>
        <w:t xml:space="preserve">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r w:rsidR="008F07D5">
        <w:rPr>
          <w:lang w:val="en-US"/>
        </w:rPr>
        <w:t xml:space="preserve">then </w:t>
      </w:r>
      <w:r w:rsidRPr="00C96962">
        <w:rPr>
          <w:lang w:val="en-US"/>
        </w:rPr>
        <w:t xml:space="preserve">distributed to the </w:t>
      </w:r>
      <w:r w:rsidR="001D633D">
        <w:rPr>
          <w:lang w:val="en-US"/>
        </w:rPr>
        <w:t xml:space="preserve">model </w:t>
      </w:r>
      <w:r w:rsidRPr="00C96962">
        <w:rPr>
          <w:lang w:val="en-US"/>
        </w:rPr>
        <w:t xml:space="preserve">cells. </w:t>
      </w:r>
      <w:ins w:id="92" w:author="Parkhurst, David L." w:date="2015-01-13T12:41:00Z">
        <w:r w:rsidR="00A523F5">
          <w:rPr>
            <w:lang w:val="en-US"/>
          </w:rPr>
          <w:t>A</w:t>
        </w:r>
      </w:ins>
      <w:ins w:id="93" w:author="Parkhurst, David L." w:date="2015-01-13T12:43:00Z">
        <w:r w:rsidR="00A523F5">
          <w:rPr>
            <w:lang w:val="en-US"/>
          </w:rPr>
          <w:t>n</w:t>
        </w:r>
      </w:ins>
      <w:ins w:id="94" w:author="Parkhurst, David L." w:date="2015-01-13T12:41:00Z">
        <w:r w:rsidR="00A523F5">
          <w:rPr>
            <w:lang w:val="en-US"/>
          </w:rPr>
          <w:t xml:space="preserve"> </w:t>
        </w:r>
      </w:ins>
      <w:ins w:id="95" w:author="Parkhurst, David L." w:date="2015-01-13T12:43:00Z">
        <w:r w:rsidR="00A523F5">
          <w:rPr>
            <w:lang w:val="en-US"/>
          </w:rPr>
          <w:t xml:space="preserve">initial </w:t>
        </w:r>
      </w:ins>
      <w:ins w:id="96" w:author="Parkhurst, David L." w:date="2015-01-13T12:41:00Z">
        <w:r w:rsidR="00A523F5">
          <w:rPr>
            <w:lang w:val="en-US"/>
          </w:rPr>
          <w:t xml:space="preserve">solution composition </w:t>
        </w:r>
        <w:proofErr w:type="gramStart"/>
        <w:r w:rsidR="00A523F5">
          <w:rPr>
            <w:lang w:val="en-US"/>
          </w:rPr>
          <w:t>is assigned</w:t>
        </w:r>
        <w:proofErr w:type="gramEnd"/>
        <w:r w:rsidR="00A523F5">
          <w:rPr>
            <w:lang w:val="en-US"/>
          </w:rPr>
          <w:t xml:space="preserve"> to each cell. In addition, sets </w:t>
        </w:r>
      </w:ins>
      <w:del w:id="97" w:author="Parkhurst, David L." w:date="2015-01-13T12:41:00Z">
        <w:r w:rsidRPr="00C96962" w:rsidDel="00A523F5">
          <w:rPr>
            <w:lang w:val="en-US"/>
          </w:rPr>
          <w:delText xml:space="preserve">The set </w:delText>
        </w:r>
      </w:del>
      <w:r w:rsidRPr="00C96962">
        <w:rPr>
          <w:lang w:val="en-US"/>
        </w:rPr>
        <w:t xml:space="preserve">of reactants </w:t>
      </w:r>
      <w:ins w:id="98" w:author="Parkhurst, David L." w:date="2015-01-13T12:42:00Z">
        <w:r w:rsidR="00A523F5">
          <w:rPr>
            <w:lang w:val="en-US"/>
          </w:rPr>
          <w:t xml:space="preserve">can be </w:t>
        </w:r>
      </w:ins>
      <w:r w:rsidRPr="00C96962">
        <w:rPr>
          <w:lang w:val="en-US"/>
        </w:rPr>
        <w:t xml:space="preserve">assigned to each cell </w:t>
      </w:r>
      <w:ins w:id="99" w:author="Parkhurst, David L." w:date="2015-01-13T12:42:00Z">
        <w:r w:rsidR="00A523F5">
          <w:rPr>
            <w:lang w:val="en-US"/>
          </w:rPr>
          <w:t xml:space="preserve">to </w:t>
        </w:r>
      </w:ins>
      <w:r w:rsidRPr="00C96962">
        <w:rPr>
          <w:lang w:val="en-US"/>
        </w:rPr>
        <w:t>define</w:t>
      </w:r>
      <w:del w:id="100" w:author="Parkhurst, David L." w:date="2015-01-13T12:42:00Z">
        <w:r w:rsidR="008F07D5" w:rsidDel="00A523F5">
          <w:rPr>
            <w:lang w:val="en-US"/>
          </w:rPr>
          <w:delText>s</w:delText>
        </w:r>
      </w:del>
      <w:r w:rsidRPr="00C96962">
        <w:rPr>
          <w:lang w:val="en-US"/>
        </w:rPr>
        <w:t xml:space="preserve"> the types of reactions that can occur in the cell </w:t>
      </w:r>
      <w:ins w:id="101" w:author="Parkhurst, David L." w:date="2015-01-13T12:59:00Z">
        <w:r w:rsidR="00865AF1">
          <w:rPr>
            <w:lang w:val="en-US"/>
          </w:rPr>
          <w:t xml:space="preserve">(equilibrium phases, </w:t>
        </w:r>
        <w:proofErr w:type="spellStart"/>
        <w:r w:rsidR="00865AF1">
          <w:rPr>
            <w:lang w:val="en-US"/>
          </w:rPr>
          <w:t>cation</w:t>
        </w:r>
        <w:proofErr w:type="spellEnd"/>
        <w:r w:rsidR="00865AF1">
          <w:rPr>
            <w:lang w:val="en-US"/>
          </w:rPr>
          <w:t xml:space="preserve"> exchange, surface complexation, solid solutions, gas phase, and kinetics) </w:t>
        </w:r>
      </w:ins>
      <w:r w:rsidRPr="00C96962">
        <w:rPr>
          <w:lang w:val="en-US"/>
        </w:rPr>
        <w:t>and the initial number of moles of each reactant</w:t>
      </w:r>
      <w:r w:rsidRPr="00BD606B">
        <w:rPr>
          <w:highlight w:val="yellow"/>
          <w:lang w:val="en-US"/>
          <w:rPrChange w:id="102" w:author="gpcurtis" w:date="2015-01-06T13:02:00Z">
            <w:rPr>
              <w:lang w:val="en-US"/>
            </w:rPr>
          </w:rPrChange>
        </w:rPr>
        <w:t>, for example the initial amount of a mineral or the number of ion</w:t>
      </w:r>
      <w:r w:rsidR="00F970E5" w:rsidRPr="00BD606B">
        <w:rPr>
          <w:highlight w:val="yellow"/>
          <w:lang w:val="en-US"/>
          <w:rPrChange w:id="103" w:author="gpcurtis" w:date="2015-01-06T13:02:00Z">
            <w:rPr>
              <w:lang w:val="en-US"/>
            </w:rPr>
          </w:rPrChange>
        </w:rPr>
        <w:noBreakHyphen/>
      </w:r>
      <w:r w:rsidRPr="00BD606B">
        <w:rPr>
          <w:highlight w:val="yellow"/>
          <w:lang w:val="en-US"/>
          <w:rPrChange w:id="104" w:author="gpcurtis" w:date="2015-01-06T13:02:00Z">
            <w:rPr>
              <w:lang w:val="en-US"/>
            </w:rPr>
          </w:rPrChange>
        </w:rPr>
        <w:t xml:space="preserve">exchange </w:t>
      </w:r>
      <w:commentRangeStart w:id="105"/>
      <w:commentRangeStart w:id="106"/>
      <w:r w:rsidRPr="00BD606B">
        <w:rPr>
          <w:highlight w:val="yellow"/>
          <w:lang w:val="en-US"/>
          <w:rPrChange w:id="107" w:author="gpcurtis" w:date="2015-01-06T13:02:00Z">
            <w:rPr>
              <w:lang w:val="en-US"/>
            </w:rPr>
          </w:rPrChange>
        </w:rPr>
        <w:t>sites</w:t>
      </w:r>
      <w:commentRangeEnd w:id="105"/>
      <w:r w:rsidR="00BD606B">
        <w:rPr>
          <w:rStyle w:val="CommentReference"/>
          <w:rFonts w:eastAsiaTheme="minorHAnsi" w:cstheme="minorBidi"/>
          <w:lang w:val="en-US" w:eastAsia="en-US"/>
        </w:rPr>
        <w:commentReference w:id="105"/>
      </w:r>
      <w:commentRangeEnd w:id="106"/>
      <w:r w:rsidR="0097339A">
        <w:rPr>
          <w:rStyle w:val="CommentReference"/>
          <w:rFonts w:eastAsiaTheme="minorHAnsi" w:cstheme="minorBidi"/>
          <w:lang w:val="en-US" w:eastAsia="en-US"/>
        </w:rPr>
        <w:commentReference w:id="106"/>
      </w:r>
      <w:r w:rsidRPr="00BD606B">
        <w:rPr>
          <w:highlight w:val="yellow"/>
          <w:lang w:val="en-US"/>
          <w:rPrChange w:id="108" w:author="gpcurtis" w:date="2015-01-06T13:02:00Z">
            <w:rPr>
              <w:lang w:val="en-US"/>
            </w:rPr>
          </w:rPrChange>
        </w:rPr>
        <w:t>.</w:t>
      </w:r>
      <w:r w:rsidRPr="00C96962">
        <w:rPr>
          <w:lang w:val="en-US"/>
        </w:rPr>
        <w:t xml:space="preserve"> </w:t>
      </w:r>
    </w:p>
    <w:p w14:paraId="365F2848" w14:textId="2207C4CB" w:rsidR="00FB3882" w:rsidRPr="00C96962" w:rsidRDefault="00FB3882" w:rsidP="00FB3882">
      <w:pPr>
        <w:pStyle w:val="Text"/>
        <w:rPr>
          <w:lang w:val="en-US"/>
        </w:rPr>
      </w:pPr>
      <w:r w:rsidRPr="00C96962">
        <w:rPr>
          <w:lang w:val="en-US"/>
        </w:rPr>
        <w:t xml:space="preserve">A reaction module has at least three </w:t>
      </w:r>
      <w:proofErr w:type="spellStart"/>
      <w:r w:rsidRPr="00C96962">
        <w:rPr>
          <w:lang w:val="en-US"/>
        </w:rPr>
        <w:t>IPhreeqc</w:t>
      </w:r>
      <w:proofErr w:type="spellEnd"/>
      <w:r w:rsidRPr="00C96962">
        <w:rPr>
          <w:lang w:val="en-US"/>
        </w:rPr>
        <w:t xml:space="preserve"> instances, one </w:t>
      </w:r>
      <w:r w:rsidR="006022A2">
        <w:rPr>
          <w:lang w:val="en-US"/>
        </w:rPr>
        <w:t xml:space="preserve">or more </w:t>
      </w:r>
      <w:r w:rsidRPr="00C96962">
        <w:rPr>
          <w:lang w:val="en-US"/>
        </w:rPr>
        <w:t>worker</w:t>
      </w:r>
      <w:r w:rsidR="006022A2">
        <w:rPr>
          <w:lang w:val="en-US"/>
        </w:rPr>
        <w:t>s</w:t>
      </w:r>
      <w:r w:rsidRPr="00C96962">
        <w:rPr>
          <w:lang w:val="en-US"/>
        </w:rPr>
        <w:t>, an input</w:t>
      </w:r>
      <w:r w:rsidR="00F970E5">
        <w:rPr>
          <w:lang w:val="en-US"/>
        </w:rPr>
        <w:noBreakHyphen/>
      </w:r>
      <w:r w:rsidRPr="00C96962">
        <w:rPr>
          <w:lang w:val="en-US"/>
        </w:rPr>
        <w:t xml:space="preserve">processing instance called the </w:t>
      </w:r>
      <w:proofErr w:type="spellStart"/>
      <w:r w:rsidRPr="00C96962">
        <w:rPr>
          <w:lang w:val="en-US"/>
        </w:rPr>
        <w:t>InitialPhreeqc</w:t>
      </w:r>
      <w:proofErr w:type="spellEnd"/>
      <w:r w:rsidRPr="00C96962">
        <w:rPr>
          <w:lang w:val="en-US"/>
        </w:rPr>
        <w:t xml:space="preserve"> instance, and a utility instance, which </w:t>
      </w:r>
      <w:r w:rsidR="008F07D5">
        <w:rPr>
          <w:lang w:val="en-US"/>
        </w:rPr>
        <w:t>is</w:t>
      </w:r>
      <w:r w:rsidR="008336FD">
        <w:rPr>
          <w:lang w:val="en-US"/>
        </w:rPr>
        <w:t xml:space="preserve"> </w:t>
      </w:r>
      <w:r w:rsidR="006022A2">
        <w:rPr>
          <w:lang w:val="en-US"/>
        </w:rPr>
        <w:t xml:space="preserve">optionally used </w:t>
      </w:r>
      <w:r w:rsidR="008336FD">
        <w:rPr>
          <w:lang w:val="en-US"/>
        </w:rPr>
        <w:t>for special calculations</w:t>
      </w:r>
      <w:r w:rsidR="006022A2">
        <w:rPr>
          <w:lang w:val="en-US"/>
        </w:rPr>
        <w:t xml:space="preserve">. </w:t>
      </w:r>
      <w:r w:rsidRPr="00C96962">
        <w:rPr>
          <w:lang w:val="en-US"/>
        </w:rPr>
        <w:t xml:space="preserve">If using MPI, each process has a reaction module with </w:t>
      </w:r>
      <w:r w:rsidR="006022A2">
        <w:rPr>
          <w:lang w:val="en-US"/>
        </w:rPr>
        <w:t xml:space="preserve">one worker and </w:t>
      </w:r>
      <w:proofErr w:type="gramStart"/>
      <w:r w:rsidR="006022A2">
        <w:rPr>
          <w:lang w:val="en-US"/>
        </w:rPr>
        <w:t xml:space="preserve">a total of </w:t>
      </w:r>
      <w:r w:rsidR="008336FD">
        <w:rPr>
          <w:lang w:val="en-US"/>
        </w:rPr>
        <w:t>three</w:t>
      </w:r>
      <w:proofErr w:type="gramEnd"/>
      <w:r w:rsidR="008336FD">
        <w:rPr>
          <w:lang w:val="en-US"/>
        </w:rPr>
        <w:t xml:space="preserve"> </w:t>
      </w:r>
      <w:proofErr w:type="spellStart"/>
      <w:r w:rsidR="008336FD">
        <w:rPr>
          <w:lang w:val="en-US"/>
        </w:rPr>
        <w:t>IPhreeqc</w:t>
      </w:r>
      <w:proofErr w:type="spellEnd"/>
      <w:r w:rsidR="008336FD">
        <w:rPr>
          <w:lang w:val="en-US"/>
        </w:rPr>
        <w:t xml:space="preserve"> instances.</w:t>
      </w:r>
      <w:r w:rsidR="006022A2">
        <w:rPr>
          <w:lang w:val="en-US"/>
        </w:rPr>
        <w:t xml:space="preserve"> If using </w:t>
      </w:r>
      <w:proofErr w:type="spellStart"/>
      <w:r w:rsidR="006022A2">
        <w:rPr>
          <w:lang w:val="en-US"/>
        </w:rPr>
        <w:t>OpenMP</w:t>
      </w:r>
      <w:proofErr w:type="spellEnd"/>
      <w:r w:rsidR="006022A2">
        <w:rPr>
          <w:lang w:val="en-US"/>
        </w:rPr>
        <w:t xml:space="preserve">, the reaction module has a number of workers equal to the number of threads specified in the constructor. </w:t>
      </w:r>
    </w:p>
    <w:p w14:paraId="7B991969" w14:textId="1F15741E" w:rsidR="00FB3882" w:rsidRPr="00C96962" w:rsidRDefault="00FB3882" w:rsidP="00FB3882">
      <w:pPr>
        <w:pStyle w:val="Text"/>
        <w:rPr>
          <w:lang w:val="en-US"/>
        </w:rPr>
      </w:pPr>
      <w:r w:rsidRPr="00C96962">
        <w:rPr>
          <w:lang w:val="en-US"/>
        </w:rPr>
        <w:t xml:space="preserve">The </w:t>
      </w:r>
      <w:proofErr w:type="spellStart"/>
      <w:r w:rsidRPr="00C96962">
        <w:rPr>
          <w:rStyle w:val="API"/>
          <w:lang w:val="en-US"/>
        </w:rPr>
        <w:t>LoadDatabase</w:t>
      </w:r>
      <w:proofErr w:type="spellEnd"/>
      <w:r w:rsidRPr="00C96962">
        <w:rPr>
          <w:lang w:val="en-US"/>
        </w:rPr>
        <w:t xml:space="preserve"> method loads a PHREEQC database for all of the </w:t>
      </w:r>
      <w:proofErr w:type="spellStart"/>
      <w:r w:rsidRPr="00C96962">
        <w:rPr>
          <w:lang w:val="en-US"/>
        </w:rPr>
        <w:t>IPhreeqc</w:t>
      </w:r>
      <w:proofErr w:type="spellEnd"/>
      <w:r w:rsidRPr="00C96962">
        <w:rPr>
          <w:lang w:val="en-US"/>
        </w:rPr>
        <w:t xml:space="preserve"> instances. The PHREEQC database defines a set of elements and corresponding thermodynamic data for the aqueous species</w:t>
      </w:r>
      <w:r w:rsidR="008F07D5">
        <w:rPr>
          <w:lang w:val="en-US"/>
        </w:rPr>
        <w:t>,</w:t>
      </w:r>
      <w:r w:rsidRPr="00C96962">
        <w:rPr>
          <w:lang w:val="en-US"/>
        </w:rPr>
        <w:t xml:space="preserve"> gas</w:t>
      </w:r>
      <w:r w:rsidR="008F07D5">
        <w:rPr>
          <w:lang w:val="en-US"/>
        </w:rPr>
        <w:t xml:space="preserve"> components,</w:t>
      </w:r>
      <w:r w:rsidRPr="00C96962">
        <w:rPr>
          <w:lang w:val="en-US"/>
        </w:rPr>
        <w:t xml:space="preserve"> and mineral phases derived from these elements. The database determines which type of aqueous model will be used—the </w:t>
      </w:r>
      <w:r w:rsidR="006022A2">
        <w:rPr>
          <w:lang w:val="en-US"/>
        </w:rPr>
        <w:t xml:space="preserve">WATEQ </w:t>
      </w:r>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w:t>
      </w:r>
      <w:proofErr w:type="spellStart"/>
      <w:r w:rsidRPr="00C96962">
        <w:rPr>
          <w:lang w:val="en-US"/>
        </w:rPr>
        <w:t>Pitzer</w:t>
      </w:r>
      <w:proofErr w:type="spellEnd"/>
      <w:r w:rsidRPr="00C96962">
        <w:rPr>
          <w:lang w:val="en-US"/>
        </w:rPr>
        <w:t xml:space="preserve">,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 xml:space="preserve">complexation processes and rate expressions for kinetic reactions. Like PHREEQC, it is possible to modify or augment the definitions of the database with other input files; however, the thermodynamic definitions </w:t>
      </w:r>
      <w:r w:rsidR="008F07D5">
        <w:rPr>
          <w:lang w:val="en-US"/>
        </w:rPr>
        <w:t>must be</w:t>
      </w:r>
      <w:r w:rsidR="008F07D5" w:rsidRPr="00C96962">
        <w:rPr>
          <w:lang w:val="en-US"/>
        </w:rPr>
        <w:t xml:space="preserve"> </w:t>
      </w:r>
      <w:r w:rsidRPr="00C96962">
        <w:rPr>
          <w:lang w:val="en-US"/>
        </w:rPr>
        <w:t xml:space="preserve">consistent for all of the </w:t>
      </w:r>
      <w:proofErr w:type="spellStart"/>
      <w:r w:rsidRPr="00C96962">
        <w:rPr>
          <w:lang w:val="en-US"/>
        </w:rPr>
        <w:t>IPhreeqc</w:t>
      </w:r>
      <w:proofErr w:type="spellEnd"/>
      <w:r w:rsidRPr="00C96962">
        <w:rPr>
          <w:lang w:val="en-US"/>
        </w:rPr>
        <w:t xml:space="preserve"> instances. </w:t>
      </w:r>
    </w:p>
    <w:p w14:paraId="3B70C762" w14:textId="436D8F2F" w:rsidR="00FB3882" w:rsidRPr="00C96962" w:rsidRDefault="00FB3882" w:rsidP="00FB3882">
      <w:pPr>
        <w:pStyle w:val="Text"/>
        <w:rPr>
          <w:lang w:val="en-US"/>
        </w:rPr>
      </w:pPr>
      <w:r w:rsidRPr="00C96962">
        <w:rPr>
          <w:lang w:val="en-US"/>
        </w:rPr>
        <w:lastRenderedPageBreak/>
        <w:t xml:space="preserve">The </w:t>
      </w:r>
      <w:proofErr w:type="spellStart"/>
      <w:r w:rsidRPr="00C96962">
        <w:rPr>
          <w:rStyle w:val="API"/>
          <w:lang w:val="en-US"/>
        </w:rPr>
        <w:t>RunFile</w:t>
      </w:r>
      <w:proofErr w:type="spellEnd"/>
      <w:r w:rsidRPr="00C96962">
        <w:rPr>
          <w:lang w:val="en-US"/>
        </w:rPr>
        <w:t xml:space="preserve"> method read</w:t>
      </w:r>
      <w:r w:rsidR="008F07D5">
        <w:rPr>
          <w:lang w:val="en-US"/>
        </w:rPr>
        <w:t>s</w:t>
      </w:r>
      <w:r w:rsidRPr="00C96962">
        <w:rPr>
          <w:lang w:val="en-US"/>
        </w:rPr>
        <w:t xml:space="preserve"> and execute</w:t>
      </w:r>
      <w:r w:rsidR="008F07D5">
        <w:rPr>
          <w:lang w:val="en-US"/>
        </w:rPr>
        <w:t>s</w:t>
      </w:r>
      <w:r w:rsidRPr="00C96962">
        <w:rPr>
          <w:lang w:val="en-US"/>
        </w:rPr>
        <w:t xml:space="preserve"> a PHREEQC input file by any combination of </w:t>
      </w:r>
      <w:proofErr w:type="spellStart"/>
      <w:r w:rsidRPr="00C96962">
        <w:rPr>
          <w:lang w:val="en-US"/>
        </w:rPr>
        <w:t>IPhreeqc</w:t>
      </w:r>
      <w:proofErr w:type="spellEnd"/>
      <w:r w:rsidRPr="00C96962">
        <w:rPr>
          <w:lang w:val="en-US"/>
        </w:rPr>
        <w:t xml:space="preserve"> instances: worker, </w:t>
      </w:r>
      <w:proofErr w:type="spellStart"/>
      <w:r w:rsidRPr="00C96962">
        <w:rPr>
          <w:lang w:val="en-US"/>
        </w:rPr>
        <w:t>InitialPhreeqc</w:t>
      </w:r>
      <w:proofErr w:type="spellEnd"/>
      <w:r w:rsidRPr="00C96962">
        <w:rPr>
          <w:lang w:val="en-US"/>
        </w:rPr>
        <w:t xml:space="preserve">, and utility. If only initial or boundary conditions are included in the input file, then only the </w:t>
      </w:r>
      <w:proofErr w:type="spellStart"/>
      <w:r w:rsidRPr="00C96962">
        <w:rPr>
          <w:lang w:val="en-US"/>
        </w:rPr>
        <w:t>InitialPhreeqc</w:t>
      </w:r>
      <w:proofErr w:type="spellEnd"/>
      <w:r w:rsidRPr="00C96962">
        <w:rPr>
          <w:lang w:val="en-US"/>
        </w:rPr>
        <w:t xml:space="preserve"> instance needs to run the file. If additions to the database are part of an input file, then all of the </w:t>
      </w:r>
      <w:proofErr w:type="spellStart"/>
      <w:r w:rsidRPr="00C96962">
        <w:rPr>
          <w:lang w:val="en-US"/>
        </w:rPr>
        <w:t>IPhreeqc</w:t>
      </w:r>
      <w:proofErr w:type="spellEnd"/>
      <w:r w:rsidRPr="00C96962">
        <w:rPr>
          <w:lang w:val="en-US"/>
        </w:rPr>
        <w:t xml:space="preserve"> instances should run the file so that all instances </w:t>
      </w:r>
      <w:del w:id="109" w:author="gpcurtis" w:date="2015-01-06T13:04:00Z">
        <w:r w:rsidRPr="00C96962" w:rsidDel="00634D9B">
          <w:rPr>
            <w:lang w:val="en-US"/>
          </w:rPr>
          <w:delText xml:space="preserve">are using </w:delText>
        </w:r>
      </w:del>
      <w:commentRangeStart w:id="110"/>
      <w:ins w:id="111" w:author="gpcurtis" w:date="2015-01-06T13:04:00Z">
        <w:r w:rsidR="00634D9B">
          <w:rPr>
            <w:lang w:val="en-US"/>
          </w:rPr>
          <w:t>use</w:t>
        </w:r>
      </w:ins>
      <w:commentRangeEnd w:id="110"/>
      <w:r w:rsidR="0061156F">
        <w:rPr>
          <w:rStyle w:val="CommentReference"/>
          <w:rFonts w:eastAsiaTheme="minorHAnsi" w:cstheme="minorBidi"/>
          <w:lang w:val="en-US" w:eastAsia="en-US"/>
        </w:rPr>
        <w:commentReference w:id="110"/>
      </w:r>
      <w:ins w:id="112" w:author="gpcurtis" w:date="2015-01-06T13:04:00Z">
        <w:r w:rsidR="00634D9B">
          <w:rPr>
            <w:lang w:val="en-US"/>
          </w:rPr>
          <w:t xml:space="preserve"> </w:t>
        </w:r>
      </w:ins>
      <w:r w:rsidRPr="00C96962">
        <w:rPr>
          <w:lang w:val="en-US"/>
        </w:rPr>
        <w:t>the same thermodynamic data and aqueous model. Selected</w:t>
      </w:r>
      <w:r w:rsidR="00F970E5">
        <w:rPr>
          <w:lang w:val="en-US"/>
        </w:rPr>
        <w:noBreakHyphen/>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w:t>
      </w:r>
      <w:proofErr w:type="gramStart"/>
      <w:r w:rsidRPr="00C96962">
        <w:rPr>
          <w:lang w:val="en-US"/>
        </w:rPr>
        <w:t>be read</w:t>
      </w:r>
      <w:proofErr w:type="gramEnd"/>
      <w:r w:rsidRPr="00C96962">
        <w:rPr>
          <w:lang w:val="en-US"/>
        </w:rPr>
        <w:t xml:space="preserve"> by the worker instances to </w:t>
      </w:r>
      <w:r w:rsidR="008F07D5">
        <w:rPr>
          <w:lang w:val="en-US"/>
        </w:rPr>
        <w:t>allow extraction of</w:t>
      </w:r>
      <w:r w:rsidRPr="00C96962">
        <w:rPr>
          <w:lang w:val="en-US"/>
        </w:rPr>
        <w:t xml:space="preserve"> selected data for visualization or output to files. </w:t>
      </w:r>
    </w:p>
    <w:p w14:paraId="709DC65A" w14:textId="3B6818EF" w:rsidR="00FB3882" w:rsidRPr="00C96962" w:rsidRDefault="00FB3882" w:rsidP="00FB3882">
      <w:pPr>
        <w:pStyle w:val="Text"/>
        <w:rPr>
          <w:lang w:val="en-US"/>
        </w:rPr>
      </w:pPr>
      <w:r w:rsidRPr="00C96962">
        <w:rPr>
          <w:lang w:val="en-US"/>
        </w:rPr>
        <w:t xml:space="preserve">The strategy for assigning initial conditions to the reaction cells is to transfer definitions from the </w:t>
      </w:r>
      <w:proofErr w:type="spellStart"/>
      <w:r w:rsidRPr="00C96962">
        <w:rPr>
          <w:lang w:val="en-US"/>
        </w:rPr>
        <w:t>InitialPhreeqc</w:t>
      </w:r>
      <w:proofErr w:type="spellEnd"/>
      <w:r w:rsidRPr="00C96962">
        <w:rPr>
          <w:lang w:val="en-US"/>
        </w:rPr>
        <w:t xml:space="preserve"> instance to the worker instances. Once the </w:t>
      </w:r>
      <w:proofErr w:type="spellStart"/>
      <w:r w:rsidRPr="00C96962">
        <w:rPr>
          <w:lang w:val="en-US"/>
        </w:rPr>
        <w:t>InitialPhreeqc</w:t>
      </w:r>
      <w:proofErr w:type="spellEnd"/>
      <w:r w:rsidRPr="00C96962">
        <w:rPr>
          <w:lang w:val="en-US"/>
        </w:rPr>
        <w:t xml:space="preserve"> instance reads a PHREEQC input file, a set of solution</w:t>
      </w:r>
      <w:ins w:id="113" w:author="Parkhurst, David L." w:date="2015-01-13T13:32:00Z">
        <w:r w:rsidR="00F57FE6">
          <w:rPr>
            <w:lang w:val="en-US"/>
          </w:rPr>
          <w:t>s</w:t>
        </w:r>
      </w:ins>
      <w:r w:rsidRPr="00C96962">
        <w:rPr>
          <w:lang w:val="en-US"/>
        </w:rPr>
        <w:t xml:space="preserve"> and </w:t>
      </w:r>
      <w:commentRangeStart w:id="114"/>
      <w:commentRangeStart w:id="115"/>
      <w:r w:rsidRPr="00C96962">
        <w:rPr>
          <w:lang w:val="en-US"/>
        </w:rPr>
        <w:t>reactant</w:t>
      </w:r>
      <w:ins w:id="116" w:author="Parkhurst, David L." w:date="2015-01-13T13:32:00Z">
        <w:r w:rsidR="00F57FE6">
          <w:rPr>
            <w:lang w:val="en-US"/>
          </w:rPr>
          <w:t xml:space="preserve">s </w:t>
        </w:r>
      </w:ins>
      <w:del w:id="117" w:author="Parkhurst, David L." w:date="2015-01-13T13:32:00Z">
        <w:r w:rsidRPr="00C96962" w:rsidDel="00F57FE6">
          <w:rPr>
            <w:lang w:val="en-US"/>
          </w:rPr>
          <w:delText xml:space="preserve"> entities </w:delText>
        </w:r>
        <w:commentRangeEnd w:id="114"/>
        <w:r w:rsidR="00C13B54" w:rsidDel="00F57FE6">
          <w:rPr>
            <w:rStyle w:val="CommentReference"/>
            <w:rFonts w:eastAsiaTheme="minorHAnsi" w:cstheme="minorBidi"/>
            <w:lang w:val="en-US" w:eastAsia="en-US"/>
          </w:rPr>
          <w:commentReference w:id="114"/>
        </w:r>
      </w:del>
      <w:commentRangeEnd w:id="115"/>
      <w:r w:rsidR="0097339A">
        <w:rPr>
          <w:rStyle w:val="CommentReference"/>
          <w:rFonts w:eastAsiaTheme="minorHAnsi" w:cstheme="minorBidi"/>
          <w:lang w:val="en-US" w:eastAsia="en-US"/>
        </w:rPr>
        <w:commentReference w:id="115"/>
      </w:r>
      <w:del w:id="118" w:author="Parkhurst, David L." w:date="2015-01-13T13:38:00Z">
        <w:r w:rsidRPr="00C96962" w:rsidDel="00F57FE6">
          <w:rPr>
            <w:lang w:val="en-US"/>
          </w:rPr>
          <w:delText xml:space="preserve">are </w:delText>
        </w:r>
      </w:del>
      <w:ins w:id="119" w:author="Parkhurst, David L." w:date="2015-01-13T13:38:00Z">
        <w:r w:rsidR="00F57FE6">
          <w:rPr>
            <w:lang w:val="en-US"/>
          </w:rPr>
          <w:t>is</w:t>
        </w:r>
        <w:r w:rsidR="00F57FE6" w:rsidRPr="00C96962">
          <w:rPr>
            <w:lang w:val="en-US"/>
          </w:rPr>
          <w:t xml:space="preserve"> </w:t>
        </w:r>
      </w:ins>
      <w:r w:rsidRPr="00C96962">
        <w:rPr>
          <w:lang w:val="en-US"/>
        </w:rPr>
        <w:t xml:space="preserve">present within the </w:t>
      </w:r>
      <w:proofErr w:type="spellStart"/>
      <w:r w:rsidRPr="00C96962">
        <w:rPr>
          <w:lang w:val="en-US"/>
        </w:rPr>
        <w:t>InitialPhreeqc</w:t>
      </w:r>
      <w:proofErr w:type="spellEnd"/>
      <w:r w:rsidRPr="00C96962">
        <w:rPr>
          <w:lang w:val="en-US"/>
        </w:rPr>
        <w:t xml:space="preserve"> instance, each identified by a</w:t>
      </w:r>
      <w:del w:id="120" w:author="Parkhurst, David L." w:date="2015-01-13T13:38:00Z">
        <w:r w:rsidRPr="00C96962" w:rsidDel="00F57FE6">
          <w:rPr>
            <w:lang w:val="en-US"/>
          </w:rPr>
          <w:delText>n</w:delText>
        </w:r>
      </w:del>
      <w:r w:rsidRPr="00C96962">
        <w:rPr>
          <w:lang w:val="en-US"/>
        </w:rPr>
        <w:t xml:space="preserve"> </w:t>
      </w:r>
      <w:ins w:id="121" w:author="Parkhurst, David L." w:date="2015-01-13T13:36:00Z">
        <w:r w:rsidR="00F57FE6">
          <w:rPr>
            <w:lang w:val="en-US"/>
          </w:rPr>
          <w:t>user number (</w:t>
        </w:r>
      </w:ins>
      <w:r w:rsidRPr="00C96962">
        <w:rPr>
          <w:lang w:val="en-US"/>
        </w:rPr>
        <w:t>integer</w:t>
      </w:r>
      <w:ins w:id="122" w:author="Parkhurst, David L." w:date="2015-01-13T13:38:00Z">
        <w:r w:rsidR="00F57FE6">
          <w:rPr>
            <w:lang w:val="en-US"/>
          </w:rPr>
          <w:t>)</w:t>
        </w:r>
      </w:ins>
      <w:ins w:id="123" w:author="Parkhurst, David L." w:date="2015-01-13T13:36:00Z">
        <w:r w:rsidR="00F57FE6">
          <w:rPr>
            <w:lang w:val="en-US"/>
          </w:rPr>
          <w:t>,</w:t>
        </w:r>
      </w:ins>
      <w:del w:id="124" w:author="Parkhurst, David L." w:date="2015-01-13T13:36:00Z">
        <w:r w:rsidRPr="00C96962" w:rsidDel="00F57FE6">
          <w:rPr>
            <w:lang w:val="en-US"/>
          </w:rPr>
          <w:delText xml:space="preserve"> </w:delText>
        </w:r>
      </w:del>
      <w:ins w:id="125" w:author="Parkhurst, David L." w:date="2015-01-13T13:36:00Z">
        <w:r w:rsidR="00F57FE6">
          <w:rPr>
            <w:lang w:val="en-US"/>
          </w:rPr>
          <w:t xml:space="preserve"> </w:t>
        </w:r>
      </w:ins>
      <w:ins w:id="126" w:author="Parkhurst, David L." w:date="2015-01-13T13:32:00Z">
        <w:r w:rsidR="00F57FE6">
          <w:rPr>
            <w:lang w:val="en-US"/>
          </w:rPr>
          <w:t>as specified in the input file</w:t>
        </w:r>
      </w:ins>
      <w:del w:id="127" w:author="Parkhurst, David L." w:date="2015-01-13T13:32:00Z">
        <w:r w:rsidRPr="00C96962" w:rsidDel="00F57FE6">
          <w:rPr>
            <w:lang w:val="en-US"/>
          </w:rPr>
          <w:delText>user number</w:delText>
        </w:r>
      </w:del>
      <w:r w:rsidRPr="00C96962">
        <w:rPr>
          <w:lang w:val="en-US"/>
        </w:rPr>
        <w:t xml:space="preserve">. These </w:t>
      </w:r>
      <w:del w:id="128" w:author="Parkhurst, David L." w:date="2015-01-13T13:33:00Z">
        <w:r w:rsidRPr="00C96962" w:rsidDel="00F57FE6">
          <w:rPr>
            <w:lang w:val="en-US"/>
          </w:rPr>
          <w:delText xml:space="preserve">entities </w:delText>
        </w:r>
      </w:del>
      <w:ins w:id="129" w:author="Parkhurst, David L." w:date="2015-01-13T13:33:00Z">
        <w:r w:rsidR="00F57FE6">
          <w:rPr>
            <w:lang w:val="en-US"/>
          </w:rPr>
          <w:t>solutions and reactants</w:t>
        </w:r>
        <w:r w:rsidR="00F57FE6" w:rsidRPr="00C96962">
          <w:rPr>
            <w:lang w:val="en-US"/>
          </w:rPr>
          <w:t xml:space="preserve"> </w:t>
        </w:r>
      </w:ins>
      <w:proofErr w:type="gramStart"/>
      <w:r w:rsidRPr="00C96962">
        <w:rPr>
          <w:lang w:val="en-US"/>
        </w:rPr>
        <w:t>can be distributed</w:t>
      </w:r>
      <w:proofErr w:type="gramEnd"/>
      <w:r w:rsidRPr="00C96962">
        <w:rPr>
          <w:lang w:val="en-US"/>
        </w:rPr>
        <w:t xml:space="preserve"> to the reaction cells by use of the </w:t>
      </w:r>
      <w:r w:rsidRPr="00C96962">
        <w:rPr>
          <w:rStyle w:val="API"/>
          <w:lang w:val="en-US"/>
        </w:rPr>
        <w:t>InitialPhreeqc2Module</w:t>
      </w:r>
      <w:r w:rsidRPr="00C96962">
        <w:rPr>
          <w:lang w:val="en-US"/>
        </w:rPr>
        <w:t xml:space="preserve"> method. The argument to the method is an </w:t>
      </w:r>
      <w:r w:rsidRPr="00634D9B">
        <w:rPr>
          <w:highlight w:val="yellow"/>
          <w:lang w:val="en-US"/>
          <w:rPrChange w:id="130" w:author="gpcurtis" w:date="2015-01-06T13:12:00Z">
            <w:rPr>
              <w:lang w:val="en-US"/>
            </w:rPr>
          </w:rPrChange>
        </w:rPr>
        <w:t xml:space="preserve">array of integers that specifies the </w:t>
      </w:r>
      <w:del w:id="131" w:author="Parkhurst, David L." w:date="2015-01-13T13:34:00Z">
        <w:r w:rsidRPr="00634D9B" w:rsidDel="00F57FE6">
          <w:rPr>
            <w:highlight w:val="yellow"/>
            <w:lang w:val="en-US"/>
            <w:rPrChange w:id="132" w:author="gpcurtis" w:date="2015-01-06T13:12:00Z">
              <w:rPr>
                <w:lang w:val="en-US"/>
              </w:rPr>
            </w:rPrChange>
          </w:rPr>
          <w:delText>entity number</w:delText>
        </w:r>
      </w:del>
      <w:ins w:id="133" w:author="Parkhurst, David L." w:date="2015-01-13T13:34:00Z">
        <w:r w:rsidR="00F57FE6">
          <w:rPr>
            <w:highlight w:val="yellow"/>
            <w:lang w:val="en-US"/>
          </w:rPr>
          <w:t>solutions and reactants</w:t>
        </w:r>
      </w:ins>
      <w:ins w:id="134" w:author="Parkhurst, David L." w:date="2015-01-13T13:47:00Z">
        <w:r w:rsidR="00C95796">
          <w:rPr>
            <w:highlight w:val="yellow"/>
            <w:lang w:val="en-US"/>
          </w:rPr>
          <w:t xml:space="preserve">, as identified by user </w:t>
        </w:r>
        <w:proofErr w:type="gramStart"/>
        <w:r w:rsidR="00C95796">
          <w:rPr>
            <w:highlight w:val="yellow"/>
            <w:lang w:val="en-US"/>
          </w:rPr>
          <w:t>numbers,</w:t>
        </w:r>
      </w:ins>
      <w:ins w:id="135" w:author="Parkhurst, David L." w:date="2015-01-13T13:34:00Z">
        <w:r w:rsidR="00F57FE6">
          <w:rPr>
            <w:highlight w:val="yellow"/>
            <w:lang w:val="en-US"/>
          </w:rPr>
          <w:t xml:space="preserve"> that are assigned to </w:t>
        </w:r>
      </w:ins>
      <w:del w:id="136" w:author="Parkhurst, David L." w:date="2015-01-13T13:34:00Z">
        <w:r w:rsidRPr="00634D9B" w:rsidDel="00F57FE6">
          <w:rPr>
            <w:highlight w:val="yellow"/>
            <w:lang w:val="en-US"/>
            <w:rPrChange w:id="137" w:author="gpcurtis" w:date="2015-01-06T13:12:00Z">
              <w:rPr>
                <w:lang w:val="en-US"/>
              </w:rPr>
            </w:rPrChange>
          </w:rPr>
          <w:delText xml:space="preserve"> for </w:delText>
        </w:r>
      </w:del>
      <w:r w:rsidRPr="00634D9B">
        <w:rPr>
          <w:highlight w:val="yellow"/>
          <w:lang w:val="en-US"/>
          <w:rPrChange w:id="138" w:author="gpcurtis" w:date="2015-01-06T13:12:00Z">
            <w:rPr>
              <w:lang w:val="en-US"/>
            </w:rPr>
          </w:rPrChange>
        </w:rPr>
        <w:t>each</w:t>
      </w:r>
      <w:proofErr w:type="gramEnd"/>
      <w:r w:rsidRPr="00634D9B">
        <w:rPr>
          <w:highlight w:val="yellow"/>
          <w:lang w:val="en-US"/>
          <w:rPrChange w:id="139" w:author="gpcurtis" w:date="2015-01-06T13:12:00Z">
            <w:rPr>
              <w:lang w:val="en-US"/>
            </w:rPr>
          </w:rPrChange>
        </w:rPr>
        <w:t xml:space="preserve"> transport cell</w:t>
      </w:r>
      <w:del w:id="140" w:author="Parkhurst, David L." w:date="2015-01-13T13:34:00Z">
        <w:r w:rsidRPr="00634D9B" w:rsidDel="00F57FE6">
          <w:rPr>
            <w:highlight w:val="yellow"/>
            <w:lang w:val="en-US"/>
            <w:rPrChange w:id="141" w:author="gpcurtis" w:date="2015-01-06T13:12:00Z">
              <w:rPr>
                <w:lang w:val="en-US"/>
              </w:rPr>
            </w:rPrChange>
          </w:rPr>
          <w:delText xml:space="preserve"> for each type of </w:delText>
        </w:r>
        <w:commentRangeStart w:id="142"/>
        <w:r w:rsidRPr="00634D9B" w:rsidDel="00F57FE6">
          <w:rPr>
            <w:highlight w:val="yellow"/>
            <w:lang w:val="en-US"/>
            <w:rPrChange w:id="143" w:author="gpcurtis" w:date="2015-01-06T13:12:00Z">
              <w:rPr>
                <w:lang w:val="en-US"/>
              </w:rPr>
            </w:rPrChange>
          </w:rPr>
          <w:delText>entity</w:delText>
        </w:r>
        <w:commentRangeEnd w:id="142"/>
        <w:r w:rsidR="00634D9B" w:rsidDel="00F57FE6">
          <w:rPr>
            <w:rStyle w:val="CommentReference"/>
            <w:rFonts w:eastAsiaTheme="minorHAnsi" w:cstheme="minorBidi"/>
            <w:lang w:val="en-US" w:eastAsia="en-US"/>
          </w:rPr>
          <w:commentReference w:id="142"/>
        </w:r>
      </w:del>
      <w:r w:rsidRPr="00C96962">
        <w:rPr>
          <w:lang w:val="en-US"/>
        </w:rPr>
        <w:t xml:space="preserve">. The </w:t>
      </w:r>
      <w:ins w:id="144" w:author="Parkhurst, David L." w:date="2015-01-13T13:35:00Z">
        <w:r w:rsidR="00F57FE6">
          <w:rPr>
            <w:lang w:val="en-US"/>
          </w:rPr>
          <w:t xml:space="preserve">array </w:t>
        </w:r>
        <w:proofErr w:type="gramStart"/>
        <w:r w:rsidR="00F57FE6">
          <w:rPr>
            <w:lang w:val="en-US"/>
          </w:rPr>
          <w:t>is indexed</w:t>
        </w:r>
        <w:proofErr w:type="gramEnd"/>
        <w:r w:rsidR="00F57FE6">
          <w:rPr>
            <w:lang w:val="en-US"/>
          </w:rPr>
          <w:t xml:space="preserve"> as </w:t>
        </w:r>
      </w:ins>
      <w:del w:id="145" w:author="Parkhurst, David L." w:date="2015-01-13T13:35:00Z">
        <w:r w:rsidRPr="00C96962" w:rsidDel="00F57FE6">
          <w:rPr>
            <w:lang w:val="en-US"/>
          </w:rPr>
          <w:delText>types of entities are</w:delText>
        </w:r>
        <w:r w:rsidR="007D20B2" w:rsidRPr="00C96962" w:rsidDel="00F57FE6">
          <w:rPr>
            <w:lang w:val="en-US"/>
          </w:rPr>
          <w:delText xml:space="preserve"> as </w:delText>
        </w:r>
      </w:del>
      <w:r w:rsidR="007D20B2" w:rsidRPr="00C96962">
        <w:rPr>
          <w:lang w:val="en-US"/>
        </w:rPr>
        <w:t xml:space="preserve">follows: (1) solution, (2) </w:t>
      </w:r>
      <w:r w:rsidRPr="00C96962">
        <w:rPr>
          <w:lang w:val="en-US"/>
        </w:rPr>
        <w:t xml:space="preserve">equilibrium phases, (3) exchangers, (4) surfaces, (5) gas phase, (6) solid solutions, and (7) kinetic reactions. </w:t>
      </w:r>
      <w:commentRangeStart w:id="146"/>
      <w:commentRangeStart w:id="147"/>
      <w:r w:rsidRPr="00C96962">
        <w:rPr>
          <w:lang w:val="en-US"/>
        </w:rPr>
        <w:t xml:space="preserve">Solution user numbers </w:t>
      </w:r>
      <w:commentRangeEnd w:id="146"/>
      <w:r w:rsidR="00634D9B">
        <w:rPr>
          <w:rStyle w:val="CommentReference"/>
          <w:rFonts w:eastAsiaTheme="minorHAnsi" w:cstheme="minorBidi"/>
          <w:lang w:val="en-US" w:eastAsia="en-US"/>
        </w:rPr>
        <w:commentReference w:id="146"/>
      </w:r>
      <w:commentRangeEnd w:id="147"/>
      <w:r w:rsidR="0097339A">
        <w:rPr>
          <w:rStyle w:val="CommentReference"/>
          <w:rFonts w:eastAsiaTheme="minorHAnsi" w:cstheme="minorBidi"/>
          <w:lang w:val="en-US" w:eastAsia="en-US"/>
        </w:rPr>
        <w:commentReference w:id="147"/>
      </w:r>
      <w:r w:rsidRPr="00C96962">
        <w:rPr>
          <w:lang w:val="en-US"/>
        </w:rPr>
        <w:t xml:space="preserve">for each transport cell are stored first in the array, followed by equilibrium </w:t>
      </w:r>
      <w:proofErr w:type="gramStart"/>
      <w:r w:rsidRPr="00C96962">
        <w:rPr>
          <w:lang w:val="en-US"/>
        </w:rPr>
        <w:t>phases</w:t>
      </w:r>
      <w:proofErr w:type="gramEnd"/>
      <w:r w:rsidRPr="00C96962">
        <w:rPr>
          <w:lang w:val="en-US"/>
        </w:rPr>
        <w:t xml:space="preserve"> user numbers, and so on, equivalent to Fortran storage (</w:t>
      </w:r>
      <w:proofErr w:type="spellStart"/>
      <w:r w:rsidRPr="00C96962">
        <w:rPr>
          <w:i/>
          <w:lang w:val="en-US"/>
        </w:rPr>
        <w:t>nxyz</w:t>
      </w:r>
      <w:proofErr w:type="spellEnd"/>
      <w:r w:rsidRPr="00C96962">
        <w:rPr>
          <w:lang w:val="en-US"/>
        </w:rPr>
        <w:t xml:space="preserve">, 7). A negative integer indicates that </w:t>
      </w:r>
      <w:ins w:id="148" w:author="Parkhurst, David L." w:date="2015-01-13T13:48:00Z">
        <w:r w:rsidR="00C95796">
          <w:rPr>
            <w:lang w:val="en-US"/>
          </w:rPr>
          <w:t xml:space="preserve">a </w:t>
        </w:r>
      </w:ins>
      <w:del w:id="149" w:author="Parkhurst, David L." w:date="2015-01-13T13:37:00Z">
        <w:r w:rsidRPr="00C96962" w:rsidDel="00F57FE6">
          <w:rPr>
            <w:lang w:val="en-US"/>
          </w:rPr>
          <w:delText xml:space="preserve">entity </w:delText>
        </w:r>
      </w:del>
      <w:ins w:id="150" w:author="Parkhurst, David L." w:date="2015-01-13T13:37:00Z">
        <w:r w:rsidR="00F57FE6">
          <w:rPr>
            <w:lang w:val="en-US"/>
          </w:rPr>
          <w:t>reactant</w:t>
        </w:r>
        <w:r w:rsidR="00F57FE6" w:rsidRPr="00C96962">
          <w:rPr>
            <w:lang w:val="en-US"/>
          </w:rPr>
          <w:t xml:space="preserve"> </w:t>
        </w:r>
      </w:ins>
      <w:r w:rsidRPr="00C96962">
        <w:rPr>
          <w:lang w:val="en-US"/>
        </w:rPr>
        <w:t xml:space="preserve">is not present in a cell. The mapping from transport cells to reaction cells </w:t>
      </w:r>
      <w:proofErr w:type="gramStart"/>
      <w:r w:rsidRPr="00C96962">
        <w:rPr>
          <w:lang w:val="en-US"/>
        </w:rPr>
        <w:t>is used</w:t>
      </w:r>
      <w:proofErr w:type="gramEnd"/>
      <w:r w:rsidRPr="00C96962">
        <w:rPr>
          <w:lang w:val="en-US"/>
        </w:rPr>
        <w:t xml:space="preserve"> to move the </w:t>
      </w:r>
      <w:del w:id="151" w:author="Parkhurst, David L." w:date="2015-01-13T14:04:00Z">
        <w:r w:rsidRPr="00C96962" w:rsidDel="00D6222A">
          <w:rPr>
            <w:lang w:val="en-US"/>
          </w:rPr>
          <w:delText xml:space="preserve">entities </w:delText>
        </w:r>
      </w:del>
      <w:ins w:id="152" w:author="Parkhurst, David L." w:date="2015-01-13T14:04:00Z">
        <w:r w:rsidR="00D6222A">
          <w:rPr>
            <w:lang w:val="en-US"/>
          </w:rPr>
          <w:t>solutions and reactants</w:t>
        </w:r>
        <w:r w:rsidR="00D6222A" w:rsidRPr="00C96962">
          <w:rPr>
            <w:lang w:val="en-US"/>
          </w:rPr>
          <w:t xml:space="preserve"> </w:t>
        </w:r>
      </w:ins>
      <w:r w:rsidRPr="00C96962">
        <w:rPr>
          <w:lang w:val="en-US"/>
        </w:rPr>
        <w:t xml:space="preserve">to the worker instances and to </w:t>
      </w:r>
      <w:del w:id="153" w:author="Parkhurst, David L." w:date="2015-01-13T13:37:00Z">
        <w:r w:rsidRPr="00C96962" w:rsidDel="00F57FE6">
          <w:rPr>
            <w:lang w:val="en-US"/>
          </w:rPr>
          <w:delText xml:space="preserve">the </w:delText>
        </w:r>
      </w:del>
      <w:r w:rsidRPr="00C96962">
        <w:rPr>
          <w:lang w:val="en-US"/>
        </w:rPr>
        <w:t>number the</w:t>
      </w:r>
      <w:ins w:id="154" w:author="Parkhurst, David L." w:date="2015-01-13T14:04:00Z">
        <w:r w:rsidR="00D6222A">
          <w:rPr>
            <w:lang w:val="en-US"/>
          </w:rPr>
          <w:t>m</w:t>
        </w:r>
      </w:ins>
      <w:del w:id="155" w:author="Parkhurst, David L." w:date="2015-01-13T14:04:00Z">
        <w:r w:rsidRPr="00C96962" w:rsidDel="00D6222A">
          <w:rPr>
            <w:lang w:val="en-US"/>
          </w:rPr>
          <w:delText xml:space="preserve"> entities</w:delText>
        </w:r>
      </w:del>
      <w:r w:rsidRPr="00C96962">
        <w:rPr>
          <w:lang w:val="en-US"/>
        </w:rPr>
        <w:t xml:space="preserve"> in the reaction</w:t>
      </w:r>
      <w:r w:rsidR="00F970E5">
        <w:rPr>
          <w:lang w:val="en-US"/>
        </w:rPr>
        <w:noBreakHyphen/>
      </w:r>
      <w:r w:rsidRPr="00C96962">
        <w:rPr>
          <w:lang w:val="en-US"/>
        </w:rPr>
        <w:t xml:space="preserve">cell numbering system. </w:t>
      </w:r>
    </w:p>
    <w:p w14:paraId="6FCF5D09" w14:textId="7C7DFCCD" w:rsidR="00FB3882" w:rsidRPr="00C96962" w:rsidRDefault="00FB3882" w:rsidP="00FB3882">
      <w:pPr>
        <w:pStyle w:val="Text"/>
        <w:rPr>
          <w:lang w:val="en-US"/>
        </w:rPr>
      </w:pPr>
      <w:r w:rsidRPr="00C96962">
        <w:rPr>
          <w:lang w:val="en-US"/>
        </w:rPr>
        <w:lastRenderedPageBreak/>
        <w:t xml:space="preserve">An alternative form of the </w:t>
      </w:r>
      <w:r w:rsidRPr="00C96962">
        <w:rPr>
          <w:rStyle w:val="API"/>
          <w:lang w:val="en-US"/>
        </w:rPr>
        <w:t>InitialPhreeqc2Module</w:t>
      </w:r>
      <w:r w:rsidRPr="00C96962">
        <w:rPr>
          <w:lang w:val="en-US"/>
        </w:rPr>
        <w:t xml:space="preserve"> method defines two </w:t>
      </w:r>
      <w:del w:id="156" w:author="Parkhurst, David L." w:date="2015-01-13T14:05:00Z">
        <w:r w:rsidRPr="00C96962" w:rsidDel="00D6222A">
          <w:rPr>
            <w:lang w:val="en-US"/>
          </w:rPr>
          <w:delText xml:space="preserve">entities </w:delText>
        </w:r>
      </w:del>
      <w:ins w:id="157" w:author="Parkhurst, David L." w:date="2015-01-13T14:05:00Z">
        <w:r w:rsidR="00D6222A">
          <w:rPr>
            <w:lang w:val="en-US"/>
          </w:rPr>
          <w:t>user numbers</w:t>
        </w:r>
        <w:r w:rsidR="00D6222A" w:rsidRPr="00C96962">
          <w:rPr>
            <w:lang w:val="en-US"/>
          </w:rPr>
          <w:t xml:space="preserve"> </w:t>
        </w:r>
      </w:ins>
      <w:r w:rsidRPr="00C96962">
        <w:rPr>
          <w:lang w:val="en-US"/>
        </w:rPr>
        <w:t xml:space="preserve">and a mixing fraction for the definitions of each cell. Thus, the solution in a transport cell </w:t>
      </w:r>
      <w:proofErr w:type="gramStart"/>
      <w:r w:rsidRPr="00C96962">
        <w:rPr>
          <w:lang w:val="en-US"/>
        </w:rPr>
        <w:t>could be defined</w:t>
      </w:r>
      <w:proofErr w:type="gramEnd"/>
      <w:r w:rsidRPr="00C96962">
        <w:rPr>
          <w:lang w:val="en-US"/>
        </w:rPr>
        <w:t xml:space="preserve"> as a mixture of two solutions from the </w:t>
      </w:r>
      <w:proofErr w:type="spellStart"/>
      <w:r w:rsidRPr="00C96962">
        <w:rPr>
          <w:lang w:val="en-US"/>
        </w:rPr>
        <w:t>InitialPhreeqc</w:t>
      </w:r>
      <w:proofErr w:type="spellEnd"/>
      <w:r w:rsidRPr="00C96962">
        <w:rPr>
          <w:lang w:val="en-US"/>
        </w:rPr>
        <w:t xml:space="preserve"> instance</w:t>
      </w:r>
      <w:r w:rsidR="007D358B">
        <w:rPr>
          <w:lang w:val="en-US"/>
        </w:rPr>
        <w:t>. S</w:t>
      </w:r>
      <w:r w:rsidRPr="00C96962">
        <w:rPr>
          <w:lang w:val="en-US"/>
        </w:rPr>
        <w:t xml:space="preserve">imilarly, the set of equilibrium phases in a cell could be defined as a mixture of two sets of equilibrium phases, with fraction </w:t>
      </w:r>
      <w:proofErr w:type="spellStart"/>
      <w:r w:rsidRPr="00C96962">
        <w:rPr>
          <w:i/>
          <w:lang w:val="en-US"/>
        </w:rPr>
        <w:t>f</w:t>
      </w:r>
      <w:proofErr w:type="spellEnd"/>
      <w:r w:rsidRPr="00FA283A">
        <w:rPr>
          <w:lang w:val="en-US"/>
        </w:rPr>
        <w:t xml:space="preserve"> </w:t>
      </w:r>
      <w:r w:rsidRPr="00C96962">
        <w:rPr>
          <w:lang w:val="en-US"/>
        </w:rPr>
        <w:t xml:space="preserve">times the number of moles in set </w:t>
      </w:r>
      <w:proofErr w:type="gramStart"/>
      <w:r w:rsidRPr="00C96962">
        <w:rPr>
          <w:lang w:val="en-US"/>
        </w:rPr>
        <w:t>1</w:t>
      </w:r>
      <w:proofErr w:type="gramEnd"/>
      <w:r w:rsidRPr="00C96962">
        <w:rPr>
          <w:lang w:val="en-US"/>
        </w:rPr>
        <w:t xml:space="preserve"> and fraction </w:t>
      </w:r>
      <w:r w:rsidRPr="00C96962">
        <w:rPr>
          <w:i/>
          <w:lang w:val="en-US"/>
        </w:rPr>
        <w:t>1</w:t>
      </w:r>
      <w:r w:rsidR="00F970E5">
        <w:rPr>
          <w:lang w:val="en-US"/>
        </w:rPr>
        <w:noBreakHyphen/>
      </w:r>
      <w:r w:rsidRPr="00C96962">
        <w:rPr>
          <w:i/>
          <w:lang w:val="en-US"/>
        </w:rPr>
        <w:t>f</w:t>
      </w:r>
      <w:r w:rsidRPr="00C96962">
        <w:rPr>
          <w:lang w:val="en-US"/>
        </w:rPr>
        <w:t xml:space="preserve"> times the number of moles in set 2. All other types of reactants </w:t>
      </w:r>
      <w:proofErr w:type="gramStart"/>
      <w:r w:rsidRPr="00C96962">
        <w:rPr>
          <w:lang w:val="en-US"/>
        </w:rPr>
        <w:t>can be mixed</w:t>
      </w:r>
      <w:proofErr w:type="gramEnd"/>
      <w:r w:rsidRPr="00C96962">
        <w:rPr>
          <w:lang w:val="en-US"/>
        </w:rPr>
        <w:t xml:space="preserve"> in a similar fashion.</w:t>
      </w:r>
    </w:p>
    <w:p w14:paraId="41FC3EB1" w14:textId="06319FF1" w:rsidR="00941A40" w:rsidRPr="00C96962" w:rsidRDefault="00FB3882" w:rsidP="008D04EF">
      <w:pPr>
        <w:pStyle w:val="Text"/>
        <w:rPr>
          <w:lang w:val="en-US"/>
        </w:rPr>
      </w:pP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sidR="00D765F6">
        <w:rPr>
          <w:lang w:val="en-US"/>
        </w:rPr>
        <w:t xml:space="preserve">with the </w:t>
      </w:r>
      <w:proofErr w:type="spellStart"/>
      <w:r w:rsidR="00D765F6">
        <w:rPr>
          <w:lang w:val="en-US"/>
        </w:rPr>
        <w:t>InitialPhreeqc</w:t>
      </w:r>
      <w:proofErr w:type="spellEnd"/>
      <w:r w:rsidR="00D765F6">
        <w:rPr>
          <w:lang w:val="en-US"/>
        </w:rPr>
        <w:t xml:space="preserve"> instance </w:t>
      </w:r>
      <w:r w:rsidRPr="00C96962">
        <w:rPr>
          <w:lang w:val="en-US"/>
        </w:rPr>
        <w:t xml:space="preserve">and select one user number to assign to each cell in a list of transport cells. All of the </w:t>
      </w:r>
      <w:del w:id="158" w:author="Parkhurst, David L." w:date="2015-01-13T13:41:00Z">
        <w:r w:rsidRPr="00C96962" w:rsidDel="00ED0B09">
          <w:rPr>
            <w:lang w:val="en-US"/>
          </w:rPr>
          <w:delText xml:space="preserve">entities </w:delText>
        </w:r>
      </w:del>
      <w:ins w:id="159" w:author="Parkhurst, David L." w:date="2015-01-13T13:41:00Z">
        <w:r w:rsidR="00ED0B09">
          <w:rPr>
            <w:lang w:val="en-US"/>
          </w:rPr>
          <w:t>solutions and reactants</w:t>
        </w:r>
        <w:r w:rsidR="00ED0B09" w:rsidRPr="00C96962">
          <w:rPr>
            <w:lang w:val="en-US"/>
          </w:rPr>
          <w:t xml:space="preserve"> </w:t>
        </w:r>
      </w:ins>
      <w:r w:rsidRPr="00C96962">
        <w:rPr>
          <w:lang w:val="en-US"/>
        </w:rPr>
        <w:t xml:space="preserve">with that user number </w:t>
      </w:r>
      <w:proofErr w:type="gramStart"/>
      <w:r w:rsidRPr="00C96962">
        <w:rPr>
          <w:lang w:val="en-US"/>
        </w:rPr>
        <w:t>will be distributed</w:t>
      </w:r>
      <w:proofErr w:type="gramEnd"/>
      <w:r w:rsidRPr="00C96962">
        <w:rPr>
          <w:lang w:val="en-US"/>
        </w:rPr>
        <w:t xml:space="preserve"> to each </w:t>
      </w:r>
      <w:r w:rsidR="00586FC7" w:rsidRPr="00C96962">
        <w:rPr>
          <w:lang w:val="en-US"/>
        </w:rPr>
        <w:t xml:space="preserve">transport </w:t>
      </w:r>
      <w:r w:rsidRPr="00C96962">
        <w:rPr>
          <w:lang w:val="en-US"/>
        </w:rPr>
        <w:t xml:space="preserve">cell in the list. </w:t>
      </w:r>
    </w:p>
    <w:p w14:paraId="0131034E" w14:textId="6FBB34B0" w:rsidR="00FB3882" w:rsidRPr="00C96962" w:rsidRDefault="008D04EF" w:rsidP="00FB3882">
      <w:pPr>
        <w:pStyle w:val="Text"/>
        <w:rPr>
          <w:lang w:val="en-US"/>
        </w:rPr>
      </w:pPr>
      <w:r w:rsidRPr="00C96962">
        <w:rPr>
          <w:lang w:val="en-US"/>
        </w:rPr>
        <w:t xml:space="preserve">If definitions </w:t>
      </w:r>
      <w:r w:rsidR="007816D9">
        <w:rPr>
          <w:lang w:val="en-US"/>
        </w:rPr>
        <w:t xml:space="preserve">of </w:t>
      </w:r>
      <w:r w:rsidRPr="00C96962">
        <w:rPr>
          <w:lang w:val="en-US"/>
        </w:rPr>
        <w:t>initial conditions</w:t>
      </w:r>
      <w:r w:rsidR="007816D9">
        <w:rPr>
          <w:lang w:val="en-US"/>
        </w:rPr>
        <w:t xml:space="preserve"> (or boundary conditions)</w:t>
      </w:r>
      <w:r w:rsidRPr="00C96962">
        <w:rPr>
          <w:lang w:val="en-US"/>
        </w:rPr>
        <w:t xml:space="preserve"> are loaded from separate input files, reactant</w:t>
      </w:r>
      <w:r w:rsidR="00FA283A">
        <w:rPr>
          <w:lang w:val="en-US"/>
        </w:rPr>
        <w:t>s</w:t>
      </w:r>
      <w:r w:rsidRPr="00C96962">
        <w:rPr>
          <w:lang w:val="en-US"/>
        </w:rPr>
        <w:t xml:space="preserve"> from the previous condition should be removed from the </w:t>
      </w:r>
      <w:proofErr w:type="spellStart"/>
      <w:r w:rsidR="00941A40" w:rsidRPr="00C96962">
        <w:rPr>
          <w:lang w:val="en-US"/>
        </w:rPr>
        <w:t>InitialPhreeqc</w:t>
      </w:r>
      <w:proofErr w:type="spellEnd"/>
      <w:r w:rsidR="00941A40" w:rsidRPr="00C96962">
        <w:rPr>
          <w:lang w:val="en-US"/>
        </w:rPr>
        <w:t xml:space="preserve"> </w:t>
      </w:r>
      <w:r w:rsidR="00D765F6">
        <w:rPr>
          <w:lang w:val="en-US"/>
        </w:rPr>
        <w:t xml:space="preserve">by </w:t>
      </w:r>
      <w:r w:rsidR="00941A40" w:rsidRPr="00C96962">
        <w:rPr>
          <w:lang w:val="en-US"/>
        </w:rPr>
        <w:t xml:space="preserve">using </w:t>
      </w:r>
      <w:del w:id="160" w:author="Parkhurst, David L." w:date="2015-01-13T13:42:00Z">
        <w:r w:rsidR="00941A40" w:rsidRPr="00C96962" w:rsidDel="00ED0B09">
          <w:rPr>
            <w:lang w:val="en-US"/>
          </w:rPr>
          <w:delText xml:space="preserve">the </w:delText>
        </w:r>
      </w:del>
      <w:proofErr w:type="spellStart"/>
      <w:proofErr w:type="gramStart"/>
      <w:r w:rsidR="00941A40" w:rsidRPr="00FA283A">
        <w:rPr>
          <w:rStyle w:val="API"/>
        </w:rPr>
        <w:t>RunString</w:t>
      </w:r>
      <w:proofErr w:type="spellEnd"/>
      <w:r w:rsidR="00FA283A" w:rsidRPr="00FA283A">
        <w:rPr>
          <w:rStyle w:val="API"/>
        </w:rPr>
        <w:t>(</w:t>
      </w:r>
      <w:proofErr w:type="gramEnd"/>
      <w:r w:rsidR="00FA283A">
        <w:rPr>
          <w:rStyle w:val="API"/>
        </w:rPr>
        <w:t>“</w:t>
      </w:r>
      <w:r w:rsidR="00941A40" w:rsidRPr="00FA283A">
        <w:rPr>
          <w:rStyle w:val="API"/>
        </w:rPr>
        <w:t xml:space="preserve">DELETE; </w:t>
      </w:r>
      <w:r w:rsidR="00F970E5" w:rsidRPr="00FA283A">
        <w:rPr>
          <w:rStyle w:val="API"/>
        </w:rPr>
        <w:noBreakHyphen/>
      </w:r>
      <w:r w:rsidR="00941A40" w:rsidRPr="00FA283A">
        <w:rPr>
          <w:rStyle w:val="API"/>
        </w:rPr>
        <w:t>all;”</w:t>
      </w:r>
      <w:r w:rsidR="00FA283A" w:rsidRPr="00FA283A">
        <w:rPr>
          <w:rStyle w:val="API"/>
        </w:rPr>
        <w:t>)</w:t>
      </w:r>
      <w:r w:rsidR="00941A40" w:rsidRPr="00C96962">
        <w:rPr>
          <w:lang w:val="en-US"/>
        </w:rPr>
        <w:t xml:space="preserve">. </w:t>
      </w:r>
      <w:r w:rsidR="00FB3882" w:rsidRPr="00C96962">
        <w:rPr>
          <w:lang w:val="en-US"/>
        </w:rPr>
        <w:t xml:space="preserve">It is an error if a reaction cell </w:t>
      </w:r>
      <w:proofErr w:type="gramStart"/>
      <w:r w:rsidR="00FB3882" w:rsidRPr="00C96962">
        <w:rPr>
          <w:lang w:val="en-US"/>
        </w:rPr>
        <w:t>has not been initialized</w:t>
      </w:r>
      <w:proofErr w:type="gramEnd"/>
      <w:r w:rsidR="00FB3882" w:rsidRPr="00C96962">
        <w:rPr>
          <w:lang w:val="en-US"/>
        </w:rPr>
        <w:t xml:space="preserve"> with </w:t>
      </w:r>
      <w:r w:rsidR="00E241E7" w:rsidRPr="00C96962">
        <w:rPr>
          <w:lang w:val="en-US"/>
        </w:rPr>
        <w:t>at least a solution definition.</w:t>
      </w:r>
    </w:p>
    <w:p w14:paraId="50588381" w14:textId="0CE005D9" w:rsidR="00FB3882" w:rsidRPr="00C96962" w:rsidRDefault="00FB3882" w:rsidP="00FB3882">
      <w:pPr>
        <w:pStyle w:val="Text"/>
        <w:rPr>
          <w:lang w:val="en-US"/>
        </w:rPr>
      </w:pPr>
      <w:r w:rsidRPr="00C96962">
        <w:rPr>
          <w:lang w:val="en-US"/>
        </w:rPr>
        <w:t xml:space="preserve">It is convenient to get a list of components that </w:t>
      </w:r>
      <w:proofErr w:type="gramStart"/>
      <w:r w:rsidRPr="00C96962">
        <w:rPr>
          <w:lang w:val="en-US"/>
        </w:rPr>
        <w:t>have been defined</w:t>
      </w:r>
      <w:proofErr w:type="gramEnd"/>
      <w:r w:rsidRPr="00C96962">
        <w:rPr>
          <w:lang w:val="en-US"/>
        </w:rPr>
        <w:t xml:space="preserve"> in the solutions and reactants of the </w:t>
      </w:r>
      <w:proofErr w:type="spellStart"/>
      <w:r w:rsidRPr="00C96962">
        <w:rPr>
          <w:lang w:val="en-US"/>
        </w:rPr>
        <w:t>InitialPhreeqc</w:t>
      </w:r>
      <w:proofErr w:type="spellEnd"/>
      <w:r w:rsidRPr="00C96962">
        <w:rPr>
          <w:lang w:val="en-US"/>
        </w:rPr>
        <w:t xml:space="preserve"> instance. </w:t>
      </w:r>
      <w:r w:rsidR="00A027CD">
        <w:rPr>
          <w:lang w:val="en-US"/>
        </w:rPr>
        <w:t>T</w:t>
      </w:r>
      <w:r w:rsidRPr="00C96962">
        <w:rPr>
          <w:lang w:val="en-US"/>
        </w:rPr>
        <w:t>his list is the set of components that need</w:t>
      </w:r>
      <w:ins w:id="161" w:author="Parkhurst, David L." w:date="2015-01-13T13:55:00Z">
        <w:r w:rsidR="00D035EA">
          <w:rPr>
            <w:lang w:val="en-US"/>
          </w:rPr>
          <w:t>s</w:t>
        </w:r>
      </w:ins>
      <w:r w:rsidRPr="00C96962">
        <w:rPr>
          <w:lang w:val="en-US"/>
        </w:rPr>
        <w:t xml:space="preserve"> to </w:t>
      </w:r>
      <w:proofErr w:type="gramStart"/>
      <w:r w:rsidRPr="00C96962">
        <w:rPr>
          <w:lang w:val="en-US"/>
        </w:rPr>
        <w:t>be transported</w:t>
      </w:r>
      <w:proofErr w:type="gramEnd"/>
      <w:r w:rsidRPr="00C96962">
        <w:rPr>
          <w:lang w:val="en-US"/>
        </w:rPr>
        <w:t xml:space="preserve"> by the transport simulator. The </w:t>
      </w:r>
      <w:proofErr w:type="spellStart"/>
      <w:r w:rsidRPr="00C96962">
        <w:rPr>
          <w:rStyle w:val="API"/>
          <w:lang w:val="en-US"/>
        </w:rPr>
        <w:t>FindComponents</w:t>
      </w:r>
      <w:proofErr w:type="spellEnd"/>
      <w:r w:rsidRPr="00C96962">
        <w:rPr>
          <w:lang w:val="en-US"/>
        </w:rPr>
        <w:t xml:space="preserve"> method accumulates a list of components that </w:t>
      </w:r>
      <w:proofErr w:type="gramStart"/>
      <w:r w:rsidRPr="00C96962">
        <w:rPr>
          <w:lang w:val="en-US"/>
        </w:rPr>
        <w:t>have been used</w:t>
      </w:r>
      <w:proofErr w:type="gramEnd"/>
      <w:r w:rsidRPr="00C96962">
        <w:rPr>
          <w:lang w:val="en-US"/>
        </w:rPr>
        <w:t xml:space="preserve"> in the </w:t>
      </w:r>
      <w:proofErr w:type="spellStart"/>
      <w:r w:rsidRPr="00C96962">
        <w:rPr>
          <w:lang w:val="en-US"/>
        </w:rPr>
        <w:t>InitialPhreeqc</w:t>
      </w:r>
      <w:proofErr w:type="spellEnd"/>
      <w:r w:rsidRPr="00C96962">
        <w:rPr>
          <w:lang w:val="en-US"/>
        </w:rPr>
        <w:t xml:space="preserve"> instance. The method </w:t>
      </w:r>
      <w:proofErr w:type="gramStart"/>
      <w:r w:rsidRPr="00C96962">
        <w:rPr>
          <w:lang w:val="en-US"/>
        </w:rPr>
        <w:t>can be called</w:t>
      </w:r>
      <w:proofErr w:type="gramEnd"/>
      <w:r w:rsidRPr="00C96962">
        <w:rPr>
          <w:lang w:val="en-US"/>
        </w:rPr>
        <w:t xml:space="preserve"> multiple times, once after each call to </w:t>
      </w:r>
      <w:proofErr w:type="spellStart"/>
      <w:r w:rsidRPr="00C96962">
        <w:rPr>
          <w:rStyle w:val="API"/>
          <w:lang w:val="en-US"/>
        </w:rPr>
        <w:t>RunFile</w:t>
      </w:r>
      <w:proofErr w:type="spellEnd"/>
      <w:r w:rsidRPr="00C96962">
        <w:rPr>
          <w:lang w:val="en-US"/>
        </w:rPr>
        <w:t xml:space="preserve"> for the </w:t>
      </w:r>
      <w:proofErr w:type="spellStart"/>
      <w:r w:rsidRPr="00C96962">
        <w:rPr>
          <w:lang w:val="en-US"/>
        </w:rPr>
        <w:t>InitialPhreeqc</w:t>
      </w:r>
      <w:proofErr w:type="spellEnd"/>
      <w:r w:rsidRPr="00C96962">
        <w:rPr>
          <w:lang w:val="en-US"/>
        </w:rPr>
        <w:t xml:space="preserve"> instance. The method </w:t>
      </w:r>
      <w:proofErr w:type="spellStart"/>
      <w:r w:rsidRPr="00C96962">
        <w:rPr>
          <w:rStyle w:val="API"/>
          <w:lang w:val="en-US"/>
        </w:rPr>
        <w:t>GetComponents</w:t>
      </w:r>
      <w:proofErr w:type="spellEnd"/>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6EB9C03B" w14:textId="62DBD7E1" w:rsidR="00FB3882" w:rsidRPr="00C96962" w:rsidRDefault="00FB3882" w:rsidP="00FB3882">
      <w:pPr>
        <w:pStyle w:val="Text"/>
        <w:rPr>
          <w:lang w:val="en-US"/>
        </w:rPr>
      </w:pPr>
      <w:r w:rsidRPr="00C96962">
        <w:rPr>
          <w:lang w:val="en-US"/>
        </w:rPr>
        <w:lastRenderedPageBreak/>
        <w:t xml:space="preserve">Once the initial conditions for solutions and reactions </w:t>
      </w:r>
      <w:proofErr w:type="gramStart"/>
      <w:r w:rsidRPr="00C96962">
        <w:rPr>
          <w:lang w:val="en-US"/>
        </w:rPr>
        <w:t>have been defined</w:t>
      </w:r>
      <w:proofErr w:type="gramEnd"/>
      <w:r w:rsidRPr="00C96962">
        <w:rPr>
          <w:lang w:val="en-US"/>
        </w:rPr>
        <w:t xml:space="preserve">, it is useful to ensure that the equilibrium reactants (all except kinetic reactants) are equilibrated with the aqueous solution by using the </w:t>
      </w:r>
      <w:proofErr w:type="spellStart"/>
      <w:r w:rsidRPr="00C96962">
        <w:rPr>
          <w:rStyle w:val="API"/>
          <w:lang w:val="en-US"/>
        </w:rPr>
        <w:t>RunCells</w:t>
      </w:r>
      <w:proofErr w:type="spellEnd"/>
      <w:r w:rsidRPr="00C96962">
        <w:rPr>
          <w:lang w:val="en-US"/>
        </w:rPr>
        <w:t xml:space="preserve"> method. By setting the time step for the </w:t>
      </w:r>
      <w:proofErr w:type="spellStart"/>
      <w:r w:rsidRPr="00C96962">
        <w:rPr>
          <w:rStyle w:val="API"/>
          <w:lang w:val="en-US"/>
        </w:rPr>
        <w:t>RunCells</w:t>
      </w:r>
      <w:proofErr w:type="spellEnd"/>
      <w:r w:rsidRPr="00C96962">
        <w:rPr>
          <w:lang w:val="en-US"/>
        </w:rPr>
        <w:t xml:space="preserve"> calculation to 0 seconds (</w:t>
      </w:r>
      <w:proofErr w:type="spellStart"/>
      <w:r w:rsidRPr="00C96962">
        <w:rPr>
          <w:rStyle w:val="API"/>
          <w:lang w:val="en-US"/>
        </w:rPr>
        <w:t>SetDeltaTime</w:t>
      </w:r>
      <w:proofErr w:type="spellEnd"/>
      <w:r w:rsidRPr="00C96962">
        <w:rPr>
          <w:lang w:val="en-US"/>
        </w:rPr>
        <w:t xml:space="preserve">), no kinetic reactions </w:t>
      </w:r>
      <w:proofErr w:type="gramStart"/>
      <w:r w:rsidRPr="00C96962">
        <w:rPr>
          <w:lang w:val="en-US"/>
        </w:rPr>
        <w:t>are run</w:t>
      </w:r>
      <w:proofErr w:type="gramEnd"/>
      <w:r w:rsidRPr="00C96962">
        <w:rPr>
          <w:lang w:val="en-US"/>
        </w:rPr>
        <w:t xml:space="preserve">, but all other reactants equilibrate with the solution, </w:t>
      </w:r>
      <w:r w:rsidRPr="00932D99">
        <w:rPr>
          <w:highlight w:val="yellow"/>
          <w:lang w:val="en-US"/>
          <w:rPrChange w:id="162" w:author="gpcurtis" w:date="2015-01-06T14:15:00Z">
            <w:rPr>
              <w:lang w:val="en-US"/>
            </w:rPr>
          </w:rPrChange>
        </w:rPr>
        <w:t xml:space="preserve">perhaps resulting in </w:t>
      </w:r>
      <w:del w:id="163" w:author="Parkhurst, David L." w:date="2015-01-13T13:56:00Z">
        <w:r w:rsidRPr="00932D99" w:rsidDel="00D035EA">
          <w:rPr>
            <w:highlight w:val="yellow"/>
            <w:lang w:val="en-US"/>
            <w:rPrChange w:id="164" w:author="gpcurtis" w:date="2015-01-06T14:15:00Z">
              <w:rPr>
                <w:lang w:val="en-US"/>
              </w:rPr>
            </w:rPrChange>
          </w:rPr>
          <w:delText>new compositions</w:delText>
        </w:r>
      </w:del>
      <w:ins w:id="165" w:author="Parkhurst, David L." w:date="2015-01-13T13:56:00Z">
        <w:r w:rsidR="00D035EA">
          <w:rPr>
            <w:highlight w:val="yellow"/>
            <w:lang w:val="en-US"/>
          </w:rPr>
          <w:t>revised initial conditions</w:t>
        </w:r>
      </w:ins>
      <w:r w:rsidRPr="00932D99">
        <w:rPr>
          <w:highlight w:val="yellow"/>
          <w:lang w:val="en-US"/>
          <w:rPrChange w:id="166" w:author="gpcurtis" w:date="2015-01-06T14:15:00Z">
            <w:rPr>
              <w:lang w:val="en-US"/>
            </w:rPr>
          </w:rPrChange>
        </w:rPr>
        <w:t xml:space="preserve"> for the solutions and the equilibrium </w:t>
      </w:r>
      <w:commentRangeStart w:id="167"/>
      <w:commentRangeStart w:id="168"/>
      <w:r w:rsidRPr="00932D99">
        <w:rPr>
          <w:highlight w:val="yellow"/>
          <w:lang w:val="en-US"/>
          <w:rPrChange w:id="169" w:author="gpcurtis" w:date="2015-01-06T14:15:00Z">
            <w:rPr>
              <w:lang w:val="en-US"/>
            </w:rPr>
          </w:rPrChange>
        </w:rPr>
        <w:t>reactants</w:t>
      </w:r>
      <w:commentRangeEnd w:id="167"/>
      <w:r w:rsidR="00932D99">
        <w:rPr>
          <w:rStyle w:val="CommentReference"/>
          <w:rFonts w:eastAsiaTheme="minorHAnsi" w:cstheme="minorBidi"/>
          <w:lang w:val="en-US" w:eastAsia="en-US"/>
        </w:rPr>
        <w:commentReference w:id="167"/>
      </w:r>
      <w:commentRangeEnd w:id="168"/>
      <w:r w:rsidR="0097339A">
        <w:rPr>
          <w:rStyle w:val="CommentReference"/>
          <w:rFonts w:eastAsiaTheme="minorHAnsi" w:cstheme="minorBidi"/>
          <w:lang w:val="en-US" w:eastAsia="en-US"/>
        </w:rPr>
        <w:commentReference w:id="168"/>
      </w:r>
      <w:r w:rsidRPr="00C96962">
        <w:rPr>
          <w:lang w:val="en-US"/>
        </w:rPr>
        <w:t xml:space="preserve">. The </w:t>
      </w:r>
      <w:del w:id="170" w:author="Parkhurst, David L." w:date="2015-01-13T14:06:00Z">
        <w:r w:rsidRPr="00C96962" w:rsidDel="00D6222A">
          <w:rPr>
            <w:lang w:val="en-US"/>
          </w:rPr>
          <w:delText xml:space="preserve">new </w:delText>
        </w:r>
      </w:del>
      <w:ins w:id="171" w:author="Parkhurst, David L." w:date="2015-01-13T14:06:00Z">
        <w:r w:rsidR="00D6222A">
          <w:rPr>
            <w:lang w:val="en-US"/>
          </w:rPr>
          <w:t>revised</w:t>
        </w:r>
        <w:r w:rsidR="00D6222A" w:rsidRPr="00C96962">
          <w:rPr>
            <w:lang w:val="en-US"/>
          </w:rPr>
          <w:t xml:space="preserve"> </w:t>
        </w:r>
      </w:ins>
      <w:r w:rsidRPr="00C96962">
        <w:rPr>
          <w:lang w:val="en-US"/>
        </w:rPr>
        <w:t xml:space="preserve">solution compositions </w:t>
      </w:r>
      <w:proofErr w:type="gramStart"/>
      <w:r w:rsidRPr="00C96962">
        <w:rPr>
          <w:lang w:val="en-US"/>
        </w:rPr>
        <w:t>can be retrieved</w:t>
      </w:r>
      <w:proofErr w:type="gramEnd"/>
      <w:r w:rsidRPr="00C96962">
        <w:rPr>
          <w:lang w:val="en-US"/>
        </w:rPr>
        <w:t xml:space="preserve"> with the </w:t>
      </w:r>
      <w:proofErr w:type="spellStart"/>
      <w:r w:rsidRPr="00C96962">
        <w:rPr>
          <w:rStyle w:val="API"/>
          <w:lang w:val="en-US"/>
        </w:rPr>
        <w:t>GetConcentrations</w:t>
      </w:r>
      <w:proofErr w:type="spellEnd"/>
      <w:r w:rsidRPr="00C96962">
        <w:rPr>
          <w:lang w:val="en-US"/>
        </w:rPr>
        <w:t xml:space="preserve"> method for use in the first transport step.</w:t>
      </w:r>
      <w:r w:rsidR="00FA283A">
        <w:rPr>
          <w:lang w:val="en-US"/>
        </w:rPr>
        <w:t xml:space="preserve"> </w:t>
      </w:r>
      <w:r w:rsidR="007D358B">
        <w:rPr>
          <w:rFonts w:eastAsiaTheme="minorEastAsia"/>
          <w:lang w:val="en-US"/>
        </w:rPr>
        <w:fldChar w:fldCharType="begin"/>
      </w:r>
      <w:r w:rsidR="007D358B">
        <w:rPr>
          <w:rFonts w:eastAsiaTheme="minorEastAsia"/>
          <w:lang w:val="en-US"/>
        </w:rPr>
        <w:instrText xml:space="preserve"> REF _Ref396593625 \h </w:instrText>
      </w:r>
      <w:r w:rsidR="007D358B">
        <w:rPr>
          <w:rFonts w:eastAsiaTheme="minorEastAsia"/>
          <w:lang w:val="en-US"/>
        </w:rPr>
      </w:r>
      <w:r w:rsidR="007D358B">
        <w:rPr>
          <w:rFonts w:eastAsiaTheme="minorEastAsia"/>
          <w:lang w:val="en-US"/>
        </w:rPr>
        <w:fldChar w:fldCharType="separate"/>
      </w:r>
      <w:r w:rsidR="007D358B" w:rsidRPr="00C96962">
        <w:t xml:space="preserve">Table </w:t>
      </w:r>
      <w:r w:rsidR="007D358B">
        <w:rPr>
          <w:noProof/>
        </w:rPr>
        <w:t>2</w:t>
      </w:r>
      <w:r w:rsidR="007D358B">
        <w:rPr>
          <w:rFonts w:eastAsiaTheme="minorEastAsia"/>
          <w:lang w:val="en-US"/>
        </w:rPr>
        <w:fldChar w:fldCharType="end"/>
      </w:r>
      <w:r w:rsidR="007D358B">
        <w:rPr>
          <w:rFonts w:eastAsiaTheme="minorEastAsia"/>
          <w:lang w:val="en-US"/>
        </w:rPr>
        <w:t xml:space="preserve"> displays s</w:t>
      </w:r>
      <w:r w:rsidR="00FA283A">
        <w:rPr>
          <w:rFonts w:eastAsiaTheme="minorEastAsia"/>
          <w:lang w:val="en-US"/>
        </w:rPr>
        <w:t>ample code for the initialization of reaction cells and initial solution conditions.</w:t>
      </w:r>
    </w:p>
    <w:p w14:paraId="671090F7" w14:textId="77777777" w:rsidR="00FB3882" w:rsidRPr="00C96962" w:rsidRDefault="00FB3882" w:rsidP="00FB3882">
      <w:pPr>
        <w:pStyle w:val="Caption"/>
        <w:keepNext/>
      </w:pPr>
      <w:bookmarkStart w:id="172"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172"/>
      <w:r w:rsidRPr="00C96962">
        <w:t>: Initial conditions and reaction for each cell.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phreeqc_rm.LoadDatabase</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phreeqc_rm.RunFile</w:t>
            </w:r>
            <w:proofErr w:type="spellEnd"/>
            <w:r w:rsidRPr="00C96962">
              <w:rPr>
                <w:rFonts w:ascii="Consolas" w:hAnsi="Consolas" w:cs="Consolas"/>
                <w:color w:val="000000"/>
                <w:sz w:val="22"/>
                <w:highlight w:val="white"/>
              </w:rPr>
              <w:t xml:space="preserve">(workers,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utility, </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advect.pqi</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ic1.resize(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ic2.resize(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ic1[</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proofErr w:type="spellStart"/>
            <w:r w:rsidRPr="005C0580">
              <w:rPr>
                <w:rFonts w:ascii="Consolas" w:hAnsi="Consolas" w:cs="Consolas"/>
                <w:color w:val="0000FF"/>
                <w:sz w:val="22"/>
                <w:highlight w:val="white"/>
                <w:lang w:val="fr-CH"/>
              </w:rPr>
              <w:t>int</w:t>
            </w:r>
            <w:proofErr w:type="spellEnd"/>
            <w:r w:rsidRPr="005C0580">
              <w:rPr>
                <w:rFonts w:ascii="Consolas" w:hAnsi="Consolas" w:cs="Consolas"/>
                <w:color w:val="000000"/>
                <w:sz w:val="22"/>
                <w:highlight w:val="white"/>
                <w:lang w:val="fr-CH"/>
              </w:rPr>
              <w:t xml:space="preserve"> </w:t>
            </w:r>
            <w:proofErr w:type="spellStart"/>
            <w:r w:rsidRPr="005C0580">
              <w:rPr>
                <w:rFonts w:ascii="Consolas" w:hAnsi="Consolas" w:cs="Consolas"/>
                <w:color w:val="000000"/>
                <w:sz w:val="22"/>
                <w:highlight w:val="white"/>
                <w:lang w:val="fr-CH"/>
              </w:rPr>
              <w:t>ncomps</w:t>
            </w:r>
            <w:proofErr w:type="spellEnd"/>
            <w:r w:rsidRPr="005C0580">
              <w:rPr>
                <w:rFonts w:ascii="Consolas" w:hAnsi="Consolas" w:cs="Consolas"/>
                <w:color w:val="000000"/>
                <w:sz w:val="22"/>
                <w:highlight w:val="white"/>
                <w:lang w:val="fr-CH"/>
              </w:rPr>
              <w:t xml:space="preserve"> = </w:t>
            </w:r>
            <w:proofErr w:type="spellStart"/>
            <w:r w:rsidRPr="005C0580">
              <w:rPr>
                <w:rFonts w:ascii="Consolas" w:hAnsi="Consolas" w:cs="Consolas"/>
                <w:color w:val="000000"/>
                <w:sz w:val="22"/>
                <w:highlight w:val="white"/>
                <w:lang w:val="fr-CH"/>
              </w:rPr>
              <w:t>phreeqc_</w:t>
            </w:r>
            <w:proofErr w:type="gramStart"/>
            <w:r w:rsidRPr="005C0580">
              <w:rPr>
                <w:rFonts w:ascii="Consolas" w:hAnsi="Consolas" w:cs="Consolas"/>
                <w:color w:val="000000"/>
                <w:sz w:val="22"/>
                <w:highlight w:val="white"/>
                <w:lang w:val="fr-CH"/>
              </w:rPr>
              <w:t>rm.FindComponents</w:t>
            </w:r>
            <w:proofErr w:type="spellEnd"/>
            <w:r w:rsidRPr="005C0580">
              <w:rPr>
                <w:rFonts w:ascii="Consolas" w:hAnsi="Consolas" w:cs="Consolas"/>
                <w:color w:val="000000"/>
                <w:sz w:val="22"/>
                <w:highlight w:val="white"/>
                <w:lang w:val="fr-CH"/>
              </w:rPr>
              <w:t>(</w:t>
            </w:r>
            <w:proofErr w:type="gramEnd"/>
            <w:r w:rsidRPr="005C0580">
              <w:rPr>
                <w:rFonts w:ascii="Consolas" w:hAnsi="Consolas" w:cs="Consolas"/>
                <w:color w:val="000000"/>
                <w:sz w:val="22"/>
                <w:highlight w:val="white"/>
                <w:lang w:val="fr-CH"/>
              </w:rPr>
              <w:t>);</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 xml:space="preserve">&gt; &amp;components = </w:t>
            </w:r>
            <w:proofErr w:type="spellStart"/>
            <w:r w:rsidRPr="00C96962">
              <w:rPr>
                <w:rFonts w:ascii="Consolas" w:hAnsi="Consolas" w:cs="Consolas"/>
                <w:color w:val="000000"/>
                <w:sz w:val="22"/>
                <w:highlight w:val="white"/>
              </w:rPr>
              <w:t>phreeqc_rm.GetComponents</w:t>
            </w:r>
            <w:proofErr w:type="spellEnd"/>
            <w:r w:rsidRPr="00C96962">
              <w:rPr>
                <w:rFonts w:ascii="Consolas" w:hAnsi="Consolas" w:cs="Consolas"/>
                <w:color w:val="000000"/>
                <w:sz w:val="22"/>
                <w:highlight w:val="white"/>
              </w:rPr>
              <w:t>();</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c.resize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components.size</w:t>
            </w:r>
            <w:proofErr w:type="spellEnd"/>
            <w:r w:rsidRPr="00C96962">
              <w:rPr>
                <w:rFonts w:ascii="Consolas" w:hAnsi="Consolas" w:cs="Consolas"/>
                <w:color w:val="000000"/>
                <w:sz w:val="22"/>
                <w:highlight w:val="white"/>
              </w:rPr>
              <w:t>());</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phreeqc_rm.SetTimeStep</w:t>
            </w:r>
            <w:proofErr w:type="spellEnd"/>
            <w:r w:rsidRPr="00C96962">
              <w:rPr>
                <w:rFonts w:ascii="Consolas" w:hAnsi="Consolas" w:cs="Consolas"/>
                <w:color w:val="000000"/>
                <w:sz w:val="22"/>
                <w:highlight w:val="white"/>
              </w:rPr>
              <w:t>(0.0);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p w14:paraId="202F3074" w14:textId="77777777" w:rsidR="00FB3882" w:rsidRPr="00C96962" w:rsidRDefault="00FB3882" w:rsidP="003D3B2A">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phreeqc_rm.GetConcentrations</w:t>
            </w:r>
            <w:proofErr w:type="spellEnd"/>
            <w:r w:rsidRPr="00C96962">
              <w:rPr>
                <w:rFonts w:ascii="Consolas" w:hAnsi="Consolas" w:cs="Consolas"/>
                <w:color w:val="000000"/>
                <w:sz w:val="22"/>
                <w:highlight w:val="white"/>
                <w:lang w:val="en-US"/>
              </w:rPr>
              <w:t>(c);</w:t>
            </w:r>
          </w:p>
        </w:tc>
      </w:tr>
    </w:tbl>
    <w:p w14:paraId="5AD1ABDC" w14:textId="0F4A6900" w:rsidR="00FB3882" w:rsidRPr="00C96962" w:rsidRDefault="007A616F" w:rsidP="00FB3882">
      <w:pPr>
        <w:pStyle w:val="Heading3"/>
      </w:pPr>
      <w:r w:rsidRPr="00C96962">
        <w:lastRenderedPageBreak/>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w:t>
      </w:r>
      <w:proofErr w:type="gramStart"/>
      <w:r w:rsidRPr="00C96962">
        <w:rPr>
          <w:highlight w:val="white"/>
          <w:lang w:val="en-US"/>
        </w:rPr>
        <w:t>are defined</w:t>
      </w:r>
      <w:proofErr w:type="gramEnd"/>
      <w:r w:rsidRPr="00C96962">
        <w:rPr>
          <w:highlight w:val="white"/>
          <w:lang w:val="en-US"/>
        </w:rPr>
        <w:t xml:space="preserve">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w:t>
      </w:r>
      <w:proofErr w:type="gramStart"/>
      <w:r w:rsidRPr="00C96962">
        <w:rPr>
          <w:highlight w:val="white"/>
          <w:lang w:val="en-US"/>
        </w:rPr>
        <w:t>can be extracted</w:t>
      </w:r>
      <w:proofErr w:type="gramEnd"/>
      <w:r w:rsidRPr="00C96962">
        <w:rPr>
          <w:highlight w:val="white"/>
          <w:lang w:val="en-US"/>
        </w:rPr>
        <w:t xml:space="preserve"> from the </w:t>
      </w:r>
      <w:proofErr w:type="spellStart"/>
      <w:r w:rsidRPr="00C96962">
        <w:rPr>
          <w:highlight w:val="white"/>
          <w:lang w:val="en-US"/>
        </w:rPr>
        <w:t>InitialPhreeqc</w:t>
      </w:r>
      <w:proofErr w:type="spellEnd"/>
      <w:r w:rsidRPr="00C96962">
        <w:rPr>
          <w:highlight w:val="white"/>
          <w:lang w:val="en-US"/>
        </w:rPr>
        <w:t xml:space="preserve">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w:t>
      </w:r>
      <w:proofErr w:type="spellStart"/>
      <w:r w:rsidRPr="00C96962">
        <w:rPr>
          <w:highlight w:val="white"/>
          <w:lang w:val="en-US"/>
        </w:rPr>
        <w:t>InitialPhreeqc</w:t>
      </w:r>
      <w:proofErr w:type="spellEnd"/>
      <w:r w:rsidRPr="00C96962">
        <w:rPr>
          <w:highlight w:val="white"/>
          <w:lang w:val="en-US"/>
        </w:rPr>
        <w:t xml:space="preserve"> instance and generates an array of concentrations for each component for each solution. These concentrations </w:t>
      </w:r>
      <w:proofErr w:type="gramStart"/>
      <w:r w:rsidRPr="00C96962">
        <w:rPr>
          <w:highlight w:val="white"/>
          <w:lang w:val="en-US"/>
        </w:rPr>
        <w:t>may then be applied</w:t>
      </w:r>
      <w:proofErr w:type="gramEnd"/>
      <w:r w:rsidRPr="00C96962">
        <w:rPr>
          <w:highlight w:val="white"/>
          <w:lang w:val="en-US"/>
        </w:rPr>
        <w:t xml:space="preserve"> to the set of boundary 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also is possible to define boundary condition concentrations as a mixture of two solutions.</w:t>
      </w:r>
      <w:r w:rsidR="00CD3914">
        <w:rPr>
          <w:lang w:val="en-US"/>
        </w:rPr>
        <w:t xml:space="preserve"> Sample code for the calculation of component boundary concentrations </w:t>
      </w:r>
      <w:proofErr w:type="gramStart"/>
      <w:r w:rsidR="00CD3914">
        <w:rPr>
          <w:lang w:val="en-US"/>
        </w:rPr>
        <w:t>is displayed</w:t>
      </w:r>
      <w:proofErr w:type="gramEnd"/>
      <w:r w:rsidR="00CD3914">
        <w:rPr>
          <w:lang w:val="en-US"/>
        </w:rPr>
        <w:t xml:space="preserve">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Caption"/>
        <w:keepNext/>
      </w:pPr>
      <w:bookmarkStart w:id="173"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173"/>
      <w:r w:rsidRPr="00C96962">
        <w:t>: Boundary conditions.</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bc1, bc2;</w:t>
            </w:r>
          </w:p>
          <w:p w14:paraId="3EAC71E0" w14:textId="77777777" w:rsidR="00FB3882" w:rsidRDefault="00FB3882" w:rsidP="003D3B2A">
            <w:pPr>
              <w:autoSpaceDE w:val="0"/>
              <w:autoSpaceDN w:val="0"/>
              <w:adjustRightInd w:val="0"/>
              <w:spacing w:line="240" w:lineRule="auto"/>
              <w:ind w:firstLine="0"/>
              <w:rPr>
                <w:ins w:id="174" w:author="Parkhurst, David L." w:date="2015-01-13T14:14:00Z"/>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 1;</w:t>
            </w:r>
          </w:p>
          <w:p w14:paraId="3336F6BD" w14:textId="0DC7996F" w:rsidR="00134A64" w:rsidRPr="00C96962" w:rsidRDefault="00134A64" w:rsidP="003D3B2A">
            <w:pPr>
              <w:autoSpaceDE w:val="0"/>
              <w:autoSpaceDN w:val="0"/>
              <w:adjustRightInd w:val="0"/>
              <w:spacing w:line="240" w:lineRule="auto"/>
              <w:ind w:firstLine="0"/>
              <w:rPr>
                <w:rFonts w:ascii="Consolas" w:hAnsi="Consolas" w:cs="Consolas"/>
                <w:color w:val="000000"/>
                <w:sz w:val="22"/>
                <w:highlight w:val="white"/>
              </w:rPr>
            </w:pPr>
            <w:ins w:id="175" w:author="Parkhurst, David L." w:date="2015-01-13T14:14:00Z">
              <w:r>
                <w:rPr>
                  <w:rFonts w:ascii="Consolas" w:hAnsi="Consolas" w:cs="Consolas"/>
                  <w:color w:val="000000"/>
                  <w:sz w:val="22"/>
                  <w:highlight w:val="white"/>
                </w:rPr>
                <w:t xml:space="preserve">// bc1 is solution 0, </w:t>
              </w:r>
            </w:ins>
            <w:ins w:id="176" w:author="Parkhurst, David L." w:date="2015-01-13T14:26:00Z">
              <w:r w:rsidR="00124F0B">
                <w:rPr>
                  <w:rFonts w:ascii="Consolas" w:hAnsi="Consolas" w:cs="Consolas"/>
                  <w:color w:val="000000"/>
                  <w:sz w:val="22"/>
                  <w:highlight w:val="white"/>
                </w:rPr>
                <w:t>bc2 not used</w:t>
              </w:r>
            </w:ins>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w:t>
            </w:r>
            <w:commentRangeStart w:id="177"/>
            <w:commentRangeStart w:id="178"/>
            <w:r w:rsidRPr="00C96962">
              <w:rPr>
                <w:rFonts w:ascii="Consolas" w:hAnsi="Consolas" w:cs="Consolas"/>
                <w:color w:val="000000"/>
                <w:sz w:val="22"/>
                <w:highlight w:val="white"/>
              </w:rPr>
              <w:t>0</w:t>
            </w:r>
            <w:commentRangeEnd w:id="177"/>
            <w:r w:rsidR="005A2B1B">
              <w:rPr>
                <w:rStyle w:val="CommentReference"/>
                <w:rFonts w:eastAsiaTheme="minorHAnsi" w:cstheme="minorBidi"/>
                <w:lang w:eastAsia="en-US"/>
              </w:rPr>
              <w:commentReference w:id="177"/>
            </w:r>
            <w:commentRangeEnd w:id="178"/>
            <w:r w:rsidR="0097339A">
              <w:rPr>
                <w:rStyle w:val="CommentReference"/>
                <w:rFonts w:eastAsiaTheme="minorHAnsi" w:cstheme="minorBidi"/>
                <w:lang w:eastAsia="en-US"/>
              </w:rPr>
              <w:commentReference w:id="178"/>
            </w:r>
            <w:r w:rsidRPr="00C96962">
              <w:rPr>
                <w:rFonts w:ascii="Consolas" w:hAnsi="Consolas" w:cs="Consolas"/>
                <w:color w:val="000000"/>
                <w:sz w:val="22"/>
                <w:highlight w:val="white"/>
              </w:rPr>
              <w:t>);</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bc2.resize(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 bc1, bc2, bc_f1);</w:t>
            </w:r>
          </w:p>
        </w:tc>
      </w:tr>
    </w:tbl>
    <w:p w14:paraId="7681DF2C" w14:textId="6F5B8C93" w:rsidR="006627D0" w:rsidRDefault="006627D0" w:rsidP="00FB3882">
      <w:pPr>
        <w:pStyle w:val="Heading3"/>
      </w:pPr>
      <w:r>
        <w:t>Transfer Data to PhreeqcRM</w:t>
      </w:r>
    </w:p>
    <w:p w14:paraId="3132FDBF" w14:textId="08B6BADC" w:rsidR="00E628D2" w:rsidRPr="00C96962" w:rsidRDefault="00E628D2" w:rsidP="00E628D2">
      <w:pPr>
        <w:pStyle w:val="Text"/>
        <w:rPr>
          <w:rStyle w:val="API"/>
          <w:rFonts w:ascii="Times New Roman" w:hAnsi="Times New Roman" w:cs="Times New Roman"/>
          <w:b/>
          <w:bCs/>
          <w:sz w:val="24"/>
          <w:szCs w:val="24"/>
          <w:lang w:val="en-US"/>
        </w:rPr>
      </w:pPr>
      <w:proofErr w:type="spellStart"/>
      <w:r w:rsidRPr="00C96962">
        <w:rPr>
          <w:rStyle w:val="API"/>
          <w:lang w:val="en-US"/>
        </w:rPr>
        <w:t>SetTemperature</w:t>
      </w:r>
      <w:proofErr w:type="spellEnd"/>
      <w:r w:rsidRPr="00C96962">
        <w:rPr>
          <w:lang w:val="en-US"/>
        </w:rPr>
        <w:t>,</w:t>
      </w:r>
      <w:r w:rsidRPr="00C96962">
        <w:rPr>
          <w:rStyle w:val="API"/>
          <w:lang w:val="en-US"/>
        </w:rPr>
        <w:t xml:space="preserve"> </w:t>
      </w:r>
      <w:proofErr w:type="spellStart"/>
      <w:r w:rsidRPr="00C96962">
        <w:rPr>
          <w:rStyle w:val="API"/>
          <w:lang w:val="en-US"/>
        </w:rPr>
        <w:t>SetPressure</w:t>
      </w:r>
      <w:proofErr w:type="spellEnd"/>
      <w:r w:rsidRPr="00C96962">
        <w:rPr>
          <w:lang w:val="en-US"/>
        </w:rPr>
        <w:t>,</w:t>
      </w:r>
      <w:r w:rsidRPr="00C96962">
        <w:rPr>
          <w:rStyle w:val="API"/>
          <w:lang w:val="en-US"/>
        </w:rPr>
        <w:t xml:space="preserve"> </w:t>
      </w:r>
      <w:proofErr w:type="spellStart"/>
      <w:r w:rsidRPr="00C96962">
        <w:rPr>
          <w:rStyle w:val="API"/>
          <w:lang w:val="en-US"/>
        </w:rPr>
        <w:t>SetSaturation</w:t>
      </w:r>
      <w:proofErr w:type="spellEnd"/>
      <w:r w:rsidRPr="00C96962">
        <w:rPr>
          <w:rStyle w:val="API"/>
          <w:rFonts w:ascii="Times New Roman" w:hAnsi="Times New Roman" w:cs="Times New Roman"/>
          <w:sz w:val="24"/>
          <w:szCs w:val="24"/>
          <w:lang w:val="en-US"/>
        </w:rPr>
        <w:t xml:space="preserve">, </w:t>
      </w:r>
      <w:proofErr w:type="spellStart"/>
      <w:r w:rsidR="00A027CD" w:rsidRPr="00C96962">
        <w:rPr>
          <w:rStyle w:val="API"/>
          <w:lang w:val="en-US"/>
        </w:rPr>
        <w:t>Set</w:t>
      </w:r>
      <w:r w:rsidR="00A027CD">
        <w:rPr>
          <w:rStyle w:val="API"/>
          <w:lang w:val="en-US"/>
        </w:rPr>
        <w:t>Porosity</w:t>
      </w:r>
      <w:proofErr w:type="spellEnd"/>
      <w:r w:rsidRPr="00C96962">
        <w:rPr>
          <w:lang w:val="en-US"/>
        </w:rPr>
        <w:t xml:space="preserve">, and </w:t>
      </w:r>
      <w:proofErr w:type="spellStart"/>
      <w:r w:rsidRPr="00C96962">
        <w:rPr>
          <w:rStyle w:val="API"/>
          <w:lang w:val="en-US"/>
        </w:rPr>
        <w:t>SetDensity</w:t>
      </w:r>
      <w:proofErr w:type="spellEnd"/>
      <w:r w:rsidRPr="00C96962">
        <w:rPr>
          <w:rStyle w:val="API"/>
          <w:lang w:val="en-US"/>
        </w:rPr>
        <w:t xml:space="preserve"> </w:t>
      </w:r>
      <w:proofErr w:type="gramStart"/>
      <w:r w:rsidRPr="00C96962">
        <w:rPr>
          <w:lang w:val="en-US"/>
        </w:rPr>
        <w:t>can be used</w:t>
      </w:r>
      <w:proofErr w:type="gramEnd"/>
      <w:r w:rsidRPr="00C96962">
        <w:rPr>
          <w:lang w:val="en-US"/>
        </w:rPr>
        <w:t xml:space="preserve"> to define </w:t>
      </w:r>
      <w:r w:rsidR="00DF732B">
        <w:rPr>
          <w:lang w:val="en-US"/>
        </w:rPr>
        <w:t xml:space="preserve">the corresponding </w:t>
      </w:r>
      <w:r w:rsidRPr="00C96962">
        <w:rPr>
          <w:lang w:val="en-US"/>
        </w:rPr>
        <w:t xml:space="preserve">properties in the reaction cells after a transport step. </w:t>
      </w:r>
      <w:proofErr w:type="spellStart"/>
      <w:r w:rsidRPr="00C96962">
        <w:rPr>
          <w:rStyle w:val="API"/>
          <w:lang w:val="en-US"/>
        </w:rPr>
        <w:t>SetConcentrations</w:t>
      </w:r>
      <w:proofErr w:type="spellEnd"/>
      <w:r w:rsidRPr="00C96962">
        <w:rPr>
          <w:rStyle w:val="API"/>
          <w:lang w:val="en-US"/>
        </w:rPr>
        <w:t xml:space="preserve"> </w:t>
      </w:r>
      <w:r w:rsidRPr="00C96962">
        <w:rPr>
          <w:rStyle w:val="API"/>
          <w:rFonts w:ascii="Times New Roman" w:hAnsi="Times New Roman" w:cs="Times New Roman"/>
          <w:sz w:val="24"/>
          <w:szCs w:val="24"/>
          <w:lang w:val="en-US"/>
        </w:rPr>
        <w:t xml:space="preserve">transfers the transported concentrations to the reaction module, but uses the saturation, </w:t>
      </w:r>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lastRenderedPageBreak/>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w:t>
      </w:r>
      <w:proofErr w:type="gramStart"/>
      <w:r w:rsidRPr="00C96962">
        <w:rPr>
          <w:lang w:val="en-US"/>
        </w:rPr>
        <w:t xml:space="preserve">can be activated or inactivated with the </w:t>
      </w:r>
      <w:proofErr w:type="spellStart"/>
      <w:r w:rsidRPr="00C96962">
        <w:rPr>
          <w:rStyle w:val="API"/>
          <w:lang w:val="en-US"/>
        </w:rPr>
        <w:t>SetSelectedOutputOn</w:t>
      </w:r>
      <w:proofErr w:type="spellEnd"/>
      <w:r w:rsidRPr="00C96962">
        <w:rPr>
          <w:lang w:val="en-US"/>
        </w:rPr>
        <w:t xml:space="preserve"> method</w:t>
      </w:r>
      <w:proofErr w:type="gramEnd"/>
      <w:r w:rsidRPr="00C96962">
        <w:rPr>
          <w:lang w:val="en-US"/>
        </w:rPr>
        <w:t xml:space="preserve">. The </w:t>
      </w:r>
      <w:proofErr w:type="spellStart"/>
      <w:r w:rsidRPr="00C96962">
        <w:rPr>
          <w:rStyle w:val="API"/>
          <w:lang w:val="en-US"/>
        </w:rPr>
        <w:t>SetPrintChemistryOn</w:t>
      </w:r>
      <w:proofErr w:type="spellEnd"/>
      <w:r w:rsidRPr="00C96962">
        <w:rPr>
          <w:lang w:val="en-US"/>
        </w:rPr>
        <w:t xml:space="preserve"> method </w:t>
      </w:r>
      <w:proofErr w:type="gramStart"/>
      <w:r w:rsidRPr="00C96962">
        <w:rPr>
          <w:lang w:val="en-US"/>
        </w:rPr>
        <w:t>is intended</w:t>
      </w:r>
      <w:proofErr w:type="gramEnd"/>
      <w:r w:rsidRPr="00C96962">
        <w:rPr>
          <w:lang w:val="en-US"/>
        </w:rPr>
        <w:t xml:space="preserve"> primarily for debugging. A complete description of the solution and each reactant for each cell </w:t>
      </w:r>
      <w:proofErr w:type="gramStart"/>
      <w:r w:rsidRPr="00C96962">
        <w:rPr>
          <w:lang w:val="en-US"/>
        </w:rPr>
        <w:t>is printed</w:t>
      </w:r>
      <w:proofErr w:type="gramEnd"/>
      <w:r w:rsidRPr="00C96962">
        <w:rPr>
          <w:lang w:val="en-US"/>
        </w:rPr>
        <w:t xml:space="preserve"> to the output file, which results in a very large file if used with a full</w:t>
      </w:r>
      <w:r>
        <w:rPr>
          <w:lang w:val="en-US"/>
        </w:rPr>
        <w:noBreakHyphen/>
      </w:r>
      <w:r w:rsidRPr="00C96962">
        <w:rPr>
          <w:lang w:val="en-US"/>
        </w:rPr>
        <w:t xml:space="preserve">scale simulation. The set of cells that are printed </w:t>
      </w:r>
      <w:proofErr w:type="gramStart"/>
      <w:r w:rsidRPr="00C96962">
        <w:rPr>
          <w:lang w:val="en-US"/>
        </w:rPr>
        <w:t>can be limited</w:t>
      </w:r>
      <w:proofErr w:type="gramEnd"/>
      <w:r w:rsidRPr="00C96962">
        <w:rPr>
          <w:lang w:val="en-US"/>
        </w:rPr>
        <w:t xml:space="preserve"> by use of a Boolean array with the </w:t>
      </w:r>
      <w:proofErr w:type="spellStart"/>
      <w:r w:rsidRPr="00C96962">
        <w:rPr>
          <w:rStyle w:val="API"/>
          <w:lang w:val="en-US"/>
        </w:rPr>
        <w:t>SetPrintChemistryMask</w:t>
      </w:r>
      <w:proofErr w:type="spellEnd"/>
      <w:r>
        <w:rPr>
          <w:lang w:val="en-US"/>
        </w:rPr>
        <w:t xml:space="preserve"> method.</w:t>
      </w:r>
      <w:r w:rsidR="001265CF">
        <w:rPr>
          <w:lang w:val="en-US"/>
        </w:rPr>
        <w:t xml:space="preserve"> Sample code for the transfer of data from the transport simulator to </w:t>
      </w:r>
      <w:proofErr w:type="spellStart"/>
      <w:r w:rsidR="001265CF">
        <w:rPr>
          <w:lang w:val="en-US"/>
        </w:rPr>
        <w:t>PhreeqcRM</w:t>
      </w:r>
      <w:proofErr w:type="spellEnd"/>
      <w:r w:rsidR="001265CF">
        <w:rPr>
          <w:lang w:val="en-US"/>
        </w:rPr>
        <w:t xml:space="preserve"> </w:t>
      </w:r>
      <w:proofErr w:type="gramStart"/>
      <w:r w:rsidR="001265CF">
        <w:rPr>
          <w:lang w:val="en-US"/>
        </w:rPr>
        <w:t>is displayed</w:t>
      </w:r>
      <w:proofErr w:type="gramEnd"/>
      <w:r w:rsidR="001265CF">
        <w:rPr>
          <w:lang w:val="en-US"/>
        </w:rPr>
        <w:t xml:space="preserve">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Caption"/>
        <w:keepNext/>
      </w:pPr>
      <w:bookmarkStart w:id="179" w:name="_Ref398010555"/>
      <w:r w:rsidRPr="00C96962">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179"/>
      <w:r w:rsidRPr="00C96962">
        <w:t xml:space="preserve">: </w:t>
      </w:r>
      <w:r>
        <w:t xml:space="preserve">Transferring </w:t>
      </w:r>
      <w:commentRangeStart w:id="180"/>
      <w:commentRangeStart w:id="181"/>
      <w:r>
        <w:t>data</w:t>
      </w:r>
      <w:commentRangeEnd w:id="180"/>
      <w:commentRangeEnd w:id="181"/>
      <w:r w:rsidR="006A4941">
        <w:rPr>
          <w:rStyle w:val="CommentReference"/>
          <w:rFonts w:eastAsiaTheme="minorHAnsi" w:cstheme="minorBidi"/>
          <w:i w:val="0"/>
          <w:iCs w:val="0"/>
          <w:color w:val="auto"/>
        </w:rPr>
        <w:commentReference w:id="180"/>
      </w:r>
      <w:r w:rsidR="00735687">
        <w:rPr>
          <w:rStyle w:val="CommentReference"/>
          <w:rFonts w:eastAsiaTheme="minorHAnsi" w:cstheme="minorBidi"/>
          <w:i w:val="0"/>
          <w:iCs w:val="0"/>
          <w:color w:val="auto"/>
        </w:rPr>
        <w:commentReference w:id="181"/>
      </w:r>
      <w:r>
        <w:t xml:space="preserve"> to </w:t>
      </w:r>
      <w:proofErr w:type="spellStart"/>
      <w:r>
        <w:t>PhreeqcRM</w:t>
      </w:r>
      <w:proofErr w:type="spellEnd"/>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443B2C09" w14:textId="0BFB06AE" w:rsidR="00C52CFE" w:rsidRDefault="00C52CFE" w:rsidP="008C4210">
            <w:pPr>
              <w:autoSpaceDE w:val="0"/>
              <w:autoSpaceDN w:val="0"/>
              <w:adjustRightInd w:val="0"/>
              <w:spacing w:line="240" w:lineRule="auto"/>
              <w:ind w:firstLine="0"/>
              <w:rPr>
                <w:ins w:id="182" w:author="Parkhurst, David L." w:date="2015-01-13T14:29:00Z"/>
                <w:rFonts w:ascii="Consolas" w:hAnsi="Consolas" w:cs="Consolas"/>
                <w:color w:val="000000"/>
                <w:sz w:val="22"/>
                <w:highlight w:val="white"/>
              </w:rPr>
            </w:pPr>
            <w:ins w:id="183" w:author="Parkhurst, David L." w:date="2015-01-13T14:29:00Z">
              <w:r>
                <w:rPr>
                  <w:rFonts w:ascii="Consolas" w:hAnsi="Consolas" w:cs="Consolas"/>
                  <w:color w:val="000000"/>
                  <w:sz w:val="22"/>
                  <w:highlight w:val="white"/>
                </w:rPr>
                <w:t>// spatial arrays</w:t>
              </w:r>
            </w:ins>
          </w:p>
          <w:p w14:paraId="24E9B652" w14:textId="44839EE3"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w:t>
            </w:r>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proofErr w:type="spellEnd"/>
            <w:r w:rsidRPr="00C96962">
              <w:rPr>
                <w:rFonts w:ascii="Consolas" w:hAnsi="Consolas" w:cs="Consolas"/>
                <w:color w:val="000000"/>
                <w:sz w:val="22"/>
                <w:highlight w:val="white"/>
              </w:rPr>
              <w:t>(</w:t>
            </w:r>
            <w:proofErr w:type="spellStart"/>
            <w:r w:rsidR="00A027CD">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phreeqc_rm.SetTemperature</w:t>
            </w:r>
            <w:proofErr w:type="spellEnd"/>
            <w:r w:rsidRPr="00C96962">
              <w:rPr>
                <w:rFonts w:ascii="Consolas" w:hAnsi="Consolas" w:cs="Consolas"/>
                <w:color w:val="000000"/>
                <w:sz w:val="22"/>
                <w:highlight w:val="white"/>
              </w:rPr>
              <w:t>(temperature);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phreeqc_rm.SetPressure</w:t>
            </w:r>
            <w:proofErr w:type="spellEnd"/>
            <w:r w:rsidRPr="00C96962">
              <w:rPr>
                <w:rFonts w:ascii="Consolas" w:hAnsi="Consolas" w:cs="Consolas"/>
                <w:color w:val="000000"/>
                <w:sz w:val="22"/>
                <w:highlight w:val="white"/>
              </w:rPr>
              <w:t>(pressure);</w:t>
            </w:r>
          </w:p>
          <w:p w14:paraId="28853027" w14:textId="77777777" w:rsidR="00E628D2" w:rsidRDefault="00E628D2" w:rsidP="008C4210">
            <w:pPr>
              <w:autoSpaceDE w:val="0"/>
              <w:autoSpaceDN w:val="0"/>
              <w:adjustRightInd w:val="0"/>
              <w:spacing w:line="240" w:lineRule="auto"/>
              <w:ind w:firstLine="0"/>
              <w:rPr>
                <w:ins w:id="184" w:author="Parkhurst, David L." w:date="2015-01-13T14:29:00Z"/>
                <w:rFonts w:ascii="Consolas" w:hAnsi="Consolas" w:cs="Consolas"/>
                <w:color w:val="000000"/>
                <w:sz w:val="22"/>
                <w:highlight w:val="white"/>
              </w:rPr>
            </w:pPr>
            <w:proofErr w:type="spellStart"/>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w:t>
            </w:r>
            <w:proofErr w:type="spellEnd"/>
            <w:r>
              <w:rPr>
                <w:rFonts w:ascii="Consolas" w:hAnsi="Consolas" w:cs="Consolas"/>
                <w:color w:val="000000"/>
                <w:sz w:val="22"/>
                <w:highlight w:val="white"/>
              </w:rPr>
              <w:t>(c);</w:t>
            </w:r>
          </w:p>
          <w:p w14:paraId="383BF2F7" w14:textId="6F41128B" w:rsidR="00C52CFE" w:rsidRDefault="00C52CFE" w:rsidP="008C4210">
            <w:pPr>
              <w:autoSpaceDE w:val="0"/>
              <w:autoSpaceDN w:val="0"/>
              <w:adjustRightInd w:val="0"/>
              <w:spacing w:line="240" w:lineRule="auto"/>
              <w:ind w:firstLine="0"/>
              <w:rPr>
                <w:rFonts w:ascii="Consolas" w:hAnsi="Consolas" w:cs="Consolas"/>
                <w:color w:val="000000"/>
                <w:sz w:val="22"/>
                <w:highlight w:val="white"/>
              </w:rPr>
            </w:pPr>
            <w:ins w:id="185" w:author="Parkhurst, David L." w:date="2015-01-13T14:29:00Z">
              <w:r>
                <w:rPr>
                  <w:rFonts w:ascii="Consolas" w:hAnsi="Consolas" w:cs="Consolas"/>
                  <w:color w:val="000000"/>
                  <w:sz w:val="22"/>
                  <w:highlight w:val="white"/>
                </w:rPr>
                <w:t>// print parameters</w:t>
              </w:r>
            </w:ins>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phreeqc_rm.SetSelectedOutputOn</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print_selected_output_on</w:t>
            </w:r>
            <w:proofErr w:type="spellEnd"/>
            <w:r w:rsidRPr="00C96962">
              <w:rPr>
                <w:rFonts w:ascii="Consolas" w:hAnsi="Consolas" w:cs="Consolas"/>
                <w:color w:val="000000"/>
                <w:sz w:val="22"/>
                <w:highlight w:val="white"/>
              </w:rPr>
              <w:t>);</w:t>
            </w:r>
          </w:p>
          <w:p w14:paraId="6CE12C40" w14:textId="3F54E2F7" w:rsidR="00E628D2" w:rsidRPr="00E628D2" w:rsidRDefault="00E628D2" w:rsidP="008C4210">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proofErr w:type="spellStart"/>
            <w:r w:rsidRPr="00C96962">
              <w:rPr>
                <w:rFonts w:ascii="Consolas" w:hAnsi="Consolas" w:cs="Consolas"/>
                <w:color w:val="000000"/>
                <w:sz w:val="22"/>
                <w:highlight w:val="white"/>
              </w:rPr>
              <w:t>phreeqc_rm.SetPrintChemistryOn</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print_chemistry_on</w:t>
            </w:r>
            <w:proofErr w:type="spellEnd"/>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Heading3"/>
      </w:pPr>
      <w:r>
        <w:t xml:space="preserve">Run </w:t>
      </w:r>
      <w:r w:rsidR="0011691A" w:rsidRPr="00C96962">
        <w:t>Reactions</w:t>
      </w:r>
    </w:p>
    <w:p w14:paraId="5BA68D0A" w14:textId="6B18CFE7"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proofErr w:type="spellStart"/>
      <w:r w:rsidRPr="00C96962">
        <w:rPr>
          <w:rStyle w:val="API"/>
          <w:lang w:val="en-US"/>
        </w:rPr>
        <w:t>SetTime</w:t>
      </w:r>
      <w:proofErr w:type="spellEnd"/>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proofErr w:type="spellStart"/>
      <w:r w:rsidRPr="00C96962">
        <w:rPr>
          <w:rStyle w:val="API"/>
          <w:lang w:val="en-US"/>
        </w:rPr>
        <w:t>SetDeltaTime</w:t>
      </w:r>
      <w:proofErr w:type="spellEnd"/>
      <w:r w:rsidRPr="00C96962">
        <w:rPr>
          <w:rStyle w:val="API"/>
          <w:rFonts w:ascii="Times New Roman" w:hAnsi="Times New Roman" w:cs="Times New Roman"/>
          <w:sz w:val="24"/>
          <w:szCs w:val="24"/>
          <w:lang w:val="en-US"/>
        </w:rPr>
        <w:t xml:space="preserve">. A factor to convert from seconds to user time units in the input to the </w:t>
      </w:r>
      <w:proofErr w:type="spellStart"/>
      <w:r w:rsidRPr="00C96962">
        <w:rPr>
          <w:rStyle w:val="API"/>
          <w:lang w:val="en-US"/>
        </w:rPr>
        <w:t>SetTime</w:t>
      </w:r>
      <w:proofErr w:type="spellEnd"/>
      <w:r w:rsidRPr="00C96962">
        <w:rPr>
          <w:rStyle w:val="API"/>
          <w:rFonts w:ascii="Times New Roman" w:hAnsi="Times New Roman" w:cs="Times New Roman"/>
          <w:sz w:val="24"/>
          <w:szCs w:val="24"/>
          <w:lang w:val="en-US"/>
        </w:rPr>
        <w:t xml:space="preserve"> and </w:t>
      </w:r>
      <w:proofErr w:type="spellStart"/>
      <w:r w:rsidRPr="00C96962">
        <w:rPr>
          <w:rStyle w:val="API"/>
          <w:lang w:val="en-US"/>
        </w:rPr>
        <w:t>SetDeltaTime</w:t>
      </w:r>
      <w:proofErr w:type="spellEnd"/>
      <w:r w:rsidRPr="00C96962">
        <w:rPr>
          <w:rFonts w:eastAsiaTheme="minorEastAsia"/>
          <w:lang w:val="en-US"/>
        </w:rPr>
        <w:t xml:space="preserve"> methods </w:t>
      </w:r>
      <w:proofErr w:type="gramStart"/>
      <w:r w:rsidRPr="00C96962">
        <w:rPr>
          <w:rFonts w:eastAsiaTheme="minorEastAsia"/>
          <w:lang w:val="en-US"/>
        </w:rPr>
        <w:t>can be set</w:t>
      </w:r>
      <w:proofErr w:type="gramEnd"/>
      <w:r w:rsidRPr="00C96962">
        <w:rPr>
          <w:rFonts w:eastAsiaTheme="minorEastAsia"/>
          <w:lang w:val="en-US"/>
        </w:rPr>
        <w:t xml:space="preserve"> by the </w:t>
      </w:r>
      <w:proofErr w:type="spellStart"/>
      <w:r w:rsidRPr="00C96962">
        <w:rPr>
          <w:rStyle w:val="API"/>
          <w:lang w:val="en-US"/>
        </w:rPr>
        <w:t>SetTimeConversion</w:t>
      </w:r>
      <w:proofErr w:type="spellEnd"/>
      <w:r w:rsidRPr="00C96962">
        <w:rPr>
          <w:rFonts w:eastAsiaTheme="minorEastAsia"/>
          <w:lang w:val="en-US"/>
        </w:rPr>
        <w:t xml:space="preserve"> method. </w:t>
      </w:r>
      <w:r w:rsidRPr="00C96962">
        <w:rPr>
          <w:rStyle w:val="API"/>
          <w:rFonts w:ascii="Times New Roman" w:hAnsi="Times New Roman" w:cs="Times New Roman"/>
          <w:sz w:val="24"/>
          <w:szCs w:val="24"/>
          <w:lang w:val="en-US"/>
        </w:rPr>
        <w:t xml:space="preserve">Equilibrium and kinetic reactions for the time step </w:t>
      </w:r>
      <w:proofErr w:type="gramStart"/>
      <w:r w:rsidRPr="00C96962">
        <w:rPr>
          <w:rStyle w:val="API"/>
          <w:rFonts w:ascii="Times New Roman" w:hAnsi="Times New Roman" w:cs="Times New Roman"/>
          <w:sz w:val="24"/>
          <w:szCs w:val="24"/>
          <w:lang w:val="en-US"/>
        </w:rPr>
        <w:t>are run</w:t>
      </w:r>
      <w:proofErr w:type="gramEnd"/>
      <w:r w:rsidRPr="00C96962">
        <w:rPr>
          <w:rStyle w:val="API"/>
          <w:rFonts w:ascii="Times New Roman" w:hAnsi="Times New Roman" w:cs="Times New Roman"/>
          <w:sz w:val="24"/>
          <w:szCs w:val="24"/>
          <w:lang w:val="en-US"/>
        </w:rPr>
        <w:t xml:space="preserve"> with the </w:t>
      </w:r>
      <w:proofErr w:type="spellStart"/>
      <w:r w:rsidRPr="00C96962">
        <w:rPr>
          <w:rStyle w:val="API"/>
          <w:lang w:val="en-US"/>
        </w:rPr>
        <w:t>RunCells</w:t>
      </w:r>
      <w:proofErr w:type="spellEnd"/>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 xml:space="preserve">Sample code for running a typical reaction step in </w:t>
      </w:r>
      <w:proofErr w:type="spellStart"/>
      <w:r w:rsidR="00A3351F">
        <w:rPr>
          <w:lang w:val="en-US"/>
        </w:rPr>
        <w:t>PhreeqcRM</w:t>
      </w:r>
      <w:proofErr w:type="spellEnd"/>
      <w:r w:rsidR="00A3351F">
        <w:rPr>
          <w:lang w:val="en-US"/>
        </w:rPr>
        <w:t xml:space="preserve"> </w:t>
      </w:r>
      <w:proofErr w:type="gramStart"/>
      <w:r w:rsidR="00A3351F">
        <w:rPr>
          <w:lang w:val="en-US"/>
        </w:rPr>
        <w:t>is provided</w:t>
      </w:r>
      <w:proofErr w:type="gramEnd"/>
      <w:r w:rsidR="00A3351F">
        <w:rPr>
          <w:lang w:val="en-US"/>
        </w:rPr>
        <w:t xml:space="preserve">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Caption"/>
        <w:keepNext/>
      </w:pPr>
      <w:bookmarkStart w:id="186" w:name="_Ref397500432"/>
      <w:r>
        <w:lastRenderedPageBreak/>
        <w:t xml:space="preserve">Table </w:t>
      </w:r>
      <w:r>
        <w:fldChar w:fldCharType="begin"/>
      </w:r>
      <w:r>
        <w:instrText xml:space="preserve"> SEQ Table \* ARABIC </w:instrText>
      </w:r>
      <w:r>
        <w:fldChar w:fldCharType="separate"/>
      </w:r>
      <w:r w:rsidR="00CD7255">
        <w:rPr>
          <w:noProof/>
        </w:rPr>
        <w:t>5</w:t>
      </w:r>
      <w:r>
        <w:fldChar w:fldCharType="end"/>
      </w:r>
      <w:bookmarkEnd w:id="186"/>
      <w:r>
        <w:t xml:space="preserve">: </w:t>
      </w:r>
      <w:r w:rsidRPr="00C96962">
        <w:t>Time stepping</w:t>
      </w:r>
      <w:r>
        <w:t xml:space="preserve"> and reaction calculations</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phreeqc_rm.SetTimeStep</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time += </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(time);</w:t>
            </w:r>
          </w:p>
          <w:p w14:paraId="0A358B4F" w14:textId="4A383970" w:rsidR="00C67E1A" w:rsidRPr="00C96962" w:rsidRDefault="00C67E1A" w:rsidP="008C4210">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Heading3"/>
      </w:pPr>
      <w:r>
        <w:t>Transfer Data to the Transport Model</w:t>
      </w:r>
    </w:p>
    <w:p w14:paraId="239DDC0B" w14:textId="4312A7B1"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sidR="00A027CD">
        <w:rPr>
          <w:lang w:val="en-US"/>
        </w:rPr>
        <w:t xml:space="preserve">, </w:t>
      </w:r>
      <w:r w:rsidRPr="00C96962">
        <w:rPr>
          <w:lang w:val="en-US"/>
        </w:rPr>
        <w:t>solution density</w:t>
      </w:r>
      <w:r w:rsidR="00A027CD">
        <w:rPr>
          <w:lang w:val="en-US"/>
        </w:rPr>
        <w:t>, and saturation</w:t>
      </w:r>
      <w:r w:rsidRPr="00C96962">
        <w:rPr>
          <w:lang w:val="en-US"/>
        </w:rPr>
        <w:t xml:space="preserve"> </w:t>
      </w:r>
      <w:proofErr w:type="gramStart"/>
      <w:r w:rsidRPr="00C96962">
        <w:rPr>
          <w:lang w:val="en-US"/>
        </w:rPr>
        <w:t>may be retrieved</w:t>
      </w:r>
      <w:proofErr w:type="gramEnd"/>
      <w:r w:rsidRPr="00C96962">
        <w:rPr>
          <w:lang w:val="en-US"/>
        </w:rPr>
        <w:t xml:space="preserve"> with </w:t>
      </w:r>
      <w:proofErr w:type="spellStart"/>
      <w:r w:rsidRPr="00C96962">
        <w:rPr>
          <w:rStyle w:val="API"/>
          <w:lang w:val="en-US"/>
        </w:rPr>
        <w:t>GetSolutionVolume</w:t>
      </w:r>
      <w:proofErr w:type="spellEnd"/>
      <w:r w:rsidR="00A027CD">
        <w:rPr>
          <w:rStyle w:val="API"/>
          <w:lang w:val="en-US"/>
        </w:rPr>
        <w:t>,</w:t>
      </w:r>
      <w:r w:rsidRPr="00C96962">
        <w:rPr>
          <w:lang w:val="en-US"/>
        </w:rPr>
        <w:t xml:space="preserve"> </w:t>
      </w:r>
      <w:proofErr w:type="spellStart"/>
      <w:r w:rsidRPr="00C96962">
        <w:rPr>
          <w:rStyle w:val="API"/>
          <w:lang w:val="en-US"/>
        </w:rPr>
        <w:t>GetDensity</w:t>
      </w:r>
      <w:proofErr w:type="spellEnd"/>
      <w:r w:rsidR="00A027CD">
        <w:rPr>
          <w:lang w:val="en-US"/>
        </w:rPr>
        <w:t xml:space="preserve">, and </w:t>
      </w:r>
      <w:proofErr w:type="spellStart"/>
      <w:r w:rsidR="00A027CD" w:rsidRPr="00C96962">
        <w:rPr>
          <w:rStyle w:val="API"/>
          <w:lang w:val="en-US"/>
        </w:rPr>
        <w:t>Get</w:t>
      </w:r>
      <w:r w:rsidR="00A027CD">
        <w:rPr>
          <w:rStyle w:val="API"/>
          <w:lang w:val="en-US"/>
        </w:rPr>
        <w:t>Saturation</w:t>
      </w:r>
      <w:proofErr w:type="spellEnd"/>
      <w:r w:rsidR="00A027CD">
        <w:rPr>
          <w:lang w:val="en-US"/>
        </w:rPr>
        <w:t xml:space="preserve"> </w:t>
      </w:r>
      <w:r w:rsidRPr="00C96962">
        <w:rPr>
          <w:lang w:val="en-US"/>
        </w:rPr>
        <w:t xml:space="preserve">methods. When the volume of solution increases as result of reactions, the </w:t>
      </w:r>
      <w:r w:rsidR="00A027CD">
        <w:rPr>
          <w:lang w:val="en-US"/>
        </w:rPr>
        <w:t>saturation (</w:t>
      </w:r>
      <w:r w:rsidRPr="00C96962">
        <w:rPr>
          <w:lang w:val="en-US"/>
        </w:rPr>
        <w:t>solution volume divided by the pore volume</w:t>
      </w:r>
      <w:r w:rsidR="00A027CD">
        <w:rPr>
          <w:lang w:val="en-US"/>
        </w:rPr>
        <w:t>)</w:t>
      </w:r>
      <w:r w:rsidRPr="00C96962">
        <w:rPr>
          <w:lang w:val="en-US"/>
        </w:rPr>
        <w:t xml:space="preserve"> </w:t>
      </w:r>
      <w:r w:rsidR="005145D8">
        <w:rPr>
          <w:lang w:val="en-US"/>
        </w:rPr>
        <w:t>may be larger than one</w:t>
      </w:r>
      <w:r w:rsidRPr="00C96962">
        <w:rPr>
          <w:lang w:val="en-US"/>
        </w:rPr>
        <w:t xml:space="preserve">.  Similarly, if the solution volume decreases, the </w:t>
      </w:r>
      <w:r w:rsidR="00A027CD">
        <w:rPr>
          <w:lang w:val="en-US"/>
        </w:rPr>
        <w:t>saturation</w:t>
      </w:r>
      <w:r w:rsidRPr="00C96962">
        <w:rPr>
          <w:lang w:val="en-US"/>
        </w:rPr>
        <w:t xml:space="preserve"> may be less than </w:t>
      </w:r>
      <w:r w:rsidR="005145D8">
        <w:rPr>
          <w:lang w:val="en-US"/>
        </w:rPr>
        <w:t>one</w:t>
      </w:r>
      <w:r w:rsidRPr="00C96962">
        <w:rPr>
          <w:lang w:val="en-US"/>
        </w:rPr>
        <w:t xml:space="preserve">, even for a saturated flow system. </w:t>
      </w:r>
      <w:r w:rsidR="007D358B">
        <w:rPr>
          <w:lang w:val="en-US"/>
        </w:rPr>
        <w:t>The</w:t>
      </w:r>
      <w:r w:rsidRPr="00C96962">
        <w:rPr>
          <w:lang w:val="en-US"/>
        </w:rPr>
        <w:t xml:space="preserve"> client code </w:t>
      </w:r>
      <w:r w:rsidR="007D358B">
        <w:rPr>
          <w:lang w:val="en-US"/>
        </w:rPr>
        <w:t xml:space="preserve">can </w:t>
      </w:r>
      <w:r w:rsidRPr="00C96962">
        <w:rPr>
          <w:lang w:val="en-US"/>
        </w:rPr>
        <w:t xml:space="preserve">either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transfer the associated solution volume as a source or sink term during the following flow and transport step.</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proofErr w:type="spellStart"/>
      <w:r w:rsidRPr="00C96962">
        <w:rPr>
          <w:rStyle w:val="API"/>
          <w:lang w:val="en-US"/>
        </w:rPr>
        <w:t>GetSelectedOutput</w:t>
      </w:r>
      <w:proofErr w:type="spellEnd"/>
      <w:r w:rsidRPr="00C96962">
        <w:rPr>
          <w:rStyle w:val="API"/>
          <w:rFonts w:ascii="Times New Roman" w:hAnsi="Times New Roman" w:cs="Times New Roman"/>
          <w:sz w:val="24"/>
          <w:szCs w:val="24"/>
          <w:lang w:val="en-US"/>
        </w:rPr>
        <w:t xml:space="preserve"> method (provided it </w:t>
      </w:r>
      <w:proofErr w:type="gramStart"/>
      <w:r w:rsidRPr="00C96962">
        <w:rPr>
          <w:rStyle w:val="API"/>
          <w:rFonts w:ascii="Times New Roman" w:hAnsi="Times New Roman" w:cs="Times New Roman"/>
          <w:sz w:val="24"/>
          <w:szCs w:val="24"/>
          <w:lang w:val="en-US"/>
        </w:rPr>
        <w:t>has</w:t>
      </w:r>
      <w:proofErr w:type="gramEnd"/>
      <w:r w:rsidRPr="00C96962">
        <w:rPr>
          <w:rStyle w:val="API"/>
          <w:rFonts w:ascii="Times New Roman" w:hAnsi="Times New Roman" w:cs="Times New Roman"/>
          <w:sz w:val="24"/>
          <w:szCs w:val="24"/>
          <w:lang w:val="en-US"/>
        </w:rPr>
        <w:t xml:space="preserve"> been enabled with </w:t>
      </w:r>
      <w:proofErr w:type="spellStart"/>
      <w:r w:rsidRPr="00C96962">
        <w:rPr>
          <w:rStyle w:val="API"/>
          <w:lang w:val="en-US"/>
        </w:rPr>
        <w:t>SetSelectedOutputOn</w:t>
      </w:r>
      <w:proofErr w:type="spellEnd"/>
      <w:r w:rsidRPr="00C96962">
        <w:rPr>
          <w:rStyle w:val="API"/>
          <w:lang w:val="en-US"/>
        </w:rPr>
        <w:t>)</w:t>
      </w:r>
      <w:r w:rsidRPr="00C96962">
        <w:rPr>
          <w:lang w:val="en-US"/>
        </w:rPr>
        <w:t>. The retrieved selected</w:t>
      </w:r>
      <w:r w:rsidR="00F970E5">
        <w:rPr>
          <w:lang w:val="en-US"/>
        </w:rPr>
        <w:noBreakHyphen/>
      </w:r>
      <w:r w:rsidRPr="00C96962">
        <w:rPr>
          <w:lang w:val="en-US"/>
        </w:rPr>
        <w:t xml:space="preserve">output array </w:t>
      </w:r>
      <w:proofErr w:type="gramStart"/>
      <w:r w:rsidRPr="00C96962">
        <w:rPr>
          <w:lang w:val="en-US"/>
        </w:rPr>
        <w:t>can be visualized o</w:t>
      </w:r>
      <w:r w:rsidR="00111B84" w:rsidRPr="00C96962">
        <w:rPr>
          <w:lang w:val="en-US"/>
        </w:rPr>
        <w:t>r</w:t>
      </w:r>
      <w:r w:rsidRPr="00C96962">
        <w:rPr>
          <w:lang w:val="en-US"/>
        </w:rPr>
        <w:t xml:space="preserve"> written to file</w:t>
      </w:r>
      <w:proofErr w:type="gramEnd"/>
      <w:r w:rsidRPr="00C96962">
        <w:rPr>
          <w:lang w:val="en-US"/>
        </w:rPr>
        <w:t xml:space="preserve">. </w:t>
      </w:r>
      <w:r w:rsidR="008B1F42">
        <w:rPr>
          <w:lang w:val="en-US"/>
        </w:rPr>
        <w:t xml:space="preserve">Sample code </w:t>
      </w:r>
      <w:r w:rsidR="00545D29">
        <w:rPr>
          <w:lang w:val="en-US"/>
        </w:rPr>
        <w:t xml:space="preserve">to transfer data to the transport model after a reaction step </w:t>
      </w:r>
      <w:proofErr w:type="gramStart"/>
      <w:r w:rsidR="00545D29">
        <w:rPr>
          <w:lang w:val="en-US"/>
        </w:rPr>
        <w:t xml:space="preserve">is </w:t>
      </w:r>
      <w:r w:rsidR="008B1F42">
        <w:rPr>
          <w:lang w:val="en-US"/>
        </w:rPr>
        <w:t>provided</w:t>
      </w:r>
      <w:proofErr w:type="gramEnd"/>
      <w:r w:rsidR="008B1F42">
        <w:rPr>
          <w:lang w:val="en-US"/>
        </w:rPr>
        <w:t xml:space="preserve">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Caption"/>
        <w:keepNext/>
      </w:pPr>
      <w:bookmarkStart w:id="187"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187"/>
      <w:r w:rsidRPr="00C96962">
        <w:t xml:space="preserve">: </w:t>
      </w:r>
      <w:r w:rsidR="00A3351F">
        <w:t>Transfer data to transport model.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phreeqc_rm.GetDensity</w:t>
            </w:r>
            <w:proofErr w:type="spellEnd"/>
            <w:r w:rsidRPr="00C96962">
              <w:rPr>
                <w:rFonts w:ascii="Consolas" w:hAnsi="Consolas" w:cs="Consolas"/>
                <w:color w:val="000000"/>
                <w:sz w:val="22"/>
                <w:highlight w:val="white"/>
              </w:rPr>
              <w:t>(density);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&amp;volume = </w:t>
            </w:r>
            <w:proofErr w:type="spellStart"/>
            <w:r w:rsidRPr="00C96962">
              <w:rPr>
                <w:rFonts w:ascii="Consolas" w:hAnsi="Consolas" w:cs="Consolas"/>
                <w:color w:val="000000"/>
                <w:sz w:val="22"/>
                <w:highlight w:val="white"/>
              </w:rPr>
              <w:t>phreeqc_rm.GetSolutionVolume</w:t>
            </w:r>
            <w:proofErr w:type="spellEnd"/>
            <w:r w:rsidRPr="00C96962">
              <w:rPr>
                <w:rFonts w:ascii="Consolas" w:hAnsi="Consolas" w:cs="Consolas"/>
                <w:color w:val="000000"/>
                <w:sz w:val="22"/>
                <w:highlight w:val="white"/>
              </w:rPr>
              <w:t>();</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ookTitle"/>
              </w:rPr>
            </w:pPr>
            <w:proofErr w:type="spellStart"/>
            <w:r w:rsidRPr="00C96962">
              <w:rPr>
                <w:rFonts w:ascii="Consolas" w:hAnsi="Consolas" w:cs="Consolas"/>
                <w:color w:val="000000"/>
                <w:sz w:val="22"/>
                <w:highlight w:val="white"/>
              </w:rPr>
              <w:t>phreeqc_rm.GetSelectedOutput</w:t>
            </w:r>
            <w:proofErr w:type="spellEnd"/>
            <w:r w:rsidRPr="00C96962">
              <w:rPr>
                <w:rFonts w:ascii="Consolas" w:hAnsi="Consolas" w:cs="Consolas"/>
                <w:color w:val="000000"/>
                <w:sz w:val="22"/>
                <w:highlight w:val="white"/>
              </w:rPr>
              <w:t>(so);</w:t>
            </w:r>
          </w:p>
        </w:tc>
      </w:tr>
    </w:tbl>
    <w:p w14:paraId="0D7F4C3A" w14:textId="77777777" w:rsidR="00FB3882" w:rsidRPr="00C96962" w:rsidRDefault="00FB3882" w:rsidP="00FB3882">
      <w:pPr>
        <w:pStyle w:val="Heading3"/>
      </w:pPr>
      <w:r w:rsidRPr="00C96962">
        <w:lastRenderedPageBreak/>
        <w:t>Finalize PhreeqcRM</w:t>
      </w:r>
    </w:p>
    <w:p w14:paraId="679BFFDF" w14:textId="33B4731F" w:rsidR="00FB3882" w:rsidRPr="00C96962" w:rsidRDefault="00FB3882" w:rsidP="00FB3882">
      <w:pPr>
        <w:pStyle w:val="Text"/>
        <w:rPr>
          <w:lang w:val="en-US"/>
        </w:rPr>
      </w:pPr>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w:t>
      </w:r>
      <w:proofErr w:type="gramStart"/>
      <w:r w:rsidRPr="00C96962">
        <w:rPr>
          <w:lang w:val="en-US"/>
        </w:rPr>
        <w:t>can be closed</w:t>
      </w:r>
      <w:proofErr w:type="gramEnd"/>
      <w:r w:rsidRPr="00C96962">
        <w:rPr>
          <w:lang w:val="en-US"/>
        </w:rPr>
        <w:t xml:space="preserve"> with the </w:t>
      </w:r>
      <w:proofErr w:type="spellStart"/>
      <w:r w:rsidRPr="00C96962">
        <w:rPr>
          <w:rStyle w:val="API"/>
          <w:lang w:val="en-US"/>
        </w:rPr>
        <w:t>CloseFiles</w:t>
      </w:r>
      <w:proofErr w:type="spellEnd"/>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 xml:space="preserve">In C++, the module </w:t>
      </w:r>
      <w:proofErr w:type="gramStart"/>
      <w:r w:rsidR="00117EF3">
        <w:rPr>
          <w:lang w:val="en-US"/>
        </w:rPr>
        <w:t>is destroyed</w:t>
      </w:r>
      <w:proofErr w:type="gramEnd"/>
      <w:r w:rsidR="00117EF3">
        <w:rPr>
          <w:lang w:val="en-US"/>
        </w:rPr>
        <w:t xml:space="preserve"> and memory is freed when the destructor is invoked</w:t>
      </w:r>
      <w:r w:rsidRPr="00C96962">
        <w:rPr>
          <w:lang w:val="en-US"/>
        </w:rPr>
        <w:t xml:space="preserve">. In </w:t>
      </w:r>
      <w:proofErr w:type="gramStart"/>
      <w:r w:rsidRPr="00C96962">
        <w:rPr>
          <w:lang w:val="en-US"/>
        </w:rPr>
        <w:t>Fortran</w:t>
      </w:r>
      <w:proofErr w:type="gramEnd"/>
      <w:r w:rsidRPr="00C96962">
        <w:rPr>
          <w:lang w:val="en-US"/>
        </w:rPr>
        <w:t xml:space="preserve"> and C, the </w:t>
      </w:r>
      <w:proofErr w:type="spellStart"/>
      <w:r w:rsidRPr="00C96962">
        <w:rPr>
          <w:rStyle w:val="API"/>
          <w:lang w:val="en-US"/>
        </w:rPr>
        <w:t>RM_Destroy</w:t>
      </w:r>
      <w:proofErr w:type="spellEnd"/>
      <w:r w:rsidRPr="00C96962">
        <w:rPr>
          <w:lang w:val="en-US"/>
        </w:rPr>
        <w:t xml:space="preserve"> subroutine will destroy the module. </w:t>
      </w:r>
    </w:p>
    <w:p w14:paraId="66B3EDB1" w14:textId="0C064285" w:rsidR="00FB3882" w:rsidRPr="00C96962" w:rsidRDefault="00FB3882" w:rsidP="00FB3882">
      <w:pPr>
        <w:pStyle w:val="Caption"/>
        <w:keepNext/>
      </w:pPr>
      <w:bookmarkStart w:id="188"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188"/>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phreeqc_rm.CloseFiles</w:t>
            </w:r>
            <w:proofErr w:type="spellEnd"/>
            <w:r w:rsidRPr="00C96962">
              <w:rPr>
                <w:rFonts w:ascii="Consolas" w:hAnsi="Consolas" w:cs="Consolas"/>
                <w:color w:val="000000"/>
                <w:sz w:val="22"/>
                <w:highlight w:val="white"/>
                <w:lang w:val="en-US"/>
              </w:rPr>
              <w:t>();</w:t>
            </w:r>
          </w:p>
        </w:tc>
      </w:tr>
    </w:tbl>
    <w:p w14:paraId="36C182AD" w14:textId="77777777" w:rsidR="00FB3882" w:rsidRPr="00C96962" w:rsidRDefault="00FB3882" w:rsidP="00FB3882">
      <w:pPr>
        <w:pStyle w:val="Heading2"/>
      </w:pPr>
      <w:bookmarkStart w:id="189" w:name="_Ref383194821"/>
      <w:r w:rsidRPr="00C96962">
        <w:t>Parallelization</w:t>
      </w:r>
    </w:p>
    <w:p w14:paraId="5E67BBC7" w14:textId="5631D3C7" w:rsidR="001A62D4" w:rsidRPr="00C96962" w:rsidRDefault="00FB3882" w:rsidP="001A62D4">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w:t>
      </w:r>
      <w:proofErr w:type="gramStart"/>
      <w:r w:rsidRPr="00C96962">
        <w:rPr>
          <w:lang w:val="en-US"/>
        </w:rPr>
        <w:t>can be distributed</w:t>
      </w:r>
      <w:proofErr w:type="gramEnd"/>
      <w:r w:rsidRPr="00C96962">
        <w:rPr>
          <w:lang w:val="en-US"/>
        </w:rPr>
        <w:t xml:space="preserve"> to multiple processors by using multiple threads, on a shared memory system, or to multiple processes, on a distributed memory system. By using preprocessor definitions (</w:t>
      </w:r>
      <w:commentRangeStart w:id="190"/>
      <w:commentRangeStart w:id="191"/>
      <w:commentRangeStart w:id="192"/>
      <w:ins w:id="193" w:author="gpcurtis" w:date="2015-01-06T14:49:00Z">
        <w:r w:rsidR="006A4941">
          <w:rPr>
            <w:lang w:val="en-US"/>
          </w:rPr>
          <w:t>either</w:t>
        </w:r>
        <w:commentRangeEnd w:id="190"/>
        <w:r w:rsidR="006A4941">
          <w:rPr>
            <w:rStyle w:val="CommentReference"/>
            <w:rFonts w:eastAsiaTheme="minorHAnsi" w:cstheme="minorBidi"/>
            <w:lang w:val="en-US" w:eastAsia="en-US"/>
          </w:rPr>
          <w:commentReference w:id="190"/>
        </w:r>
      </w:ins>
      <w:commentRangeEnd w:id="191"/>
      <w:commentRangeEnd w:id="192"/>
      <w:r w:rsidR="00735687">
        <w:rPr>
          <w:rStyle w:val="CommentReference"/>
          <w:rFonts w:eastAsiaTheme="minorHAnsi" w:cstheme="minorBidi"/>
          <w:lang w:val="en-US" w:eastAsia="en-US"/>
        </w:rPr>
        <w:commentReference w:id="191"/>
      </w:r>
      <w:r w:rsidR="00C52CFE">
        <w:rPr>
          <w:rStyle w:val="CommentReference"/>
          <w:rFonts w:eastAsiaTheme="minorHAnsi" w:cstheme="minorBidi"/>
          <w:lang w:val="en-US" w:eastAsia="en-US"/>
        </w:rPr>
        <w:commentReference w:id="192"/>
      </w:r>
      <w:ins w:id="194" w:author="gpcurtis" w:date="2015-01-06T14:49:00Z">
        <w:del w:id="195" w:author="Parkhurst, David L." w:date="2015-01-13T14:31:00Z">
          <w:r w:rsidR="006A4941" w:rsidDel="00C52CFE">
            <w:rPr>
              <w:lang w:val="en-US"/>
            </w:rPr>
            <w:delText xml:space="preserve"> ?</w:delText>
          </w:r>
        </w:del>
        <w:r w:rsidR="006A4941">
          <w:rPr>
            <w:lang w:val="en-US"/>
          </w:rPr>
          <w:t xml:space="preserve"> </w:t>
        </w:r>
      </w:ins>
      <w:r w:rsidR="00513BF5" w:rsidRPr="00A6660C">
        <w:rPr>
          <w:rStyle w:val="API"/>
        </w:rPr>
        <w:t>USE_OPENMP</w:t>
      </w:r>
      <w:r w:rsidRPr="00C96962">
        <w:rPr>
          <w:lang w:val="en-US"/>
        </w:rPr>
        <w:t xml:space="preserve"> or </w:t>
      </w:r>
      <w:r w:rsidRPr="00A6660C">
        <w:rPr>
          <w:rStyle w:val="API"/>
        </w:rPr>
        <w:t>USE_MPI</w:t>
      </w:r>
      <w:r w:rsidRPr="00C96962">
        <w:rPr>
          <w:lang w:val="en-US"/>
        </w:rPr>
        <w:t xml:space="preserve">), PhreeqcRM can be compiled to use </w:t>
      </w:r>
      <w:proofErr w:type="spellStart"/>
      <w:r w:rsidR="00020CB8" w:rsidRPr="00C96962">
        <w:rPr>
          <w:lang w:val="en-US"/>
        </w:rPr>
        <w:t>OpenMP</w:t>
      </w:r>
      <w:proofErr w:type="spellEnd"/>
      <w:r w:rsidRPr="00C96962">
        <w:rPr>
          <w:lang w:val="en-US"/>
        </w:rPr>
        <w:t>, which enables multiple threads, or MPI, which enables multiple processes.</w:t>
      </w:r>
      <w:r w:rsidR="00B1314B">
        <w:rPr>
          <w:lang w:val="en-US"/>
        </w:rPr>
        <w:t xml:space="preserve"> For </w:t>
      </w:r>
      <w:proofErr w:type="spellStart"/>
      <w:r w:rsidR="00B1314B">
        <w:rPr>
          <w:lang w:val="en-US"/>
        </w:rPr>
        <w:t>OpenMP</w:t>
      </w:r>
      <w:proofErr w:type="spellEnd"/>
      <w:ins w:id="196" w:author="Parkhurst, David L." w:date="2015-01-13T14:33:00Z">
        <w:r w:rsidR="00C52CFE">
          <w:rPr>
            <w:lang w:val="en-US"/>
          </w:rPr>
          <w:t xml:space="preserve"> </w:t>
        </w:r>
      </w:ins>
      <w:del w:id="197" w:author="gpcurtis" w:date="2015-01-06T14:53:00Z">
        <w:r w:rsidR="00B1314B" w:rsidDel="006A4941">
          <w:rPr>
            <w:lang w:val="en-US"/>
          </w:rPr>
          <w:delText xml:space="preserve">, </w:delText>
        </w:r>
        <w:commentRangeStart w:id="198"/>
        <w:r w:rsidR="00B1314B" w:rsidDel="006A4941">
          <w:rPr>
            <w:lang w:val="en-US"/>
          </w:rPr>
          <w:delText>a compiler specific flag has to be set as well.</w:delText>
        </w:r>
        <w:r w:rsidRPr="00C96962" w:rsidDel="006A4941">
          <w:rPr>
            <w:lang w:val="en-US"/>
          </w:rPr>
          <w:delText xml:space="preserve"> T</w:delText>
        </w:r>
      </w:del>
      <w:ins w:id="199" w:author="gpcurtis" w:date="2015-01-06T14:53:00Z">
        <w:r w:rsidR="006A4941">
          <w:rPr>
            <w:lang w:val="en-US"/>
          </w:rPr>
          <w:t>t</w:t>
        </w:r>
      </w:ins>
      <w:r w:rsidRPr="00C96962">
        <w:rPr>
          <w:lang w:val="en-US"/>
        </w:rPr>
        <w:t xml:space="preserve">he number of threads </w:t>
      </w:r>
      <w:del w:id="200" w:author="Parkhurst, David L." w:date="2015-01-13T14:33:00Z">
        <w:r w:rsidRPr="00C96962" w:rsidDel="00C52CFE">
          <w:rPr>
            <w:lang w:val="en-US"/>
          </w:rPr>
          <w:delText xml:space="preserve">used by </w:delText>
        </w:r>
        <w:r w:rsidR="00020CB8" w:rsidRPr="00C96962" w:rsidDel="00C52CFE">
          <w:rPr>
            <w:lang w:val="en-US"/>
          </w:rPr>
          <w:delText>OpenMP</w:delText>
        </w:r>
        <w:r w:rsidRPr="00C96962" w:rsidDel="00C52CFE">
          <w:rPr>
            <w:lang w:val="en-US"/>
          </w:rPr>
          <w:delText xml:space="preserve"> is one of the arguments </w:delText>
        </w:r>
      </w:del>
      <w:ins w:id="201" w:author="gpcurtis" w:date="2015-01-06T14:53:00Z">
        <w:del w:id="202" w:author="Parkhurst, David L." w:date="2015-01-13T14:33:00Z">
          <w:r w:rsidR="006A4941" w:rsidDel="00C52CFE">
            <w:rPr>
              <w:lang w:val="en-US"/>
            </w:rPr>
            <w:delText>must be</w:delText>
          </w:r>
        </w:del>
      </w:ins>
      <w:proofErr w:type="gramStart"/>
      <w:ins w:id="203" w:author="Parkhurst, David L." w:date="2015-01-13T14:33:00Z">
        <w:r w:rsidR="00C52CFE">
          <w:rPr>
            <w:lang w:val="en-US"/>
          </w:rPr>
          <w:t>is</w:t>
        </w:r>
      </w:ins>
      <w:ins w:id="204" w:author="gpcurtis" w:date="2015-01-06T14:53:00Z">
        <w:r w:rsidR="006A4941">
          <w:rPr>
            <w:lang w:val="en-US"/>
          </w:rPr>
          <w:t xml:space="preserve"> </w:t>
        </w:r>
        <w:del w:id="205" w:author="Parkhurst, David L." w:date="2015-01-13T14:34:00Z">
          <w:r w:rsidR="006A4941" w:rsidDel="00C52CFE">
            <w:rPr>
              <w:lang w:val="en-US"/>
            </w:rPr>
            <w:delText>set</w:delText>
          </w:r>
        </w:del>
      </w:ins>
      <w:ins w:id="206" w:author="Parkhurst, David L." w:date="2015-01-13T14:34:00Z">
        <w:r w:rsidR="00C52CFE">
          <w:rPr>
            <w:lang w:val="en-US"/>
          </w:rPr>
          <w:t>defined</w:t>
        </w:r>
      </w:ins>
      <w:proofErr w:type="gramEnd"/>
      <w:ins w:id="207" w:author="gpcurtis" w:date="2015-01-06T14:53:00Z">
        <w:r w:rsidR="006A4941">
          <w:rPr>
            <w:lang w:val="en-US"/>
          </w:rPr>
          <w:t xml:space="preserve"> </w:t>
        </w:r>
      </w:ins>
      <w:commentRangeEnd w:id="198"/>
      <w:r w:rsidR="00C52CFE">
        <w:rPr>
          <w:rStyle w:val="CommentReference"/>
          <w:rFonts w:eastAsiaTheme="minorHAnsi" w:cstheme="minorBidi"/>
          <w:lang w:val="en-US" w:eastAsia="en-US"/>
        </w:rPr>
        <w:commentReference w:id="198"/>
      </w:r>
      <w:r w:rsidRPr="00C96962">
        <w:rPr>
          <w:lang w:val="en-US"/>
        </w:rPr>
        <w:t xml:space="preserve">when creating a </w:t>
      </w:r>
      <w:proofErr w:type="spellStart"/>
      <w:r w:rsidRPr="00C96962">
        <w:rPr>
          <w:lang w:val="en-US"/>
        </w:rPr>
        <w:t>PhreeqcRM</w:t>
      </w:r>
      <w:proofErr w:type="spellEnd"/>
      <w:r w:rsidRPr="00C96962">
        <w:rPr>
          <w:lang w:val="en-US"/>
        </w:rPr>
        <w:t xml:space="preserve"> instance. </w:t>
      </w:r>
      <w:ins w:id="208" w:author="Parkhurst, David L." w:date="2015-01-13T14:34:00Z">
        <w:r w:rsidR="00C52CFE">
          <w:rPr>
            <w:lang w:val="en-US"/>
          </w:rPr>
          <w:t>For MPI, t</w:t>
        </w:r>
      </w:ins>
      <w:del w:id="209" w:author="Parkhurst, David L." w:date="2015-01-13T14:34:00Z">
        <w:r w:rsidRPr="00C96962" w:rsidDel="00C52CFE">
          <w:rPr>
            <w:lang w:val="en-US"/>
          </w:rPr>
          <w:delText>T</w:delText>
        </w:r>
      </w:del>
      <w:r w:rsidRPr="00C96962">
        <w:rPr>
          <w:lang w:val="en-US"/>
        </w:rPr>
        <w:t xml:space="preserve">he number of processes and the set of host computers </w:t>
      </w:r>
      <w:del w:id="210" w:author="Parkhurst, David L." w:date="2015-01-13T14:34:00Z">
        <w:r w:rsidRPr="00C96962" w:rsidDel="00C52CFE">
          <w:rPr>
            <w:lang w:val="en-US"/>
          </w:rPr>
          <w:delText xml:space="preserve">used by MPI </w:delText>
        </w:r>
      </w:del>
      <w:proofErr w:type="gramStart"/>
      <w:r w:rsidRPr="00C96962">
        <w:rPr>
          <w:lang w:val="en-US"/>
        </w:rPr>
        <w:t>are defined</w:t>
      </w:r>
      <w:proofErr w:type="gramEnd"/>
      <w:r w:rsidRPr="00C96962">
        <w:rPr>
          <w:lang w:val="en-US"/>
        </w:rPr>
        <w:t xml:space="preserve"> through arguments to </w:t>
      </w:r>
      <w:proofErr w:type="spellStart"/>
      <w:r w:rsidRPr="00C96962">
        <w:rPr>
          <w:i/>
          <w:lang w:val="en-US"/>
        </w:rPr>
        <w:t>mpiexec</w:t>
      </w:r>
      <w:proofErr w:type="spellEnd"/>
      <w:r w:rsidRPr="00C96962">
        <w:rPr>
          <w:lang w:val="en-US"/>
        </w:rPr>
        <w:t>, the</w:t>
      </w:r>
      <w:r w:rsidRPr="00C96962">
        <w:rPr>
          <w:i/>
          <w:lang w:val="en-US"/>
        </w:rPr>
        <w:t xml:space="preserve"> </w:t>
      </w:r>
      <w:r w:rsidRPr="00C96962">
        <w:rPr>
          <w:lang w:val="en-US"/>
        </w:rPr>
        <w:t>command that launches an MPI job.</w:t>
      </w:r>
      <w:r w:rsidR="001A62D4">
        <w:rPr>
          <w:lang w:val="en-US"/>
        </w:rPr>
        <w:t xml:space="preserve"> PhreeqcRM </w:t>
      </w:r>
      <w:proofErr w:type="gramStart"/>
      <w:r w:rsidR="001A62D4">
        <w:rPr>
          <w:lang w:val="en-US"/>
        </w:rPr>
        <w:t>has been successfully compiled</w:t>
      </w:r>
      <w:proofErr w:type="gramEnd"/>
      <w:r w:rsidR="001A62D4">
        <w:rPr>
          <w:lang w:val="en-US"/>
        </w:rPr>
        <w:t xml:space="preserve"> with </w:t>
      </w:r>
      <w:proofErr w:type="spellStart"/>
      <w:r w:rsidR="001A62D4">
        <w:rPr>
          <w:lang w:val="en-US"/>
        </w:rPr>
        <w:t>OpenMP</w:t>
      </w:r>
      <w:proofErr w:type="spellEnd"/>
      <w:r w:rsidR="001A62D4">
        <w:rPr>
          <w:lang w:val="en-US"/>
        </w:rPr>
        <w:t xml:space="preserve"> </w:t>
      </w:r>
      <w:r w:rsidR="001A62D4" w:rsidRPr="00C96962">
        <w:rPr>
          <w:lang w:val="en-US"/>
        </w:rPr>
        <w:t xml:space="preserve">implementations </w:t>
      </w:r>
      <w:r w:rsidR="001A62D4">
        <w:rPr>
          <w:lang w:val="en-US"/>
        </w:rPr>
        <w:t>for Windows</w:t>
      </w:r>
      <w:r w:rsidR="001A62D4" w:rsidRPr="00C96962">
        <w:rPr>
          <w:vertAlign w:val="superscript"/>
          <w:lang w:val="en-US"/>
        </w:rPr>
        <w:t>®</w:t>
      </w:r>
      <w:r w:rsidR="001A62D4" w:rsidRPr="00C96962">
        <w:rPr>
          <w:lang w:val="en-US"/>
        </w:rPr>
        <w:t xml:space="preserve"> </w:t>
      </w:r>
      <w:r w:rsidR="001A62D4">
        <w:rPr>
          <w:lang w:val="en-US"/>
        </w:rPr>
        <w:t>(</w:t>
      </w:r>
      <w:r w:rsidR="001A62D4" w:rsidRPr="00C96962">
        <w:rPr>
          <w:lang w:val="en-US"/>
        </w:rPr>
        <w:t>Visual Studio</w:t>
      </w:r>
      <w:r w:rsidR="001A62D4" w:rsidRPr="00C96962">
        <w:rPr>
          <w:vertAlign w:val="superscript"/>
          <w:lang w:val="en-US"/>
        </w:rPr>
        <w:t>®</w:t>
      </w:r>
      <w:r w:rsidR="001A62D4" w:rsidRPr="00C96962">
        <w:rPr>
          <w:lang w:val="en-US"/>
        </w:rPr>
        <w:t xml:space="preserve"> 2010/2012</w:t>
      </w:r>
      <w:r w:rsidR="001A62D4">
        <w:rPr>
          <w:lang w:val="en-US"/>
        </w:rPr>
        <w:t xml:space="preserve">/2013) and Scientific Linux and with </w:t>
      </w:r>
      <w:r w:rsidR="001A62D4" w:rsidRPr="00C96962">
        <w:rPr>
          <w:lang w:val="en-US"/>
        </w:rPr>
        <w:t xml:space="preserve">MPI </w:t>
      </w:r>
      <w:r w:rsidR="001A62D4">
        <w:rPr>
          <w:lang w:val="en-US"/>
        </w:rPr>
        <w:t>implementations for Windows</w:t>
      </w:r>
      <w:r w:rsidR="001A62D4" w:rsidRPr="00C96962">
        <w:rPr>
          <w:vertAlign w:val="superscript"/>
          <w:lang w:val="en-US"/>
        </w:rPr>
        <w:t>®</w:t>
      </w:r>
      <w:r w:rsidR="001A62D4" w:rsidRPr="00C96962">
        <w:rPr>
          <w:lang w:val="en-US"/>
        </w:rPr>
        <w:t xml:space="preserve"> (MSMPI from Microsoft</w:t>
      </w:r>
      <w:r w:rsidR="001A62D4" w:rsidRPr="00C96962">
        <w:rPr>
          <w:vertAlign w:val="superscript"/>
          <w:lang w:val="en-US"/>
        </w:rPr>
        <w:t>®</w:t>
      </w:r>
      <w:r w:rsidR="001A62D4" w:rsidRPr="00015641">
        <w:rPr>
          <w:lang w:val="en-US"/>
        </w:rPr>
        <w:t xml:space="preserve">) </w:t>
      </w:r>
      <w:r w:rsidR="001A62D4" w:rsidRPr="00C96962">
        <w:rPr>
          <w:lang w:val="en-US"/>
        </w:rPr>
        <w:t xml:space="preserve">and </w:t>
      </w:r>
      <w:r w:rsidR="001A62D4">
        <w:rPr>
          <w:lang w:val="en-US"/>
        </w:rPr>
        <w:t>Linux (OPENMPI, version 1.5.4)</w:t>
      </w:r>
      <w:r w:rsidR="001A62D4" w:rsidRPr="00C96962">
        <w:rPr>
          <w:lang w:val="en-US"/>
        </w:rPr>
        <w:t>.</w:t>
      </w:r>
    </w:p>
    <w:p w14:paraId="0F821488" w14:textId="12975F01" w:rsidR="00FB3882" w:rsidRPr="00C96962" w:rsidRDefault="00513BF5" w:rsidP="00FB3882">
      <w:pPr>
        <w:pStyle w:val="Text"/>
        <w:rPr>
          <w:lang w:val="en-US"/>
        </w:rPr>
      </w:pPr>
      <w:r w:rsidRPr="00C96962">
        <w:rPr>
          <w:lang w:val="en-US"/>
        </w:rPr>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Several loops within PhreeqcRM </w:t>
      </w:r>
      <w:proofErr w:type="gramStart"/>
      <w:r w:rsidR="00FB3882" w:rsidRPr="00C96962">
        <w:rPr>
          <w:lang w:val="en-US"/>
        </w:rPr>
        <w:t>are parallelized</w:t>
      </w:r>
      <w:proofErr w:type="gramEnd"/>
      <w:r w:rsidR="00FB3882" w:rsidRPr="00C96962">
        <w:rPr>
          <w:lang w:val="en-US"/>
        </w:rPr>
        <w:t xml:space="preserve"> by using </w:t>
      </w:r>
      <w:proofErr w:type="spellStart"/>
      <w:r w:rsidR="00020CB8" w:rsidRPr="00C96962">
        <w:rPr>
          <w:lang w:val="en-US"/>
        </w:rPr>
        <w:t>OpenMP</w:t>
      </w:r>
      <w:proofErr w:type="spellEnd"/>
      <w:r w:rsidR="00FB3882" w:rsidRPr="00C96962">
        <w:rPr>
          <w:lang w:val="en-US"/>
        </w:rPr>
        <w:t xml:space="preserve"> </w:t>
      </w:r>
      <w:r w:rsidR="00FB3882" w:rsidRPr="00C96962">
        <w:rPr>
          <w:lang w:val="en-US"/>
        </w:rPr>
        <w:lastRenderedPageBreak/>
        <w:t xml:space="preserve">directives, most notably a loop in </w:t>
      </w:r>
      <w:proofErr w:type="spellStart"/>
      <w:r w:rsidR="00FB3882" w:rsidRPr="00C96962">
        <w:rPr>
          <w:rStyle w:val="API"/>
          <w:lang w:val="en-US"/>
        </w:rPr>
        <w:t>RunCells</w:t>
      </w:r>
      <w:proofErr w:type="spellEnd"/>
      <w:r w:rsidR="00FB3882" w:rsidRPr="00C96962">
        <w:rPr>
          <w:lang w:val="en-US"/>
        </w:rPr>
        <w:t xml:space="preserve">, where each thread runs reaction calculations on an assigned set of cells. The number of parallelized loops is relatively few but is sufficient to produce good scalability for </w:t>
      </w:r>
      <w:r w:rsidR="001D37AE">
        <w:rPr>
          <w:lang w:val="en-US"/>
        </w:rPr>
        <w:t xml:space="preserve">parallel processing of </w:t>
      </w:r>
      <w:r w:rsidR="00FB3882" w:rsidRPr="00C96962">
        <w:rPr>
          <w:lang w:val="en-US"/>
        </w:rPr>
        <w:t xml:space="preserve">the reaction calculations on </w:t>
      </w:r>
      <w:ins w:id="211" w:author="Parkhurst, David L." w:date="2015-01-13T14:35:00Z">
        <w:r w:rsidR="002D68CB">
          <w:rPr>
            <w:lang w:val="en-US"/>
          </w:rPr>
          <w:t>a multiprocessor computer</w:t>
        </w:r>
      </w:ins>
      <w:del w:id="212" w:author="Parkhurst, David L." w:date="2015-01-13T14:35:00Z">
        <w:r w:rsidR="00FB3882" w:rsidRPr="00C96962" w:rsidDel="002D68CB">
          <w:rPr>
            <w:lang w:val="en-US"/>
          </w:rPr>
          <w:delText>shared memory computers</w:delText>
        </w:r>
      </w:del>
      <w:r w:rsidR="00FB3882" w:rsidRPr="00C96962">
        <w:rPr>
          <w:lang w:val="en-US"/>
        </w:rPr>
        <w:t>.</w:t>
      </w:r>
    </w:p>
    <w:p w14:paraId="0C5A5896" w14:textId="15146A9C"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 xml:space="preserve">that cell. Particularly, the solution concentrations from the transport simulation </w:t>
      </w:r>
      <w:proofErr w:type="gramStart"/>
      <w:r w:rsidRPr="00C96962">
        <w:rPr>
          <w:lang w:val="en-US"/>
        </w:rPr>
        <w:t>must be distributed</w:t>
      </w:r>
      <w:proofErr w:type="gramEnd"/>
      <w:r w:rsidRPr="00C96962">
        <w:rPr>
          <w:lang w:val="en-US"/>
        </w:rPr>
        <w:t xml:space="preserve">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r w:rsidR="00BC46B1">
        <w:rPr>
          <w:lang w:val="en-US"/>
        </w:rPr>
        <w:t>client</w:t>
      </w:r>
      <w:r w:rsidR="00BC46B1" w:rsidRPr="00C96962">
        <w:rPr>
          <w:lang w:val="en-US"/>
        </w:rPr>
        <w:t xml:space="preserve"> </w:t>
      </w:r>
      <w:r w:rsidRPr="00C96962">
        <w:rPr>
          <w:lang w:val="en-US"/>
        </w:rPr>
        <w:t>(</w:t>
      </w:r>
      <w:r w:rsidR="00BC46B1">
        <w:rPr>
          <w:lang w:val="en-US"/>
        </w:rPr>
        <w:t>manager</w:t>
      </w:r>
      <w:r w:rsidRPr="00C96962">
        <w:rPr>
          <w:lang w:val="en-US"/>
        </w:rPr>
        <w:t>), and the non</w:t>
      </w:r>
      <w:r w:rsidR="00F970E5">
        <w:rPr>
          <w:lang w:val="en-US"/>
        </w:rPr>
        <w:noBreakHyphen/>
      </w:r>
      <w:r w:rsidR="00BC46B1">
        <w:rPr>
          <w:lang w:val="en-US"/>
        </w:rPr>
        <w:t>client</w:t>
      </w:r>
      <w:r w:rsidR="00BC46B1" w:rsidRPr="00C96962">
        <w:rPr>
          <w:lang w:val="en-US"/>
        </w:rPr>
        <w:t xml:space="preserve"> </w:t>
      </w:r>
      <w:r w:rsidRPr="00C96962">
        <w:rPr>
          <w:lang w:val="en-US"/>
        </w:rPr>
        <w:t xml:space="preserve">processes are the servers (workers). For example, when the method </w:t>
      </w:r>
      <w:proofErr w:type="spellStart"/>
      <w:r w:rsidRPr="00C96962">
        <w:rPr>
          <w:rStyle w:val="API"/>
          <w:lang w:val="en-US"/>
        </w:rPr>
        <w:t>RunCells</w:t>
      </w:r>
      <w:proofErr w:type="spellEnd"/>
      <w:r w:rsidRPr="00C96962">
        <w:rPr>
          <w:lang w:val="en-US"/>
        </w:rPr>
        <w:t xml:space="preserve"> </w:t>
      </w:r>
      <w:proofErr w:type="gramStart"/>
      <w:r w:rsidRPr="00C96962">
        <w:rPr>
          <w:lang w:val="en-US"/>
        </w:rPr>
        <w:t xml:space="preserve">is </w:t>
      </w:r>
      <w:r w:rsidR="00E97BD6">
        <w:rPr>
          <w:lang w:val="en-US"/>
        </w:rPr>
        <w:t>called</w:t>
      </w:r>
      <w:proofErr w:type="gramEnd"/>
      <w:r w:rsidRPr="00C96962">
        <w:rPr>
          <w:lang w:val="en-US"/>
        </w:rPr>
        <w:t xml:space="preserve">, the manager sends a message to the workers that a </w:t>
      </w:r>
      <w:proofErr w:type="spellStart"/>
      <w:r w:rsidRPr="00C96962">
        <w:rPr>
          <w:rStyle w:val="API"/>
          <w:lang w:val="en-US"/>
        </w:rPr>
        <w:t>RunCells</w:t>
      </w:r>
      <w:proofErr w:type="spellEnd"/>
      <w:r w:rsidRPr="00C96962">
        <w:rPr>
          <w:lang w:val="en-US"/>
        </w:rPr>
        <w:t xml:space="preserve"> task must be done. The workers interpret the message in </w:t>
      </w:r>
      <w:proofErr w:type="spellStart"/>
      <w:r w:rsidRPr="00C96962">
        <w:rPr>
          <w:rStyle w:val="API"/>
          <w:lang w:val="en-US"/>
        </w:rPr>
        <w:t>MpiWorker</w:t>
      </w:r>
      <w:proofErr w:type="spellEnd"/>
      <w:r w:rsidRPr="00C96962">
        <w:rPr>
          <w:lang w:val="en-US"/>
        </w:rPr>
        <w:t xml:space="preserve"> and run the </w:t>
      </w:r>
      <w:proofErr w:type="spellStart"/>
      <w:r w:rsidRPr="00C96962">
        <w:rPr>
          <w:rStyle w:val="API"/>
          <w:lang w:val="en-US"/>
        </w:rPr>
        <w:t>RunCells</w:t>
      </w:r>
      <w:proofErr w:type="spellEnd"/>
      <w:r w:rsidRPr="00C96962">
        <w:rPr>
          <w:lang w:val="en-US"/>
        </w:rPr>
        <w:t xml:space="preserve"> method. Within the </w:t>
      </w:r>
      <w:proofErr w:type="spellStart"/>
      <w:r w:rsidRPr="00C96962">
        <w:rPr>
          <w:rStyle w:val="API"/>
          <w:lang w:val="en-US"/>
        </w:rPr>
        <w:t>RunCells</w:t>
      </w:r>
      <w:proofErr w:type="spellEnd"/>
      <w:r w:rsidRPr="00C96962">
        <w:rPr>
          <w:lang w:val="en-US"/>
        </w:rPr>
        <w:t xml:space="preserve"> method, the manager and workers do the reaction calculations for the set of cells for which each is responsible. The workers then wait for the next task message in </w:t>
      </w:r>
      <w:proofErr w:type="spellStart"/>
      <w:r w:rsidRPr="00C96962">
        <w:rPr>
          <w:rStyle w:val="API"/>
          <w:lang w:val="en-US"/>
        </w:rPr>
        <w:t>MpiWorker</w:t>
      </w:r>
      <w:proofErr w:type="spellEnd"/>
      <w:r w:rsidRPr="00C96962">
        <w:rPr>
          <w:lang w:val="en-US"/>
        </w:rPr>
        <w:t>. This same manager</w:t>
      </w:r>
      <w:r w:rsidR="00F970E5">
        <w:rPr>
          <w:lang w:val="en-US"/>
        </w:rPr>
        <w:noBreakHyphen/>
      </w:r>
      <w:r w:rsidRPr="00C96962">
        <w:rPr>
          <w:lang w:val="en-US"/>
        </w:rPr>
        <w:t xml:space="preserve">worker structure </w:t>
      </w:r>
      <w:proofErr w:type="gramStart"/>
      <w:r w:rsidRPr="00C96962">
        <w:rPr>
          <w:lang w:val="en-US"/>
        </w:rPr>
        <w:t>is used</w:t>
      </w:r>
      <w:proofErr w:type="gramEnd"/>
      <w:r w:rsidRPr="00C96962">
        <w:rPr>
          <w:lang w:val="en-US"/>
        </w:rPr>
        <w:t xml:space="preserve">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3DB80E4A" w:rsidR="00FB3882" w:rsidRPr="00C96962" w:rsidRDefault="00FB3882" w:rsidP="00FB3882">
      <w:pPr>
        <w:pStyle w:val="Text"/>
        <w:rPr>
          <w:lang w:val="en-US"/>
        </w:rPr>
      </w:pPr>
      <w:r w:rsidRPr="00C96962">
        <w:rPr>
          <w:lang w:val="en-US"/>
        </w:rPr>
        <w:t xml:space="preserve">An example of </w:t>
      </w:r>
      <w:proofErr w:type="gramStart"/>
      <w:r w:rsidRPr="00C96962">
        <w:rPr>
          <w:lang w:val="en-US"/>
        </w:rPr>
        <w:t>Fortran</w:t>
      </w:r>
      <w:proofErr w:type="gramEnd"/>
      <w:r w:rsidRPr="00C96962">
        <w:rPr>
          <w:lang w:val="en-US"/>
        </w:rPr>
        <w:t xml:space="preserve">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proofErr w:type="spellStart"/>
      <w:r w:rsidRPr="00C96962">
        <w:rPr>
          <w:rStyle w:val="API"/>
          <w:lang w:val="en-US"/>
        </w:rPr>
        <w:t>RM_Create</w:t>
      </w:r>
      <w:proofErr w:type="spellEnd"/>
      <w:r w:rsidRPr="00C96962">
        <w:rPr>
          <w:lang w:val="en-US"/>
        </w:rPr>
        <w:t>. The number of user grid cells (</w:t>
      </w:r>
      <w:proofErr w:type="spellStart"/>
      <w:r w:rsidRPr="00C96962">
        <w:rPr>
          <w:i/>
          <w:lang w:val="en-US"/>
        </w:rPr>
        <w:t>nxyz</w:t>
      </w:r>
      <w:proofErr w:type="spellEnd"/>
      <w:r w:rsidRPr="00C96962">
        <w:rPr>
          <w:lang w:val="en-US"/>
        </w:rPr>
        <w:t xml:space="preserve">) is not important for the workers because </w:t>
      </w:r>
      <w:r w:rsidR="001A62D4" w:rsidRPr="00C96962">
        <w:rPr>
          <w:lang w:val="en-US"/>
        </w:rPr>
        <w:t>the manager sets its value</w:t>
      </w:r>
      <w:r w:rsidRPr="00C96962">
        <w:rPr>
          <w:lang w:val="en-US"/>
        </w:rPr>
        <w:t xml:space="preserve"> when the worker PhreeqcRM instance </w:t>
      </w:r>
      <w:proofErr w:type="gramStart"/>
      <w:r w:rsidRPr="00C96962">
        <w:rPr>
          <w:lang w:val="en-US"/>
        </w:rPr>
        <w:t>is created</w:t>
      </w:r>
      <w:proofErr w:type="gramEnd"/>
      <w:r w:rsidRPr="00C96962">
        <w:rPr>
          <w:lang w:val="en-US"/>
        </w:rPr>
        <w:t>. If the MPI process number (</w:t>
      </w:r>
      <w:proofErr w:type="spellStart"/>
      <w:r w:rsidRPr="00C96962">
        <w:rPr>
          <w:i/>
          <w:lang w:val="en-US"/>
        </w:rPr>
        <w:t>mpi_myself</w:t>
      </w:r>
      <w:proofErr w:type="spellEnd"/>
      <w:r w:rsidRPr="00C96962">
        <w:rPr>
          <w:lang w:val="en-US"/>
        </w:rPr>
        <w:t xml:space="preserve">) is greater </w:t>
      </w:r>
      <w:r w:rsidRPr="00C96962">
        <w:rPr>
          <w:lang w:val="en-US"/>
        </w:rPr>
        <w:lastRenderedPageBreak/>
        <w:t xml:space="preserve">than zero, the process is a worker, and </w:t>
      </w:r>
      <w:proofErr w:type="spellStart"/>
      <w:r w:rsidRPr="00C96962">
        <w:rPr>
          <w:rStyle w:val="API"/>
          <w:lang w:val="en-US"/>
        </w:rPr>
        <w:t>RM_MpiWorker</w:t>
      </w:r>
      <w:proofErr w:type="spellEnd"/>
      <w:r w:rsidRPr="00C96962">
        <w:rPr>
          <w:rStyle w:val="API"/>
          <w:lang w:val="en-US"/>
        </w:rPr>
        <w:t xml:space="preserve"> </w:t>
      </w:r>
      <w:proofErr w:type="gramStart"/>
      <w:r w:rsidRPr="00C96962">
        <w:rPr>
          <w:lang w:val="en-US"/>
        </w:rPr>
        <w:t>is called</w:t>
      </w:r>
      <w:proofErr w:type="gramEnd"/>
      <w:r w:rsidRPr="00C96962">
        <w:rPr>
          <w:lang w:val="en-US"/>
        </w:rPr>
        <w:t xml:space="preserve">, which is a loop that waits for a task message from the manager. The worker then processes tasks from the manager until the manager calls </w:t>
      </w:r>
      <w:proofErr w:type="spellStart"/>
      <w:r w:rsidRPr="00C96962">
        <w:rPr>
          <w:rStyle w:val="API"/>
          <w:lang w:val="en-US"/>
        </w:rPr>
        <w:t>RM_MpiWorkerBreak</w:t>
      </w:r>
      <w:proofErr w:type="spellEnd"/>
      <w:r w:rsidRPr="00C96962">
        <w:rPr>
          <w:lang w:val="en-US"/>
        </w:rPr>
        <w:t xml:space="preserve">, which indicates that processing by the worker is complete. The worker returns from </w:t>
      </w:r>
      <w:proofErr w:type="spellStart"/>
      <w:r w:rsidRPr="00C96962">
        <w:rPr>
          <w:rStyle w:val="API"/>
          <w:lang w:val="en-US"/>
        </w:rPr>
        <w:t>RM_MpiWorker</w:t>
      </w:r>
      <w:proofErr w:type="spellEnd"/>
      <w:r w:rsidRPr="00C96962">
        <w:rPr>
          <w:lang w:val="en-US"/>
        </w:rPr>
        <w:t xml:space="preserve"> to destroy the worker’s reaction module</w:t>
      </w:r>
      <w:r w:rsidR="0076565E" w:rsidRPr="00C96962">
        <w:rPr>
          <w:lang w:val="en-US"/>
        </w:rPr>
        <w:t xml:space="preserve"> and exit from the simulation.</w:t>
      </w:r>
    </w:p>
    <w:p w14:paraId="0A2C4BE1" w14:textId="73D1CEF9" w:rsidR="0076565E" w:rsidRPr="00C96962" w:rsidRDefault="0076565E" w:rsidP="0076565E">
      <w:pPr>
        <w:pStyle w:val="Caption"/>
        <w:keepNext/>
      </w:pPr>
      <w:bookmarkStart w:id="213" w:name="_Ref396146109"/>
      <w:r w:rsidRPr="00C96962">
        <w:t xml:space="preserve">Table </w:t>
      </w:r>
      <w:r w:rsidRPr="00C96962">
        <w:fldChar w:fldCharType="begin"/>
      </w:r>
      <w:r w:rsidRPr="00C96962">
        <w:instrText xml:space="preserve"> SEQ Table \* ARABIC </w:instrText>
      </w:r>
      <w:r w:rsidRPr="00C96962">
        <w:fldChar w:fldCharType="separate"/>
      </w:r>
      <w:r w:rsidR="00CD7255">
        <w:rPr>
          <w:noProof/>
        </w:rPr>
        <w:t>8</w:t>
      </w:r>
      <w:r w:rsidRPr="00C96962">
        <w:fldChar w:fldCharType="end"/>
      </w:r>
      <w:bookmarkEnd w:id="213"/>
      <w:r w:rsidRPr="00C96962">
        <w:t xml:space="preserve">: </w:t>
      </w:r>
      <w:ins w:id="214" w:author="Parkhurst, David L." w:date="2015-01-13T16:31:00Z">
        <w:r w:rsidR="00735687">
          <w:t>E</w:t>
        </w:r>
      </w:ins>
      <w:ins w:id="215" w:author="Parkhurst, David L." w:date="2015-01-13T14:39:00Z">
        <w:r w:rsidR="002D68CB">
          <w:t xml:space="preserve">xample code </w:t>
        </w:r>
      </w:ins>
      <w:ins w:id="216" w:author="Parkhurst, David L." w:date="2015-01-13T16:31:00Z">
        <w:r w:rsidR="00735687">
          <w:t>for</w:t>
        </w:r>
      </w:ins>
      <w:ins w:id="217" w:author="Parkhurst, David L." w:date="2015-01-13T14:39:00Z">
        <w:r w:rsidR="002D68CB">
          <w:t xml:space="preserve"> an MPI worker</w:t>
        </w:r>
      </w:ins>
      <w:commentRangeStart w:id="218"/>
      <w:commentRangeStart w:id="219"/>
      <w:del w:id="220" w:author="Parkhurst, David L." w:date="2015-01-13T14:40:00Z">
        <w:r w:rsidRPr="00C96962" w:rsidDel="002D68CB">
          <w:delText>Parallelization</w:delText>
        </w:r>
      </w:del>
      <w:commentRangeEnd w:id="218"/>
      <w:r w:rsidR="00934DA6">
        <w:rPr>
          <w:rStyle w:val="CommentReference"/>
          <w:rFonts w:eastAsiaTheme="minorHAnsi" w:cstheme="minorBidi"/>
          <w:i w:val="0"/>
          <w:iCs w:val="0"/>
          <w:color w:val="auto"/>
        </w:rPr>
        <w:commentReference w:id="218"/>
      </w:r>
      <w:commentRangeEnd w:id="219"/>
      <w:r w:rsidR="00735687">
        <w:rPr>
          <w:rStyle w:val="CommentReference"/>
          <w:rFonts w:eastAsiaTheme="minorHAnsi" w:cstheme="minorBidi"/>
          <w:i w:val="0"/>
          <w:iCs w:val="0"/>
          <w:color w:val="auto"/>
        </w:rPr>
        <w:commentReference w:id="219"/>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w:t>
            </w:r>
            <w:proofErr w:type="spellStart"/>
            <w:r w:rsidRPr="00C96962">
              <w:rPr>
                <w:rFonts w:ascii="Consolas" w:hAnsi="Consolas" w:cs="Consolas"/>
                <w:color w:val="000000"/>
                <w:sz w:val="22"/>
                <w:highlight w:val="white"/>
              </w:rPr>
              <w:t>mpi_myself</w:t>
            </w:r>
            <w:proofErr w:type="spellEnd"/>
            <w:r w:rsidRPr="00C96962">
              <w:rPr>
                <w:rFonts w:ascii="Consolas" w:hAnsi="Consolas" w:cs="Consolas"/>
                <w:color w:val="000000"/>
                <w:sz w:val="22"/>
                <w:highlight w:val="white"/>
              </w:rPr>
              <w:t>,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id = </w:t>
            </w:r>
            <w:proofErr w:type="spellStart"/>
            <w:r w:rsidRPr="00C96962">
              <w:rPr>
                <w:rFonts w:ascii="Consolas" w:hAnsi="Consolas" w:cs="Consolas"/>
                <w:color w:val="000000"/>
                <w:sz w:val="22"/>
                <w:highlight w:val="white"/>
              </w:rPr>
              <w:t>RM_Create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proofErr w:type="spellStart"/>
            <w:r w:rsidRPr="00C96962">
              <w:rPr>
                <w:rFonts w:ascii="Consolas" w:hAnsi="Consolas" w:cs="Consolas"/>
                <w:color w:val="0000FF"/>
                <w:sz w:val="22"/>
                <w:highlight w:val="white"/>
              </w:rPr>
              <w:t>endif</w:t>
            </w:r>
            <w:proofErr w:type="spellEnd"/>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mpi_myself</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RM_GetMpiMyself</w:t>
            </w:r>
            <w:proofErr w:type="spellEnd"/>
            <w:r w:rsidRPr="00C96962">
              <w:rPr>
                <w:rFonts w:ascii="Consolas" w:hAnsi="Consolas" w:cs="Consolas"/>
                <w:color w:val="000000"/>
                <w:sz w:val="22"/>
                <w:highlight w:val="white"/>
              </w:rPr>
              <w:t>(id)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mpi_myself</w:t>
            </w:r>
            <w:proofErr w:type="spellEnd"/>
            <w:r w:rsidRPr="00C96962">
              <w:rPr>
                <w:rFonts w:ascii="Consolas" w:hAnsi="Consolas" w:cs="Consolas"/>
                <w:color w:val="000000"/>
                <w:sz w:val="22"/>
                <w:highlight w:val="white"/>
              </w:rPr>
              <w:t xml:space="preserve">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status = </w:t>
            </w:r>
            <w:proofErr w:type="spellStart"/>
            <w:r w:rsidRPr="00C96962">
              <w:rPr>
                <w:rFonts w:ascii="Consolas" w:hAnsi="Consolas" w:cs="Consolas"/>
                <w:color w:val="000000"/>
                <w:sz w:val="22"/>
                <w:highlight w:val="white"/>
              </w:rPr>
              <w:t>RM_MpiWorker</w:t>
            </w:r>
            <w:proofErr w:type="spellEnd"/>
            <w:r w:rsidRPr="00C96962">
              <w:rPr>
                <w:rFonts w:ascii="Consolas" w:hAnsi="Consolas" w:cs="Consolas"/>
                <w:color w:val="000000"/>
                <w:sz w:val="22"/>
                <w:highlight w:val="white"/>
              </w:rPr>
              <w:t>(id);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status = </w:t>
            </w:r>
            <w:proofErr w:type="spellStart"/>
            <w:r w:rsidRPr="00C96962">
              <w:rPr>
                <w:rFonts w:ascii="Consolas" w:hAnsi="Consolas" w:cs="Consolas"/>
                <w:color w:val="000000"/>
                <w:sz w:val="22"/>
                <w:highlight w:val="white"/>
              </w:rPr>
              <w:t>RM_Destroy</w:t>
            </w:r>
            <w:proofErr w:type="spellEnd"/>
            <w:r w:rsidRPr="00C96962">
              <w:rPr>
                <w:rFonts w:ascii="Consolas" w:hAnsi="Consolas" w:cs="Consolas"/>
                <w:color w:val="000000"/>
                <w:sz w:val="22"/>
                <w:highlight w:val="white"/>
              </w:rPr>
              <w:t>(id);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proofErr w:type="spellStart"/>
            <w:r w:rsidRPr="00C96962">
              <w:rPr>
                <w:rFonts w:ascii="Consolas" w:hAnsi="Consolas" w:cs="Consolas"/>
                <w:color w:val="0000FF"/>
                <w:sz w:val="22"/>
                <w:highlight w:val="white"/>
              </w:rPr>
              <w:t>endif</w:t>
            </w:r>
            <w:proofErr w:type="spellEnd"/>
          </w:p>
        </w:tc>
      </w:tr>
    </w:tbl>
    <w:p w14:paraId="503D1579" w14:textId="77777777" w:rsidR="0076565E" w:rsidRPr="00C96962" w:rsidRDefault="0076565E" w:rsidP="00FB3882">
      <w:pPr>
        <w:pStyle w:val="Text"/>
        <w:rPr>
          <w:lang w:val="en-US"/>
        </w:rPr>
      </w:pPr>
    </w:p>
    <w:p w14:paraId="318F4DAA" w14:textId="48A2D000" w:rsidR="005131EC" w:rsidRPr="00DE73DF" w:rsidRDefault="00FB3882" w:rsidP="005131EC">
      <w:pPr>
        <w:pStyle w:val="Text"/>
        <w:rPr>
          <w:rFonts w:eastAsiaTheme="minorEastAsia"/>
        </w:rPr>
      </w:pPr>
      <w:r w:rsidRPr="00DE73DF">
        <w:t>PhreeqcRM has the</w:t>
      </w:r>
      <w:r w:rsidR="009B1F11" w:rsidRPr="00DE73DF">
        <w:t xml:space="preserve"> algorithm described in PHAST </w:t>
      </w:r>
      <w:r w:rsidR="00CE5A14">
        <w:fldChar w:fldCharType="begin"/>
      </w:r>
      <w:r w:rsidR="00ED3E38">
        <w:instrText xml:space="preserve"> ADDIN ZOTERO_ITEM CSL_CITATION {"citationID":"VGLftTPb","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w:t>
      </w:r>
      <w:del w:id="221" w:author="Parkhurst, David L." w:date="2015-01-13T14:42:00Z">
        <w:r w:rsidRPr="00DE73DF" w:rsidDel="002D68CB">
          <w:delText xml:space="preserve">heterogeneous </w:delText>
        </w:r>
      </w:del>
      <w:r w:rsidRPr="00DE73DF">
        <w:t xml:space="preserve">computers. </w:t>
      </w:r>
      <w:r w:rsidR="005131EC">
        <w:t xml:space="preserve">Methods to set the load balancing are </w:t>
      </w:r>
      <w:proofErr w:type="spellStart"/>
      <w:r w:rsidR="005131EC" w:rsidRPr="005131EC">
        <w:rPr>
          <w:rStyle w:val="API"/>
        </w:rPr>
        <w:t>RM</w:t>
      </w:r>
      <w:r w:rsidR="005131EC" w:rsidRPr="005131EC">
        <w:rPr>
          <w:rStyle w:val="API"/>
          <w:highlight w:val="white"/>
        </w:rPr>
        <w:t>_SetRebalanceByCell</w:t>
      </w:r>
      <w:proofErr w:type="spellEnd"/>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proofErr w:type="spellStart"/>
      <w:r w:rsidR="005131EC" w:rsidRPr="005131EC">
        <w:rPr>
          <w:rStyle w:val="API"/>
          <w:highlight w:val="white"/>
        </w:rPr>
        <w:t>RM_SetRebalanceFraction</w:t>
      </w:r>
      <w:proofErr w:type="spellEnd"/>
      <w:r w:rsidR="005131EC" w:rsidRPr="005131EC">
        <w:rPr>
          <w:rFonts w:eastAsiaTheme="minorEastAsia"/>
        </w:rPr>
        <w:t>.</w:t>
      </w:r>
    </w:p>
    <w:p w14:paraId="4D161455" w14:textId="61A333F2" w:rsidR="00FB3882" w:rsidRPr="00DE73DF" w:rsidRDefault="00FB3882" w:rsidP="005131EC">
      <w:pPr>
        <w:pStyle w:val="Text"/>
      </w:pPr>
      <w:r w:rsidRPr="00DE73DF">
        <w:lastRenderedPageBreak/>
        <w:t xml:space="preserve">The </w:t>
      </w:r>
      <w:commentRangeStart w:id="222"/>
      <w:commentRangeStart w:id="223"/>
      <w:r w:rsidRPr="00DE73DF">
        <w:t>developer</w:t>
      </w:r>
      <w:commentRangeEnd w:id="222"/>
      <w:r w:rsidR="00EC7FC8">
        <w:rPr>
          <w:rStyle w:val="CommentReference"/>
          <w:rFonts w:eastAsiaTheme="minorHAnsi" w:cstheme="minorBidi"/>
          <w:lang w:val="en-US" w:eastAsia="en-US"/>
        </w:rPr>
        <w:commentReference w:id="222"/>
      </w:r>
      <w:commentRangeEnd w:id="223"/>
      <w:r w:rsidR="00735687">
        <w:rPr>
          <w:rStyle w:val="CommentReference"/>
          <w:rFonts w:eastAsiaTheme="minorHAnsi" w:cstheme="minorBidi"/>
          <w:lang w:val="en-US" w:eastAsia="en-US"/>
        </w:rPr>
        <w:commentReference w:id="223"/>
      </w:r>
      <w:r w:rsidRPr="00DE73DF">
        <w:t xml:space="preserve"> can add tasks for the workers by using </w:t>
      </w:r>
      <w:proofErr w:type="spellStart"/>
      <w:r w:rsidRPr="00C96962">
        <w:rPr>
          <w:rStyle w:val="API"/>
          <w:lang w:val="en-US"/>
        </w:rPr>
        <w:t>RM_SetMpiWorkerCallback</w:t>
      </w:r>
      <w:proofErr w:type="spellEnd"/>
      <w:r w:rsidRPr="00DE73DF">
        <w:t xml:space="preserve"> (</w:t>
      </w:r>
      <w:proofErr w:type="gramStart"/>
      <w:r w:rsidRPr="00DE73DF">
        <w:t>Fortran</w:t>
      </w:r>
      <w:proofErr w:type="gramEnd"/>
      <w:r w:rsidRPr="00DE73DF">
        <w:t xml:space="preserve">) to register a </w:t>
      </w:r>
      <w:r w:rsidR="001D37AE" w:rsidRPr="00DE73DF">
        <w:t xml:space="preserve">function </w:t>
      </w:r>
      <w:r w:rsidRPr="00DE73DF">
        <w:t>that will be called when a non</w:t>
      </w:r>
      <w:r w:rsidR="00F970E5" w:rsidRPr="00DE73DF">
        <w:noBreakHyphen/>
      </w:r>
      <w:proofErr w:type="spellStart"/>
      <w:r w:rsidRPr="00DE73DF">
        <w:t>PhreeqcRM</w:t>
      </w:r>
      <w:proofErr w:type="spellEnd"/>
      <w:r w:rsidRPr="00DE73DF">
        <w:t xml:space="preserve"> task message (integer) is sent by the manager to </w:t>
      </w:r>
      <w:proofErr w:type="spellStart"/>
      <w:r w:rsidRPr="00C96962">
        <w:rPr>
          <w:rStyle w:val="API"/>
          <w:lang w:val="en-US"/>
        </w:rPr>
        <w:t>RM_MpiWorker</w:t>
      </w:r>
      <w:proofErr w:type="spellEnd"/>
      <w:r w:rsidRPr="00DE73DF">
        <w:t>. The registered method interprets the task messages and calls developer</w:t>
      </w:r>
      <w:r w:rsidR="00F970E5" w:rsidRPr="00DE73DF">
        <w:noBreakHyphen/>
      </w:r>
      <w:r w:rsidRPr="00DE73DF">
        <w:t xml:space="preserve">defined methods. PHAST uses a </w:t>
      </w:r>
      <w:proofErr w:type="spellStart"/>
      <w:r w:rsidRPr="00DE73DF">
        <w:t>callback</w:t>
      </w:r>
      <w:proofErr w:type="spellEnd"/>
      <w:r w:rsidRPr="00DE73DF">
        <w:t xml:space="preserve"> and additional non</w:t>
      </w:r>
      <w:r w:rsidR="00F970E5" w:rsidRPr="00DE73DF">
        <w:noBreakHyphen/>
      </w:r>
      <w:proofErr w:type="spellStart"/>
      <w:r w:rsidRPr="00DE73DF">
        <w:t>PhreeqcRM</w:t>
      </w:r>
      <w:proofErr w:type="spellEnd"/>
      <w:r w:rsidRPr="00DE73DF">
        <w:t xml:space="preserve"> methods to distribute the transport simulations (one per component) among the available MPI processes. In PHAST, a </w:t>
      </w:r>
      <w:proofErr w:type="spellStart"/>
      <w:r w:rsidRPr="00DE73DF">
        <w:t>callback</w:t>
      </w:r>
      <w:proofErr w:type="spellEnd"/>
      <w:r w:rsidRPr="00DE73DF">
        <w:t xml:space="preserve"> function is registered; the manager sends a message to all workers that transport is to be calculated; the task message is not a PhreeqcRM task message, so the </w:t>
      </w:r>
      <w:proofErr w:type="spellStart"/>
      <w:r w:rsidRPr="00DE73DF">
        <w:t>callback</w:t>
      </w:r>
      <w:proofErr w:type="spellEnd"/>
      <w:r w:rsidRPr="00DE73DF">
        <w:t xml:space="preserve"> method is called; and the </w:t>
      </w:r>
      <w:proofErr w:type="spellStart"/>
      <w:r w:rsidRPr="00DE73DF">
        <w:t>callback</w:t>
      </w:r>
      <w:proofErr w:type="spellEnd"/>
      <w:r w:rsidRPr="00DE73DF">
        <w:t xml:space="preserve">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Pr="00DE73DF">
        <w:t>defined tasks, identified by task messages, are used to collect the post</w:t>
      </w:r>
      <w:r w:rsidR="00F970E5" w:rsidRPr="00DE73DF">
        <w:noBreakHyphen/>
      </w:r>
      <w:r w:rsidRPr="00DE73DF">
        <w:t xml:space="preserve">transport concentrations from the workers. </w:t>
      </w:r>
    </w:p>
    <w:p w14:paraId="02105125" w14:textId="5BFA8A48" w:rsidR="00FB3882" w:rsidRPr="00C96962" w:rsidRDefault="00FB3882" w:rsidP="00FB3882">
      <w:pPr>
        <w:pStyle w:val="Text"/>
        <w:rPr>
          <w:lang w:val="en-US"/>
        </w:rPr>
      </w:pPr>
      <w:commentRangeStart w:id="224"/>
      <w:commentRangeStart w:id="225"/>
      <w:r w:rsidRPr="00C96962">
        <w:rPr>
          <w:lang w:val="en-US"/>
        </w:rPr>
        <w:t>The</w:t>
      </w:r>
      <w:commentRangeEnd w:id="224"/>
      <w:r w:rsidR="004D7B9C">
        <w:rPr>
          <w:rStyle w:val="CommentReference"/>
          <w:rFonts w:eastAsiaTheme="minorHAnsi" w:cstheme="minorBidi"/>
          <w:lang w:val="en-US" w:eastAsia="en-US"/>
        </w:rPr>
        <w:commentReference w:id="224"/>
      </w:r>
      <w:commentRangeEnd w:id="225"/>
      <w:r w:rsidR="00735687">
        <w:rPr>
          <w:rStyle w:val="CommentReference"/>
          <w:rFonts w:eastAsiaTheme="minorHAnsi" w:cstheme="minorBidi"/>
          <w:lang w:val="en-US" w:eastAsia="en-US"/>
        </w:rPr>
        <w:commentReference w:id="225"/>
      </w:r>
      <w:r w:rsidRPr="00C96962">
        <w:rPr>
          <w:lang w:val="en-US"/>
        </w:rPr>
        <w:t xml:space="preserve"> speedup of parallelization, defined as fraction of CPU time compared to serial computations on a single processor, </w:t>
      </w:r>
      <w:proofErr w:type="gramStart"/>
      <w:r w:rsidR="002C64BA">
        <w:rPr>
          <w:lang w:val="en-US"/>
        </w:rPr>
        <w:t>has been evaluated</w:t>
      </w:r>
      <w:proofErr w:type="gramEnd"/>
      <w:r w:rsidR="002C64BA">
        <w:rPr>
          <w:lang w:val="en-US"/>
        </w:rPr>
        <w:t xml:space="preserve"> for the </w:t>
      </w:r>
      <w:proofErr w:type="spellStart"/>
      <w:r w:rsidR="002C64BA">
        <w:rPr>
          <w:lang w:val="en-US"/>
        </w:rPr>
        <w:t>MoMaS</w:t>
      </w:r>
      <w:proofErr w:type="spellEnd"/>
      <w:r w:rsidR="002C64BA">
        <w:rPr>
          <w:lang w:val="en-US"/>
        </w:rPr>
        <w:t xml:space="preserve"> easy benchmark </w:t>
      </w:r>
      <w:r w:rsidR="0089747E">
        <w:rPr>
          <w:lang w:val="en-US"/>
        </w:rPr>
        <w:t xml:space="preserve">(see section </w:t>
      </w:r>
      <w:r w:rsidR="0089747E">
        <w:rPr>
          <w:lang w:val="en-US"/>
        </w:rPr>
        <w:fldChar w:fldCharType="begin"/>
      </w:r>
      <w:r w:rsidR="0089747E">
        <w:rPr>
          <w:lang w:val="en-US"/>
        </w:rPr>
        <w:instrText xml:space="preserve"> REF _Ref399926341 \r \h </w:instrText>
      </w:r>
      <w:r w:rsidR="0089747E">
        <w:rPr>
          <w:lang w:val="en-US"/>
        </w:rPr>
      </w:r>
      <w:r w:rsidR="0089747E">
        <w:rPr>
          <w:lang w:val="en-US"/>
        </w:rPr>
        <w:fldChar w:fldCharType="separate"/>
      </w:r>
      <w:r w:rsidR="00CD7255">
        <w:rPr>
          <w:lang w:val="en-US"/>
        </w:rPr>
        <w:t>3.4</w:t>
      </w:r>
      <w:r w:rsidR="0089747E">
        <w:rPr>
          <w:lang w:val="en-US"/>
        </w:rPr>
        <w:fldChar w:fldCharType="end"/>
      </w:r>
      <w:r w:rsidR="003B2A5C">
        <w:rPr>
          <w:lang w:val="en-US"/>
        </w:rPr>
        <w:t xml:space="preserve">) </w:t>
      </w:r>
      <w:r w:rsidR="002C64BA">
        <w:rPr>
          <w:lang w:val="en-US"/>
        </w:rPr>
        <w:t xml:space="preserve">by using the multithreaded </w:t>
      </w:r>
      <w:r w:rsidR="001D37AE">
        <w:rPr>
          <w:lang w:val="en-US"/>
        </w:rPr>
        <w:t>(</w:t>
      </w:r>
      <w:proofErr w:type="spellStart"/>
      <w:r w:rsidR="001D37AE">
        <w:rPr>
          <w:lang w:val="en-US"/>
        </w:rPr>
        <w:t>OpenMP</w:t>
      </w:r>
      <w:proofErr w:type="spellEnd"/>
      <w:r w:rsidR="001D37AE">
        <w:rPr>
          <w:lang w:val="en-US"/>
        </w:rPr>
        <w:t xml:space="preserve">) </w:t>
      </w:r>
      <w:r w:rsidR="002C64BA">
        <w:rPr>
          <w:lang w:val="en-US"/>
        </w:rPr>
        <w:t xml:space="preserve">and the </w:t>
      </w:r>
      <w:r w:rsidR="001D37AE">
        <w:rPr>
          <w:lang w:val="en-US"/>
        </w:rPr>
        <w:t>multiprocess</w:t>
      </w:r>
      <w:r w:rsidR="001A62D4">
        <w:rPr>
          <w:lang w:val="en-US"/>
        </w:rPr>
        <w:t>ing</w:t>
      </w:r>
      <w:r w:rsidR="001D37AE">
        <w:rPr>
          <w:lang w:val="en-US"/>
        </w:rPr>
        <w:t xml:space="preserve">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t>
      </w:r>
      <w:proofErr w:type="gramStart"/>
      <w:r w:rsidR="002C64BA">
        <w:rPr>
          <w:lang w:val="en-US"/>
        </w:rPr>
        <w:t>were run</w:t>
      </w:r>
      <w:proofErr w:type="gramEnd"/>
      <w:r w:rsidR="002C64BA">
        <w:rPr>
          <w:lang w:val="en-US"/>
        </w:rPr>
        <w:t xml:space="preserve">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rPr>
          <w:lang w:val="en-US"/>
        </w:rPr>
        <w:fldChar w:fldCharType="begin"/>
      </w:r>
      <w:r w:rsidR="001265CF">
        <w:rPr>
          <w:lang w:val="en-US"/>
        </w:rPr>
        <w:instrText xml:space="preserve"> REF _Ref393867830 \h </w:instrText>
      </w:r>
      <w:r w:rsidR="001265CF">
        <w:rPr>
          <w:lang w:val="en-US"/>
        </w:rPr>
      </w:r>
      <w:r w:rsidR="001265CF">
        <w:rPr>
          <w:lang w:val="en-US"/>
        </w:rPr>
        <w:fldChar w:fldCharType="separate"/>
      </w:r>
      <w:r w:rsidR="00CD7255" w:rsidRPr="00C96962">
        <w:t xml:space="preserve">Figure </w:t>
      </w:r>
      <w:r w:rsidR="00CD7255">
        <w:rPr>
          <w:noProof/>
        </w:rPr>
        <w:t>2</w:t>
      </w:r>
      <w:r w:rsidR="001265CF">
        <w:rPr>
          <w:lang w:val="en-US"/>
        </w:rPr>
        <w:fldChar w:fldCharType="end"/>
      </w:r>
      <w:r w:rsidR="003B2A5C">
        <w:rPr>
          <w:lang w:val="en-US"/>
        </w:rPr>
        <w:t xml:space="preserve">). </w:t>
      </w:r>
      <w:r w:rsidR="00D1446E">
        <w:rPr>
          <w:lang w:val="en-US"/>
        </w:rPr>
        <w:t xml:space="preserve">However, </w:t>
      </w:r>
      <w:r w:rsidR="00E97BD6">
        <w:rPr>
          <w:lang w:val="en-US"/>
        </w:rPr>
        <w:t xml:space="preserve">in this limited testing on Linux, </w:t>
      </w:r>
      <w:r w:rsidR="00D1446E">
        <w:rPr>
          <w:lang w:val="en-US"/>
        </w:rPr>
        <w:t>m</w:t>
      </w:r>
      <w:r w:rsidR="003B2A5C">
        <w:rPr>
          <w:lang w:val="en-US"/>
        </w:rPr>
        <w:t>ultiprocessing</w:t>
      </w:r>
      <w:r w:rsidR="00FA0D2E">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ins w:id="226" w:author="Parkhurst, David L." w:date="2015-01-13T14:45:00Z">
        <w:r w:rsidR="00B33ABB">
          <w:rPr>
            <w:lang w:val="en-US"/>
          </w:rPr>
          <w:t xml:space="preserve"> When using multiple nodes on a large multiprocessor computer with shared memory</w:t>
        </w:r>
      </w:ins>
      <w:ins w:id="227" w:author="Parkhurst, David L." w:date="2015-01-13T14:47:00Z">
        <w:r w:rsidR="00B33ABB">
          <w:rPr>
            <w:lang w:val="en-US"/>
          </w:rPr>
          <w:t xml:space="preserve"> (Silicon Graphics, 256 CPUs), the MPI version was vastly superior to the </w:t>
        </w:r>
        <w:proofErr w:type="spellStart"/>
        <w:r w:rsidR="00B33ABB">
          <w:rPr>
            <w:lang w:val="en-US"/>
          </w:rPr>
          <w:t>OpenMP</w:t>
        </w:r>
        <w:proofErr w:type="spellEnd"/>
        <w:r w:rsidR="00B33ABB">
          <w:rPr>
            <w:lang w:val="en-US"/>
          </w:rPr>
          <w:t xml:space="preserve"> version</w:t>
        </w:r>
      </w:ins>
      <w:ins w:id="228" w:author="Parkhurst, David L." w:date="2015-01-13T14:50:00Z">
        <w:r w:rsidR="00B33ABB">
          <w:rPr>
            <w:lang w:val="en-US"/>
          </w:rPr>
          <w:t>. A</w:t>
        </w:r>
      </w:ins>
      <w:ins w:id="229" w:author="Parkhurst, David L." w:date="2015-01-13T14:47:00Z">
        <w:r w:rsidR="00B33ABB">
          <w:rPr>
            <w:lang w:val="en-US"/>
          </w:rPr>
          <w:t>pparently</w:t>
        </w:r>
      </w:ins>
      <w:ins w:id="230" w:author="Parkhurst, David L." w:date="2015-01-13T15:00:00Z">
        <w:r w:rsidR="007D194C">
          <w:rPr>
            <w:lang w:val="en-US"/>
          </w:rPr>
          <w:t>,</w:t>
        </w:r>
      </w:ins>
      <w:ins w:id="231" w:author="Parkhurst, David L." w:date="2015-01-13T14:47:00Z">
        <w:r w:rsidR="00B33ABB">
          <w:rPr>
            <w:lang w:val="en-US"/>
          </w:rPr>
          <w:t xml:space="preserve"> the threads of the </w:t>
        </w:r>
        <w:proofErr w:type="spellStart"/>
        <w:r w:rsidR="00B33ABB">
          <w:rPr>
            <w:lang w:val="en-US"/>
          </w:rPr>
          <w:t>OpenMP</w:t>
        </w:r>
        <w:proofErr w:type="spellEnd"/>
        <w:r w:rsidR="00B33ABB">
          <w:rPr>
            <w:lang w:val="en-US"/>
          </w:rPr>
          <w:t xml:space="preserve"> version competed </w:t>
        </w:r>
      </w:ins>
      <w:ins w:id="232" w:author="Parkhurst, David L." w:date="2015-01-13T14:54:00Z">
        <w:r w:rsidR="00B33ABB">
          <w:rPr>
            <w:lang w:val="en-US"/>
          </w:rPr>
          <w:t xml:space="preserve">inefficiently </w:t>
        </w:r>
      </w:ins>
      <w:ins w:id="233" w:author="Parkhurst, David L." w:date="2015-01-13T14:47:00Z">
        <w:r w:rsidR="00B33ABB">
          <w:rPr>
            <w:lang w:val="en-US"/>
          </w:rPr>
          <w:t xml:space="preserve">to read and write </w:t>
        </w:r>
      </w:ins>
      <w:ins w:id="234" w:author="Parkhurst, David L." w:date="2015-01-13T14:50:00Z">
        <w:r w:rsidR="00B33ABB">
          <w:rPr>
            <w:lang w:val="en-US"/>
          </w:rPr>
          <w:t xml:space="preserve">shared </w:t>
        </w:r>
      </w:ins>
      <w:ins w:id="235" w:author="Parkhurst, David L." w:date="2015-01-13T14:47:00Z">
        <w:r w:rsidR="00B33ABB">
          <w:rPr>
            <w:lang w:val="en-US"/>
          </w:rPr>
          <w:t>memory</w:t>
        </w:r>
      </w:ins>
      <w:ins w:id="236" w:author="Parkhurst, David L." w:date="2015-01-13T15:02:00Z">
        <w:r w:rsidR="007D194C">
          <w:rPr>
            <w:lang w:val="en-US"/>
          </w:rPr>
          <w:t xml:space="preserve">. </w:t>
        </w:r>
      </w:ins>
      <w:ins w:id="237" w:author="Parkhurst, David L." w:date="2015-01-13T15:03:00Z">
        <w:r w:rsidR="007D194C">
          <w:rPr>
            <w:lang w:val="en-US"/>
          </w:rPr>
          <w:t xml:space="preserve">For the MPI </w:t>
        </w:r>
        <w:r w:rsidR="007D194C">
          <w:rPr>
            <w:lang w:val="en-US"/>
          </w:rPr>
          <w:lastRenderedPageBreak/>
          <w:t>version, t</w:t>
        </w:r>
      </w:ins>
      <w:ins w:id="238" w:author="Parkhurst, David L." w:date="2015-01-13T15:02:00Z">
        <w:r w:rsidR="007D194C">
          <w:rPr>
            <w:lang w:val="en-US"/>
          </w:rPr>
          <w:t>he</w:t>
        </w:r>
      </w:ins>
      <w:ins w:id="239" w:author="Parkhurst, David L." w:date="2015-01-13T14:50:00Z">
        <w:r w:rsidR="00B33ABB">
          <w:rPr>
            <w:lang w:val="en-US"/>
          </w:rPr>
          <w:t xml:space="preserve"> </w:t>
        </w:r>
      </w:ins>
      <w:ins w:id="240" w:author="Parkhurst, David L." w:date="2015-01-13T15:02:00Z">
        <w:r w:rsidR="007D194C">
          <w:rPr>
            <w:lang w:val="en-US"/>
          </w:rPr>
          <w:t xml:space="preserve">processes </w:t>
        </w:r>
      </w:ins>
      <w:ins w:id="241" w:author="Parkhurst, David L." w:date="2015-01-13T14:50:00Z">
        <w:r w:rsidR="00B33ABB">
          <w:rPr>
            <w:lang w:val="en-US"/>
          </w:rPr>
          <w:t>had independent data to run calculations</w:t>
        </w:r>
      </w:ins>
      <w:ins w:id="242" w:author="Parkhurst, David L." w:date="2015-01-13T14:55:00Z">
        <w:r w:rsidR="007D194C">
          <w:rPr>
            <w:lang w:val="en-US"/>
          </w:rPr>
          <w:t xml:space="preserve">, and the </w:t>
        </w:r>
      </w:ins>
      <w:ins w:id="243" w:author="Parkhurst, David L." w:date="2015-01-13T15:18:00Z">
        <w:r w:rsidR="00694A52">
          <w:rPr>
            <w:lang w:val="en-US"/>
          </w:rPr>
          <w:t xml:space="preserve">explicit </w:t>
        </w:r>
      </w:ins>
      <w:ins w:id="244" w:author="Parkhurst, David L." w:date="2015-01-13T14:55:00Z">
        <w:r w:rsidR="007D194C">
          <w:rPr>
            <w:lang w:val="en-US"/>
          </w:rPr>
          <w:t>distribution and collection of data was relatively more efficient</w:t>
        </w:r>
      </w:ins>
      <w:ins w:id="245" w:author="Parkhurst, David L." w:date="2015-01-13T15:03:00Z">
        <w:r w:rsidR="007D194C">
          <w:rPr>
            <w:lang w:val="en-US"/>
          </w:rPr>
          <w:t xml:space="preserve"> than </w:t>
        </w:r>
        <w:proofErr w:type="spellStart"/>
        <w:r w:rsidR="007D194C">
          <w:rPr>
            <w:lang w:val="en-US"/>
          </w:rPr>
          <w:t>OpenMP</w:t>
        </w:r>
      </w:ins>
      <w:proofErr w:type="spellEnd"/>
      <w:ins w:id="246" w:author="Parkhurst, David L." w:date="2015-01-13T14:50:00Z">
        <w:r w:rsidR="00B33ABB">
          <w:rPr>
            <w:lang w:val="en-US"/>
          </w:rPr>
          <w:t>.</w:t>
        </w:r>
      </w:ins>
    </w:p>
    <w:p w14:paraId="6E37E1DF" w14:textId="507B623B" w:rsidR="002C64BA" w:rsidRDefault="008A6C1D" w:rsidP="00FB3882">
      <w:r>
        <w:rPr>
          <w:noProof/>
        </w:rPr>
        <w:drawing>
          <wp:inline distT="0" distB="0" distL="0" distR="0" wp14:anchorId="2874540A" wp14:editId="4209004B">
            <wp:extent cx="3104189" cy="528204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4">
                      <a:extLst>
                        <a:ext uri="{28A0092B-C50C-407E-A947-70E740481C1C}">
                          <a14:useLocalDpi xmlns:a14="http://schemas.microsoft.com/office/drawing/2010/main" val="0"/>
                        </a:ext>
                      </a:extLst>
                    </a:blip>
                    <a:stretch>
                      <a:fillRect/>
                    </a:stretch>
                  </pic:blipFill>
                  <pic:spPr>
                    <a:xfrm>
                      <a:off x="0" y="0"/>
                      <a:ext cx="3104189" cy="5282047"/>
                    </a:xfrm>
                    <a:prstGeom prst="rect">
                      <a:avLst/>
                    </a:prstGeom>
                  </pic:spPr>
                </pic:pic>
              </a:graphicData>
            </a:graphic>
          </wp:inline>
        </w:drawing>
      </w:r>
    </w:p>
    <w:p w14:paraId="3F4DCBCC" w14:textId="6BDB19BA" w:rsidR="00FB3882" w:rsidRPr="00C96962" w:rsidRDefault="00FB3882" w:rsidP="00FB3882">
      <w:pPr>
        <w:pStyle w:val="Caption"/>
      </w:pPr>
      <w:bookmarkStart w:id="247" w:name="_Ref393867830"/>
      <w:r w:rsidRPr="00C96962">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247"/>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ultiprocess</w:t>
      </w:r>
      <w:r w:rsidR="001A62D4">
        <w:t>ing</w:t>
      </w:r>
      <w:r w:rsidR="002C64BA">
        <w:t xml:space="preserve">) for the easy 1D </w:t>
      </w:r>
      <w:proofErr w:type="spellStart"/>
      <w:r w:rsidR="002C64BA">
        <w:t>MoMaS</w:t>
      </w:r>
      <w:proofErr w:type="spellEnd"/>
      <w:r w:rsidR="002C64BA">
        <w:t xml:space="preserve"> </w:t>
      </w:r>
      <w:r w:rsidR="005301D3">
        <w:t xml:space="preserve">reactive transport </w:t>
      </w:r>
      <w:r w:rsidR="002C64BA">
        <w:t>benchmark.</w:t>
      </w:r>
    </w:p>
    <w:p w14:paraId="0217919C" w14:textId="77777777" w:rsidR="00FB3882" w:rsidRDefault="00FB3882" w:rsidP="00FB3882">
      <w:pPr>
        <w:pStyle w:val="Heading1"/>
        <w:suppressAutoHyphens/>
      </w:pPr>
      <w:r w:rsidRPr="00C96962">
        <w:lastRenderedPageBreak/>
        <w:t>Code Verification</w:t>
      </w:r>
    </w:p>
    <w:p w14:paraId="070C87BB" w14:textId="3D459AD9" w:rsidR="003D37BD" w:rsidRPr="003D37BD" w:rsidRDefault="003D37BD" w:rsidP="003D37BD">
      <w:pPr>
        <w:pStyle w:val="Text"/>
      </w:pPr>
      <w:r>
        <w:t xml:space="preserve">PhreeqcRM has been implemented as the reaction engine for the </w:t>
      </w:r>
      <w:r w:rsidR="00997A97">
        <w:t>reactive transport</w:t>
      </w:r>
      <w:r>
        <w:t xml:space="preserve"> calculations in PHAST</w:t>
      </w:r>
      <w:r w:rsidR="004D0CF9">
        <w:t xml:space="preserve"> </w:t>
      </w:r>
      <w:r w:rsidR="00CE5A14">
        <w:fldChar w:fldCharType="begin"/>
      </w:r>
      <w:r w:rsidR="00ED3E38">
        <w:instrText xml:space="preserve"> ADDIN ZOTERO_ITEM CSL_CITATION {"citationID":"0jg3j6mr","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t xml:space="preserve"> and FEFLOW </w:t>
      </w:r>
      <w:r w:rsidR="00CE5A14">
        <w:fldChar w:fldCharType="begin"/>
      </w:r>
      <w:r w:rsidR="00ED3E38">
        <w:instrText xml:space="preserve"> ADDIN ZOTERO_ITEM CSL_CITATION {"citationID":"9jB6rwPm","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t xml:space="preserve">. Both simulators have been tested on a 3D </w:t>
      </w:r>
      <w:r w:rsidR="00997A97">
        <w:t>reactive transport</w:t>
      </w:r>
      <w:r>
        <w:t xml:space="preserve"> analytical solution</w:t>
      </w:r>
      <w:r w:rsidR="004D0CF9">
        <w:t xml:space="preserve"> </w:t>
      </w:r>
      <w:r w:rsidR="00CE5A14">
        <w:fldChar w:fldCharType="begin"/>
      </w:r>
      <w:r w:rsidR="00ED3E38">
        <w:instrText xml:space="preserve"> ADDIN ZOTERO_ITEM CSL_CITATION {"citationID":"HLMIcfPv","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t xml:space="preserve"> and</w:t>
      </w:r>
      <w:r w:rsidR="004D0CF9">
        <w:t xml:space="preserve"> a series of </w:t>
      </w:r>
      <w:proofErr w:type="spellStart"/>
      <w:r w:rsidR="004D0CF9">
        <w:t>MoMaS</w:t>
      </w:r>
      <w:proofErr w:type="spellEnd"/>
      <w:r w:rsidR="004D0CF9">
        <w:t xml:space="preserve"> </w:t>
      </w:r>
      <w:r w:rsidR="00DD5EFE">
        <w:t xml:space="preserve">reactive transport </w:t>
      </w:r>
      <w:r w:rsidR="004D0CF9">
        <w:t xml:space="preserve">benchmarks </w:t>
      </w:r>
      <w:r w:rsidR="00CE5A14">
        <w:fldChar w:fldCharType="begin"/>
      </w:r>
      <w:r w:rsidR="00ED3E38">
        <w:instrText xml:space="preserve"> ADDIN ZOTERO_ITEM CSL_CITATION {"citationID":"enP6YoX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t xml:space="preserve">. </w:t>
      </w:r>
    </w:p>
    <w:p w14:paraId="5D39CD49" w14:textId="36443B52" w:rsidR="00FB3882" w:rsidRPr="00C96962" w:rsidRDefault="00FB3882" w:rsidP="00FB3882">
      <w:pPr>
        <w:pStyle w:val="Heading2"/>
      </w:pPr>
      <w:r w:rsidRPr="00C96962">
        <w:t xml:space="preserve">Implementation </w:t>
      </w:r>
      <w:ins w:id="248" w:author="Parkhurst, David L." w:date="2015-01-13T15:41:00Z">
        <w:r w:rsidR="00700999">
          <w:t xml:space="preserve">of </w:t>
        </w:r>
        <w:proofErr w:type="spellStart"/>
        <w:r w:rsidR="00700999">
          <w:t>PhreeqcRM</w:t>
        </w:r>
        <w:proofErr w:type="spellEnd"/>
        <w:r w:rsidR="00700999">
          <w:t xml:space="preserve"> </w:t>
        </w:r>
      </w:ins>
      <w:r w:rsidRPr="00C96962">
        <w:t xml:space="preserve">as </w:t>
      </w:r>
      <w:ins w:id="249" w:author="Parkhurst, David L." w:date="2015-01-13T15:42:00Z">
        <w:r w:rsidR="00700999">
          <w:t xml:space="preserve">the </w:t>
        </w:r>
      </w:ins>
      <w:r w:rsidRPr="00C96962">
        <w:t xml:space="preserve">Reaction Engine </w:t>
      </w:r>
      <w:del w:id="250" w:author="Parkhurst, David L." w:date="2015-01-13T15:42:00Z">
        <w:r w:rsidRPr="00C96962" w:rsidDel="00700999">
          <w:delText xml:space="preserve">for </w:delText>
        </w:r>
      </w:del>
      <w:ins w:id="251" w:author="Parkhurst, David L." w:date="2015-01-13T15:42:00Z">
        <w:r w:rsidR="00700999">
          <w:t>in</w:t>
        </w:r>
        <w:r w:rsidR="00700999" w:rsidRPr="00C96962">
          <w:t xml:space="preserve"> </w:t>
        </w:r>
      </w:ins>
      <w:r w:rsidRPr="00C96962">
        <w:t>PHAST</w:t>
      </w:r>
    </w:p>
    <w:p w14:paraId="0D854B88" w14:textId="7A32DC1A" w:rsidR="00FB3882" w:rsidRDefault="00952966" w:rsidP="00FB3882">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900DC1">
        <w:rPr>
          <w:lang w:val="en-US"/>
        </w:rPr>
        <w:t>T</w:t>
      </w:r>
      <w:r w:rsidR="00FB3882" w:rsidRPr="00C96962">
        <w:rPr>
          <w:lang w:val="en-US"/>
        </w:rPr>
        <w:t xml:space="preserve">he code that coupled the transport calculation </w:t>
      </w:r>
      <w:r w:rsidR="008C4210">
        <w:rPr>
          <w:lang w:val="en-US"/>
        </w:rPr>
        <w:t>(</w:t>
      </w:r>
      <w:proofErr w:type="gramStart"/>
      <w:r w:rsidR="008C4210">
        <w:rPr>
          <w:lang w:val="en-US"/>
        </w:rPr>
        <w:t>Fortran</w:t>
      </w:r>
      <w:proofErr w:type="gramEnd"/>
      <w:r w:rsidR="008C4210">
        <w:rPr>
          <w:lang w:val="en-US"/>
        </w:rPr>
        <w:t xml:space="preserve">) </w:t>
      </w:r>
      <w:r w:rsidR="00FB3882" w:rsidRPr="00C96962">
        <w:rPr>
          <w:lang w:val="en-US"/>
        </w:rPr>
        <w:t>to the reaction calculations</w:t>
      </w:r>
      <w:r w:rsidR="00900DC1">
        <w:rPr>
          <w:lang w:val="en-US"/>
        </w:rPr>
        <w:t xml:space="preserve"> was rewritten to use PhreeqcRM</w:t>
      </w:r>
      <w:r w:rsidR="00FB3882" w:rsidRPr="00C96962">
        <w:rPr>
          <w:lang w:val="en-US"/>
        </w:rPr>
        <w:t xml:space="preserve">. The previous version of PHAST (version 2) relied on the source code of PHREEQC version 2 with additional coding to define initial and boundary conditions, </w:t>
      </w:r>
      <w:r w:rsidR="00FB3882" w:rsidRPr="00C32B09">
        <w:rPr>
          <w:highlight w:val="yellow"/>
          <w:lang w:val="en-US"/>
          <w:rPrChange w:id="252" w:author="gpcurtis" w:date="2015-01-06T15:25:00Z">
            <w:rPr>
              <w:lang w:val="en-US"/>
            </w:rPr>
          </w:rPrChange>
        </w:rPr>
        <w:t xml:space="preserve">transfer concentrations from transport to </w:t>
      </w:r>
      <w:del w:id="253" w:author="Parkhurst, David L." w:date="2015-01-13T15:38:00Z">
        <w:r w:rsidR="00FB3882" w:rsidRPr="00C32B09" w:rsidDel="00700999">
          <w:rPr>
            <w:highlight w:val="yellow"/>
            <w:lang w:val="en-US"/>
            <w:rPrChange w:id="254" w:author="gpcurtis" w:date="2015-01-06T15:25:00Z">
              <w:rPr>
                <w:lang w:val="en-US"/>
              </w:rPr>
            </w:rPrChange>
          </w:rPr>
          <w:delText xml:space="preserve">reaction </w:delText>
        </w:r>
        <w:commentRangeStart w:id="255"/>
        <w:commentRangeStart w:id="256"/>
        <w:r w:rsidR="00FB3882" w:rsidRPr="00C32B09" w:rsidDel="00700999">
          <w:rPr>
            <w:highlight w:val="yellow"/>
            <w:lang w:val="en-US"/>
            <w:rPrChange w:id="257" w:author="gpcurtis" w:date="2015-01-06T15:25:00Z">
              <w:rPr>
                <w:lang w:val="en-US"/>
              </w:rPr>
            </w:rPrChange>
          </w:rPr>
          <w:delText>cells</w:delText>
        </w:r>
        <w:commentRangeEnd w:id="255"/>
        <w:r w:rsidR="00C32B09" w:rsidDel="00700999">
          <w:rPr>
            <w:rStyle w:val="CommentReference"/>
            <w:rFonts w:eastAsiaTheme="minorHAnsi" w:cstheme="minorBidi"/>
            <w:lang w:val="en-US" w:eastAsia="en-US"/>
          </w:rPr>
          <w:commentReference w:id="255"/>
        </w:r>
      </w:del>
      <w:commentRangeEnd w:id="256"/>
      <w:r w:rsidR="00735687">
        <w:rPr>
          <w:rStyle w:val="CommentReference"/>
          <w:rFonts w:eastAsiaTheme="minorHAnsi" w:cstheme="minorBidi"/>
          <w:lang w:val="en-US" w:eastAsia="en-US"/>
        </w:rPr>
        <w:commentReference w:id="256"/>
      </w:r>
      <w:proofErr w:type="spellStart"/>
      <w:ins w:id="258" w:author="Parkhurst, David L." w:date="2015-01-13T15:38:00Z">
        <w:r w:rsidR="00700999">
          <w:rPr>
            <w:lang w:val="en-US"/>
          </w:rPr>
          <w:t>PhreeqcRM</w:t>
        </w:r>
      </w:ins>
      <w:proofErr w:type="spellEnd"/>
      <w:r w:rsidR="00FB3882" w:rsidRPr="00C96962">
        <w:rPr>
          <w:lang w:val="en-US"/>
        </w:rPr>
        <w:t xml:space="preserve">, run reaction calculations, and return concentrations for transport. PhreeqcRM </w:t>
      </w:r>
      <w:proofErr w:type="gramStart"/>
      <w:r w:rsidR="00900DC1">
        <w:rPr>
          <w:lang w:val="en-US"/>
        </w:rPr>
        <w:t>was</w:t>
      </w:r>
      <w:r w:rsidR="00900DC1" w:rsidRPr="00C96962">
        <w:rPr>
          <w:lang w:val="en-US"/>
        </w:rPr>
        <w:t xml:space="preserve"> </w:t>
      </w:r>
      <w:r w:rsidR="00FB3882" w:rsidRPr="00C96962">
        <w:rPr>
          <w:lang w:val="en-US"/>
        </w:rPr>
        <w:t>designed</w:t>
      </w:r>
      <w:proofErr w:type="gramEnd"/>
      <w:r w:rsidR="00FB3882" w:rsidRPr="00C96962">
        <w:rPr>
          <w:lang w:val="en-US"/>
        </w:rPr>
        <w:t xml:space="preserve"> to perform these functions for PHAST, and the functions o</w:t>
      </w:r>
      <w:r w:rsidR="00F01512">
        <w:rPr>
          <w:lang w:val="en-US"/>
        </w:rPr>
        <w:t>f</w:t>
      </w:r>
      <w:r w:rsidR="00FB3882" w:rsidRPr="00C96962">
        <w:rPr>
          <w:lang w:val="en-US"/>
        </w:rPr>
        <w:t xml:space="preserve"> the previous PHAST version </w:t>
      </w:r>
      <w:r w:rsidR="00900DC1">
        <w:rPr>
          <w:lang w:val="en-US"/>
        </w:rPr>
        <w:t>correspond closely with</w:t>
      </w:r>
      <w:r w:rsidR="00900DC1" w:rsidRPr="00C96962">
        <w:rPr>
          <w:lang w:val="en-US"/>
        </w:rPr>
        <w:t xml:space="preserve"> </w:t>
      </w:r>
      <w:r w:rsidR="00FB3882" w:rsidRPr="00C96962">
        <w:rPr>
          <w:lang w:val="en-US"/>
        </w:rPr>
        <w:t>the metho</w:t>
      </w:r>
      <w:r w:rsidR="00237A75" w:rsidRPr="00C96962">
        <w:rPr>
          <w:lang w:val="en-US"/>
        </w:rPr>
        <w:t xml:space="preserve">ds </w:t>
      </w:r>
      <w:r w:rsidR="00900DC1">
        <w:rPr>
          <w:lang w:val="en-US"/>
        </w:rPr>
        <w:t>of</w:t>
      </w:r>
      <w:r w:rsidR="00237A75" w:rsidRPr="00C96962">
        <w:rPr>
          <w:lang w:val="en-US"/>
        </w:rPr>
        <w:t xml:space="preserve"> PhreeqcRM.</w:t>
      </w:r>
    </w:p>
    <w:p w14:paraId="410682F4" w14:textId="4CDDF0F9" w:rsidR="00F9331F" w:rsidRPr="00C96962" w:rsidRDefault="00F9331F" w:rsidP="00FB3882">
      <w:pPr>
        <w:pStyle w:val="Text"/>
        <w:rPr>
          <w:lang w:val="en-US"/>
        </w:rPr>
      </w:pPr>
      <w:r>
        <w:rPr>
          <w:lang w:val="en-US"/>
        </w:rPr>
        <w:t xml:space="preserve">PHAST’s finite-difference nodes </w:t>
      </w:r>
      <w:proofErr w:type="gramStart"/>
      <w:r w:rsidR="00FD0AFB">
        <w:rPr>
          <w:lang w:val="en-US"/>
        </w:rPr>
        <w:t>are linked</w:t>
      </w:r>
      <w:proofErr w:type="gramEnd"/>
      <w:r w:rsidR="00FD0AFB">
        <w:rPr>
          <w:lang w:val="en-US"/>
        </w:rPr>
        <w:t xml:space="preserve">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xml:space="preserve">. Concentrations </w:t>
      </w:r>
      <w:proofErr w:type="gramStart"/>
      <w:r w:rsidR="003330C4">
        <w:rPr>
          <w:lang w:val="en-US"/>
        </w:rPr>
        <w:t>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proofErr w:type="gramEnd"/>
      <w:r w:rsidR="003330C4">
        <w:rPr>
          <w:lang w:val="en-US"/>
        </w:rPr>
        <w:t xml:space="preserve">. </w:t>
      </w:r>
    </w:p>
    <w:p w14:paraId="6A66F7CF" w14:textId="77777777" w:rsidR="00C32B09" w:rsidRDefault="00FB3882" w:rsidP="00FB3882">
      <w:pPr>
        <w:pStyle w:val="Text"/>
        <w:rPr>
          <w:ins w:id="259" w:author="gpcurtis" w:date="2015-01-06T15:29:00Z"/>
          <w:lang w:val="en-US"/>
        </w:rPr>
      </w:pPr>
      <w:commentRangeStart w:id="260"/>
      <w:del w:id="261" w:author="gpcurtis" w:date="2015-01-06T15:28:00Z">
        <w:r w:rsidRPr="00C96962" w:rsidDel="00C32B09">
          <w:rPr>
            <w:lang w:val="en-US"/>
          </w:rPr>
          <w:delText>Whereas, writing selected</w:delText>
        </w:r>
        <w:r w:rsidR="00F970E5" w:rsidDel="00C32B09">
          <w:rPr>
            <w:lang w:val="en-US"/>
          </w:rPr>
          <w:noBreakHyphen/>
        </w:r>
        <w:r w:rsidRPr="00C96962" w:rsidDel="00C32B09">
          <w:rPr>
            <w:lang w:val="en-US"/>
          </w:rPr>
          <w:delText xml:space="preserve">output files was integral to the code </w:delText>
        </w:r>
        <w:r w:rsidR="00F01512" w:rsidDel="00C32B09">
          <w:rPr>
            <w:lang w:val="en-US"/>
          </w:rPr>
          <w:delText xml:space="preserve">that </w:delText>
        </w:r>
        <w:r w:rsidRPr="00C96962" w:rsidDel="00C32B09">
          <w:rPr>
            <w:lang w:val="en-US"/>
          </w:rPr>
          <w:delText>coupl</w:delText>
        </w:r>
        <w:r w:rsidR="00F01512" w:rsidDel="00C32B09">
          <w:rPr>
            <w:lang w:val="en-US"/>
          </w:rPr>
          <w:delText>ed</w:delText>
        </w:r>
        <w:r w:rsidRPr="00C96962" w:rsidDel="00C32B09">
          <w:rPr>
            <w:lang w:val="en-US"/>
          </w:rPr>
          <w:delText xml:space="preserve"> transport and reaction calculations in the old version of PHAST, file output from PhreeqcRM is limited to a comprehensive cell</w:delText>
        </w:r>
        <w:r w:rsidR="00F970E5" w:rsidDel="00C32B09">
          <w:rPr>
            <w:lang w:val="en-US"/>
          </w:rPr>
          <w:noBreakHyphen/>
        </w:r>
        <w:r w:rsidRPr="00C96962" w:rsidDel="00C32B09">
          <w:rPr>
            <w:lang w:val="en-US"/>
          </w:rPr>
          <w:delText>by</w:delText>
        </w:r>
        <w:r w:rsidR="00F970E5" w:rsidDel="00C32B09">
          <w:rPr>
            <w:lang w:val="en-US"/>
          </w:rPr>
          <w:noBreakHyphen/>
        </w:r>
        <w:r w:rsidRPr="00C96962" w:rsidDel="00C32B09">
          <w:rPr>
            <w:lang w:val="en-US"/>
          </w:rPr>
          <w:delText xml:space="preserve">cell chemistry description, which is intended mainly for debugging, and a </w:delText>
        </w:r>
        <w:r w:rsidRPr="00C96962" w:rsidDel="00C32B09">
          <w:rPr>
            <w:lang w:val="en-US"/>
          </w:rPr>
          <w:lastRenderedPageBreak/>
          <w:delText xml:space="preserve">dump facility, which is intended for saving the </w:delText>
        </w:r>
        <w:r w:rsidR="00F01512" w:rsidDel="00C32B09">
          <w:rPr>
            <w:lang w:val="en-US"/>
          </w:rPr>
          <w:delText xml:space="preserve">chemical </w:delText>
        </w:r>
        <w:r w:rsidRPr="00C96962" w:rsidDel="00C32B09">
          <w:rPr>
            <w:lang w:val="en-US"/>
          </w:rPr>
          <w:delText>state of the calculations. Neither of these two output formats are intended for routine output</w:delText>
        </w:r>
        <w:r w:rsidR="00D91FDA" w:rsidDel="00C32B09">
          <w:rPr>
            <w:lang w:val="en-US"/>
          </w:rPr>
          <w:delText xml:space="preserve"> for</w:delText>
        </w:r>
        <w:r w:rsidRPr="00C96962" w:rsidDel="00C32B09">
          <w:rPr>
            <w:lang w:val="en-US"/>
          </w:rPr>
          <w:delText xml:space="preserve"> visualization</w:delText>
        </w:r>
        <w:r w:rsidR="007816D9" w:rsidDel="00C32B09">
          <w:rPr>
            <w:lang w:val="en-US"/>
          </w:rPr>
          <w:delText xml:space="preserve"> or </w:delText>
        </w:r>
        <w:r w:rsidR="007816D9" w:rsidRPr="00C96962" w:rsidDel="00C32B09">
          <w:rPr>
            <w:lang w:val="en-US"/>
          </w:rPr>
          <w:delText>post</w:delText>
        </w:r>
        <w:r w:rsidR="00900DC1" w:rsidDel="00C32B09">
          <w:rPr>
            <w:lang w:val="en-US"/>
          </w:rPr>
          <w:delText>-</w:delText>
        </w:r>
        <w:r w:rsidR="007816D9" w:rsidRPr="00C96962" w:rsidDel="00C32B09">
          <w:rPr>
            <w:lang w:val="en-US"/>
          </w:rPr>
          <w:delText>processing</w:delText>
        </w:r>
        <w:r w:rsidRPr="00C96962" w:rsidDel="00C32B09">
          <w:rPr>
            <w:lang w:val="en-US"/>
          </w:rPr>
          <w:delText xml:space="preserve">. </w:delText>
        </w:r>
      </w:del>
      <w:commentRangeEnd w:id="260"/>
      <w:r w:rsidR="00700999">
        <w:rPr>
          <w:rStyle w:val="CommentReference"/>
          <w:rFonts w:eastAsiaTheme="minorHAnsi" w:cstheme="minorBidi"/>
          <w:lang w:val="en-US" w:eastAsia="en-US"/>
        </w:rPr>
        <w:commentReference w:id="260"/>
      </w:r>
    </w:p>
    <w:p w14:paraId="4DAF5B00" w14:textId="0B3DB205" w:rsidR="00FB3882" w:rsidRPr="00C96962" w:rsidRDefault="00FB3882" w:rsidP="00FB3882">
      <w:pPr>
        <w:pStyle w:val="Text"/>
        <w:rPr>
          <w:lang w:val="en-US"/>
        </w:rPr>
      </w:pPr>
      <w:r w:rsidRPr="00C96962">
        <w:rPr>
          <w:lang w:val="en-US"/>
        </w:rPr>
        <w:t xml:space="preserve">New code </w:t>
      </w:r>
      <w:proofErr w:type="gramStart"/>
      <w:r w:rsidR="00900DC1">
        <w:rPr>
          <w:lang w:val="en-US"/>
        </w:rPr>
        <w:t>was</w:t>
      </w:r>
      <w:r w:rsidR="00900DC1" w:rsidRPr="00C96962">
        <w:rPr>
          <w:lang w:val="en-US"/>
        </w:rPr>
        <w:t xml:space="preserve"> </w:t>
      </w:r>
      <w:r w:rsidRPr="00C96962">
        <w:rPr>
          <w:lang w:val="en-US"/>
        </w:rPr>
        <w:t>introduced</w:t>
      </w:r>
      <w:proofErr w:type="gramEnd"/>
      <w:r w:rsidRPr="00C96962">
        <w:rPr>
          <w:lang w:val="en-US"/>
        </w:rPr>
        <w:t xml:space="preserve"> to PHAST to retrieve the selected</w:t>
      </w:r>
      <w:r w:rsidR="00F970E5">
        <w:rPr>
          <w:lang w:val="en-US"/>
        </w:rPr>
        <w:noBreakHyphen/>
      </w:r>
      <w:r w:rsidRPr="00C96962">
        <w:rPr>
          <w:lang w:val="en-US"/>
        </w:rPr>
        <w:t xml:space="preserve">output data, and write files in the same format as the previous version, either as text or in HDF (Hierarchical Data Format). </w:t>
      </w:r>
      <w:r w:rsidR="00900DC1">
        <w:rPr>
          <w:lang w:val="en-US"/>
        </w:rPr>
        <w:t>PHAST has a</w:t>
      </w:r>
      <w:r w:rsidRPr="00C96962">
        <w:rPr>
          <w:lang w:val="en-US"/>
        </w:rPr>
        <w:t xml:space="preserve">nother output format </w:t>
      </w:r>
      <w:r w:rsidR="00900DC1">
        <w:rPr>
          <w:lang w:val="en-US"/>
        </w:rPr>
        <w:t xml:space="preserve">that </w:t>
      </w:r>
      <w:proofErr w:type="gramStart"/>
      <w:r w:rsidR="00900DC1">
        <w:rPr>
          <w:lang w:val="en-US"/>
        </w:rPr>
        <w:t xml:space="preserve">is </w:t>
      </w:r>
      <w:r w:rsidR="008C4210">
        <w:rPr>
          <w:lang w:val="en-US"/>
        </w:rPr>
        <w:t>used</w:t>
      </w:r>
      <w:proofErr w:type="gramEnd"/>
      <w:r w:rsidR="008C4210">
        <w:rPr>
          <w:lang w:val="en-US"/>
        </w:rPr>
        <w:t xml:space="preserve">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more refined grid. </w:t>
      </w:r>
      <w:r w:rsidR="00900DC1">
        <w:rPr>
          <w:lang w:val="en-US"/>
        </w:rPr>
        <w:t>To recreate this file format, c</w:t>
      </w:r>
      <w:r w:rsidRPr="00C96962">
        <w:rPr>
          <w:lang w:val="en-US"/>
        </w:rPr>
        <w:t xml:space="preserve">oncentrations </w:t>
      </w:r>
      <w:proofErr w:type="gramStart"/>
      <w:r w:rsidR="00F31FB5">
        <w:rPr>
          <w:lang w:val="en-US"/>
        </w:rPr>
        <w:t>are</w:t>
      </w:r>
      <w:r w:rsidRPr="00C96962">
        <w:rPr>
          <w:lang w:val="en-US"/>
        </w:rPr>
        <w:t xml:space="preserve"> extracted</w:t>
      </w:r>
      <w:proofErr w:type="gramEnd"/>
      <w:r w:rsidRPr="00C96962">
        <w:rPr>
          <w:lang w:val="en-US"/>
        </w:rPr>
        <w:t xml:space="preserve"> from the concentration array used for transport calculations and transferred to the utility </w:t>
      </w:r>
      <w:proofErr w:type="spellStart"/>
      <w:r w:rsidRPr="00C96962">
        <w:rPr>
          <w:lang w:val="en-US"/>
        </w:rPr>
        <w:t>IPhreeqc</w:t>
      </w:r>
      <w:proofErr w:type="spellEnd"/>
      <w:r w:rsidRPr="00C96962">
        <w:rPr>
          <w:lang w:val="en-US"/>
        </w:rPr>
        <w:t xml:space="preserve">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proofErr w:type="spellStart"/>
      <w:r w:rsidR="008C4210">
        <w:rPr>
          <w:lang w:val="en-US"/>
        </w:rPr>
        <w:t>speciated</w:t>
      </w:r>
      <w:proofErr w:type="spellEnd"/>
      <w:r w:rsidR="008C4210">
        <w:rPr>
          <w:lang w:val="en-US"/>
        </w:rPr>
        <w:t xml:space="preserve"> and </w:t>
      </w:r>
      <w:r w:rsidRPr="00C96962">
        <w:rPr>
          <w:lang w:val="en-US"/>
        </w:rPr>
        <w:t xml:space="preserve">written to file by the </w:t>
      </w:r>
      <w:proofErr w:type="spellStart"/>
      <w:r w:rsidRPr="00C96962">
        <w:rPr>
          <w:rStyle w:val="API"/>
          <w:lang w:val="en-US"/>
        </w:rPr>
        <w:t>RunString</w:t>
      </w:r>
      <w:proofErr w:type="spellEnd"/>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0260BAE5"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r w:rsidR="00900DC1" w:rsidRPr="00C96962">
        <w:rPr>
          <w:lang w:val="en-US"/>
        </w:rPr>
        <w:t>involve</w:t>
      </w:r>
      <w:r w:rsidR="00900DC1">
        <w:rPr>
          <w:lang w:val="en-US"/>
        </w:rPr>
        <w:t>d</w:t>
      </w:r>
      <w:r w:rsidR="00900DC1" w:rsidRPr="00C96962">
        <w:rPr>
          <w:lang w:val="en-US"/>
        </w:rPr>
        <w:t xml:space="preserve"> </w:t>
      </w:r>
      <w:r w:rsidRPr="00C96962">
        <w:rPr>
          <w:lang w:val="en-US"/>
        </w:rPr>
        <w:t xml:space="preserve">parallelizing the transport calculations for each component. </w:t>
      </w:r>
      <w:proofErr w:type="gramStart"/>
      <w:r w:rsidRPr="00C96962">
        <w:rPr>
          <w:lang w:val="en-US"/>
        </w:rPr>
        <w:t>Fortran</w:t>
      </w:r>
      <w:proofErr w:type="gramEnd"/>
      <w:r w:rsidRPr="00C96962">
        <w:rPr>
          <w:lang w:val="en-US"/>
        </w:rPr>
        <w:t xml:space="preserve"> modules </w:t>
      </w:r>
      <w:r w:rsidR="00900DC1">
        <w:rPr>
          <w:lang w:val="en-US"/>
        </w:rPr>
        <w:t>were written to</w:t>
      </w:r>
      <w:r w:rsidRPr="00C96962">
        <w:rPr>
          <w:lang w:val="en-US"/>
        </w:rPr>
        <w:t xml:space="preserve"> contain all of the data necessary </w:t>
      </w:r>
      <w:r w:rsidR="00573E72">
        <w:rPr>
          <w:lang w:val="en-US"/>
        </w:rPr>
        <w:t>for</w:t>
      </w:r>
      <w:r w:rsidRPr="00C96962">
        <w:rPr>
          <w:lang w:val="en-US"/>
        </w:rPr>
        <w:t xml:space="preserve"> a transport calculation, and </w:t>
      </w:r>
      <w:r w:rsidR="00573E72">
        <w:rPr>
          <w:lang w:val="en-US"/>
        </w:rPr>
        <w:t>methods were added</w:t>
      </w:r>
      <w:r w:rsidRPr="00C96962">
        <w:rPr>
          <w:lang w:val="en-US"/>
        </w:rPr>
        <w:t xml:space="preserve"> to perform these calculations in parallel. For</w:t>
      </w:r>
      <w:r w:rsidR="00D91FDA">
        <w:rPr>
          <w:lang w:val="en-US"/>
        </w:rPr>
        <w:t xml:space="preserve"> multithreading</w:t>
      </w:r>
      <w:r w:rsidRPr="00C96962">
        <w:rPr>
          <w:lang w:val="en-US"/>
        </w:rPr>
        <w:t xml:space="preserve">, a single loop </w:t>
      </w:r>
      <w:r w:rsidR="00573E72">
        <w:rPr>
          <w:lang w:val="en-US"/>
        </w:rPr>
        <w:t>was</w:t>
      </w:r>
      <w:r w:rsidR="00573E72" w:rsidRPr="00C96962">
        <w:rPr>
          <w:lang w:val="en-US"/>
        </w:rPr>
        <w:t xml:space="preserve"> </w:t>
      </w:r>
      <w:r w:rsidRPr="00C96962">
        <w:rPr>
          <w:lang w:val="en-US"/>
        </w:rPr>
        <w:t xml:space="preserve">parallelized with </w:t>
      </w:r>
      <w:proofErr w:type="spellStart"/>
      <w:r w:rsidR="0047233E">
        <w:rPr>
          <w:lang w:val="en-US"/>
        </w:rPr>
        <w:t>OpenMP</w:t>
      </w:r>
      <w:proofErr w:type="spellEnd"/>
      <w:r w:rsidRPr="00C96962">
        <w:rPr>
          <w:lang w:val="en-US"/>
        </w:rPr>
        <w:t xml:space="preserve"> directives that assign</w:t>
      </w:r>
      <w:r w:rsidR="00573E72">
        <w:rPr>
          <w:lang w:val="en-US"/>
        </w:rPr>
        <w:t xml:space="preserve"> </w:t>
      </w:r>
      <w:r w:rsidRPr="00C96962">
        <w:rPr>
          <w:lang w:val="en-US"/>
        </w:rPr>
        <w:t>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proofErr w:type="spellStart"/>
      <w:r w:rsidRPr="00C96962">
        <w:rPr>
          <w:rStyle w:val="API"/>
          <w:lang w:val="en-US"/>
        </w:rPr>
        <w:t>SetMpiWorkerCallbackFortran</w:t>
      </w:r>
      <w:proofErr w:type="spellEnd"/>
      <w:r w:rsidRPr="00C96962">
        <w:rPr>
          <w:rStyle w:val="API"/>
          <w:lang w:val="en-US"/>
        </w:rPr>
        <w:t xml:space="preserve"> </w:t>
      </w:r>
      <w:r w:rsidRPr="00C96962">
        <w:rPr>
          <w:lang w:val="en-US"/>
        </w:rPr>
        <w:t xml:space="preserve">is called by each worker process to register a </w:t>
      </w:r>
      <w:proofErr w:type="gramStart"/>
      <w:r w:rsidRPr="00C96962">
        <w:rPr>
          <w:lang w:val="en-US"/>
        </w:rPr>
        <w:t>Fortran</w:t>
      </w:r>
      <w:proofErr w:type="gramEnd"/>
      <w:r w:rsidRPr="00C96962">
        <w:rPr>
          <w:lang w:val="en-US"/>
        </w:rPr>
        <w:t xml:space="preserve"> subroutine. This </w:t>
      </w:r>
      <w:proofErr w:type="gramStart"/>
      <w:r w:rsidRPr="00C96962">
        <w:rPr>
          <w:lang w:val="en-US"/>
        </w:rPr>
        <w:t>Fortran</w:t>
      </w:r>
      <w:proofErr w:type="gramEnd"/>
      <w:r w:rsidRPr="00C96962">
        <w:rPr>
          <w:lang w:val="en-US"/>
        </w:rPr>
        <w:t xml:space="preserve">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312A8EEF" w14:textId="770E64B2" w:rsidR="00FB3882" w:rsidRPr="00C96962" w:rsidRDefault="00FB3882" w:rsidP="00FB3882">
      <w:pPr>
        <w:pStyle w:val="Heading2"/>
      </w:pPr>
      <w:commentRangeStart w:id="262"/>
      <w:r w:rsidRPr="00C96962">
        <w:lastRenderedPageBreak/>
        <w:t xml:space="preserve">Implementation </w:t>
      </w:r>
      <w:proofErr w:type="gramStart"/>
      <w:ins w:id="263" w:author="gpcurtis" w:date="2015-01-06T15:33:00Z">
        <w:r w:rsidR="00C32B09">
          <w:t>of  PhreeqcRM</w:t>
        </w:r>
        <w:proofErr w:type="gramEnd"/>
        <w:r w:rsidR="00C32B09">
          <w:t xml:space="preserve"> </w:t>
        </w:r>
      </w:ins>
      <w:r w:rsidRPr="00C96962">
        <w:t xml:space="preserve">as </w:t>
      </w:r>
      <w:r w:rsidR="00573E72">
        <w:t xml:space="preserve">the </w:t>
      </w:r>
      <w:r w:rsidRPr="00C96962">
        <w:t xml:space="preserve">Reaction Engine </w:t>
      </w:r>
      <w:del w:id="264" w:author="gpcurtis" w:date="2015-01-06T15:33:00Z">
        <w:r w:rsidRPr="00C96962" w:rsidDel="00C32B09">
          <w:delText xml:space="preserve">for </w:delText>
        </w:r>
      </w:del>
      <w:ins w:id="265" w:author="gpcurtis" w:date="2015-01-06T15:33:00Z">
        <w:del w:id="266" w:author="Parkhurst, David L." w:date="2015-01-14T11:00:00Z">
          <w:r w:rsidR="00C32B09" w:rsidDel="00B500BA">
            <w:delText>in</w:delText>
          </w:r>
        </w:del>
      </w:ins>
      <w:ins w:id="267" w:author="Parkhurst, David L." w:date="2015-01-14T11:00:00Z">
        <w:r w:rsidR="00B500BA">
          <w:t>for</w:t>
        </w:r>
      </w:ins>
      <w:ins w:id="268" w:author="gpcurtis" w:date="2015-01-06T15:33:00Z">
        <w:r w:rsidR="00C32B09" w:rsidRPr="00C96962">
          <w:t xml:space="preserve"> </w:t>
        </w:r>
      </w:ins>
      <w:r w:rsidRPr="00C96962">
        <w:t>FEFLOW</w:t>
      </w:r>
      <w:commentRangeEnd w:id="262"/>
      <w:r w:rsidR="00700999">
        <w:rPr>
          <w:rStyle w:val="CommentReference"/>
          <w:rFonts w:eastAsiaTheme="minorHAnsi" w:cstheme="minorBidi"/>
          <w:b w:val="0"/>
          <w:bCs w:val="0"/>
          <w:color w:val="auto"/>
        </w:rPr>
        <w:commentReference w:id="262"/>
      </w:r>
    </w:p>
    <w:p w14:paraId="48BA3247" w14:textId="2F56316A" w:rsidR="00FB3882" w:rsidRPr="00C96962" w:rsidRDefault="00FB3882" w:rsidP="00FB3882">
      <w:pPr>
        <w:pStyle w:val="Text"/>
        <w:rPr>
          <w:lang w:val="en-US"/>
        </w:rPr>
      </w:pPr>
      <w:r w:rsidRPr="00C96962">
        <w:rPr>
          <w:lang w:val="en-US"/>
        </w:rPr>
        <w:t>PhreeqcRM</w:t>
      </w:r>
      <w:r w:rsidR="007B54B9">
        <w:rPr>
          <w:lang w:val="en-US"/>
        </w:rPr>
        <w:t xml:space="preserve"> is implemented </w:t>
      </w:r>
      <w:r w:rsidR="007B54B9" w:rsidRPr="00C96962">
        <w:rPr>
          <w:lang w:val="en-US"/>
        </w:rPr>
        <w:t>as an optional plugin</w:t>
      </w:r>
      <w:r w:rsidR="007B54B9">
        <w:rPr>
          <w:lang w:val="en-US"/>
        </w:rPr>
        <w:t xml:space="preserve"> for </w:t>
      </w:r>
      <w:r w:rsidRPr="00C96962">
        <w:rPr>
          <w:lang w:val="en-US"/>
        </w:rPr>
        <w:t>the groundwater modelling software FEFLOW</w:t>
      </w:r>
      <w:r w:rsidR="00A75571" w:rsidRPr="00C96962">
        <w:rPr>
          <w:lang w:val="en-US"/>
        </w:rPr>
        <w:t xml:space="preserve"> </w:t>
      </w:r>
      <w:r w:rsidR="00CE5A14">
        <w:fldChar w:fldCharType="begin"/>
      </w:r>
      <w:r w:rsidR="00ED3E38">
        <w:instrText xml:space="preserve"> ADDIN ZOTERO_ITEM CSL_CITATION {"citationID":"VqSi2Ktc","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7B54B9">
        <w:t xml:space="preserve"> by</w:t>
      </w:r>
      <w:r w:rsidRPr="00C96962">
        <w:rPr>
          <w:lang w:val="en-US"/>
        </w:rPr>
        <w:t xml:space="preserve"> using FEFLOW’s Interface Manager (IFM). In addition to 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proofErr w:type="gramStart"/>
      <w:r w:rsidR="0047233E">
        <w:rPr>
          <w:lang w:val="en-US"/>
        </w:rPr>
        <w:t>are implemented</w:t>
      </w:r>
      <w:proofErr w:type="gramEnd"/>
      <w:r w:rsidR="0047233E">
        <w:rPr>
          <w:lang w:val="en-US"/>
        </w:rPr>
        <w:t xml:space="preserve">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w:t>
      </w:r>
      <w:r w:rsidR="00AA0AA3">
        <w:rPr>
          <w:lang w:val="en-US"/>
        </w:rPr>
        <w:t xml:space="preserve">(Graphical User Interface) </w:t>
      </w:r>
      <w:r w:rsidRPr="00C96962">
        <w:rPr>
          <w:lang w:val="en-US"/>
        </w:rPr>
        <w:t xml:space="preserve">elements </w:t>
      </w:r>
      <w:proofErr w:type="gramStart"/>
      <w:r w:rsidRPr="00C96962">
        <w:rPr>
          <w:lang w:val="en-US"/>
        </w:rPr>
        <w:t>are used</w:t>
      </w:r>
      <w:proofErr w:type="gramEnd"/>
      <w:r w:rsidRPr="00C96962">
        <w:rPr>
          <w:lang w:val="en-US"/>
        </w:rPr>
        <w:t xml:space="preserve"> as much as possible.</w:t>
      </w:r>
    </w:p>
    <w:p w14:paraId="2A27A443" w14:textId="299AF2B4" w:rsidR="00FB3882" w:rsidRPr="00C96962" w:rsidRDefault="00F9331F" w:rsidP="00FB3882">
      <w:pPr>
        <w:pStyle w:val="Text"/>
        <w:rPr>
          <w:lang w:val="en-US"/>
        </w:rPr>
      </w:pPr>
      <w:r>
        <w:rPr>
          <w:lang w:val="en-US"/>
        </w:rPr>
        <w:t>E</w:t>
      </w:r>
      <w:r w:rsidR="00FB3882" w:rsidRPr="00C96962">
        <w:rPr>
          <w:lang w:val="en-US"/>
        </w:rPr>
        <w:t xml:space="preserve">very node in FEFLOW’s </w:t>
      </w:r>
      <w:r w:rsidR="00B35292" w:rsidRPr="00C96962">
        <w:rPr>
          <w:lang w:val="en-US"/>
        </w:rPr>
        <w:t>finite</w:t>
      </w:r>
      <w:r w:rsidR="00B35292">
        <w:rPr>
          <w:lang w:val="en-US"/>
        </w:rPr>
        <w:t>-</w:t>
      </w:r>
      <w:r w:rsidR="00FB3882" w:rsidRPr="00C96962">
        <w:rPr>
          <w:lang w:val="en-US"/>
        </w:rPr>
        <w:t>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proofErr w:type="gramStart"/>
      <w:r w:rsidR="00FB3882" w:rsidRPr="00C96962">
        <w:rPr>
          <w:lang w:val="en-US"/>
        </w:rPr>
        <w:t>are transferred</w:t>
      </w:r>
      <w:proofErr w:type="gramEnd"/>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r w:rsidR="00AA0AA3">
        <w:rPr>
          <w:lang w:val="en-US"/>
        </w:rPr>
        <w:t xml:space="preserve">. Saturation and density </w:t>
      </w:r>
      <w:proofErr w:type="gramStart"/>
      <w:r w:rsidR="00AA0AA3">
        <w:rPr>
          <w:lang w:val="en-US"/>
        </w:rPr>
        <w:t>are transferred</w:t>
      </w:r>
      <w:proofErr w:type="gramEnd"/>
      <w:r w:rsidR="00AA0AA3">
        <w:rPr>
          <w:lang w:val="en-US"/>
        </w:rPr>
        <w:t xml:space="preserve"> from</w:t>
      </w:r>
      <w:r w:rsidR="004D587E">
        <w:rPr>
          <w:lang w:val="en-US"/>
        </w:rPr>
        <w:t xml:space="preserve"> PhreeqcRM to FEFLOW </w:t>
      </w:r>
      <w:r w:rsidR="00FB3882" w:rsidRPr="00C96962">
        <w:rPr>
          <w:lang w:val="en-US"/>
        </w:rPr>
        <w:t>after</w:t>
      </w:r>
      <w:r w:rsidR="00C069E9">
        <w:rPr>
          <w:lang w:val="en-US"/>
        </w:rPr>
        <w:t xml:space="preserve"> each reaction step</w:t>
      </w:r>
      <w:r w:rsidR="00AA0AA3">
        <w:rPr>
          <w:lang w:val="en-US"/>
        </w:rPr>
        <w:t xml:space="preserve">, which allows FEFLOW to simulate density-dependent flow as a function of temperature and chemical reactions. </w:t>
      </w:r>
      <w:r w:rsidR="00D51959">
        <w:rPr>
          <w:lang w:val="en-US"/>
        </w:rPr>
        <w:t xml:space="preserve"> </w:t>
      </w:r>
    </w:p>
    <w:p w14:paraId="4DD56958" w14:textId="2486EC4D" w:rsidR="00FB3882" w:rsidRPr="00C96962" w:rsidRDefault="00AA0AA3" w:rsidP="00FB3882">
      <w:pPr>
        <w:pStyle w:val="Text"/>
        <w:rPr>
          <w:lang w:val="en-US"/>
        </w:rPr>
      </w:pPr>
      <w:r>
        <w:rPr>
          <w:lang w:val="en-US"/>
        </w:rPr>
        <w:t>The 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sidR="00D51959">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 xml:space="preserve">(e.g., diffusion coefficient, porosity) </w:t>
      </w:r>
      <w:proofErr w:type="gramStart"/>
      <w:r w:rsidR="00FB3882" w:rsidRPr="00C96962">
        <w:rPr>
          <w:lang w:val="en-US"/>
        </w:rPr>
        <w:t>are used</w:t>
      </w:r>
      <w:proofErr w:type="gramEnd"/>
      <w:r w:rsidR="00FB3882" w:rsidRPr="00C96962">
        <w:rPr>
          <w:lang w:val="en-US"/>
        </w:rPr>
        <w:t xml:space="preserve"> for all geochemical components</w:t>
      </w:r>
      <w:r w:rsidR="00D51959">
        <w:rPr>
          <w:lang w:val="en-US"/>
        </w:rPr>
        <w:t>. Geochemical components are determined from the associated PHREEQC input files and added automatically at the start of the simulation</w:t>
      </w:r>
      <w:r w:rsidR="00FB3882" w:rsidRPr="00C96962">
        <w:rPr>
          <w:lang w:val="en-US"/>
        </w:rPr>
        <w:t xml:space="preserve">. </w:t>
      </w:r>
      <w:r w:rsidR="00D51959">
        <w:rPr>
          <w:lang w:val="en-US"/>
        </w:rPr>
        <w:t>Furthermore, t</w:t>
      </w:r>
      <w:r w:rsidR="00FB3882" w:rsidRPr="00C96962">
        <w:rPr>
          <w:lang w:val="en-US"/>
        </w:rPr>
        <w:t xml:space="preserve">he FEFLOW model </w:t>
      </w:r>
      <w:r w:rsidR="00D51959">
        <w:rPr>
          <w:lang w:val="en-US"/>
        </w:rPr>
        <w:t xml:space="preserve">requires a </w:t>
      </w:r>
      <w:r w:rsidR="004E7BC4" w:rsidRPr="00C96962">
        <w:rPr>
          <w:lang w:val="en-US"/>
        </w:rPr>
        <w:t xml:space="preserve">time series </w:t>
      </w:r>
      <w:r w:rsidR="00D51959">
        <w:rPr>
          <w:lang w:val="en-US"/>
        </w:rPr>
        <w:t>(</w:t>
      </w:r>
      <w:r w:rsidR="00D51959" w:rsidRPr="00D51959">
        <w:rPr>
          <w:i/>
          <w:lang w:val="en-US"/>
        </w:rPr>
        <w:t>power curve</w:t>
      </w:r>
      <w:r w:rsidR="00D51959">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sidR="00D51959">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t xml:space="preserve">that </w:t>
      </w:r>
      <w:r w:rsidR="004D587E">
        <w:rPr>
          <w:lang w:val="en-US"/>
        </w:rPr>
        <w:t xml:space="preserve">identifies nodes with </w:t>
      </w:r>
      <w:r w:rsidR="00D51959">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sidR="00D51959">
        <w:rPr>
          <w:lang w:val="en-US"/>
        </w:rPr>
        <w:t xml:space="preserve">. </w:t>
      </w:r>
      <w:r w:rsidR="00D51959" w:rsidRPr="00034394">
        <w:rPr>
          <w:highlight w:val="yellow"/>
          <w:lang w:val="en-US"/>
          <w:rPrChange w:id="269" w:author="gpcurtis" w:date="2015-01-06T15:41:00Z">
            <w:rPr>
              <w:lang w:val="en-US"/>
            </w:rPr>
          </w:rPrChange>
        </w:rPr>
        <w:t xml:space="preserve">Initial </w:t>
      </w:r>
      <w:del w:id="270" w:author="Parkhurst, David L." w:date="2015-01-13T15:43:00Z">
        <w:r w:rsidR="00D51959" w:rsidRPr="00034394" w:rsidDel="00700999">
          <w:rPr>
            <w:highlight w:val="yellow"/>
            <w:lang w:val="en-US"/>
            <w:rPrChange w:id="271" w:author="gpcurtis" w:date="2015-01-06T15:41:00Z">
              <w:rPr>
                <w:lang w:val="en-US"/>
              </w:rPr>
            </w:rPrChange>
          </w:rPr>
          <w:delText xml:space="preserve">solution </w:delText>
        </w:r>
      </w:del>
      <w:ins w:id="272" w:author="Parkhurst, David L." w:date="2015-01-14T11:01:00Z">
        <w:r w:rsidR="00191CE0">
          <w:rPr>
            <w:highlight w:val="yellow"/>
            <w:lang w:val="en-US"/>
          </w:rPr>
          <w:t>liquid phase</w:t>
        </w:r>
      </w:ins>
      <w:ins w:id="273" w:author="Parkhurst, David L." w:date="2015-01-13T15:43:00Z">
        <w:r w:rsidR="00700999" w:rsidRPr="00034394">
          <w:rPr>
            <w:highlight w:val="yellow"/>
            <w:lang w:val="en-US"/>
            <w:rPrChange w:id="274" w:author="gpcurtis" w:date="2015-01-06T15:41:00Z">
              <w:rPr>
                <w:lang w:val="en-US"/>
              </w:rPr>
            </w:rPrChange>
          </w:rPr>
          <w:t xml:space="preserve"> </w:t>
        </w:r>
      </w:ins>
      <w:commentRangeStart w:id="275"/>
      <w:commentRangeStart w:id="276"/>
      <w:r w:rsidR="00D51959" w:rsidRPr="00034394">
        <w:rPr>
          <w:highlight w:val="yellow"/>
          <w:lang w:val="en-US"/>
          <w:rPrChange w:id="277" w:author="gpcurtis" w:date="2015-01-06T15:41:00Z">
            <w:rPr>
              <w:lang w:val="en-US"/>
            </w:rPr>
          </w:rPrChange>
        </w:rPr>
        <w:t>saturation</w:t>
      </w:r>
      <w:commentRangeEnd w:id="275"/>
      <w:r w:rsidR="00034394">
        <w:rPr>
          <w:rStyle w:val="CommentReference"/>
          <w:rFonts w:eastAsiaTheme="minorHAnsi" w:cstheme="minorBidi"/>
          <w:lang w:val="en-US" w:eastAsia="en-US"/>
        </w:rPr>
        <w:commentReference w:id="275"/>
      </w:r>
      <w:commentRangeEnd w:id="276"/>
      <w:r w:rsidR="00977A17">
        <w:rPr>
          <w:rStyle w:val="CommentReference"/>
          <w:rFonts w:eastAsiaTheme="minorHAnsi" w:cstheme="minorBidi"/>
          <w:lang w:val="en-US" w:eastAsia="en-US"/>
        </w:rPr>
        <w:commentReference w:id="276"/>
      </w:r>
      <w:r w:rsidR="00D51959">
        <w:rPr>
          <w:lang w:val="en-US"/>
        </w:rPr>
        <w:t xml:space="preserve"> and temperatures </w:t>
      </w:r>
      <w:proofErr w:type="gramStart"/>
      <w:r w:rsidR="00D51959">
        <w:rPr>
          <w:lang w:val="en-US"/>
        </w:rPr>
        <w:t>are taken</w:t>
      </w:r>
      <w:proofErr w:type="gramEnd"/>
      <w:r w:rsidR="00D51959">
        <w:rPr>
          <w:lang w:val="en-US"/>
        </w:rPr>
        <w:t xml:space="preserve"> from the FEFLOW model.</w:t>
      </w:r>
    </w:p>
    <w:p w14:paraId="2808A7A5" w14:textId="6043CB39" w:rsidR="00215F5E" w:rsidRDefault="00FB3882" w:rsidP="00FB3882">
      <w:pPr>
        <w:pStyle w:val="Text"/>
        <w:rPr>
          <w:lang w:val="en-US"/>
        </w:rPr>
      </w:pPr>
      <w:r w:rsidRPr="00C96962">
        <w:rPr>
          <w:lang w:val="en-US"/>
        </w:rPr>
        <w:lastRenderedPageBreak/>
        <w:t xml:space="preserve">In contrast to PHAST, </w:t>
      </w:r>
      <w:r w:rsidR="008B094A" w:rsidRPr="00C96962">
        <w:rPr>
          <w:lang w:val="en-US"/>
        </w:rPr>
        <w:t>the FEFLOW plugin</w:t>
      </w:r>
      <w:r w:rsidRPr="00C96962">
        <w:rPr>
          <w:lang w:val="en-US"/>
        </w:rPr>
        <w:t xml:space="preserve"> uses separate PHREEQC input files to define the geochemical boundary and initial conditions. </w:t>
      </w:r>
      <w:r w:rsidR="00BA501E">
        <w:rPr>
          <w:lang w:val="en-US"/>
        </w:rPr>
        <w:t xml:space="preserve">An IFM </w:t>
      </w:r>
      <w:r w:rsidR="00490D92" w:rsidRPr="00C96962">
        <w:rPr>
          <w:lang w:val="en-US"/>
        </w:rPr>
        <w:t xml:space="preserve">property editor is used to associate PHREEQC files with FEFLOW </w:t>
      </w:r>
      <w:r w:rsidR="00215F5E">
        <w:rPr>
          <w:lang w:val="en-US"/>
        </w:rPr>
        <w:t xml:space="preserve">nodes </w:t>
      </w:r>
      <w:r w:rsidR="00AA0AA3">
        <w:rPr>
          <w:lang w:val="en-US"/>
        </w:rPr>
        <w:t>with</w:t>
      </w:r>
      <w:r w:rsidR="00215F5E">
        <w:rPr>
          <w:lang w:val="en-US"/>
        </w:rPr>
        <w:t xml:space="preserve"> the same </w:t>
      </w:r>
      <w:r w:rsidR="00490D92" w:rsidRPr="00C96962">
        <w:rPr>
          <w:lang w:val="en-US"/>
        </w:rPr>
        <w:t>boundary and initial conditions</w:t>
      </w:r>
      <w:ins w:id="278" w:author="Parkhurst, David L." w:date="2015-01-14T11:02:00Z">
        <w:r w:rsidR="00191CE0">
          <w:rPr>
            <w:lang w:val="en-US"/>
          </w:rPr>
          <w:t xml:space="preserve"> </w:t>
        </w:r>
        <w:r w:rsidR="00191CE0">
          <w:rPr>
            <w:lang w:val="en-US"/>
          </w:rPr>
          <w:t>(that is, the same value for the nodal user data)</w:t>
        </w:r>
        <w:proofErr w:type="gramStart"/>
        <w:r w:rsidR="00191CE0" w:rsidRPr="00C96962">
          <w:rPr>
            <w:lang w:val="en-US"/>
          </w:rPr>
          <w:t>.</w:t>
        </w:r>
      </w:ins>
      <w:r w:rsidR="00490D92" w:rsidRPr="00C96962">
        <w:rPr>
          <w:lang w:val="en-US"/>
        </w:rPr>
        <w:t>.</w:t>
      </w:r>
      <w:proofErr w:type="gramEnd"/>
      <w:r w:rsidR="00490D92" w:rsidRPr="00C96962">
        <w:rPr>
          <w:lang w:val="en-US"/>
        </w:rPr>
        <w:t xml:space="preserve"> </w:t>
      </w:r>
      <w:r w:rsidRPr="00C96962">
        <w:rPr>
          <w:lang w:val="en-US"/>
        </w:rPr>
        <w:t>For initial conditions</w:t>
      </w:r>
      <w:r w:rsidR="00215F5E">
        <w:rPr>
          <w:lang w:val="en-US"/>
        </w:rPr>
        <w:t xml:space="preserve">, </w:t>
      </w:r>
      <w:ins w:id="279" w:author="Parkhurst, David L." w:date="2015-01-13T15:45:00Z">
        <w:r w:rsidR="00700999">
          <w:rPr>
            <w:lang w:val="en-US"/>
          </w:rPr>
          <w:t xml:space="preserve">the solution with the </w:t>
        </w:r>
      </w:ins>
      <w:ins w:id="280" w:author="Parkhurst, David L." w:date="2015-01-13T15:49:00Z">
        <w:r w:rsidR="00746310">
          <w:rPr>
            <w:lang w:val="en-US"/>
          </w:rPr>
          <w:t>highest</w:t>
        </w:r>
      </w:ins>
      <w:ins w:id="281" w:author="Parkhurst, David L." w:date="2015-01-13T15:45:00Z">
        <w:r w:rsidR="00700999">
          <w:rPr>
            <w:lang w:val="en-US"/>
          </w:rPr>
          <w:t xml:space="preserve"> user number </w:t>
        </w:r>
      </w:ins>
      <w:ins w:id="282" w:author="Parkhurst, David L." w:date="2015-01-13T15:46:00Z">
        <w:r w:rsidR="00700999">
          <w:rPr>
            <w:lang w:val="en-US"/>
          </w:rPr>
          <w:t xml:space="preserve">in the file </w:t>
        </w:r>
      </w:ins>
      <w:proofErr w:type="gramStart"/>
      <w:ins w:id="283" w:author="Parkhurst, David L." w:date="2015-01-13T15:45:00Z">
        <w:r w:rsidR="00700999">
          <w:rPr>
            <w:lang w:val="en-US"/>
          </w:rPr>
          <w:t xml:space="preserve">is </w:t>
        </w:r>
      </w:ins>
      <w:ins w:id="284" w:author="Parkhurst, David L." w:date="2015-01-13T15:48:00Z">
        <w:r w:rsidR="00700999">
          <w:rPr>
            <w:lang w:val="en-US"/>
          </w:rPr>
          <w:t>transferred</w:t>
        </w:r>
        <w:proofErr w:type="gramEnd"/>
        <w:r w:rsidR="00700999">
          <w:rPr>
            <w:lang w:val="en-US"/>
          </w:rPr>
          <w:t xml:space="preserve"> as</w:t>
        </w:r>
      </w:ins>
      <w:ins w:id="285" w:author="Parkhurst, David L." w:date="2015-01-13T15:45:00Z">
        <w:r w:rsidR="00700999">
          <w:rPr>
            <w:lang w:val="en-US"/>
          </w:rPr>
          <w:t xml:space="preserve"> the initial solution for all of the specified </w:t>
        </w:r>
      </w:ins>
      <w:ins w:id="286" w:author="Parkhurst, David L." w:date="2015-01-13T15:46:00Z">
        <w:r w:rsidR="00700999">
          <w:rPr>
            <w:lang w:val="en-US"/>
          </w:rPr>
          <w:t xml:space="preserve">transport </w:t>
        </w:r>
      </w:ins>
      <w:ins w:id="287" w:author="Parkhurst, David L." w:date="2015-01-13T15:45:00Z">
        <w:r w:rsidR="00700999">
          <w:rPr>
            <w:lang w:val="en-US"/>
          </w:rPr>
          <w:t xml:space="preserve">cells; any reactants with the same user number also </w:t>
        </w:r>
      </w:ins>
      <w:ins w:id="288" w:author="Parkhurst, David L." w:date="2015-01-13T15:47:00Z">
        <w:r w:rsidR="00700999">
          <w:rPr>
            <w:lang w:val="en-US"/>
          </w:rPr>
          <w:t xml:space="preserve">are </w:t>
        </w:r>
      </w:ins>
      <w:ins w:id="289" w:author="Parkhurst, David L." w:date="2015-01-13T15:45:00Z">
        <w:r w:rsidR="00700999">
          <w:rPr>
            <w:lang w:val="en-US"/>
          </w:rPr>
          <w:t>transferred</w:t>
        </w:r>
      </w:ins>
      <w:del w:id="290" w:author="Parkhurst, David L." w:date="2015-01-13T15:47:00Z">
        <w:r w:rsidRPr="00C96962" w:rsidDel="00700999">
          <w:rPr>
            <w:lang w:val="en-US"/>
          </w:rPr>
          <w:delText xml:space="preserve">all reactants </w:delText>
        </w:r>
        <w:r w:rsidR="00AA0AA3" w:rsidDel="00700999">
          <w:rPr>
            <w:lang w:val="en-US"/>
          </w:rPr>
          <w:delText>associated</w:delText>
        </w:r>
        <w:r w:rsidRPr="00C96962" w:rsidDel="00700999">
          <w:rPr>
            <w:lang w:val="en-US"/>
          </w:rPr>
          <w:delText xml:space="preserve"> with </w:delText>
        </w:r>
        <w:commentRangeStart w:id="291"/>
        <w:commentRangeStart w:id="292"/>
        <w:r w:rsidRPr="00C96962" w:rsidDel="00700999">
          <w:rPr>
            <w:lang w:val="en-US"/>
          </w:rPr>
          <w:delText xml:space="preserve">the highest </w:delText>
        </w:r>
        <w:r w:rsidR="00AA0AA3" w:rsidDel="00700999">
          <w:rPr>
            <w:lang w:val="en-US"/>
          </w:rPr>
          <w:delText>solution</w:delText>
        </w:r>
        <w:r w:rsidR="00AA0AA3" w:rsidRPr="00C96962" w:rsidDel="00700999">
          <w:rPr>
            <w:lang w:val="en-US"/>
          </w:rPr>
          <w:delText xml:space="preserve"> </w:delText>
        </w:r>
        <w:r w:rsidRPr="00C96962" w:rsidDel="00700999">
          <w:rPr>
            <w:lang w:val="en-US"/>
          </w:rPr>
          <w:delText xml:space="preserve">index </w:delText>
        </w:r>
        <w:r w:rsidR="00215F5E" w:rsidDel="00700999">
          <w:rPr>
            <w:lang w:val="en-US"/>
          </w:rPr>
          <w:delText>in the PHREEQC file</w:delText>
        </w:r>
        <w:commentRangeEnd w:id="291"/>
        <w:r w:rsidR="00034394" w:rsidDel="00700999">
          <w:rPr>
            <w:rStyle w:val="CommentReference"/>
            <w:rFonts w:eastAsiaTheme="minorHAnsi" w:cstheme="minorBidi"/>
            <w:lang w:val="en-US" w:eastAsia="en-US"/>
          </w:rPr>
          <w:commentReference w:id="291"/>
        </w:r>
      </w:del>
      <w:commentRangeEnd w:id="292"/>
      <w:r w:rsidR="00977A17">
        <w:rPr>
          <w:rStyle w:val="CommentReference"/>
          <w:rFonts w:eastAsiaTheme="minorHAnsi" w:cstheme="minorBidi"/>
          <w:lang w:val="en-US" w:eastAsia="en-US"/>
        </w:rPr>
        <w:commentReference w:id="292"/>
      </w:r>
      <w:del w:id="293" w:author="Parkhurst, David L." w:date="2015-01-13T15:47:00Z">
        <w:r w:rsidR="00215F5E" w:rsidDel="00700999">
          <w:rPr>
            <w:lang w:val="en-US"/>
          </w:rPr>
          <w:delText xml:space="preserve"> </w:delText>
        </w:r>
        <w:r w:rsidRPr="00C96962" w:rsidDel="00700999">
          <w:rPr>
            <w:lang w:val="en-US"/>
          </w:rPr>
          <w:delText xml:space="preserve">are transferred to the </w:delText>
        </w:r>
        <w:r w:rsidR="00AA0AA3" w:rsidDel="00700999">
          <w:rPr>
            <w:lang w:val="en-US"/>
          </w:rPr>
          <w:delText xml:space="preserve">specified </w:delText>
        </w:r>
        <w:r w:rsidRPr="00C96962" w:rsidDel="00700999">
          <w:rPr>
            <w:lang w:val="en-US"/>
          </w:rPr>
          <w:delText>reaction cell</w:delText>
        </w:r>
        <w:r w:rsidR="004E7BC4" w:rsidRPr="00C96962" w:rsidDel="00700999">
          <w:rPr>
            <w:lang w:val="en-US"/>
          </w:rPr>
          <w:delText>s</w:delText>
        </w:r>
      </w:del>
      <w:r w:rsidRPr="00C96962">
        <w:rPr>
          <w:lang w:val="en-US"/>
        </w:rPr>
        <w:t xml:space="preserve">. </w:t>
      </w:r>
      <w:del w:id="294" w:author="Parkhurst, David L." w:date="2015-01-14T11:02:00Z">
        <w:r w:rsidR="00215F5E" w:rsidDel="00191CE0">
          <w:rPr>
            <w:lang w:val="en-US"/>
          </w:rPr>
          <w:delText xml:space="preserve">Nodes with identical geochemical conditions are identified by </w:delText>
        </w:r>
        <w:commentRangeStart w:id="295"/>
        <w:commentRangeStart w:id="296"/>
        <w:r w:rsidR="00215F5E" w:rsidDel="00191CE0">
          <w:rPr>
            <w:lang w:val="en-US"/>
          </w:rPr>
          <w:delText>the same value in the nodal user data</w:delText>
        </w:r>
        <w:commentRangeEnd w:id="295"/>
        <w:r w:rsidR="00034394" w:rsidDel="00191CE0">
          <w:rPr>
            <w:rStyle w:val="CommentReference"/>
            <w:rFonts w:eastAsiaTheme="minorHAnsi" w:cstheme="minorBidi"/>
            <w:lang w:val="en-US" w:eastAsia="en-US"/>
          </w:rPr>
          <w:commentReference w:id="295"/>
        </w:r>
      </w:del>
      <w:commentRangeEnd w:id="296"/>
      <w:r w:rsidR="00191CE0">
        <w:rPr>
          <w:rStyle w:val="CommentReference"/>
          <w:rFonts w:eastAsiaTheme="minorHAnsi" w:cstheme="minorBidi"/>
          <w:lang w:val="en-US" w:eastAsia="en-US"/>
        </w:rPr>
        <w:commentReference w:id="296"/>
      </w:r>
      <w:del w:id="297" w:author="Parkhurst, David L." w:date="2015-01-14T11:02:00Z">
        <w:r w:rsidR="00215F5E" w:rsidDel="00191CE0">
          <w:rPr>
            <w:lang w:val="en-US"/>
          </w:rPr>
          <w:delText xml:space="preserve">. </w:delText>
        </w:r>
      </w:del>
    </w:p>
    <w:p w14:paraId="0F3727FE" w14:textId="5CAD7DAD" w:rsidR="00FB3882" w:rsidRPr="00C96962" w:rsidRDefault="00516A4C" w:rsidP="00FB3882">
      <w:pPr>
        <w:pStyle w:val="Text"/>
        <w:rPr>
          <w:lang w:val="en-US"/>
        </w:rPr>
      </w:pPr>
      <w:r>
        <w:rPr>
          <w:lang w:val="en-US"/>
        </w:rPr>
        <w:t xml:space="preserve">For </w:t>
      </w:r>
      <w:r w:rsidR="00D87FA4">
        <w:rPr>
          <w:lang w:val="en-US"/>
        </w:rPr>
        <w:t>b</w:t>
      </w:r>
      <w:r w:rsidR="00490D92">
        <w:rPr>
          <w:lang w:val="en-US"/>
        </w:rPr>
        <w:t>oundary conditions</w:t>
      </w:r>
      <w:r w:rsidR="00D87FA4">
        <w:rPr>
          <w:lang w:val="en-US"/>
        </w:rPr>
        <w:t>,</w:t>
      </w:r>
      <w:r>
        <w:rPr>
          <w:lang w:val="en-US"/>
        </w:rPr>
        <w:t xml:space="preserve"> the </w:t>
      </w:r>
      <w:ins w:id="298" w:author="Parkhurst, David L." w:date="2015-01-13T15:50:00Z">
        <w:r w:rsidR="00746310">
          <w:rPr>
            <w:lang w:val="en-US"/>
          </w:rPr>
          <w:t xml:space="preserve">solution with the highest user number </w:t>
        </w:r>
      </w:ins>
      <w:commentRangeStart w:id="299"/>
      <w:commentRangeStart w:id="300"/>
      <w:del w:id="301" w:author="Parkhurst, David L." w:date="2015-01-13T15:50:00Z">
        <w:r w:rsidR="00AA0AA3" w:rsidDel="00746310">
          <w:rPr>
            <w:lang w:val="en-US"/>
          </w:rPr>
          <w:delText xml:space="preserve">highest </w:delText>
        </w:r>
        <w:r w:rsidDel="00746310">
          <w:rPr>
            <w:lang w:val="en-US"/>
          </w:rPr>
          <w:delText>solution</w:delText>
        </w:r>
        <w:commentRangeEnd w:id="299"/>
        <w:r w:rsidR="00034394" w:rsidDel="00746310">
          <w:rPr>
            <w:rStyle w:val="CommentReference"/>
            <w:rFonts w:eastAsiaTheme="minorHAnsi" w:cstheme="minorBidi"/>
            <w:lang w:val="en-US" w:eastAsia="en-US"/>
          </w:rPr>
          <w:commentReference w:id="299"/>
        </w:r>
      </w:del>
      <w:commentRangeEnd w:id="300"/>
      <w:r w:rsidR="00977A17">
        <w:rPr>
          <w:rStyle w:val="CommentReference"/>
          <w:rFonts w:eastAsiaTheme="minorHAnsi" w:cstheme="minorBidi"/>
          <w:lang w:val="en-US" w:eastAsia="en-US"/>
        </w:rPr>
        <w:commentReference w:id="300"/>
      </w:r>
      <w:del w:id="302" w:author="Parkhurst, David L." w:date="2015-01-13T15:50:00Z">
        <w:r w:rsidDel="00746310">
          <w:rPr>
            <w:lang w:val="en-US"/>
          </w:rPr>
          <w:delText xml:space="preserve"> </w:delText>
        </w:r>
        <w:r w:rsidR="00AA0AA3" w:rsidDel="00746310">
          <w:rPr>
            <w:lang w:val="en-US"/>
          </w:rPr>
          <w:delText xml:space="preserve">index </w:delText>
        </w:r>
      </w:del>
      <w:r>
        <w:rPr>
          <w:lang w:val="en-US"/>
        </w:rPr>
        <w:t xml:space="preserve">in each PHREEQC file </w:t>
      </w:r>
      <w:del w:id="303" w:author="Parkhurst, David L." w:date="2015-01-13T15:51:00Z">
        <w:r w:rsidDel="00746310">
          <w:rPr>
            <w:lang w:val="en-US"/>
          </w:rPr>
          <w:delText>determines the component concentration</w:delText>
        </w:r>
      </w:del>
      <w:proofErr w:type="gramStart"/>
      <w:ins w:id="304" w:author="Parkhurst, David L." w:date="2015-01-13T15:51:00Z">
        <w:r w:rsidR="00746310">
          <w:rPr>
            <w:lang w:val="en-US"/>
          </w:rPr>
          <w:t>is used</w:t>
        </w:r>
        <w:proofErr w:type="gramEnd"/>
        <w:r w:rsidR="00746310">
          <w:rPr>
            <w:lang w:val="en-US"/>
          </w:rPr>
          <w:t xml:space="preserve"> to define the solution composition for</w:t>
        </w:r>
      </w:ins>
      <w:r>
        <w:rPr>
          <w:lang w:val="en-US"/>
        </w:rPr>
        <w:t xml:space="preserve"> </w:t>
      </w:r>
      <w:del w:id="305" w:author="Parkhurst, David L." w:date="2015-01-13T15:51:00Z">
        <w:r w:rsidR="007A1ED3" w:rsidDel="00746310">
          <w:rPr>
            <w:lang w:val="en-US"/>
          </w:rPr>
          <w:delText xml:space="preserve">of a set </w:delText>
        </w:r>
        <w:r w:rsidDel="00746310">
          <w:rPr>
            <w:lang w:val="en-US"/>
          </w:rPr>
          <w:delText>of</w:delText>
        </w:r>
      </w:del>
      <w:ins w:id="306" w:author="Parkhurst, David L." w:date="2015-01-13T15:51:00Z">
        <w:r w:rsidR="00746310">
          <w:rPr>
            <w:lang w:val="en-US"/>
          </w:rPr>
          <w:t>all</w:t>
        </w:r>
      </w:ins>
      <w:r>
        <w:rPr>
          <w:lang w:val="en-US"/>
        </w:rPr>
        <w:t xml:space="preserve"> nodes </w:t>
      </w:r>
      <w:del w:id="307" w:author="Parkhurst, David L." w:date="2015-01-13T15:52:00Z">
        <w:r w:rsidR="007A1ED3" w:rsidDel="00746310">
          <w:rPr>
            <w:lang w:val="en-US"/>
          </w:rPr>
          <w:delText xml:space="preserve">specified </w:delText>
        </w:r>
      </w:del>
      <w:r>
        <w:rPr>
          <w:lang w:val="en-US"/>
        </w:rPr>
        <w:t xml:space="preserve">with the same constant concentration boundary value. </w:t>
      </w:r>
      <w:r w:rsidR="00FB3882" w:rsidRPr="00C96962">
        <w:rPr>
          <w:lang w:val="en-US"/>
        </w:rPr>
        <w:t xml:space="preserve">File associations and additional coupling settings </w:t>
      </w:r>
      <w:proofErr w:type="gramStart"/>
      <w:r w:rsidR="00FB3882" w:rsidRPr="00C96962">
        <w:rPr>
          <w:lang w:val="en-US"/>
        </w:rPr>
        <w:t>are saved</w:t>
      </w:r>
      <w:proofErr w:type="gramEnd"/>
      <w:r w:rsidR="00FB3882" w:rsidRPr="00C96962">
        <w:rPr>
          <w:lang w:val="en-US"/>
        </w:rPr>
        <w:t xml:space="preserve"> together with the FEFLOW </w:t>
      </w:r>
      <w:r w:rsidR="00FB3882" w:rsidRPr="00626A52">
        <w:rPr>
          <w:i/>
          <w:lang w:val="en-US"/>
        </w:rPr>
        <w:t>fem</w:t>
      </w:r>
      <w:r w:rsidR="00F970E5">
        <w:rPr>
          <w:lang w:val="en-US"/>
        </w:rPr>
        <w:noBreakHyphen/>
      </w:r>
      <w:r w:rsidR="00FB3882" w:rsidRPr="00C96962">
        <w:rPr>
          <w:lang w:val="en-US"/>
        </w:rPr>
        <w:t>file</w:t>
      </w:r>
      <w:r w:rsidR="004E7BC4" w:rsidRPr="00C96962">
        <w:rPr>
          <w:lang w:val="en-US"/>
        </w:rPr>
        <w:t xml:space="preserve"> through the serialization functionality </w:t>
      </w:r>
      <w:r w:rsidR="008D27EA">
        <w:rPr>
          <w:lang w:val="en-US"/>
        </w:rPr>
        <w:t xml:space="preserve">in </w:t>
      </w:r>
      <w:r w:rsidR="004E7BC4" w:rsidRPr="00C96962">
        <w:rPr>
          <w:lang w:val="en-US"/>
        </w:rPr>
        <w:t>the IFM</w:t>
      </w:r>
      <w:r w:rsidR="00FB3882" w:rsidRPr="00C96962">
        <w:rPr>
          <w:lang w:val="en-US"/>
        </w:rPr>
        <w:t>.</w:t>
      </w:r>
    </w:p>
    <w:p w14:paraId="5205F8A4" w14:textId="3210745D" w:rsidR="00FB3882" w:rsidRPr="00C96962" w:rsidRDefault="00D81699" w:rsidP="00FB3882">
      <w:pPr>
        <w:pStyle w:val="Text"/>
        <w:rPr>
          <w:lang w:val="en-US"/>
        </w:rPr>
      </w:pPr>
      <w:r>
        <w:rPr>
          <w:lang w:val="en-US"/>
        </w:rPr>
        <w:t>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the PHREEQC files that </w:t>
      </w:r>
      <w:proofErr w:type="gramStart"/>
      <w:r w:rsidR="00FB3882" w:rsidRPr="00C96962">
        <w:rPr>
          <w:lang w:val="en-US"/>
        </w:rPr>
        <w:t>are used</w:t>
      </w:r>
      <w:proofErr w:type="gramEnd"/>
      <w:r w:rsidR="00FB3882" w:rsidRPr="00C96962">
        <w:rPr>
          <w:lang w:val="en-US"/>
        </w:rPr>
        <w:t xml:space="preserve"> to define boundary and initial conditions is transferred to </w:t>
      </w:r>
      <w:r w:rsidR="00215F5E">
        <w:rPr>
          <w:lang w:val="en-US"/>
        </w:rPr>
        <w:t xml:space="preserve">FEFLOW as </w:t>
      </w:r>
      <w:r w:rsidR="007A1ED3">
        <w:rPr>
          <w:lang w:val="en-US"/>
        </w:rPr>
        <w:t xml:space="preserve">an </w:t>
      </w:r>
      <w:r w:rsidR="00215F5E">
        <w:rPr>
          <w:lang w:val="en-US"/>
        </w:rPr>
        <w:t xml:space="preserve">additional </w:t>
      </w:r>
      <w:r w:rsidR="00FB3882" w:rsidRPr="00C96962">
        <w:rPr>
          <w:lang w:val="en-US"/>
        </w:rPr>
        <w:t xml:space="preserve">nodal </w:t>
      </w:r>
      <w:r w:rsidR="00312EC9">
        <w:rPr>
          <w:lang w:val="en-US"/>
        </w:rPr>
        <w:t xml:space="preserve">user data </w:t>
      </w:r>
      <w:r w:rsidR="001702C5">
        <w:rPr>
          <w:lang w:val="en-US"/>
        </w:rPr>
        <w:t>definition</w:t>
      </w:r>
      <w:r w:rsidR="00477C5C">
        <w:rPr>
          <w:lang w:val="en-US"/>
        </w:rPr>
        <w:t>, which is updated</w:t>
      </w:r>
      <w:r w:rsidR="00FB3882" w:rsidRPr="00C96962">
        <w:rPr>
          <w:lang w:val="en-US"/>
        </w:rPr>
        <w:t xml:space="preserve"> after each reaction step. Nodal </w:t>
      </w:r>
      <w:r w:rsidR="008D27EA">
        <w:rPr>
          <w:lang w:val="en-US"/>
        </w:rPr>
        <w:t xml:space="preserve">user data definitions </w:t>
      </w:r>
      <w:proofErr w:type="gramStart"/>
      <w:r w:rsidR="008D27EA">
        <w:rPr>
          <w:lang w:val="en-US"/>
        </w:rPr>
        <w:t xml:space="preserve">can be </w:t>
      </w:r>
      <w:r w:rsidR="00FB3882" w:rsidRPr="00C96962">
        <w:rPr>
          <w:lang w:val="en-US"/>
        </w:rPr>
        <w:t>saved</w:t>
      </w:r>
      <w:proofErr w:type="gramEnd"/>
      <w:r w:rsidR="00FB3882" w:rsidRPr="00C96962">
        <w:rPr>
          <w:lang w:val="en-US"/>
        </w:rPr>
        <w:t xml:space="preserve"> together with FEFLOW’s result files (</w:t>
      </w:r>
      <w:proofErr w:type="spellStart"/>
      <w:r w:rsidR="00FB3882" w:rsidRPr="00626A52">
        <w:rPr>
          <w:i/>
          <w:lang w:val="en-US"/>
        </w:rPr>
        <w:t>dac</w:t>
      </w:r>
      <w:proofErr w:type="spellEnd"/>
      <w:r w:rsidR="00F970E5">
        <w:rPr>
          <w:lang w:val="en-US"/>
        </w:rPr>
        <w:noBreakHyphen/>
      </w:r>
      <w:r w:rsidR="00FB3882" w:rsidRPr="00C96962">
        <w:rPr>
          <w:lang w:val="en-US"/>
        </w:rPr>
        <w:t xml:space="preserve"> and </w:t>
      </w:r>
      <w:proofErr w:type="spellStart"/>
      <w:r w:rsidR="00FB3882" w:rsidRPr="00626A52">
        <w:rPr>
          <w:i/>
          <w:lang w:val="en-US"/>
        </w:rPr>
        <w:t>dar</w:t>
      </w:r>
      <w:proofErr w:type="spellEnd"/>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w:t>
      </w:r>
      <w:r w:rsidR="00900DC1">
        <w:rPr>
          <w:lang w:val="en-US"/>
        </w:rPr>
        <w:t>-</w:t>
      </w:r>
      <w:r w:rsidR="008D27EA">
        <w:rPr>
          <w:lang w:val="en-US"/>
        </w:rPr>
        <w:t>processing tools</w:t>
      </w:r>
      <w:r w:rsidR="001702C5" w:rsidRPr="00C96962">
        <w:rPr>
          <w:lang w:val="en-US"/>
        </w:rPr>
        <w:t>.</w:t>
      </w:r>
    </w:p>
    <w:p w14:paraId="5B4F5B31" w14:textId="3C4CE9A7" w:rsidR="00FB3882" w:rsidRPr="00C96962" w:rsidRDefault="00FB3882" w:rsidP="00FB3882">
      <w:pPr>
        <w:pStyle w:val="Heading2"/>
      </w:pPr>
      <w:r w:rsidRPr="00C96962">
        <w:t xml:space="preserve">Kinetic </w:t>
      </w:r>
      <w:r w:rsidR="00D81699" w:rsidRPr="00C96962">
        <w:t>Decay</w:t>
      </w:r>
      <w:r w:rsidR="00D81699">
        <w:t>-</w:t>
      </w:r>
      <w:r w:rsidRPr="00C96962">
        <w:t>Chain</w:t>
      </w:r>
      <w:r w:rsidR="007A1ED3">
        <w:t xml:space="preserve"> Test Case</w:t>
      </w:r>
    </w:p>
    <w:p w14:paraId="0E6A401E" w14:textId="34EBE058" w:rsidR="00FB3882" w:rsidRPr="00C96962" w:rsidRDefault="00FB3882" w:rsidP="00FB3882">
      <w:pPr>
        <w:pStyle w:val="Text"/>
        <w:rPr>
          <w:lang w:val="en-US"/>
        </w:rPr>
      </w:pPr>
      <w:r w:rsidRPr="00C96962">
        <w:rPr>
          <w:lang w:val="en-US"/>
        </w:rPr>
        <w:t xml:space="preserve">The analytical solution of Wexler </w:t>
      </w:r>
      <w:r w:rsidR="00CE5A14">
        <w:fldChar w:fldCharType="begin"/>
      </w:r>
      <w:r w:rsidR="00ED3E38">
        <w:instrText xml:space="preserve"> ADDIN ZOTERO_ITEM CSL_CITATION {"citationID":"Iyqkz5jL","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fldChar w:fldCharType="separate"/>
      </w:r>
      <w:r w:rsidR="00ED3E38" w:rsidRPr="00ED3E38">
        <w:t>[42]</w:t>
      </w:r>
      <w:r w:rsidR="00CE5A14">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E5A14">
        <w:fldChar w:fldCharType="begin"/>
      </w:r>
      <w:r w:rsidR="00ED3E38">
        <w:instrText xml:space="preserve"> ADDIN ZOTERO_ITEM CSL_CITATION {"citationID":"pBLIizh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Pr="00C96962">
        <w:rPr>
          <w:lang w:val="en-US"/>
        </w:rPr>
        <w:t xml:space="preserve"> 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w:t>
      </w:r>
      <w:r w:rsidR="00B72497">
        <w:rPr>
          <w:lang w:val="en-US"/>
        </w:rPr>
        <w:lastRenderedPageBreak/>
        <w:t>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proofErr w:type="gramStart"/>
      <w:r w:rsidR="00B72497">
        <w:rPr>
          <w:lang w:val="en-US"/>
        </w:rPr>
        <w:t>are present</w:t>
      </w:r>
      <w:r w:rsidR="00417701">
        <w:rPr>
          <w:lang w:val="en-US"/>
        </w:rPr>
        <w:t>e</w:t>
      </w:r>
      <w:r w:rsidR="00B72497">
        <w:rPr>
          <w:lang w:val="en-US"/>
        </w:rPr>
        <w:t>d</w:t>
      </w:r>
      <w:proofErr w:type="gramEnd"/>
      <w:r w:rsidR="00B72497">
        <w:rPr>
          <w:lang w:val="en-US"/>
        </w:rPr>
        <w:t xml:space="preserve">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CE5A14">
        <w:fldChar w:fldCharType="begin"/>
      </w:r>
      <w:r w:rsidR="00ED3E38">
        <w:instrText xml:space="preserve"> ADDIN ZOTERO_ITEM CSL_CITATION {"citationID":"0r6AbDz9","properties":{"formattedCitation":"[43]","plainCitation":"[43]"},"citationItems":[{"id":8203,"uris":["http://zotero.org/users/1809694/items/THRQI8S6"],"uri":["http://zotero.org/users/1809694/items/THRQI8S6"],"itemData":{"id":8203,"type":"report","title":"PHAST - A Program for simulating ground-water flow, solute transport, and multicomponent geochemical reactions","publisher":"U.S. Geological Survey","publisher-place":"Denver, Colorado","page":"154","event-place":"Denver, Colorado","number":"Techniques and Methods 6–A8","shortTitle":"PHAST - A Program for simulating ground-water flow, solute transport, and multicomponent geochemical reactions","author":[{"family":"Parkhurst","given":"David L."},{"family":"Kipp","given":"Kenneth L."},{"family":"Engesgaard","given":"Peter"},{"family":"Charlton","given":"Scott R."}],"issued":{"date-parts":[["2004"]]}}}],"schema":"https://github.com/citation-style-language/schema/raw/master/csl-citation.json"} </w:instrText>
      </w:r>
      <w:r w:rsidR="00CE5A14">
        <w:fldChar w:fldCharType="separate"/>
      </w:r>
      <w:r w:rsidR="00ED3E38" w:rsidRPr="00ED3E38">
        <w:t>[43]</w:t>
      </w:r>
      <w:r w:rsidR="00CE5A14">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213AE4"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012B43E7" w:rsidR="00FB3882" w:rsidRPr="00C96962" w:rsidRDefault="00FB3882" w:rsidP="00F76022">
      <w:proofErr w:type="gramStart"/>
      <w:r w:rsidRPr="00C96962">
        <w:t>with</w:t>
      </w:r>
      <w:proofErr w:type="gramEnd"/>
      <w:r w:rsidRPr="00C96962">
        <w:t xml:space="preserve">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96962">
        <w:t xml:space="preserve"> (1/d)</w:t>
      </w:r>
      <w:r w:rsidR="00021F93">
        <w:t xml:space="preserve"> </w:t>
      </w:r>
      <w:r w:rsidRPr="00C96962">
        <w:t>given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4E6059E1" w14:textId="77777777" w:rsidTr="00A6660C">
        <w:tc>
          <w:tcPr>
            <w:tcW w:w="7955" w:type="dxa"/>
            <w:tcBorders>
              <w:top w:val="nil"/>
              <w:left w:val="nil"/>
              <w:bottom w:val="nil"/>
              <w:right w:val="nil"/>
            </w:tcBorders>
            <w:shd w:val="clear" w:color="auto" w:fill="FFFFFF"/>
            <w:vAlign w:val="center"/>
          </w:tcPr>
          <w:p w14:paraId="072A8D0B" w14:textId="59F15361" w:rsidR="0066079A" w:rsidRPr="00C96962" w:rsidRDefault="00213AE4" w:rsidP="003E01D6">
            <w:pPr>
              <w:rPr>
                <w:rFonts w:eastAsia="Times New Roman"/>
                <w:szCs w:val="20"/>
                <w:lang w:eastAsia="en-GB"/>
              </w:rPr>
            </w:pPr>
            <m:oMathPara>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0.05,</m:t>
                              </m:r>
                            </m:e>
                          </m:eqArr>
                        </m:e>
                        <m:e>
                          <m:r>
                            <w:rPr>
                              <w:rFonts w:ascii="Cambria Math" w:hAnsi="Cambria Math"/>
                            </w:rPr>
                            <m:t>i</m:t>
                          </m:r>
                          <m:r>
                            <m:rPr>
                              <m:sty m:val="p"/>
                            </m:rPr>
                            <w:rPr>
                              <w:rFonts w:ascii="Cambria Math" w:hAnsi="Cambria Math"/>
                            </w:rPr>
                            <m:t>=1</m:t>
                          </m:r>
                        </m:e>
                      </m:m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067194A6"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F6CC41" w14:textId="46F83F8C" w:rsidR="00FB3882" w:rsidRPr="00C96962" w:rsidRDefault="00FB3882" w:rsidP="00FB3882">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proofErr w:type="gramStart"/>
      <w:r w:rsidRPr="00C96962">
        <w:rPr>
          <w:lang w:val="en-US"/>
        </w:rPr>
        <w:t>are given</w:t>
      </w:r>
      <w:proofErr w:type="gramEnd"/>
      <w:r w:rsidRPr="00C96962">
        <w:rPr>
          <w:lang w:val="en-US"/>
        </w:rPr>
        <w:t xml:space="preserve">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 xml:space="preserve">the source </w:t>
      </w:r>
      <w:r w:rsidR="001346E4">
        <w:rPr>
          <w:lang w:val="en-US"/>
        </w:rPr>
        <w:t>patch,</w:t>
      </w:r>
      <w:r w:rsidRPr="00C96962">
        <w:rPr>
          <w:lang w:val="en-US"/>
        </w:rPr>
        <w:t xml:space="preserve"> a constant concentration boundary with 0 mol/L is set for all species </w:t>
      </w:r>
      <w:r w:rsidR="00F76022">
        <w:rPr>
          <w:lang w:val="en-US"/>
        </w:rPr>
        <w:t>except</w:t>
      </w:r>
      <w:r w:rsidRPr="00C96962">
        <w:rPr>
          <w:lang w:val="en-US"/>
        </w:rPr>
        <w:t xml:space="preserve"> </w:t>
      </w:r>
      <w:proofErr w:type="gramStart"/>
      <w:r w:rsidRPr="00C96962">
        <w:rPr>
          <w:lang w:val="en-US"/>
        </w:rPr>
        <w:t xml:space="preserve">species </w:t>
      </w:r>
      <w:proofErr w:type="gramEnd"/>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 xml:space="preserve">gradient condition </w:t>
      </w:r>
      <w:proofErr w:type="gramStart"/>
      <w:r w:rsidRPr="00C96962">
        <w:rPr>
          <w:lang w:val="en-US"/>
        </w:rPr>
        <w:t>is employed</w:t>
      </w:r>
      <w:proofErr w:type="gramEnd"/>
      <w:r w:rsidRPr="00C96962">
        <w:rPr>
          <w:lang w:val="en-US"/>
        </w:rPr>
        <w:t xml:space="preserve"> for solute transport</w:t>
      </w:r>
      <w:r w:rsidR="00F76022">
        <w:rPr>
          <w:lang w:val="en-US"/>
        </w:rPr>
        <w:t>.</w:t>
      </w:r>
    </w:p>
    <w:p w14:paraId="12069C74" w14:textId="10D7DD8B" w:rsidR="00FB3882" w:rsidRPr="00C96962" w:rsidRDefault="00FB3882" w:rsidP="00FB3882">
      <w:pPr>
        <w:pStyle w:val="Caption"/>
        <w:keepNext/>
      </w:pPr>
      <w:bookmarkStart w:id="308"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308"/>
      <w:r w:rsidRPr="00C96962">
        <w:t>: Domain properties.</w:t>
      </w:r>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77777777" w:rsidR="00FB3882" w:rsidRPr="00C96962" w:rsidRDefault="00FB3882" w:rsidP="00DD662F">
            <w:pPr>
              <w:spacing w:line="240" w:lineRule="auto"/>
              <w:ind w:firstLine="0"/>
            </w:pPr>
            <w:r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28B8F8B1" w:rsidR="00FB3882" w:rsidRPr="00C96962" w:rsidRDefault="00FB3882" w:rsidP="00746310">
            <w:pPr>
              <w:spacing w:line="240" w:lineRule="auto"/>
              <w:ind w:firstLine="0"/>
            </w:pPr>
            <w:commentRangeStart w:id="309"/>
            <w:commentRangeStart w:id="310"/>
            <w:del w:id="311" w:author="Parkhurst, David L." w:date="2015-01-13T15:54:00Z">
              <w:r w:rsidRPr="00C96962" w:rsidDel="00746310">
                <w:delText>Transversal</w:delText>
              </w:r>
              <w:commentRangeEnd w:id="309"/>
              <w:r w:rsidR="0036015A" w:rsidDel="00746310">
                <w:rPr>
                  <w:rStyle w:val="CommentReference"/>
                  <w:rFonts w:eastAsiaTheme="minorHAnsi" w:cstheme="minorBidi"/>
                  <w:lang w:eastAsia="en-US"/>
                </w:rPr>
                <w:commentReference w:id="309"/>
              </w:r>
            </w:del>
            <w:commentRangeEnd w:id="310"/>
            <w:r w:rsidR="00977A17">
              <w:rPr>
                <w:rStyle w:val="CommentReference"/>
                <w:rFonts w:eastAsiaTheme="minorHAnsi" w:cstheme="minorBidi"/>
                <w:lang w:eastAsia="en-US"/>
              </w:rPr>
              <w:commentReference w:id="310"/>
            </w:r>
            <w:del w:id="312" w:author="Parkhurst, David L." w:date="2015-01-13T15:54:00Z">
              <w:r w:rsidRPr="00C96962" w:rsidDel="00746310">
                <w:delText xml:space="preserve"> </w:delText>
              </w:r>
            </w:del>
            <w:ins w:id="313" w:author="Parkhurst, David L." w:date="2015-01-13T15:54:00Z">
              <w:r w:rsidR="00746310" w:rsidRPr="00C96962">
                <w:t>Transvers</w:t>
              </w:r>
              <w:r w:rsidR="00746310">
                <w:t>e</w:t>
              </w:r>
              <w:r w:rsidR="00746310" w:rsidRPr="00C96962">
                <w:t xml:space="preserve"> </w:t>
              </w:r>
            </w:ins>
            <w:proofErr w:type="spellStart"/>
            <w:r w:rsidRPr="00C96962">
              <w:t>dispersivity</w:t>
            </w:r>
            <w:proofErr w:type="spellEnd"/>
            <w:r w:rsidRPr="00C96962">
              <w:t xml:space="preserve">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lastRenderedPageBreak/>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0F76534C" w:rsidR="00FB3882" w:rsidRPr="00C96962" w:rsidRDefault="000A4D51" w:rsidP="000F522F">
            <w:pPr>
              <w:spacing w:line="240" w:lineRule="auto"/>
              <w:ind w:firstLine="0"/>
            </w:pPr>
            <w:r>
              <w:t>O</w:t>
            </w:r>
            <w:r w:rsidRPr="00C96962">
              <w:t>perator</w:t>
            </w:r>
            <w:r>
              <w:t>-splitting</w:t>
            </w:r>
            <w:r w:rsidRPr="00C96962">
              <w:t xml:space="preserve"> </w:t>
            </w:r>
            <w:r w:rsidR="00FB3882" w:rsidRPr="00C96962">
              <w:t>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54A99816" w:rsidR="00FB3882" w:rsidRPr="00C96962" w:rsidRDefault="00FB3882" w:rsidP="00FB3882">
      <w:pPr>
        <w:pStyle w:val="Text"/>
        <w:rPr>
          <w:lang w:val="en-US"/>
        </w:rPr>
      </w:pPr>
      <w:r w:rsidRPr="00C96962">
        <w:rPr>
          <w:lang w:val="en-US"/>
        </w:rPr>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Pr="00C96962">
        <w:rPr>
          <w:lang w:val="en-US"/>
        </w:rPr>
        <w:t>operator</w:t>
      </w:r>
      <w:r w:rsidR="000A4D51">
        <w:rPr>
          <w:lang w:val="en-US"/>
        </w:rPr>
        <w:t>-splitting</w:t>
      </w:r>
      <w:r w:rsidRPr="00C96962">
        <w:rPr>
          <w:lang w:val="en-US"/>
        </w:rPr>
        <w:t xml:space="preserve"> time step, it </w:t>
      </w:r>
      <w:proofErr w:type="gramStart"/>
      <w:r w:rsidRPr="00C96962">
        <w:rPr>
          <w:lang w:val="en-US"/>
        </w:rPr>
        <w:t>can be shown</w:t>
      </w:r>
      <w:proofErr w:type="gramEnd"/>
      <w:r w:rsidRPr="00C96962">
        <w:rPr>
          <w:lang w:val="en-US"/>
        </w:rPr>
        <w:t xml:space="preserve"> that differences </w:t>
      </w:r>
      <w:r w:rsidR="00BB1033">
        <w:rPr>
          <w:lang w:val="en-US"/>
        </w:rPr>
        <w:t>relative to the analytical solution result</w:t>
      </w:r>
      <w:r w:rsidR="003F214F">
        <w:rPr>
          <w:lang w:val="en-US"/>
        </w:rPr>
        <w:t xml:space="preserve"> mainly from operator</w:t>
      </w:r>
      <w:r w:rsidR="00BB103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w:t>
      </w:r>
      <w:proofErr w:type="gramStart"/>
      <w:r w:rsidR="007A1ED3">
        <w:rPr>
          <w:lang w:val="en-US"/>
        </w:rPr>
        <w:t>of</w:t>
      </w:r>
      <w:r w:rsidR="007A1ED3" w:rsidRPr="00C96962">
        <w:rPr>
          <w:lang w:val="en-US"/>
        </w:rPr>
        <w:t xml:space="preserve"> </w:t>
      </w:r>
      <w:proofErr w:type="gramEnd"/>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w:t>
      </w:r>
      <w:r w:rsidR="00D81699" w:rsidRPr="00C96962">
        <w:rPr>
          <w:lang w:val="en-US"/>
        </w:rPr>
        <w:t>decay</w:t>
      </w:r>
      <w:r w:rsidR="00D81699">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rPr>
        <w:lastRenderedPageBreak/>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5">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2C831EEC" w:rsidR="00FB3882" w:rsidRPr="00C96962" w:rsidRDefault="00FB3882" w:rsidP="00FB3882">
      <w:pPr>
        <w:pStyle w:val="Caption"/>
      </w:pPr>
      <w:bookmarkStart w:id="314"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314"/>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 xml:space="preserve">FEFLOW plugin </w:t>
      </w:r>
      <w:r w:rsidR="000E1C57">
        <w:t xml:space="preserve"> compared to the </w:t>
      </w:r>
      <w:r w:rsidRPr="00C96962">
        <w:t xml:space="preserve">analytical solution of Wexler </w:t>
      </w:r>
      <w:r w:rsidR="00CE5A14">
        <w:rPr>
          <w:rFonts w:cs="Times New Roman"/>
        </w:rPr>
        <w:fldChar w:fldCharType="begin"/>
      </w:r>
      <w:r w:rsidR="00ED3E38">
        <w:rPr>
          <w:rFonts w:cs="Times New Roman"/>
        </w:rPr>
        <w:instrText xml:space="preserve"> ADDIN ZOTERO_ITEM CSL_CITATION {"citationID":"ivitrbsgq","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rPr>
          <w:rFonts w:cs="Times New Roman"/>
        </w:rPr>
        <w:fldChar w:fldCharType="separate"/>
      </w:r>
      <w:r w:rsidR="00ED3E38" w:rsidRPr="00ED3E38">
        <w:rPr>
          <w:rFonts w:cs="Times New Roman"/>
        </w:rPr>
        <w:t>[42]</w:t>
      </w:r>
      <w:r w:rsidR="00CE5A14">
        <w:rPr>
          <w:rFonts w:cs="Times New Roman"/>
        </w:rPr>
        <w:fldChar w:fldCharType="end"/>
      </w:r>
      <w:r w:rsidRPr="00C96962">
        <w:t xml:space="preserve"> </w:t>
      </w:r>
      <w:r w:rsidR="000E1C57">
        <w:t>and</w:t>
      </w:r>
      <w:r w:rsidR="000E1C57" w:rsidRPr="00C96962">
        <w:t xml:space="preserve"> </w:t>
      </w:r>
      <w:r w:rsidRPr="00C96962">
        <w:t xml:space="preserve">Sun et al. </w:t>
      </w:r>
      <w:r w:rsidR="00CE5A14">
        <w:rPr>
          <w:rFonts w:cs="Times New Roman"/>
        </w:rPr>
        <w:fldChar w:fldCharType="begin"/>
      </w:r>
      <w:r w:rsidR="00ED3E38">
        <w:rPr>
          <w:rFonts w:cs="Times New Roman"/>
        </w:rPr>
        <w:instrText xml:space="preserve"> ADDIN ZOTERO_ITEM CSL_CITATION {"citationID":"2p43e0fflu","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rPr>
          <w:rFonts w:cs="Times New Roman"/>
        </w:rPr>
        <w:fldChar w:fldCharType="separate"/>
      </w:r>
      <w:r w:rsidR="00ED3E38" w:rsidRPr="00ED3E38">
        <w:rPr>
          <w:rFonts w:cs="Times New Roman"/>
        </w:rPr>
        <w:t>[37]</w:t>
      </w:r>
      <w:r w:rsidR="00CE5A14">
        <w:rPr>
          <w:rFonts w:cs="Times New Roman"/>
        </w:rPr>
        <w:fldChar w:fldCharType="end"/>
      </w:r>
      <w:r w:rsidRPr="00C96962">
        <w:t>.</w:t>
      </w:r>
    </w:p>
    <w:p w14:paraId="41F5808C" w14:textId="1AC83DB1" w:rsidR="00FB3882" w:rsidRPr="00C96962" w:rsidRDefault="00FB3882" w:rsidP="00FB3882">
      <w:pPr>
        <w:pStyle w:val="Heading2"/>
        <w:suppressAutoHyphens/>
      </w:pPr>
      <w:bookmarkStart w:id="315" w:name="_Ref399926341"/>
      <w:r w:rsidRPr="00C96962">
        <w:t>Reactive</w:t>
      </w:r>
      <w:r w:rsidR="0089747E">
        <w:t xml:space="preserve"> </w:t>
      </w:r>
      <w:r w:rsidRPr="00C96962">
        <w:t>Transport Benchmark</w:t>
      </w:r>
      <w:r w:rsidR="0089747E">
        <w:t>s</w:t>
      </w:r>
      <w:r w:rsidRPr="00C96962">
        <w:t xml:space="preserve"> of </w:t>
      </w:r>
      <w:proofErr w:type="spellStart"/>
      <w:r w:rsidRPr="00C96962">
        <w:t>MoMaS</w:t>
      </w:r>
      <w:bookmarkEnd w:id="315"/>
      <w:proofErr w:type="spellEnd"/>
    </w:p>
    <w:p w14:paraId="1ED48AC6" w14:textId="63F958B6" w:rsidR="00631469" w:rsidRPr="00C96962" w:rsidRDefault="00FB3882" w:rsidP="00057633">
      <w:pPr>
        <w:pStyle w:val="Text"/>
        <w:rPr>
          <w:lang w:val="en-US"/>
        </w:rPr>
      </w:pPr>
      <w:r w:rsidRPr="00C96962">
        <w:rPr>
          <w:lang w:val="en-US"/>
        </w:rPr>
        <w:t xml:space="preserve">The </w:t>
      </w:r>
      <w:proofErr w:type="spellStart"/>
      <w:r w:rsidRPr="00C96962">
        <w:rPr>
          <w:lang w:val="en-US"/>
        </w:rPr>
        <w:t>MoMaS</w:t>
      </w:r>
      <w:proofErr w:type="spellEnd"/>
      <w:r w:rsidR="0089747E">
        <w:rPr>
          <w:lang w:val="en-US"/>
        </w:rPr>
        <w:t xml:space="preserve"> reactive transport benchmarks</w:t>
      </w:r>
      <w:r w:rsidRPr="00C96962">
        <w:rPr>
          <w:lang w:val="en-US"/>
        </w:rPr>
        <w:t xml:space="preserve"> </w:t>
      </w:r>
      <w:r w:rsidR="00400F00">
        <w:fldChar w:fldCharType="begin"/>
      </w:r>
      <w:r w:rsidR="00ED3E38">
        <w:instrText xml:space="preserve"> ADDIN ZOTERO_ITEM CSL_CITATION {"citationID":"rphlcjQ4","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400F00">
        <w:fldChar w:fldCharType="separate"/>
      </w:r>
      <w:r w:rsidR="00ED3E38" w:rsidRPr="00ED3E38">
        <w:t>[38]</w:t>
      </w:r>
      <w:r w:rsidR="00400F00">
        <w:fldChar w:fldCharType="end"/>
      </w:r>
      <w:r w:rsidR="005301D3">
        <w:t xml:space="preserve">, </w:t>
      </w:r>
      <w:r w:rsidR="007A1ED3">
        <w:t xml:space="preserve">referred to here as </w:t>
      </w:r>
      <w:proofErr w:type="spellStart"/>
      <w:r w:rsidR="005301D3">
        <w:t>MoMaS</w:t>
      </w:r>
      <w:proofErr w:type="spellEnd"/>
      <w:r w:rsidR="005301D3">
        <w:t xml:space="preserve">,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 xml:space="preserve">transient solute transport in </w:t>
      </w:r>
      <w:r w:rsidRPr="00C96962">
        <w:rPr>
          <w:lang w:val="en-US"/>
        </w:rPr>
        <w:lastRenderedPageBreak/>
        <w:t>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w:t>
      </w:r>
      <w:proofErr w:type="spellStart"/>
      <w:r w:rsidR="00090D37" w:rsidRPr="00C96962">
        <w:rPr>
          <w:lang w:val="en-US"/>
        </w:rPr>
        <w:t>MoMaS</w:t>
      </w:r>
      <w:proofErr w:type="spellEnd"/>
      <w:r w:rsidR="00090D37" w:rsidRPr="00C96962">
        <w:rPr>
          <w:lang w:val="en-US"/>
        </w:rPr>
        <w:t xml:space="preserve">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proofErr w:type="spellStart"/>
      <w:r w:rsidR="00096280" w:rsidRPr="00C96962">
        <w:rPr>
          <w:lang w:val="en-US"/>
        </w:rPr>
        <w:t>Carrayrou</w:t>
      </w:r>
      <w:proofErr w:type="spellEnd"/>
      <w:r w:rsidR="00096280" w:rsidRPr="00C96962">
        <w:rPr>
          <w:lang w:val="en-US"/>
        </w:rPr>
        <w:t xml:space="preserve"> et al.</w:t>
      </w:r>
      <w:r w:rsidR="00096280">
        <w:rPr>
          <w:lang w:val="en-US"/>
        </w:rPr>
        <w:t xml:space="preserve"> </w:t>
      </w:r>
      <w:r w:rsidR="00096280">
        <w:rPr>
          <w:lang w:val="en-US"/>
        </w:rPr>
        <w:fldChar w:fldCharType="begin"/>
      </w:r>
      <w:r w:rsidR="00ED3E38">
        <w:rPr>
          <w:lang w:val="en-US"/>
        </w:rPr>
        <w:instrText xml:space="preserve"> ADDIN ZOTERO_ITEM CSL_CITATION {"citationID":"LgfW4aWf","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096280">
        <w:rPr>
          <w:lang w:val="en-US"/>
        </w:rPr>
        <w:fldChar w:fldCharType="separate"/>
      </w:r>
      <w:r w:rsidR="00ED3E38" w:rsidRPr="00ED3E38">
        <w:t>[44]</w:t>
      </w:r>
      <w:r w:rsidR="00096280">
        <w:rPr>
          <w:lang w:val="en-US"/>
        </w:rPr>
        <w:fldChar w:fldCharType="end"/>
      </w:r>
      <w:r w:rsidR="00096280">
        <w:rPr>
          <w:lang w:val="en-US"/>
        </w:rPr>
        <w:t xml:space="preserve"> and </w:t>
      </w:r>
      <w:proofErr w:type="spellStart"/>
      <w:r w:rsidR="00096280">
        <w:rPr>
          <w:lang w:val="en-US"/>
        </w:rPr>
        <w:t>Carrayrou</w:t>
      </w:r>
      <w:proofErr w:type="spellEnd"/>
      <w:r w:rsidR="00096280">
        <w:rPr>
          <w:lang w:val="en-US"/>
        </w:rPr>
        <w:t xml:space="preserve"> </w:t>
      </w:r>
      <w:r w:rsidR="00CE5A14">
        <w:fldChar w:fldCharType="begin"/>
      </w:r>
      <w:r w:rsidR="00ED3E38">
        <w:instrText xml:space="preserve"> ADDIN ZOTERO_ITEM CSL_CITATION {"citationID":"MDOtD1N4","properties":{"formattedCitation":"[45]","plainCitation":"[45]"},"citationItems":[{"id":25,"uris":["http://zotero.org/users/1809694/items/G256XGGW"],"uri":["http://zotero.org/users/1809694/items/G256XGGW"],"itemData":{"id":25,"type":"article-journal","title":"Looking for some reference solutions for the reactive transport benchmark of MoMaS with SPECY","container-title":"Computational Geosciences","page":"393-403","volume":"14","issue":"3","DOI":"10.1007/s10596-009-9161-y","ISSN":"1420-0597","journalAbbreviation":"Comput Geosci","language":"English","author":[{"family":"Carrayrou","given":"Jérôme"}],"issued":{"date-parts":[["2010",6,1]]}},"label":"page"}],"schema":"https://github.com/citation-style-language/schema/raw/master/csl-citation.json"} </w:instrText>
      </w:r>
      <w:r w:rsidR="00CE5A14">
        <w:fldChar w:fldCharType="separate"/>
      </w:r>
      <w:r w:rsidR="00ED3E38" w:rsidRPr="00ED3E38">
        <w:t>[45]</w:t>
      </w:r>
      <w:r w:rsidR="00CE5A14">
        <w:fldChar w:fldCharType="end"/>
      </w:r>
      <w:r w:rsidR="00090D37" w:rsidRPr="00C96962">
        <w:rPr>
          <w:lang w:val="en-US"/>
        </w:rPr>
        <w:t>.</w:t>
      </w:r>
      <w:r w:rsidR="00057633" w:rsidRPr="00C96962">
        <w:rPr>
          <w:lang w:val="en-US"/>
        </w:rPr>
        <w:t xml:space="preserve"> Details of the </w:t>
      </w:r>
      <w:proofErr w:type="spellStart"/>
      <w:r w:rsidR="00057633" w:rsidRPr="00C96962">
        <w:rPr>
          <w:lang w:val="en-US"/>
        </w:rPr>
        <w:t>MoMaS</w:t>
      </w:r>
      <w:proofErr w:type="spellEnd"/>
      <w:r w:rsidR="00057633" w:rsidRPr="00C96962">
        <w:rPr>
          <w:lang w:val="en-US"/>
        </w:rPr>
        <w:t xml:space="preserve"> definition</w:t>
      </w:r>
      <w:r w:rsidR="00417701">
        <w:rPr>
          <w:lang w:val="en-US"/>
        </w:rPr>
        <w:t>s</w:t>
      </w:r>
      <w:r w:rsidR="00057633" w:rsidRPr="00C96962">
        <w:rPr>
          <w:lang w:val="en-US"/>
        </w:rPr>
        <w:t xml:space="preserve"> are provided </w:t>
      </w:r>
      <w:r w:rsidR="00DF1307" w:rsidRPr="00C96962">
        <w:rPr>
          <w:lang w:val="en-US"/>
        </w:rPr>
        <w:t xml:space="preserve">by </w:t>
      </w:r>
      <w:proofErr w:type="spellStart"/>
      <w:r w:rsidR="00DF1307" w:rsidRPr="00C96962">
        <w:rPr>
          <w:lang w:val="en-US"/>
        </w:rPr>
        <w:t>Carrayrou</w:t>
      </w:r>
      <w:proofErr w:type="spellEnd"/>
      <w:r w:rsidR="00DF1307" w:rsidRPr="00C96962">
        <w:rPr>
          <w:lang w:val="en-US"/>
        </w:rPr>
        <w:t xml:space="preserve"> et al. </w:t>
      </w:r>
      <w:r w:rsidR="00CE5A14">
        <w:fldChar w:fldCharType="begin"/>
      </w:r>
      <w:r w:rsidR="00ED3E38">
        <w:instrText xml:space="preserve"> ADDIN ZOTERO_ITEM CSL_CITATION {"citationID":"YhdQTY6W","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00DF1307" w:rsidRPr="00B8496A">
        <w:rPr>
          <w:lang w:val="en-US"/>
        </w:rPr>
        <w:t xml:space="preserve"> and </w:t>
      </w:r>
      <w:proofErr w:type="spellStart"/>
      <w:r w:rsidR="00DF1307" w:rsidRPr="00B8496A">
        <w:rPr>
          <w:lang w:val="en-US"/>
        </w:rPr>
        <w:t>Bourgeat</w:t>
      </w:r>
      <w:proofErr w:type="spellEnd"/>
      <w:r w:rsidR="00057633" w:rsidRPr="00B8496A">
        <w:rPr>
          <w:lang w:val="en-US"/>
        </w:rPr>
        <w:t xml:space="preserve"> </w:t>
      </w:r>
      <w:r w:rsidR="00DF1307" w:rsidRPr="00B8496A">
        <w:rPr>
          <w:lang w:val="en-US"/>
        </w:rPr>
        <w:t xml:space="preserve">et al. </w:t>
      </w:r>
      <w:r w:rsidR="00CE5A14">
        <w:fldChar w:fldCharType="begin"/>
      </w:r>
      <w:r w:rsidR="00ED3E38">
        <w:instrText xml:space="preserve"> ADDIN ZOTERO_ITEM CSL_CITATION {"citationID":"AaDWRaqq","properties":{"formattedCitation":"[46]","plainCitation":"[46]"},"citationItems":[{"id":14,"uris":["http://zotero.org/users/1809694/items/EDBA63SK"],"uri":["http://zotero.org/users/1809694/items/EDBA63SK"],"itemData":{"id":14,"type":"report","title":"GdR MoMaS","publisher":"Centre National del la Recherche Scientifique","URL":"https://www.ljll.math.upmc.fr/cances/gdrmomas/Ex_qualif/Geochimie/Documents/Benchmark-MoMAS.pdf","author":[{"family":"A. Bourgeat","given":""},{"family":"S. Bryant","given":""},{"family":"J. Carrayrou","given":""},{"family":"A. Dimier","given":""},{"family":"C.J. Van Duijn","given":""},{"family":"M. Kern","given":""},{"family":"P. Knabner","given":""},{"family":"N. Leterrier","given":""}],"issued":{"date-parts":[["2008"]]}},"label":"page"}],"schema":"https://github.com/citation-style-language/schema/raw/master/csl-citation.json"} </w:instrText>
      </w:r>
      <w:r w:rsidR="00CE5A14">
        <w:fldChar w:fldCharType="separate"/>
      </w:r>
      <w:r w:rsidR="00ED3E38" w:rsidRPr="00ED3E38">
        <w:t>[46]</w:t>
      </w:r>
      <w:r w:rsidR="00CE5A14">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 xml:space="preserve">Results of the 1D cases with MPI timing </w:t>
      </w:r>
      <w:proofErr w:type="gramStart"/>
      <w:r w:rsidRPr="00C96962">
        <w:rPr>
          <w:lang w:val="en-US"/>
        </w:rPr>
        <w:t>are presented</w:t>
      </w:r>
      <w:proofErr w:type="gramEnd"/>
      <w:r w:rsidRPr="00C96962">
        <w:rPr>
          <w:lang w:val="en-US"/>
        </w:rPr>
        <w:t xml:space="preserve"> for PHAST</w:t>
      </w:r>
      <w:r w:rsidR="00417701">
        <w:rPr>
          <w:lang w:val="en-US"/>
        </w:rPr>
        <w:t>,</w:t>
      </w:r>
      <w:r w:rsidRPr="00C96962">
        <w:rPr>
          <w:lang w:val="en-US"/>
        </w:rPr>
        <w:t xml:space="preserve"> and results of the 2D cases </w:t>
      </w:r>
      <w:r w:rsidR="00417701">
        <w:rPr>
          <w:lang w:val="en-US"/>
        </w:rPr>
        <w:t xml:space="preserve">with </w:t>
      </w:r>
      <w:proofErr w:type="spellStart"/>
      <w:r w:rsidR="00417701">
        <w:rPr>
          <w:lang w:val="en-US"/>
        </w:rPr>
        <w:t>O</w:t>
      </w:r>
      <w:r w:rsidR="0034071C">
        <w:rPr>
          <w:lang w:val="en-US"/>
        </w:rPr>
        <w:t>pen</w:t>
      </w:r>
      <w:r w:rsidR="00417701">
        <w:rPr>
          <w:lang w:val="en-US"/>
        </w:rPr>
        <w:t>MP</w:t>
      </w:r>
      <w:proofErr w:type="spellEnd"/>
      <w:r w:rsidR="00417701">
        <w:rPr>
          <w:lang w:val="en-US"/>
        </w:rPr>
        <w:t xml:space="preserve"> timing </w:t>
      </w:r>
      <w:r w:rsidRPr="00C96962">
        <w:rPr>
          <w:lang w:val="en-US"/>
        </w:rPr>
        <w:t xml:space="preserve">are presented for the FEFLOW plugin. </w:t>
      </w:r>
      <w:r w:rsidR="001E2C89">
        <w:rPr>
          <w:lang w:val="en-US"/>
        </w:rPr>
        <w:t>Because</w:t>
      </w:r>
      <w:r w:rsidR="001E2C89" w:rsidRPr="00C96962">
        <w:rPr>
          <w:lang w:val="en-US"/>
        </w:rPr>
        <w:t xml:space="preserve"> the </w:t>
      </w:r>
      <w:proofErr w:type="spellStart"/>
      <w:r w:rsidR="001E2C89" w:rsidRPr="00C96962">
        <w:rPr>
          <w:lang w:val="en-US"/>
        </w:rPr>
        <w:t>MoMaS</w:t>
      </w:r>
      <w:proofErr w:type="spellEnd"/>
      <w:r w:rsidR="001E2C89" w:rsidRPr="00C96962">
        <w:rPr>
          <w:lang w:val="en-US"/>
        </w:rPr>
        <w:t xml:space="preserve"> does not define units for dimensional properties, model input and results </w:t>
      </w:r>
      <w:proofErr w:type="gramStart"/>
      <w:r w:rsidR="001E2C89" w:rsidRPr="00C96962">
        <w:rPr>
          <w:lang w:val="en-US"/>
        </w:rPr>
        <w:t>are presented</w:t>
      </w:r>
      <w:proofErr w:type="gramEnd"/>
      <w:r w:rsidR="001E2C89" w:rsidRPr="00C96962">
        <w:rPr>
          <w:lang w:val="en-US"/>
        </w:rPr>
        <w:t xml:space="preserve"> in terms of </w:t>
      </w:r>
      <w:proofErr w:type="spellStart"/>
      <w:r w:rsidR="001E2C89" w:rsidRPr="00C96962">
        <w:rPr>
          <w:lang w:val="en-US"/>
        </w:rPr>
        <w:t>unitless</w:t>
      </w:r>
      <w:proofErr w:type="spellEnd"/>
      <w:r w:rsidR="001E2C89" w:rsidRPr="00C96962">
        <w:rPr>
          <w:lang w:val="en-US"/>
        </w:rPr>
        <w:t xml:space="preserve">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proofErr w:type="gramStart"/>
      <w:r w:rsidR="00417701">
        <w:rPr>
          <w:lang w:val="en-US"/>
        </w:rPr>
        <w:t>are</w:t>
      </w:r>
      <w:r w:rsidRPr="00C96962">
        <w:rPr>
          <w:lang w:val="en-US"/>
        </w:rPr>
        <w:t xml:space="preserve"> provided</w:t>
      </w:r>
      <w:proofErr w:type="gramEnd"/>
      <w:r w:rsidRPr="00C96962">
        <w:rPr>
          <w:lang w:val="en-US"/>
        </w:rPr>
        <w:t xml:space="preserve"> as additional material. </w:t>
      </w:r>
    </w:p>
    <w:p w14:paraId="024E29AE" w14:textId="77777777" w:rsidR="00FB3882" w:rsidRPr="00C96962" w:rsidRDefault="00FB3882" w:rsidP="00FB3882">
      <w:pPr>
        <w:pStyle w:val="Heading3"/>
        <w:numPr>
          <w:ilvl w:val="2"/>
          <w:numId w:val="10"/>
        </w:numPr>
      </w:pPr>
      <w:r w:rsidRPr="00C96962">
        <w:t>Reaction Network</w:t>
      </w:r>
    </w:p>
    <w:p w14:paraId="0BA1BA4E" w14:textId="265617A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7A1ED3">
        <w:rPr>
          <w:lang w:val="en-US"/>
        </w:rPr>
        <w:t xml:space="preserve">and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3E83F2D9"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w:t>
      </w:r>
      <w:proofErr w:type="gramStart"/>
      <w:r>
        <w:rPr>
          <w:lang w:val="en-US"/>
        </w:rPr>
        <w:t xml:space="preserve">is </w:t>
      </w:r>
      <w:r w:rsidR="00876A8C">
        <w:rPr>
          <w:lang w:val="en-US"/>
        </w:rPr>
        <w:t>complicated</w:t>
      </w:r>
      <w:proofErr w:type="gramEnd"/>
      <w:r w:rsidR="00876A8C">
        <w:rPr>
          <w:lang w:val="en-US"/>
        </w:rPr>
        <w:t xml:space="preserve">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proofErr w:type="spellStart"/>
      <w:r w:rsidR="005301D3">
        <w:rPr>
          <w:lang w:val="en-US"/>
        </w:rPr>
        <w:t>MoMaS</w:t>
      </w:r>
      <w:proofErr w:type="spellEnd"/>
      <w:r w:rsidR="005301D3">
        <w:rPr>
          <w:lang w:val="en-US"/>
        </w:rPr>
        <w:t xml:space="preserve">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w:t>
      </w:r>
      <w:proofErr w:type="gramStart"/>
      <w:r w:rsidR="006A51BF">
        <w:rPr>
          <w:lang w:val="en-US"/>
        </w:rPr>
        <w:t>can be obtained</w:t>
      </w:r>
      <w:proofErr w:type="gramEnd"/>
      <w:r w:rsidR="006A51BF">
        <w:rPr>
          <w:lang w:val="en-US"/>
        </w:rPr>
        <w:t xml:space="preserve"> for 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r w:rsidR="0070617F">
        <w:rPr>
          <w:lang w:val="en-US"/>
        </w:rPr>
        <w:t xml:space="preserve">The negative </w:t>
      </w:r>
      <w:proofErr w:type="spellStart"/>
      <w:r w:rsidR="0070617F">
        <w:rPr>
          <w:lang w:val="en-US"/>
        </w:rPr>
        <w:t>MoMaS</w:t>
      </w:r>
      <w:proofErr w:type="spellEnd"/>
      <w:r w:rsidR="0070617F">
        <w:rPr>
          <w:lang w:val="en-US"/>
        </w:rPr>
        <w:t xml:space="preserve"> component concentrations </w:t>
      </w:r>
      <w:proofErr w:type="gramStart"/>
      <w:r w:rsidR="0070617F">
        <w:rPr>
          <w:lang w:val="en-US"/>
        </w:rPr>
        <w:t>can be calculated</w:t>
      </w:r>
      <w:proofErr w:type="gramEnd"/>
      <w:r w:rsidR="0070617F">
        <w:rPr>
          <w:lang w:val="en-US"/>
        </w:rPr>
        <w:t xml:space="preserve"> by the appropriate combination of PHREEQC component and species concentrations.</w:t>
      </w:r>
    </w:p>
    <w:p w14:paraId="6E9EADBE" w14:textId="2D3E069D" w:rsidR="00FE59F3" w:rsidRDefault="00FE59F3" w:rsidP="00FE59F3">
      <w:pPr>
        <w:pStyle w:val="Caption"/>
        <w:keepNext/>
      </w:pPr>
      <w:bookmarkStart w:id="316" w:name="_Ref399929177"/>
      <w:bookmarkStart w:id="317" w:name="_Ref399929169"/>
      <w:r>
        <w:lastRenderedPageBreak/>
        <w:t xml:space="preserve">Table </w:t>
      </w:r>
      <w:r>
        <w:fldChar w:fldCharType="begin"/>
      </w:r>
      <w:r>
        <w:instrText xml:space="preserve"> SEQ Table \* ARABIC </w:instrText>
      </w:r>
      <w:r>
        <w:fldChar w:fldCharType="separate"/>
      </w:r>
      <w:r w:rsidR="00CD7255">
        <w:rPr>
          <w:noProof/>
        </w:rPr>
        <w:t>10</w:t>
      </w:r>
      <w:r>
        <w:fldChar w:fldCharType="end"/>
      </w:r>
      <w:bookmarkEnd w:id="316"/>
      <w:r>
        <w:t xml:space="preserve">: Correspondence between </w:t>
      </w:r>
      <w:proofErr w:type="spellStart"/>
      <w:r>
        <w:t>MoMaS</w:t>
      </w:r>
      <w:proofErr w:type="spellEnd"/>
      <w:r>
        <w:t xml:space="preserve"> and PHREEQC </w:t>
      </w:r>
      <w:del w:id="318" w:author="Parkhurst, David L." w:date="2015-01-13T15:59:00Z">
        <w:r w:rsidDel="00801308">
          <w:delText xml:space="preserve">master species and reactant </w:delText>
        </w:r>
      </w:del>
      <w:ins w:id="319" w:author="Parkhurst, David L." w:date="2015-01-13T16:02:00Z">
        <w:r w:rsidR="00801308">
          <w:t>chemical formulas</w:t>
        </w:r>
      </w:ins>
      <w:del w:id="320" w:author="Parkhurst, David L." w:date="2015-01-13T16:02:00Z">
        <w:r w:rsidDel="00801308">
          <w:delText>definitions</w:delText>
        </w:r>
      </w:del>
      <w:r>
        <w:t>.</w:t>
      </w:r>
      <w:bookmarkEnd w:id="317"/>
    </w:p>
    <w:tbl>
      <w:tblPr>
        <w:tblStyle w:val="TableGrid"/>
        <w:tblW w:w="0" w:type="auto"/>
        <w:tblLook w:val="04A0" w:firstRow="1" w:lastRow="0" w:firstColumn="1" w:lastColumn="0" w:noHBand="0" w:noVBand="1"/>
      </w:tblPr>
      <w:tblGrid>
        <w:gridCol w:w="1980"/>
        <w:gridCol w:w="1630"/>
        <w:gridCol w:w="2443"/>
        <w:gridCol w:w="2806"/>
      </w:tblGrid>
      <w:tr w:rsidR="00667080" w14:paraId="60EEB49A" w14:textId="77777777" w:rsidTr="00667080">
        <w:tc>
          <w:tcPr>
            <w:tcW w:w="1980" w:type="dxa"/>
          </w:tcPr>
          <w:p w14:paraId="2FA3D8D6" w14:textId="77777777" w:rsidR="00667080" w:rsidRDefault="00667080" w:rsidP="000C3B54">
            <w:pPr>
              <w:spacing w:line="240" w:lineRule="auto"/>
              <w:ind w:firstLine="0"/>
            </w:pPr>
          </w:p>
        </w:tc>
        <w:tc>
          <w:tcPr>
            <w:tcW w:w="1630" w:type="dxa"/>
          </w:tcPr>
          <w:p w14:paraId="6C3049F9" w14:textId="2B899DBE" w:rsidR="00667080" w:rsidRDefault="00876A8C" w:rsidP="00876A8C">
            <w:pPr>
              <w:spacing w:line="240" w:lineRule="auto"/>
              <w:ind w:firstLine="0"/>
            </w:pPr>
            <w:r>
              <w:t>Reactant name</w:t>
            </w:r>
          </w:p>
        </w:tc>
        <w:tc>
          <w:tcPr>
            <w:tcW w:w="1376" w:type="dxa"/>
          </w:tcPr>
          <w:p w14:paraId="3BC253FF" w14:textId="1C7A79EF" w:rsidR="00667080" w:rsidRDefault="00667080" w:rsidP="00801308">
            <w:pPr>
              <w:spacing w:line="240" w:lineRule="auto"/>
              <w:ind w:firstLine="0"/>
            </w:pPr>
            <w:proofErr w:type="spellStart"/>
            <w:r>
              <w:t>MoMaS</w:t>
            </w:r>
            <w:proofErr w:type="spellEnd"/>
            <w:r>
              <w:t xml:space="preserve"> </w:t>
            </w:r>
            <w:commentRangeStart w:id="321"/>
            <w:commentRangeStart w:id="322"/>
            <w:del w:id="323" w:author="Parkhurst, David L." w:date="2015-01-13T15:59:00Z">
              <w:r w:rsidDel="00801308">
                <w:delText>components</w:delText>
              </w:r>
              <w:commentRangeEnd w:id="321"/>
              <w:r w:rsidR="000B7DC4" w:rsidDel="00801308">
                <w:rPr>
                  <w:rStyle w:val="CommentReference"/>
                  <w:rFonts w:eastAsiaTheme="minorHAnsi" w:cstheme="minorBidi"/>
                  <w:lang w:eastAsia="en-US"/>
                </w:rPr>
                <w:commentReference w:id="321"/>
              </w:r>
            </w:del>
            <w:commentRangeEnd w:id="322"/>
            <w:r w:rsidR="00977A17">
              <w:rPr>
                <w:rStyle w:val="CommentReference"/>
                <w:rFonts w:eastAsiaTheme="minorHAnsi" w:cstheme="minorBidi"/>
                <w:lang w:eastAsia="en-US"/>
              </w:rPr>
              <w:commentReference w:id="322"/>
            </w:r>
            <w:del w:id="324" w:author="Parkhurst, David L." w:date="2015-01-13T15:59:00Z">
              <w:r w:rsidDel="00801308">
                <w:delText xml:space="preserve"> </w:delText>
              </w:r>
            </w:del>
          </w:p>
        </w:tc>
        <w:tc>
          <w:tcPr>
            <w:tcW w:w="2806" w:type="dxa"/>
          </w:tcPr>
          <w:p w14:paraId="291D37B4" w14:textId="18DB5B84" w:rsidR="00667080" w:rsidRDefault="00667080" w:rsidP="00801308">
            <w:pPr>
              <w:spacing w:line="240" w:lineRule="auto"/>
              <w:ind w:firstLine="0"/>
            </w:pPr>
            <w:r>
              <w:t xml:space="preserve">PHREEQC </w:t>
            </w:r>
            <w:del w:id="325" w:author="Parkhurst, David L." w:date="2015-01-13T15:56:00Z">
              <w:r w:rsidDel="00746310">
                <w:delText>components</w:delText>
              </w:r>
            </w:del>
          </w:p>
        </w:tc>
      </w:tr>
      <w:tr w:rsidR="00667080" w14:paraId="6A44B1D1" w14:textId="77777777" w:rsidTr="00667080">
        <w:tc>
          <w:tcPr>
            <w:tcW w:w="1980" w:type="dxa"/>
          </w:tcPr>
          <w:p w14:paraId="40936B56" w14:textId="1287636B" w:rsidR="00667080" w:rsidRDefault="00667080" w:rsidP="00746310">
            <w:pPr>
              <w:spacing w:line="240" w:lineRule="auto"/>
              <w:ind w:firstLine="0"/>
            </w:pPr>
            <w:r>
              <w:t xml:space="preserve">Aqueous </w:t>
            </w:r>
            <w:del w:id="326" w:author="Parkhurst, David L." w:date="2015-01-13T15:56:00Z">
              <w:r w:rsidDel="00746310">
                <w:delText xml:space="preserve">master </w:delText>
              </w:r>
            </w:del>
            <w:r>
              <w:t>species</w:t>
            </w:r>
          </w:p>
        </w:tc>
        <w:tc>
          <w:tcPr>
            <w:tcW w:w="1630" w:type="dxa"/>
          </w:tcPr>
          <w:p w14:paraId="007244DF" w14:textId="77777777" w:rsidR="00667080" w:rsidRDefault="00667080" w:rsidP="00667080">
            <w:pPr>
              <w:spacing w:line="240" w:lineRule="auto"/>
              <w:ind w:firstLine="0"/>
            </w:pPr>
          </w:p>
        </w:tc>
        <w:tc>
          <w:tcPr>
            <w:tcW w:w="1376" w:type="dxa"/>
          </w:tcPr>
          <w:p w14:paraId="72899197" w14:textId="1392C3E8" w:rsidR="00667080" w:rsidRDefault="00667080" w:rsidP="000C3B54">
            <w:pPr>
              <w:spacing w:line="240" w:lineRule="auto"/>
              <w:ind w:firstLine="0"/>
            </w:pPr>
            <w:r>
              <w:t>X1</w:t>
            </w:r>
          </w:p>
        </w:tc>
        <w:tc>
          <w:tcPr>
            <w:tcW w:w="2806" w:type="dxa"/>
          </w:tcPr>
          <w:p w14:paraId="22A33569" w14:textId="342CEF67" w:rsidR="00667080" w:rsidRDefault="00667080" w:rsidP="000C3B54">
            <w:pPr>
              <w:spacing w:line="240" w:lineRule="auto"/>
              <w:ind w:firstLine="0"/>
            </w:pPr>
            <w:r>
              <w:t>[X1]</w:t>
            </w:r>
          </w:p>
        </w:tc>
      </w:tr>
      <w:tr w:rsidR="00667080" w14:paraId="3AE5EF69" w14:textId="77777777" w:rsidTr="00667080">
        <w:tc>
          <w:tcPr>
            <w:tcW w:w="1980" w:type="dxa"/>
          </w:tcPr>
          <w:p w14:paraId="6866935D" w14:textId="77777777" w:rsidR="00667080" w:rsidRDefault="00667080" w:rsidP="000C3B54">
            <w:pPr>
              <w:spacing w:line="240" w:lineRule="auto"/>
              <w:ind w:firstLine="0"/>
            </w:pPr>
          </w:p>
        </w:tc>
        <w:tc>
          <w:tcPr>
            <w:tcW w:w="1630" w:type="dxa"/>
          </w:tcPr>
          <w:p w14:paraId="442903A1" w14:textId="77777777" w:rsidR="00667080" w:rsidRDefault="00667080" w:rsidP="00667080">
            <w:pPr>
              <w:spacing w:line="240" w:lineRule="auto"/>
              <w:ind w:firstLine="0"/>
            </w:pPr>
          </w:p>
        </w:tc>
        <w:tc>
          <w:tcPr>
            <w:tcW w:w="1376" w:type="dxa"/>
          </w:tcPr>
          <w:p w14:paraId="42303AF7" w14:textId="3AC8CB38" w:rsidR="00667080" w:rsidRDefault="00667080" w:rsidP="000C3B54">
            <w:pPr>
              <w:spacing w:line="240" w:lineRule="auto"/>
              <w:ind w:firstLine="0"/>
            </w:pPr>
            <w:r>
              <w:t>X2</w:t>
            </w:r>
          </w:p>
        </w:tc>
        <w:tc>
          <w:tcPr>
            <w:tcW w:w="2806" w:type="dxa"/>
          </w:tcPr>
          <w:p w14:paraId="4F52E9F3" w14:textId="007CF499" w:rsidR="00667080" w:rsidRDefault="00667080" w:rsidP="000C3B54">
            <w:pPr>
              <w:spacing w:line="240" w:lineRule="auto"/>
              <w:ind w:firstLine="0"/>
            </w:pPr>
            <w:r>
              <w:t>H</w:t>
            </w:r>
            <w:r w:rsidRPr="000C3B54">
              <w:rPr>
                <w:vertAlign w:val="superscript"/>
              </w:rPr>
              <w:t>+</w:t>
            </w:r>
          </w:p>
        </w:tc>
      </w:tr>
      <w:tr w:rsidR="00667080" w14:paraId="0C6FDA8D" w14:textId="77777777" w:rsidTr="00667080">
        <w:tc>
          <w:tcPr>
            <w:tcW w:w="1980" w:type="dxa"/>
          </w:tcPr>
          <w:p w14:paraId="1F17217A" w14:textId="77777777" w:rsidR="00667080" w:rsidRDefault="00667080" w:rsidP="000C3B54">
            <w:pPr>
              <w:spacing w:line="240" w:lineRule="auto"/>
              <w:ind w:firstLine="0"/>
            </w:pPr>
          </w:p>
        </w:tc>
        <w:tc>
          <w:tcPr>
            <w:tcW w:w="1630" w:type="dxa"/>
          </w:tcPr>
          <w:p w14:paraId="7B5F6895" w14:textId="77777777" w:rsidR="00667080" w:rsidRDefault="00667080" w:rsidP="00667080">
            <w:pPr>
              <w:spacing w:line="240" w:lineRule="auto"/>
              <w:ind w:firstLine="0"/>
            </w:pPr>
          </w:p>
        </w:tc>
        <w:tc>
          <w:tcPr>
            <w:tcW w:w="1376" w:type="dxa"/>
          </w:tcPr>
          <w:p w14:paraId="556C174A" w14:textId="747D0616" w:rsidR="00667080" w:rsidRDefault="00667080" w:rsidP="000C3B54">
            <w:pPr>
              <w:spacing w:line="240" w:lineRule="auto"/>
              <w:ind w:firstLine="0"/>
            </w:pPr>
            <w:r>
              <w:t>X3</w:t>
            </w:r>
          </w:p>
        </w:tc>
        <w:tc>
          <w:tcPr>
            <w:tcW w:w="2806" w:type="dxa"/>
          </w:tcPr>
          <w:p w14:paraId="2EC66726" w14:textId="35958BC9" w:rsidR="00667080" w:rsidRDefault="00667080" w:rsidP="000C3B54">
            <w:pPr>
              <w:spacing w:line="240" w:lineRule="auto"/>
              <w:ind w:firstLine="0"/>
            </w:pPr>
            <w:r>
              <w:t>[X3]</w:t>
            </w:r>
            <w:r w:rsidRPr="000C3B54">
              <w:rPr>
                <w:vertAlign w:val="superscript"/>
              </w:rPr>
              <w:t>-3</w:t>
            </w:r>
          </w:p>
        </w:tc>
      </w:tr>
      <w:tr w:rsidR="00667080" w14:paraId="17DFCF16" w14:textId="77777777" w:rsidTr="00667080">
        <w:tc>
          <w:tcPr>
            <w:tcW w:w="1980" w:type="dxa"/>
          </w:tcPr>
          <w:p w14:paraId="537DAD21" w14:textId="77777777" w:rsidR="00667080" w:rsidRDefault="00667080" w:rsidP="000C3B54">
            <w:pPr>
              <w:spacing w:line="240" w:lineRule="auto"/>
              <w:ind w:firstLine="0"/>
            </w:pPr>
          </w:p>
        </w:tc>
        <w:tc>
          <w:tcPr>
            <w:tcW w:w="1630" w:type="dxa"/>
          </w:tcPr>
          <w:p w14:paraId="1BAD33E7" w14:textId="77777777" w:rsidR="00667080" w:rsidRDefault="00667080" w:rsidP="00667080">
            <w:pPr>
              <w:spacing w:line="240" w:lineRule="auto"/>
              <w:ind w:firstLine="0"/>
            </w:pPr>
          </w:p>
        </w:tc>
        <w:tc>
          <w:tcPr>
            <w:tcW w:w="1376" w:type="dxa"/>
          </w:tcPr>
          <w:p w14:paraId="1767AD39" w14:textId="163C203B" w:rsidR="00667080" w:rsidRDefault="00667080" w:rsidP="000C3B54">
            <w:pPr>
              <w:spacing w:line="240" w:lineRule="auto"/>
              <w:ind w:firstLine="0"/>
            </w:pPr>
            <w:r>
              <w:t>X4</w:t>
            </w:r>
          </w:p>
        </w:tc>
        <w:tc>
          <w:tcPr>
            <w:tcW w:w="2806" w:type="dxa"/>
          </w:tcPr>
          <w:p w14:paraId="7F6D1C33" w14:textId="6B3C6B56" w:rsidR="00667080" w:rsidRDefault="00FE59F3" w:rsidP="00FE59F3">
            <w:pPr>
              <w:spacing w:line="240" w:lineRule="auto"/>
              <w:ind w:firstLine="0"/>
            </w:pPr>
            <w:r>
              <w:t>H</w:t>
            </w:r>
            <w:r w:rsidRPr="000C3B54">
              <w:rPr>
                <w:vertAlign w:val="subscript"/>
              </w:rPr>
              <w:t>4</w:t>
            </w:r>
            <w:r w:rsidR="00667080">
              <w:t>[X4]</w:t>
            </w:r>
            <w:r w:rsidRPr="000C3B54">
              <w:rPr>
                <w:vertAlign w:val="superscript"/>
              </w:rPr>
              <w:t xml:space="preserve"> </w:t>
            </w:r>
            <w:r w:rsidR="00667080" w:rsidRPr="000C3B54">
              <w:rPr>
                <w:vertAlign w:val="superscript"/>
              </w:rPr>
              <w:t>+3</w:t>
            </w:r>
          </w:p>
        </w:tc>
      </w:tr>
      <w:tr w:rsidR="00667080" w14:paraId="25E9A07C" w14:textId="77777777" w:rsidTr="00667080">
        <w:tc>
          <w:tcPr>
            <w:tcW w:w="1980" w:type="dxa"/>
          </w:tcPr>
          <w:p w14:paraId="06A26B0B" w14:textId="77777777" w:rsidR="00667080" w:rsidRDefault="00667080" w:rsidP="000C3B54">
            <w:pPr>
              <w:spacing w:line="240" w:lineRule="auto"/>
              <w:ind w:firstLine="0"/>
            </w:pPr>
          </w:p>
        </w:tc>
        <w:tc>
          <w:tcPr>
            <w:tcW w:w="1630" w:type="dxa"/>
          </w:tcPr>
          <w:p w14:paraId="2B51E5B2" w14:textId="77777777" w:rsidR="00667080" w:rsidRDefault="00667080" w:rsidP="00667080">
            <w:pPr>
              <w:spacing w:line="240" w:lineRule="auto"/>
              <w:ind w:firstLine="0"/>
            </w:pPr>
          </w:p>
        </w:tc>
        <w:tc>
          <w:tcPr>
            <w:tcW w:w="1376" w:type="dxa"/>
          </w:tcPr>
          <w:p w14:paraId="1FF12C69" w14:textId="5EACEECC" w:rsidR="00667080" w:rsidRDefault="00667080" w:rsidP="000C3B54">
            <w:pPr>
              <w:spacing w:line="240" w:lineRule="auto"/>
              <w:ind w:firstLine="0"/>
            </w:pPr>
            <w:r>
              <w:t>X5</w:t>
            </w:r>
          </w:p>
        </w:tc>
        <w:tc>
          <w:tcPr>
            <w:tcW w:w="2806" w:type="dxa"/>
          </w:tcPr>
          <w:p w14:paraId="02418074" w14:textId="6BA67D16" w:rsidR="00667080" w:rsidRDefault="00667080" w:rsidP="000C3B54">
            <w:pPr>
              <w:spacing w:line="240" w:lineRule="auto"/>
              <w:ind w:firstLine="0"/>
            </w:pPr>
            <w:r>
              <w:t>[X5]</w:t>
            </w:r>
            <w:r w:rsidRPr="000C3B54">
              <w:rPr>
                <w:vertAlign w:val="superscript"/>
              </w:rPr>
              <w:t>-</w:t>
            </w:r>
          </w:p>
        </w:tc>
      </w:tr>
      <w:tr w:rsidR="00667080" w14:paraId="41A171AC" w14:textId="77777777" w:rsidTr="00667080">
        <w:tc>
          <w:tcPr>
            <w:tcW w:w="1980" w:type="dxa"/>
          </w:tcPr>
          <w:p w14:paraId="3B82C04F" w14:textId="66D4A026" w:rsidR="00667080" w:rsidRDefault="00667080" w:rsidP="00746310">
            <w:pPr>
              <w:spacing w:line="240" w:lineRule="auto"/>
              <w:ind w:firstLine="0"/>
            </w:pPr>
            <w:r>
              <w:t xml:space="preserve">Surface </w:t>
            </w:r>
            <w:del w:id="327" w:author="Parkhurst, David L." w:date="2015-01-13T15:57:00Z">
              <w:r w:rsidDel="00746310">
                <w:delText xml:space="preserve">master </w:delText>
              </w:r>
            </w:del>
            <w:r>
              <w:t>species</w:t>
            </w:r>
          </w:p>
        </w:tc>
        <w:tc>
          <w:tcPr>
            <w:tcW w:w="1630" w:type="dxa"/>
          </w:tcPr>
          <w:p w14:paraId="29FD0A34" w14:textId="77777777" w:rsidR="00667080" w:rsidRDefault="00667080" w:rsidP="00667080">
            <w:pPr>
              <w:spacing w:line="240" w:lineRule="auto"/>
              <w:ind w:firstLine="0"/>
            </w:pPr>
          </w:p>
        </w:tc>
        <w:tc>
          <w:tcPr>
            <w:tcW w:w="1376" w:type="dxa"/>
          </w:tcPr>
          <w:p w14:paraId="22186287" w14:textId="7FE5B27B" w:rsidR="00667080" w:rsidRDefault="00667080" w:rsidP="000C3B54">
            <w:pPr>
              <w:spacing w:line="240" w:lineRule="auto"/>
              <w:ind w:firstLine="0"/>
            </w:pPr>
            <w:r>
              <w:t>S</w:t>
            </w:r>
          </w:p>
        </w:tc>
        <w:tc>
          <w:tcPr>
            <w:tcW w:w="2806" w:type="dxa"/>
          </w:tcPr>
          <w:p w14:paraId="2A9C46C1" w14:textId="46F476D3" w:rsidR="00667080" w:rsidRDefault="00667080" w:rsidP="000C3B54">
            <w:pPr>
              <w:spacing w:line="240" w:lineRule="auto"/>
              <w:ind w:firstLine="0"/>
            </w:pPr>
            <w:r>
              <w:t>SOH, BOH,</w:t>
            </w:r>
          </w:p>
          <w:p w14:paraId="1C88A7FE" w14:textId="48532C29" w:rsidR="00667080" w:rsidRDefault="00667080" w:rsidP="000C3B54">
            <w:pPr>
              <w:spacing w:line="240" w:lineRule="auto"/>
              <w:ind w:firstLine="0"/>
            </w:pPr>
            <w:r>
              <w:t>depending on site concentration</w:t>
            </w:r>
          </w:p>
        </w:tc>
      </w:tr>
      <w:tr w:rsidR="00667080" w14:paraId="291BFF7C" w14:textId="77777777" w:rsidTr="00667080">
        <w:tc>
          <w:tcPr>
            <w:tcW w:w="1980" w:type="dxa"/>
          </w:tcPr>
          <w:p w14:paraId="00C08E77" w14:textId="08A209E4" w:rsidR="00667080" w:rsidRDefault="00667080" w:rsidP="000C3B54">
            <w:pPr>
              <w:spacing w:line="240" w:lineRule="auto"/>
              <w:ind w:firstLine="0"/>
            </w:pPr>
            <w:r>
              <w:t>Equilibrium phases</w:t>
            </w:r>
          </w:p>
        </w:tc>
        <w:tc>
          <w:tcPr>
            <w:tcW w:w="1630" w:type="dxa"/>
          </w:tcPr>
          <w:p w14:paraId="3B637B68" w14:textId="2CC74560" w:rsidR="00667080" w:rsidRDefault="00667080" w:rsidP="00667080">
            <w:pPr>
              <w:spacing w:line="240" w:lineRule="auto"/>
              <w:ind w:firstLine="0"/>
            </w:pPr>
            <w:r>
              <w:t>CP1</w:t>
            </w:r>
          </w:p>
        </w:tc>
        <w:tc>
          <w:tcPr>
            <w:tcW w:w="1376" w:type="dxa"/>
          </w:tcPr>
          <w:p w14:paraId="76260A2C" w14:textId="5784E500" w:rsidR="00667080" w:rsidRDefault="00FE59F3" w:rsidP="000C3B54">
            <w:pPr>
              <w:spacing w:line="240" w:lineRule="auto"/>
              <w:ind w:firstLine="0"/>
            </w:pPr>
            <w:r>
              <w:t>X2</w:t>
            </w:r>
            <w:r w:rsidRPr="00FE59F3">
              <w:rPr>
                <w:vertAlign w:val="subscript"/>
              </w:rPr>
              <w:t>3</w:t>
            </w:r>
            <w:r>
              <w:t>X3</w:t>
            </w:r>
          </w:p>
        </w:tc>
        <w:tc>
          <w:tcPr>
            <w:tcW w:w="2806" w:type="dxa"/>
          </w:tcPr>
          <w:p w14:paraId="2C613ADD" w14:textId="0A64C271" w:rsidR="00667080" w:rsidRPr="00667080" w:rsidRDefault="00FE59F3" w:rsidP="00FE59F3">
            <w:pPr>
              <w:spacing w:line="240" w:lineRule="auto"/>
              <w:ind w:firstLine="0"/>
            </w:pPr>
            <w:r>
              <w:t>H</w:t>
            </w:r>
            <w:r w:rsidRPr="00FE59F3">
              <w:rPr>
                <w:vertAlign w:val="subscript"/>
              </w:rPr>
              <w:t>3</w:t>
            </w:r>
            <w:r w:rsidR="00667080">
              <w:t>[X3]</w:t>
            </w:r>
          </w:p>
        </w:tc>
      </w:tr>
      <w:tr w:rsidR="00667080" w14:paraId="2D00D085" w14:textId="77777777" w:rsidTr="00667080">
        <w:tc>
          <w:tcPr>
            <w:tcW w:w="1980" w:type="dxa"/>
          </w:tcPr>
          <w:p w14:paraId="27031ED4" w14:textId="77777777" w:rsidR="00667080" w:rsidRDefault="00667080" w:rsidP="000C3B54">
            <w:pPr>
              <w:spacing w:line="240" w:lineRule="auto"/>
              <w:ind w:firstLine="0"/>
            </w:pPr>
          </w:p>
        </w:tc>
        <w:tc>
          <w:tcPr>
            <w:tcW w:w="1630" w:type="dxa"/>
          </w:tcPr>
          <w:p w14:paraId="030620A6" w14:textId="73BD4A90" w:rsidR="00667080" w:rsidRDefault="00667080" w:rsidP="00667080">
            <w:pPr>
              <w:spacing w:line="240" w:lineRule="auto"/>
              <w:ind w:firstLine="0"/>
            </w:pPr>
            <w:r>
              <w:t>CP2</w:t>
            </w:r>
          </w:p>
        </w:tc>
        <w:tc>
          <w:tcPr>
            <w:tcW w:w="1376" w:type="dxa"/>
          </w:tcPr>
          <w:p w14:paraId="3DC2780B" w14:textId="054C9710" w:rsidR="00667080" w:rsidRDefault="00FE59F3" w:rsidP="000C3B54">
            <w:pPr>
              <w:spacing w:line="240" w:lineRule="auto"/>
              <w:ind w:firstLine="0"/>
            </w:pPr>
            <w:r>
              <w:t>X2X5</w:t>
            </w:r>
          </w:p>
        </w:tc>
        <w:tc>
          <w:tcPr>
            <w:tcW w:w="2806" w:type="dxa"/>
          </w:tcPr>
          <w:p w14:paraId="68840D58" w14:textId="5B6D72C4" w:rsidR="00667080" w:rsidRDefault="00FE59F3" w:rsidP="000C3B54">
            <w:pPr>
              <w:spacing w:line="240" w:lineRule="auto"/>
              <w:ind w:firstLine="0"/>
            </w:pPr>
            <w:r>
              <w:t>H[X5]</w:t>
            </w:r>
          </w:p>
        </w:tc>
      </w:tr>
      <w:tr w:rsidR="00667080" w14:paraId="279BF380" w14:textId="77777777" w:rsidTr="00667080">
        <w:tc>
          <w:tcPr>
            <w:tcW w:w="1980" w:type="dxa"/>
          </w:tcPr>
          <w:p w14:paraId="04D38B8F" w14:textId="67324B61" w:rsidR="00667080" w:rsidRDefault="00667080" w:rsidP="000C3B54">
            <w:pPr>
              <w:spacing w:line="240" w:lineRule="auto"/>
              <w:ind w:firstLine="0"/>
            </w:pPr>
            <w:r>
              <w:t>Kinetic reactants</w:t>
            </w:r>
          </w:p>
        </w:tc>
        <w:tc>
          <w:tcPr>
            <w:tcW w:w="1630" w:type="dxa"/>
          </w:tcPr>
          <w:p w14:paraId="4ED36B32" w14:textId="3FE27C96" w:rsidR="00667080" w:rsidRDefault="00667080" w:rsidP="00667080">
            <w:pPr>
              <w:spacing w:line="240" w:lineRule="auto"/>
              <w:ind w:firstLine="0"/>
            </w:pPr>
            <w:r>
              <w:t>Cc</w:t>
            </w:r>
          </w:p>
        </w:tc>
        <w:tc>
          <w:tcPr>
            <w:tcW w:w="1376" w:type="dxa"/>
          </w:tcPr>
          <w:p w14:paraId="429DA8BE" w14:textId="49A5F961" w:rsidR="00667080" w:rsidRDefault="00FE59F3" w:rsidP="000C3B54">
            <w:pPr>
              <w:spacing w:line="240" w:lineRule="auto"/>
              <w:ind w:firstLine="0"/>
            </w:pPr>
            <w:r>
              <w:t>X2X4</w:t>
            </w:r>
          </w:p>
        </w:tc>
        <w:tc>
          <w:tcPr>
            <w:tcW w:w="2806" w:type="dxa"/>
          </w:tcPr>
          <w:p w14:paraId="355F646A" w14:textId="7CC67D56" w:rsidR="00667080" w:rsidRDefault="00FE59F3" w:rsidP="00FE59F3">
            <w:pPr>
              <w:spacing w:line="240" w:lineRule="auto"/>
              <w:ind w:firstLine="0"/>
            </w:pPr>
            <w:r>
              <w:t>H</w:t>
            </w:r>
            <w:r w:rsidR="00667080">
              <w:t>[X4] gain to solution</w:t>
            </w:r>
          </w:p>
        </w:tc>
      </w:tr>
      <w:tr w:rsidR="00667080" w14:paraId="1F8C8903" w14:textId="77777777" w:rsidTr="00667080">
        <w:tc>
          <w:tcPr>
            <w:tcW w:w="1980" w:type="dxa"/>
          </w:tcPr>
          <w:p w14:paraId="749CA8BF" w14:textId="77777777" w:rsidR="00667080" w:rsidRDefault="00667080" w:rsidP="000C3B54">
            <w:pPr>
              <w:spacing w:line="240" w:lineRule="auto"/>
              <w:ind w:firstLine="0"/>
            </w:pPr>
          </w:p>
        </w:tc>
        <w:tc>
          <w:tcPr>
            <w:tcW w:w="1630" w:type="dxa"/>
          </w:tcPr>
          <w:p w14:paraId="45E94E40" w14:textId="4F78205E" w:rsidR="00667080" w:rsidRDefault="00667080" w:rsidP="00667080">
            <w:pPr>
              <w:spacing w:line="240" w:lineRule="auto"/>
              <w:ind w:firstLine="0"/>
            </w:pPr>
            <w:r>
              <w:t>X5 decomposition</w:t>
            </w:r>
          </w:p>
        </w:tc>
        <w:tc>
          <w:tcPr>
            <w:tcW w:w="1376" w:type="dxa"/>
          </w:tcPr>
          <w:p w14:paraId="6AF19B22" w14:textId="4A8C730B" w:rsidR="00876A8C" w:rsidRDefault="00876A8C" w:rsidP="000C3B54">
            <w:pPr>
              <w:spacing w:line="240" w:lineRule="auto"/>
              <w:ind w:firstLine="0"/>
            </w:pPr>
            <w:r>
              <w:t>X2</w:t>
            </w:r>
            <w:r w:rsidRPr="00FE59F3">
              <w:rPr>
                <w:vertAlign w:val="subscript"/>
              </w:rPr>
              <w:t>3</w:t>
            </w:r>
            <w:r>
              <w:t>X3</w:t>
            </w:r>
          </w:p>
          <w:p w14:paraId="390291DC" w14:textId="09265CA5" w:rsidR="00FE59F3" w:rsidRPr="00FE59F3" w:rsidRDefault="00FE59F3" w:rsidP="00876A8C">
            <w:pPr>
              <w:spacing w:line="240" w:lineRule="auto"/>
              <w:ind w:firstLine="0"/>
            </w:pPr>
            <w:r>
              <w:t>X2X5</w:t>
            </w:r>
          </w:p>
        </w:tc>
        <w:tc>
          <w:tcPr>
            <w:tcW w:w="2806" w:type="dxa"/>
          </w:tcPr>
          <w:p w14:paraId="4C2506CF" w14:textId="15BF6184" w:rsidR="00876A8C" w:rsidRDefault="00876A8C" w:rsidP="00667080">
            <w:pPr>
              <w:spacing w:line="240" w:lineRule="auto"/>
              <w:ind w:firstLine="0"/>
            </w:pPr>
            <w:r>
              <w:t>H</w:t>
            </w:r>
            <w:r w:rsidRPr="000C3B54">
              <w:rPr>
                <w:vertAlign w:val="subscript"/>
              </w:rPr>
              <w:t>3</w:t>
            </w:r>
            <w:r>
              <w:t>[X3] gain to solution</w:t>
            </w:r>
          </w:p>
          <w:p w14:paraId="32A2831C" w14:textId="6A0CBAE6" w:rsidR="00667080" w:rsidRDefault="00FE59F3" w:rsidP="00876A8C">
            <w:pPr>
              <w:spacing w:line="240" w:lineRule="auto"/>
              <w:ind w:firstLine="0"/>
            </w:pPr>
            <w:r>
              <w:t>H</w:t>
            </w:r>
            <w:r w:rsidR="00667080">
              <w:t>[X5] loss from solution</w:t>
            </w:r>
          </w:p>
        </w:tc>
      </w:tr>
    </w:tbl>
    <w:p w14:paraId="54D188BD" w14:textId="395B5ADA" w:rsidR="004D44B8" w:rsidRDefault="004D44B8" w:rsidP="00FB3882">
      <w:pPr>
        <w:pStyle w:val="Text"/>
        <w:rPr>
          <w:lang w:val="en-US"/>
        </w:rPr>
      </w:pPr>
    </w:p>
    <w:p w14:paraId="5674EE63" w14:textId="2E1675E5" w:rsidR="00FB3882" w:rsidRPr="00C96962" w:rsidRDefault="00FB3882" w:rsidP="00FB3882">
      <w:pPr>
        <w:pStyle w:val="Text"/>
        <w:rPr>
          <w:lang w:val="en-US"/>
        </w:rPr>
      </w:pPr>
      <w:r w:rsidRPr="00C96962">
        <w:rPr>
          <w:lang w:val="en-US"/>
        </w:rPr>
        <w:t xml:space="preserve">Because </w:t>
      </w:r>
      <w:proofErr w:type="spellStart"/>
      <w:r w:rsidR="001867EB">
        <w:rPr>
          <w:lang w:val="en-US"/>
        </w:rPr>
        <w:t>MoMaS</w:t>
      </w:r>
      <w:proofErr w:type="spellEnd"/>
      <w:r w:rsidRPr="00C96962">
        <w:rPr>
          <w:lang w:val="en-US"/>
        </w:rPr>
        <w:t xml:space="preserve"> reaction networks ignore activity correction, activity coefficients in PHREEQC </w:t>
      </w:r>
      <w:r w:rsidR="0070617F">
        <w:rPr>
          <w:lang w:val="en-US"/>
        </w:rPr>
        <w:t>were</w:t>
      </w:r>
      <w:r w:rsidR="0070617F" w:rsidRPr="00C96962">
        <w:rPr>
          <w:lang w:val="en-US"/>
        </w:rPr>
        <w:t xml:space="preserve"> </w:t>
      </w:r>
      <w:r w:rsidRPr="00C96962">
        <w:rPr>
          <w:lang w:val="en-US"/>
        </w:rPr>
        <w:t xml:space="preserve">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proofErr w:type="spellStart"/>
      <w:r w:rsidRPr="00C96962">
        <w:rPr>
          <w:lang w:val="en-US"/>
        </w:rPr>
        <w:t>Hückel</w:t>
      </w:r>
      <w:proofErr w:type="spellEnd"/>
      <w:r w:rsidRPr="00C96962">
        <w:rPr>
          <w:lang w:val="en-US"/>
        </w:rPr>
        <w:t xml:space="preserve"> equation to 10</w:t>
      </w:r>
      <w:r w:rsidRPr="00C96962">
        <w:rPr>
          <w:vertAlign w:val="superscript"/>
          <w:lang w:val="en-US"/>
        </w:rPr>
        <w:t>12</w:t>
      </w:r>
      <w:r w:rsidRPr="00C96962">
        <w:rPr>
          <w:lang w:val="en-US"/>
        </w:rPr>
        <w:t xml:space="preserve"> and 0 respectively</w:t>
      </w:r>
      <w:r w:rsidR="0082335C" w:rsidRPr="00C96962">
        <w:rPr>
          <w:lang w:val="en-US"/>
        </w:rPr>
        <w:t xml:space="preserve"> </w:t>
      </w:r>
      <w:r w:rsidR="00CE5A14">
        <w:fldChar w:fldCharType="begin"/>
      </w:r>
      <w:r w:rsidR="00ED3E38">
        <w:instrText xml:space="preserve"> ADDIN ZOTERO_ITEM CSL_CITATION {"citationID":"CVhQnRno","properties":{"formattedCitation":"[47,48]","plainCitation":"[47,48]"},"citationItems":[{"id":10656,"uris":["http://zotero.org/users/1809694/items/PPSJINQ5"],"uri":["http://zotero.org/users/1809694/items/PPSJINQ5"],"itemData":{"id":10656,"type":"chapter","title":"User's guide to PHREEQC (version 3)—A Computer Program for Speciation, Batch-Reaction, One-Dimensional Transport, and Inverse Geochemical Calculations","container-title":"U.S. Geological Survey Techniques and Methods","page":"497","volume":"6, chap. A43","URL":"http://wwwbrr.cr.usgs.gov/projects/GWC_coupled/phreeqc/phreeqc3-html/phreeqc3.htm","author":[{"family":"Parkhurst","given":"D.L."},{"family":"Appelo","given":"C.A.J."}]},"label":"page"},{"id":2291,"uris":["http://zotero.org/users/1809694/items/7PRW3N6R"],"uri":["http://zotero.org/users/1809694/items/7PRW3N6R"],"itemData":{"id":2291,"type":"report","title":"User's guide to PHREEQC (version 2): A computer program for speciation, batch-reaction, one-dimensional transport, and inverse geochemical calculations","publisher":"U.S. Geological Survey","publisher-place":"Denver, Colorado","page":"312","event-place":"Denver, Colorado","number":"Water-Resources Investigations Report 99-4259","shortTitle":"User's guide to PHREEQC (version 2): A computer program for speciation, batch-reaction, one-dimensional transport, and inverse geochemical calculations","author":[{"family":"Parkhurst","given":"D.L."},{"family":"Appelo","given":"C.A.J."}],"issued":{"date-parts":[["1999"]]}},"label":"page"}],"schema":"https://github.com/citation-style-language/schema/raw/master/csl-citation.json"} </w:instrText>
      </w:r>
      <w:r w:rsidR="00CE5A14">
        <w:fldChar w:fldCharType="separate"/>
      </w:r>
      <w:r w:rsidR="00ED3E38" w:rsidRPr="00ED3E38">
        <w:t>[47,48]</w:t>
      </w:r>
      <w:r w:rsidR="00CE5A14">
        <w:fldChar w:fldCharType="end"/>
      </w:r>
      <w:r w:rsidRPr="00C96962">
        <w:rPr>
          <w:lang w:val="en-US"/>
        </w:rPr>
        <w:t>.</w:t>
      </w:r>
      <w:r w:rsidR="00716F86">
        <w:rPr>
          <w:lang w:val="en-US"/>
        </w:rPr>
        <w:t xml:space="preserve"> The activity of water was assumed </w:t>
      </w:r>
      <w:proofErr w:type="gramStart"/>
      <w:r w:rsidR="00716F86">
        <w:rPr>
          <w:lang w:val="en-US"/>
        </w:rPr>
        <w:t>to be 1.0</w:t>
      </w:r>
      <w:proofErr w:type="gramEnd"/>
      <w:r w:rsidR="00716F86">
        <w:rPr>
          <w:lang w:val="en-US"/>
        </w:rPr>
        <w:t xml:space="preserve"> in the </w:t>
      </w:r>
      <w:proofErr w:type="spellStart"/>
      <w:r w:rsidR="00716F86">
        <w:rPr>
          <w:lang w:val="en-US"/>
        </w:rPr>
        <w:t>MoMaS</w:t>
      </w:r>
      <w:proofErr w:type="spellEnd"/>
      <w:r w:rsidR="00716F86">
        <w:rPr>
          <w:lang w:val="en-US"/>
        </w:rPr>
        <w:t>, so the mass-action expression for OH</w:t>
      </w:r>
      <w:r w:rsidR="00716F86" w:rsidRPr="00626A52">
        <w:rPr>
          <w:vertAlign w:val="superscript"/>
          <w:lang w:val="en-US"/>
        </w:rPr>
        <w:t>-</w:t>
      </w:r>
      <w:r w:rsidR="00716F86">
        <w:rPr>
          <w:lang w:val="en-US"/>
        </w:rPr>
        <w:t xml:space="preserve"> was adjusted to remove the effects of </w:t>
      </w:r>
      <w:proofErr w:type="spellStart"/>
      <w:r w:rsidR="00716F86">
        <w:rPr>
          <w:lang w:val="en-US"/>
        </w:rPr>
        <w:t>nonunity</w:t>
      </w:r>
      <w:proofErr w:type="spellEnd"/>
      <w:r w:rsidR="00716F86">
        <w:rPr>
          <w:lang w:val="en-US"/>
        </w:rPr>
        <w:t xml:space="preserve"> activity of water. </w:t>
      </w:r>
    </w:p>
    <w:p w14:paraId="598F4DB5" w14:textId="76B438EF" w:rsidR="00BA2629" w:rsidRPr="00C96962" w:rsidRDefault="00BA2629" w:rsidP="00BA2629">
      <w:pPr>
        <w:pStyle w:val="Text"/>
        <w:rPr>
          <w:lang w:val="en-US"/>
        </w:rPr>
      </w:pPr>
      <w:proofErr w:type="spellStart"/>
      <w:r w:rsidRPr="00C96962">
        <w:rPr>
          <w:lang w:val="en-US"/>
        </w:rPr>
        <w:t>MoMaS</w:t>
      </w:r>
      <w:proofErr w:type="spellEnd"/>
      <w:r w:rsidRPr="00C96962">
        <w:rPr>
          <w:lang w:val="en-US"/>
        </w:rPr>
        <w:t xml:space="preserve"> defines mass</w:t>
      </w:r>
      <w:r>
        <w:rPr>
          <w:lang w:val="en-US"/>
        </w:rPr>
        <w:t>-</w:t>
      </w:r>
      <w:r w:rsidRPr="00C96962">
        <w:rPr>
          <w:lang w:val="en-US"/>
        </w:rPr>
        <w:t xml:space="preserve">action equations for bidentate </w:t>
      </w:r>
      <w:commentRangeStart w:id="328"/>
      <w:ins w:id="329" w:author="gpcurtis" w:date="2015-01-06T16:10:00Z">
        <w:r w:rsidR="00D9169D">
          <w:rPr>
            <w:lang w:val="en-US"/>
          </w:rPr>
          <w:t xml:space="preserve">surface </w:t>
        </w:r>
      </w:ins>
      <w:commentRangeEnd w:id="328"/>
      <w:r w:rsidR="00801308">
        <w:rPr>
          <w:rStyle w:val="CommentReference"/>
          <w:rFonts w:eastAsiaTheme="minorHAnsi" w:cstheme="minorBidi"/>
          <w:lang w:val="en-US" w:eastAsia="en-US"/>
        </w:rPr>
        <w:commentReference w:id="328"/>
      </w:r>
      <w:r w:rsidRPr="00C96962">
        <w:rPr>
          <w:lang w:val="en-US"/>
        </w:rPr>
        <w:t>complexation in terms of molarity</w:t>
      </w:r>
      <w:r>
        <w:rPr>
          <w:lang w:val="en-US"/>
        </w:rPr>
        <w:t xml:space="preserve">, which has been recognized as problematic </w:t>
      </w:r>
      <w:r w:rsidR="00CE5A14">
        <w:fldChar w:fldCharType="begin"/>
      </w:r>
      <w:r w:rsidR="00ED3E38">
        <w:instrText xml:space="preserve"> ADDIN ZOTERO_ITEM CSL_CITATION {"citationID":"b4KSLlG6","properties":{"formattedCitation":"[49]","plainCitation":"[49]"},"citationItems":[{"id":3632,"uris":["http://zotero.org/users/1809694/items/XHJ5EWGJ"],"uri":["http://zotero.org/users/1809694/items/XHJ5EWGJ"],"itemData":{"id":3632,"type":"article-journal","title":"Mass Action Expressions for Bidentate Adsorption in Surface Complexation Modeling: Theory and Practice","container-title":"Environmental Science &amp; Technology","page":"3982-3996","volume":"47","issue":"9","abstract":"The inclusion of multidentate adsorption reactions has improved the ability of surface complexation models (SCM) to predict adsorption to mineral surfaces, but variation in the mass action expression for these reactions has caused persistent ambiguity and occasional mishandling. The principal differences are the exponent (α) for the activity of available surface sites and the inclusion of surface site activity on a molar concentration versus fraction basis. Exemplified by bidentate surface complexation, setting α at two within the molar-based framework will cause critical errors in developing a self-consistent model. Despite the publication of several theoretical discussions regarding appropriate approaches, mishandling and confusion has persisted in the model applications involving multidentate surface complexes. This review synthesizes the theory of modeling multidentate surface complexes in a style designed to enable improvements in SCM practice. The implications of selecting an approach for multidentate SCM are illustrated with a previously published data set on U(VI) adsorption to goethite. To improve the translation of theory into improved practice, the review concludes with suggestions for handling multidentate reactions and publishing results that can avoid ambiguity or confusion. Although most discussion is exemplified by the generic bidentate case, the general issues discussed are relevant to higher denticity adsorption.","DOI":"10.1021/es305180e","ISSN":"0013-936X","journalAbbreviation":"Environ. Sci. Technol.","author":[{"family":"Wang","given":"Zimeng"},{"family":"Giammar","given":"Daniel E."}],"issued":{"date-parts":[["2013",4,3]]},"accessed":{"date-parts":[["2014",8,13]]}}}],"schema":"https://github.com/citation-style-language/schema/raw/master/csl-citation.json"} </w:instrText>
      </w:r>
      <w:r w:rsidR="00CE5A14">
        <w:fldChar w:fldCharType="separate"/>
      </w:r>
      <w:r w:rsidR="00ED3E38" w:rsidRPr="00ED3E38">
        <w:t>[49]</w:t>
      </w:r>
      <w:r w:rsidR="00CE5A14">
        <w:fldChar w:fldCharType="end"/>
      </w:r>
      <w:r>
        <w:rPr>
          <w:lang w:val="en-US"/>
        </w:rPr>
        <w:t>, whereas</w:t>
      </w:r>
      <w:r w:rsidRPr="00C96962">
        <w:rPr>
          <w:lang w:val="en-US"/>
        </w:rPr>
        <w:t xml:space="preserve"> PHREEQC uses the mole fraction of sites occupied </w:t>
      </w:r>
      <w:r>
        <w:rPr>
          <w:lang w:val="en-US"/>
        </w:rPr>
        <w:t xml:space="preserve">for </w:t>
      </w:r>
      <w:r w:rsidRPr="00C96962">
        <w:rPr>
          <w:lang w:val="en-US"/>
        </w:rPr>
        <w:t>activity of surface species</w:t>
      </w:r>
      <w:r>
        <w:rPr>
          <w:lang w:val="en-US"/>
        </w:rPr>
        <w:t xml:space="preserve">. To be consistent with the </w:t>
      </w:r>
      <w:proofErr w:type="spellStart"/>
      <w:r>
        <w:rPr>
          <w:lang w:val="en-US"/>
        </w:rPr>
        <w:t>MoMaS</w:t>
      </w:r>
      <w:proofErr w:type="spellEnd"/>
      <w:r>
        <w:rPr>
          <w:lang w:val="en-US"/>
        </w:rPr>
        <w:t xml:space="preserve">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w:t>
      </w:r>
      <w:r>
        <w:rPr>
          <w:lang w:val="en-US"/>
        </w:rPr>
        <w:lastRenderedPageBreak/>
        <w:t xml:space="preserve">subdomains of the 1D and 2D </w:t>
      </w:r>
      <w:proofErr w:type="spellStart"/>
      <w:r>
        <w:rPr>
          <w:lang w:val="en-US"/>
        </w:rPr>
        <w:t>MoMaS</w:t>
      </w:r>
      <w:proofErr w:type="spellEnd"/>
      <w:r>
        <w:rPr>
          <w:lang w:val="en-US"/>
        </w:rPr>
        <w:t xml:space="preserve"> problems. All definitions used standard PHREEQC input; no modification of the PhreeqcRM code was necessary.</w:t>
      </w:r>
    </w:p>
    <w:p w14:paraId="5B34F15D" w14:textId="5CF75872" w:rsidR="00FB3882" w:rsidRDefault="00A711F2" w:rsidP="00BA2629">
      <w:pPr>
        <w:pStyle w:val="Heading3"/>
        <w:numPr>
          <w:ilvl w:val="2"/>
          <w:numId w:val="10"/>
        </w:numPr>
      </w:pPr>
      <w:r>
        <w:t xml:space="preserve">1D </w:t>
      </w:r>
      <w:proofErr w:type="spellStart"/>
      <w:r>
        <w:t>MoMaS</w:t>
      </w:r>
      <w:proofErr w:type="spellEnd"/>
      <w:r>
        <w:t xml:space="preserve"> Calculations with PHAST</w:t>
      </w:r>
    </w:p>
    <w:p w14:paraId="3C259907" w14:textId="099F5A83"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Mayer et al. </w:t>
      </w:r>
      <w:r w:rsidR="00CE5A14">
        <w:fldChar w:fldCharType="begin"/>
      </w:r>
      <w:r w:rsidR="00ED3E38">
        <w:instrText xml:space="preserve"> ADDIN ZOTERO_ITEM CSL_CITATION {"citationID":"z7QEaZcS","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C34556">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Backward-in-time and upstream-in-space weighting, which is unconditionally stable but introduces some numerical dispersion, was used for all simulations. Estimates of the numerical </w:t>
      </w:r>
      <w:proofErr w:type="spellStart"/>
      <w:r>
        <w:t>dispersivit</w:t>
      </w:r>
      <w:r w:rsidR="006B4C24">
        <w:t>ies</w:t>
      </w:r>
      <w:proofErr w:type="spellEnd"/>
      <w:r w:rsidR="006B4C24">
        <w:t xml:space="preserve">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proofErr w:type="gramStart"/>
      <w:r w:rsidR="006B4C24" w:rsidRPr="00381F30">
        <w:rPr>
          <w:vertAlign w:val="superscript"/>
        </w:rPr>
        <w:t>3</w:t>
      </w:r>
      <w:r w:rsidR="00BA2629" w:rsidRPr="00BA2629">
        <w:t xml:space="preserve"> </w:t>
      </w:r>
      <w:proofErr w:type="gramEnd"/>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7B11E700" w:rsidR="0018736D" w:rsidRDefault="008A6C1D">
      <w:pPr>
        <w:pStyle w:val="Text"/>
        <w:rPr>
          <w:lang w:val="en-US"/>
        </w:rPr>
      </w:pPr>
      <w:r>
        <w:rPr>
          <w:lang w:val="en-US"/>
        </w:rPr>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shows the resolution of the surface-species peak for 0.05-unit and 0.01-unit</w:t>
      </w:r>
      <w:r w:rsidR="0070617F">
        <w:rPr>
          <w:lang w:val="en-US"/>
        </w:rPr>
        <w:t xml:space="preserve"> time step</w:t>
      </w:r>
      <w:r w:rsidR="00984CD6">
        <w:rPr>
          <w:lang w:val="en-US"/>
        </w:rPr>
        <w:t xml:space="preserve"> runs. The smaller time step produces a sharper peak and a deeper valley at distances beyond the peak, indicating that grid </w:t>
      </w:r>
      <w:r w:rsidR="0018736D">
        <w:rPr>
          <w:lang w:val="en-US"/>
        </w:rPr>
        <w:t xml:space="preserve">and time </w:t>
      </w:r>
      <w:r w:rsidR="00984CD6">
        <w:rPr>
          <w:lang w:val="en-US"/>
        </w:rPr>
        <w:t xml:space="preserve">convergence </w:t>
      </w:r>
      <w:proofErr w:type="gramStart"/>
      <w:r w:rsidR="0070617F">
        <w:rPr>
          <w:lang w:val="en-US"/>
        </w:rPr>
        <w:t>is not</w:t>
      </w:r>
      <w:r w:rsidR="00984CD6">
        <w:rPr>
          <w:lang w:val="en-US"/>
        </w:rPr>
        <w:t xml:space="preserve"> completely achieved</w:t>
      </w:r>
      <w:proofErr w:type="gramEnd"/>
      <w:r w:rsidR="00984CD6">
        <w:rPr>
          <w:lang w:val="en-US"/>
        </w:rPr>
        <w:t xml:space="preserve">. </w:t>
      </w:r>
      <w:r w:rsidR="00DB44FF">
        <w:rPr>
          <w:lang w:val="en-US"/>
        </w:rPr>
        <w:t xml:space="preserve">Although, smaller time steps for this simulation are feasible, a better approach is to implement an automatic </w:t>
      </w:r>
      <w:r w:rsidR="00DB44FF">
        <w:rPr>
          <w:lang w:val="en-US"/>
        </w:rPr>
        <w:lastRenderedPageBreak/>
        <w:t>time-stepping algorithm</w:t>
      </w:r>
      <w:r>
        <w:rPr>
          <w:lang w:val="en-US"/>
        </w:rPr>
        <w:t xml:space="preserve"> </w:t>
      </w:r>
      <w:r w:rsidR="00CE5A14">
        <w:fldChar w:fldCharType="begin"/>
      </w:r>
      <w:r w:rsidR="00ED3E38">
        <w:instrText xml:space="preserve"> ADDIN ZOTERO_ITEM CSL_CITATION {"citationID":"dCnossd5","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DB44FF">
        <w:rPr>
          <w:lang w:val="en-US"/>
        </w:rPr>
        <w:t xml:space="preserve">, which would allow for variable time steps that achieve a specified accuracy. </w:t>
      </w:r>
      <w:ins w:id="330" w:author="Parkhurst, David L." w:date="2015-01-13T16:04:00Z">
        <w:r w:rsidR="00801308">
          <w:rPr>
            <w:lang w:val="en-US"/>
          </w:rPr>
          <w:t>Although the height of the peak is similar</w:t>
        </w:r>
      </w:ins>
      <w:ins w:id="331" w:author="Parkhurst, David L." w:date="2015-01-13T16:05:00Z">
        <w:r w:rsidR="00801308">
          <w:rPr>
            <w:lang w:val="en-US"/>
          </w:rPr>
          <w:t xml:space="preserve"> in all calculations</w:t>
        </w:r>
      </w:ins>
      <w:ins w:id="332" w:author="Parkhurst, David L." w:date="2015-01-13T16:04:00Z">
        <w:r w:rsidR="00801308">
          <w:rPr>
            <w:lang w:val="en-US"/>
          </w:rPr>
          <w:t>, t</w:t>
        </w:r>
      </w:ins>
      <w:del w:id="333" w:author="Parkhurst, David L." w:date="2015-01-13T16:04:00Z">
        <w:r w:rsidR="00984CD6" w:rsidDel="00801308">
          <w:rPr>
            <w:lang w:val="en-US"/>
          </w:rPr>
          <w:delText>T</w:delText>
        </w:r>
      </w:del>
      <w:r w:rsidR="00984CD6">
        <w:rPr>
          <w:lang w:val="en-US"/>
        </w:rPr>
        <w:t>he location of the peak is at approximately 0.01 distance</w:t>
      </w:r>
      <w:ins w:id="334" w:author="Parkhurst, David L." w:date="2015-01-13T16:06:00Z">
        <w:r w:rsidR="00801308">
          <w:rPr>
            <w:lang w:val="en-US"/>
          </w:rPr>
          <w:t xml:space="preserve"> in the PHAST calculations</w:t>
        </w:r>
      </w:ins>
      <w:r w:rsidR="00984CD6">
        <w:rPr>
          <w:lang w:val="en-US"/>
        </w:rPr>
        <w:t xml:space="preserve">, whereas the location is closer to 0.02 in the Mayer et al. </w:t>
      </w:r>
      <w:r w:rsidR="00CE5A14">
        <w:fldChar w:fldCharType="begin"/>
      </w:r>
      <w:r w:rsidR="00ED3E38">
        <w:instrText xml:space="preserve"> ADDIN ZOTERO_ITEM CSL_CITATION {"citationID":"gL4vAZgt","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Pr>
          <w:lang w:val="en-US"/>
        </w:rPr>
        <w:t xml:space="preserve"> </w:t>
      </w:r>
      <w:r w:rsidR="00984CD6">
        <w:rPr>
          <w:lang w:val="en-US"/>
        </w:rPr>
        <w:t xml:space="preserve">and Amir and Kern </w:t>
      </w:r>
      <w:r w:rsidR="00CE5A14">
        <w:fldChar w:fldCharType="begin"/>
      </w:r>
      <w:r w:rsidR="00ED3E38">
        <w:instrText xml:space="preserve"> ADDIN ZOTERO_ITEM CSL_CITATION {"citationID":"5hFOK5X5","properties":{"formattedCitation":"[51]","plainCitation":"[51]"},"citationItems":[{"id":49,"uris":["http://zotero.org/users/1809694/items/CF7WABNB"],"uri":["http://zotero.org/users/1809694/items/CF7WABNB"],"itemData":{"id":49,"type":"article-journal","title":"A global method for coupling transport with chemistry in heterogeneous porous media","container-title":"Computational Geosciences","page":"465-481","volume":"14","issue":"3","DOI":"10.1007/s10596-009-9162-x","ISSN":"1420-0597","journalAbbreviation":"Comput Geosci","language":"English","author":[{"family":"Amir","given":"Laila"},{"family":"Kern","given":"Michel"}],"issued":{"date-parts":[["2010",6,1]]}}}],"schema":"https://github.com/citation-style-language/schema/raw/master/csl-citation.json"} </w:instrText>
      </w:r>
      <w:r w:rsidR="00CE5A14">
        <w:fldChar w:fldCharType="separate"/>
      </w:r>
      <w:r w:rsidR="00ED3E38" w:rsidRPr="00ED3E38">
        <w:t>[51]</w:t>
      </w:r>
      <w:r w:rsidR="00CE5A14">
        <w:fldChar w:fldCharType="end"/>
      </w:r>
      <w:r w:rsidR="00984CD6">
        <w:rPr>
          <w:lang w:val="en-US"/>
        </w:rPr>
        <w:t xml:space="preserve"> </w:t>
      </w:r>
      <w:commentRangeStart w:id="335"/>
      <w:commentRangeStart w:id="336"/>
      <w:r w:rsidR="00984CD6">
        <w:rPr>
          <w:lang w:val="en-US"/>
        </w:rPr>
        <w:t>results</w:t>
      </w:r>
      <w:commentRangeEnd w:id="335"/>
      <w:r w:rsidR="00C860BC">
        <w:rPr>
          <w:rStyle w:val="CommentReference"/>
          <w:rFonts w:eastAsiaTheme="minorHAnsi" w:cstheme="minorBidi"/>
          <w:lang w:val="en-US" w:eastAsia="en-US"/>
        </w:rPr>
        <w:commentReference w:id="335"/>
      </w:r>
      <w:commentRangeEnd w:id="336"/>
      <w:r w:rsidR="00977A17">
        <w:rPr>
          <w:rStyle w:val="CommentReference"/>
          <w:rFonts w:eastAsiaTheme="minorHAnsi" w:cstheme="minorBidi"/>
          <w:lang w:val="en-US" w:eastAsia="en-US"/>
        </w:rPr>
        <w:commentReference w:id="336"/>
      </w:r>
      <w:r w:rsidR="00984CD6">
        <w:rPr>
          <w:lang w:val="en-US"/>
        </w:rPr>
        <w:t xml:space="preserve">. The reason for this </w:t>
      </w:r>
      <w:r w:rsidR="0018736D">
        <w:rPr>
          <w:lang w:val="en-US"/>
        </w:rPr>
        <w:t xml:space="preserve">small </w:t>
      </w:r>
      <w:r w:rsidR="00984CD6">
        <w:rPr>
          <w:lang w:val="en-US"/>
        </w:rPr>
        <w:t xml:space="preserve">difference in location </w:t>
      </w:r>
      <w:proofErr w:type="gramStart"/>
      <w:r w:rsidR="00984CD6">
        <w:rPr>
          <w:lang w:val="en-US"/>
        </w:rPr>
        <w:t>is not known</w:t>
      </w:r>
      <w:proofErr w:type="gramEnd"/>
      <w:r w:rsidR="0018736D">
        <w:rPr>
          <w:lang w:val="en-US"/>
        </w:rPr>
        <w:t>.</w:t>
      </w:r>
      <w:r w:rsidR="00984CD6">
        <w:rPr>
          <w:lang w:val="en-US"/>
        </w:rPr>
        <w:t xml:space="preserve"> </w:t>
      </w:r>
      <w:r w:rsidR="0018736D">
        <w:rPr>
          <w:lang w:val="en-US"/>
        </w:rPr>
        <w:t>A</w:t>
      </w:r>
      <w:r w:rsidR="00984CD6">
        <w:rPr>
          <w:lang w:val="en-US"/>
        </w:rPr>
        <w:t>ll ot</w:t>
      </w:r>
      <w:r w:rsidR="0018736D">
        <w:rPr>
          <w:lang w:val="en-US"/>
        </w:rPr>
        <w:t>her concentration results</w:t>
      </w:r>
      <w:r w:rsidR="00DB44FF">
        <w:rPr>
          <w:lang w:val="en-US"/>
        </w:rPr>
        <w:t>, which are resolved at a coarser scale,</w:t>
      </w:r>
      <w:r w:rsidR="0018736D">
        <w:rPr>
          <w:lang w:val="en-US"/>
        </w:rPr>
        <w:t xml:space="preserve"> </w:t>
      </w:r>
      <w:commentRangeStart w:id="337"/>
      <w:commentRangeStart w:id="338"/>
      <w:del w:id="339" w:author="Parkhurst, David L." w:date="2015-01-13T16:05:00Z">
        <w:r w:rsidR="0018736D" w:rsidDel="00801308">
          <w:rPr>
            <w:lang w:val="en-US"/>
          </w:rPr>
          <w:delText xml:space="preserve">appear </w:delText>
        </w:r>
      </w:del>
      <w:ins w:id="340" w:author="Parkhurst, David L." w:date="2015-01-13T16:05:00Z">
        <w:r w:rsidR="00801308">
          <w:rPr>
            <w:lang w:val="en-US"/>
          </w:rPr>
          <w:t xml:space="preserve">are </w:t>
        </w:r>
      </w:ins>
      <w:r w:rsidR="0018736D">
        <w:rPr>
          <w:lang w:val="en-US"/>
        </w:rPr>
        <w:t xml:space="preserve">consistent </w:t>
      </w:r>
      <w:commentRangeEnd w:id="337"/>
      <w:r w:rsidR="00D9169D">
        <w:rPr>
          <w:rStyle w:val="CommentReference"/>
          <w:rFonts w:eastAsiaTheme="minorHAnsi" w:cstheme="minorBidi"/>
          <w:lang w:val="en-US" w:eastAsia="en-US"/>
        </w:rPr>
        <w:commentReference w:id="337"/>
      </w:r>
      <w:commentRangeEnd w:id="338"/>
      <w:r w:rsidR="00977A17">
        <w:rPr>
          <w:rStyle w:val="CommentReference"/>
          <w:rFonts w:eastAsiaTheme="minorHAnsi" w:cstheme="minorBidi"/>
          <w:lang w:val="en-US" w:eastAsia="en-US"/>
        </w:rPr>
        <w:commentReference w:id="338"/>
      </w:r>
      <w:r w:rsidR="00DB44FF">
        <w:rPr>
          <w:lang w:val="en-US"/>
        </w:rPr>
        <w:t>between PHAST and the other simulators.</w:t>
      </w:r>
    </w:p>
    <w:p w14:paraId="51CB3260" w14:textId="77777777" w:rsidR="00563711" w:rsidRDefault="00266199" w:rsidP="00563711">
      <w:pPr>
        <w:keepNext/>
      </w:pPr>
      <w:r>
        <w:rPr>
          <w:noProof/>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6">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Caption"/>
      </w:pPr>
      <w:bookmarkStart w:id="341"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341"/>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7A1EDCA5" w:rsidR="00490AA7" w:rsidRDefault="0018736D">
      <w:pPr>
        <w:pStyle w:val="Text"/>
        <w:rPr>
          <w:lang w:val="en-US"/>
        </w:rPr>
      </w:pPr>
      <w:r>
        <w:rPr>
          <w:lang w:val="en-US"/>
        </w:rPr>
        <w:t xml:space="preserve">PHAST calculations </w:t>
      </w:r>
      <w:proofErr w:type="gramStart"/>
      <w:r>
        <w:rPr>
          <w:lang w:val="en-US"/>
        </w:rPr>
        <w:t>were run</w:t>
      </w:r>
      <w:proofErr w:type="gramEnd"/>
      <w:r>
        <w:rPr>
          <w:lang w:val="en-US"/>
        </w:rPr>
        <w:t xml:space="preserve"> on a heterogeneous cluster of Intel computers using the Linux operating system. </w:t>
      </w:r>
      <w:commentRangeStart w:id="342"/>
      <w:commentRangeStart w:id="343"/>
      <w:r>
        <w:rPr>
          <w:lang w:val="en-US"/>
        </w:rPr>
        <w:t>One</w:t>
      </w:r>
      <w:commentRangeEnd w:id="342"/>
      <w:r w:rsidR="00C860BC">
        <w:rPr>
          <w:rStyle w:val="CommentReference"/>
          <w:rFonts w:eastAsiaTheme="minorHAnsi" w:cstheme="minorBidi"/>
          <w:lang w:val="en-US" w:eastAsia="en-US"/>
        </w:rPr>
        <w:commentReference w:id="342"/>
      </w:r>
      <w:commentRangeEnd w:id="343"/>
      <w:r w:rsidR="00977A17">
        <w:rPr>
          <w:rStyle w:val="CommentReference"/>
          <w:rFonts w:eastAsiaTheme="minorHAnsi" w:cstheme="minorBidi"/>
          <w:lang w:val="en-US" w:eastAsia="en-US"/>
        </w:rPr>
        <w:commentReference w:id="343"/>
      </w:r>
      <w:r>
        <w:rPr>
          <w:lang w:val="en-US"/>
        </w:rPr>
        <w:t xml:space="preserve"> computer </w:t>
      </w:r>
      <w:ins w:id="344" w:author="Parkhurst, David L." w:date="2015-01-13T16:08:00Z">
        <w:r w:rsidR="00801308">
          <w:rPr>
            <w:lang w:val="en-US"/>
          </w:rPr>
          <w:t xml:space="preserve">of </w:t>
        </w:r>
      </w:ins>
      <w:ins w:id="345" w:author="Parkhurst, David L." w:date="2015-01-14T11:04:00Z">
        <w:r w:rsidR="00191CE0">
          <w:rPr>
            <w:lang w:val="en-US"/>
          </w:rPr>
          <w:t>lower</w:t>
        </w:r>
      </w:ins>
      <w:ins w:id="346" w:author="Parkhurst, David L." w:date="2015-01-13T16:08:00Z">
        <w:r w:rsidR="00801308">
          <w:rPr>
            <w:lang w:val="en-US"/>
          </w:rPr>
          <w:t xml:space="preserve"> speed </w:t>
        </w:r>
      </w:ins>
      <w:r>
        <w:rPr>
          <w:lang w:val="en-US"/>
        </w:rPr>
        <w:t>was included in all calculations</w:t>
      </w:r>
      <w:del w:id="347" w:author="Parkhurst, David L." w:date="2015-01-13T16:08:00Z">
        <w:r w:rsidDel="00801308">
          <w:rPr>
            <w:lang w:val="en-US"/>
          </w:rPr>
          <w:delText xml:space="preserve">, </w:delText>
        </w:r>
      </w:del>
      <w:ins w:id="348" w:author="Parkhurst, David L." w:date="2015-01-13T16:08:00Z">
        <w:r w:rsidR="00801308">
          <w:rPr>
            <w:lang w:val="en-US"/>
          </w:rPr>
          <w:t>; for this computer</w:t>
        </w:r>
        <w:r w:rsidR="00FA71CA">
          <w:rPr>
            <w:lang w:val="en-US"/>
          </w:rPr>
          <w:t>,</w:t>
        </w:r>
        <w:r w:rsidR="00801308">
          <w:rPr>
            <w:lang w:val="en-US"/>
          </w:rPr>
          <w:t xml:space="preserve"> </w:t>
        </w:r>
      </w:ins>
      <w:del w:id="349" w:author="Parkhurst, David L." w:date="2015-01-13T16:09:00Z">
        <w:r w:rsidDel="00FA71CA">
          <w:rPr>
            <w:lang w:val="en-US"/>
          </w:rPr>
          <w:delText xml:space="preserve">for which </w:delText>
        </w:r>
      </w:del>
      <w:r w:rsidRPr="00C96962">
        <w:rPr>
          <w:lang w:val="en-US"/>
        </w:rPr>
        <w:t xml:space="preserve">one CPU unit </w:t>
      </w:r>
      <w:r w:rsidR="0070617F">
        <w:rPr>
          <w:lang w:val="en-US"/>
        </w:rPr>
        <w:t>(</w:t>
      </w:r>
      <w:r w:rsidR="003F0774" w:rsidRPr="00C96962">
        <w:rPr>
          <w:lang w:val="en-US"/>
        </w:rPr>
        <w:t xml:space="preserve">as determined by the hardware </w:t>
      </w:r>
      <w:r w:rsidR="003F0774">
        <w:rPr>
          <w:lang w:val="en-US"/>
        </w:rPr>
        <w:t xml:space="preserve">test in the definition of </w:t>
      </w:r>
      <w:proofErr w:type="spellStart"/>
      <w:r w:rsidR="005170B8" w:rsidRPr="00C96962">
        <w:rPr>
          <w:lang w:val="en-US"/>
        </w:rPr>
        <w:lastRenderedPageBreak/>
        <w:t>MoMaS</w:t>
      </w:r>
      <w:proofErr w:type="spellEnd"/>
      <w:r w:rsidR="005170B8" w:rsidRPr="00C96962">
        <w:rPr>
          <w:lang w:val="en-US"/>
        </w:rPr>
        <w:t xml:space="preserve"> </w:t>
      </w:r>
      <w:r w:rsidR="005170B8">
        <w:fldChar w:fldCharType="begin"/>
      </w:r>
      <w:r w:rsidR="005170B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170B8">
        <w:fldChar w:fldCharType="separate"/>
      </w:r>
      <w:r w:rsidR="005170B8" w:rsidRPr="00ED3E38">
        <w:t>[38]</w:t>
      </w:r>
      <w:r w:rsidR="005170B8">
        <w:fldChar w:fldCharType="end"/>
      </w:r>
      <w:r w:rsidR="0070617F">
        <w:rPr>
          <w:lang w:val="en-US"/>
        </w:rPr>
        <w:t xml:space="preserve">) </w:t>
      </w:r>
      <w:r w:rsidRPr="00C96962">
        <w:rPr>
          <w:lang w:val="en-US"/>
        </w:rPr>
        <w:t xml:space="preserve">equals to </w:t>
      </w:r>
      <w:r>
        <w:rPr>
          <w:lang w:val="en-US"/>
        </w:rPr>
        <w:t xml:space="preserve">8.3 seconds; however, other computers used </w:t>
      </w:r>
      <w:r w:rsidR="00FF730B">
        <w:rPr>
          <w:lang w:val="en-US"/>
        </w:rPr>
        <w:t>in the</w:t>
      </w:r>
      <w:r>
        <w:rPr>
          <w:lang w:val="en-US"/>
        </w:rPr>
        <w:t xml:space="preserve"> calculatio</w:t>
      </w:r>
      <w:r w:rsidR="00BA2629">
        <w:rPr>
          <w:lang w:val="en-US"/>
        </w:rPr>
        <w:t xml:space="preserve">ns </w:t>
      </w:r>
      <w:del w:id="350" w:author="Parkhurst, David L." w:date="2015-01-14T11:04:00Z">
        <w:r w:rsidR="00BA2629" w:rsidDel="00191CE0">
          <w:rPr>
            <w:lang w:val="en-US"/>
          </w:rPr>
          <w:delText xml:space="preserve">are </w:delText>
        </w:r>
      </w:del>
      <w:ins w:id="351" w:author="Parkhurst, David L." w:date="2015-01-14T11:04:00Z">
        <w:r w:rsidR="00191CE0">
          <w:rPr>
            <w:lang w:val="en-US"/>
          </w:rPr>
          <w:t>were</w:t>
        </w:r>
        <w:r w:rsidR="00191CE0">
          <w:rPr>
            <w:lang w:val="en-US"/>
          </w:rPr>
          <w:t xml:space="preserve"> </w:t>
        </w:r>
      </w:ins>
      <w:r w:rsidR="00BA2629">
        <w:rPr>
          <w:lang w:val="en-US"/>
        </w:rPr>
        <w:t>up to 25 percent faster.</w:t>
      </w:r>
      <w:r w:rsidRPr="00C96962">
        <w:rPr>
          <w:lang w:val="en-US"/>
        </w:rPr>
        <w:t xml:space="preserve"> </w:t>
      </w:r>
    </w:p>
    <w:p w14:paraId="1221D89B" w14:textId="40241B13" w:rsidR="0018736D" w:rsidRDefault="0070617F">
      <w:pPr>
        <w:pStyle w:val="Text"/>
        <w:rPr>
          <w:lang w:val="en-US"/>
        </w:rPr>
      </w:pPr>
      <w:r>
        <w:rPr>
          <w:lang w:val="en-US"/>
        </w:rPr>
        <w:t xml:space="preserve">A </w:t>
      </w:r>
      <w:r w:rsidR="0018736D">
        <w:rPr>
          <w:lang w:val="en-US"/>
        </w:rPr>
        <w:t xml:space="preserve">series </w:t>
      </w:r>
      <w:r w:rsidR="0018736D" w:rsidRPr="00A6660C">
        <w:t>of</w:t>
      </w:r>
      <w:r w:rsidR="0018736D">
        <w:rPr>
          <w:lang w:val="en-US"/>
        </w:rPr>
        <w:t xml:space="preserve"> runs </w:t>
      </w:r>
      <w:proofErr w:type="gramStart"/>
      <w:r>
        <w:rPr>
          <w:lang w:val="en-US"/>
        </w:rPr>
        <w:t xml:space="preserve">was </w:t>
      </w:r>
      <w:r w:rsidR="0018736D">
        <w:rPr>
          <w:lang w:val="en-US"/>
        </w:rPr>
        <w:t>made</w:t>
      </w:r>
      <w:proofErr w:type="gramEnd"/>
      <w:r w:rsidR="0018736D">
        <w:rPr>
          <w:lang w:val="en-US"/>
        </w:rPr>
        <w:t xml:space="preserve"> for the easy, medium, and hard benchmarks</w:t>
      </w:r>
      <w:r w:rsidR="005E6F06">
        <w:rPr>
          <w:lang w:val="en-US"/>
        </w:rPr>
        <w:t xml:space="preserve"> using 16 to 256 MPI processes and the SLURM (Simple Linux Utility for Resource Management) job control software. Some adjustments of SLURM and MPI parameters </w:t>
      </w:r>
      <w:proofErr w:type="gramStart"/>
      <w:r w:rsidR="005E6F06">
        <w:rPr>
          <w:lang w:val="en-US"/>
        </w:rPr>
        <w:t>were made</w:t>
      </w:r>
      <w:proofErr w:type="gramEnd"/>
      <w:r w:rsidR="005E6F06">
        <w:rPr>
          <w:lang w:val="en-US"/>
        </w:rPr>
        <w:t xml:space="preserve"> to avoid slower processors of the cluster, and to assign only one process per CPU core of each computer. With these adjustments, relatively consistent timings </w:t>
      </w:r>
      <w:proofErr w:type="gramStart"/>
      <w:r w:rsidR="00490AA7">
        <w:rPr>
          <w:lang w:val="en-US"/>
        </w:rPr>
        <w:t>were obtained</w:t>
      </w:r>
      <w:proofErr w:type="gramEnd"/>
      <w:r w:rsidR="00490AA7">
        <w:rPr>
          <w:lang w:val="en-US"/>
        </w:rPr>
        <w:t xml:space="preserve"> </w:t>
      </w:r>
      <w:r w:rsidR="005E6F06">
        <w:rPr>
          <w:lang w:val="en-US"/>
        </w:rPr>
        <w:t xml:space="preserve">for the chemistry calculations, including the communication time to send and receive data </w:t>
      </w:r>
      <w:r>
        <w:rPr>
          <w:lang w:val="en-US"/>
        </w:rPr>
        <w:t xml:space="preserve">between </w:t>
      </w:r>
      <w:r w:rsidR="005E6F06">
        <w:rPr>
          <w:lang w:val="en-US"/>
        </w:rPr>
        <w:t xml:space="preserve">the MPI processes </w:t>
      </w:r>
      <w:r>
        <w:rPr>
          <w:lang w:val="en-US"/>
        </w:rPr>
        <w:t xml:space="preserve">and </w:t>
      </w:r>
      <w:r w:rsidR="005E6F06">
        <w:rPr>
          <w:lang w:val="en-US"/>
        </w:rPr>
        <w:t>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7">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Caption"/>
      </w:pPr>
      <w:bookmarkStart w:id="352"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352"/>
      <w:r>
        <w:t xml:space="preserve">: (a) Normalized reaction-calculation times for PhreeqcRM, including communication time, for the easy, medium, and hard </w:t>
      </w:r>
      <w:proofErr w:type="spellStart"/>
      <w:r>
        <w:t>MoMaS</w:t>
      </w:r>
      <w:proofErr w:type="spellEnd"/>
      <w:r>
        <w:t xml:space="preserve"> 1D-advective benchmarks, and (b) speedup relative to a 16-process base case, as a function of number of MPI processes.</w:t>
      </w:r>
    </w:p>
    <w:p w14:paraId="73821406" w14:textId="7DC1EB5F"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w:t>
      </w:r>
      <w:proofErr w:type="spellStart"/>
      <w:r>
        <w:rPr>
          <w:lang w:val="en-US"/>
        </w:rPr>
        <w:t>MoMaS</w:t>
      </w:r>
      <w:proofErr w:type="spellEnd"/>
      <w:r>
        <w:rPr>
          <w:lang w:val="en-US"/>
        </w:rPr>
        <w:t xml:space="preserve">, required more computer </w:t>
      </w:r>
      <w:r w:rsidR="00104F6F">
        <w:rPr>
          <w:lang w:val="en-US"/>
        </w:rPr>
        <w:t>time</w:t>
      </w:r>
      <w:r>
        <w:rPr>
          <w:lang w:val="en-US"/>
        </w:rPr>
        <w:t xml:space="preserve"> per cell, which resulted in a better speedup at 256</w:t>
      </w:r>
      <w:r w:rsidR="000A4D51">
        <w:rPr>
          <w:lang w:val="en-US"/>
        </w:rPr>
        <w:t xml:space="preserve"> </w:t>
      </w:r>
      <w:r>
        <w:rPr>
          <w:lang w:val="en-US"/>
        </w:rPr>
        <w:t>process</w:t>
      </w:r>
      <w:r w:rsidR="000A4D51">
        <w:rPr>
          <w:lang w:val="en-US"/>
        </w:rPr>
        <w:t xml:space="preserve">es </w:t>
      </w:r>
      <w:r w:rsidR="000A4D51">
        <w:rPr>
          <w:lang w:val="en-US"/>
        </w:rPr>
        <w:lastRenderedPageBreak/>
        <w:t>relative to the easy and medium test cases</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0A4D51">
        <w:rPr>
          <w:lang w:val="en-US"/>
        </w:rPr>
        <w:t xml:space="preserve">the number of cells per process is about seven; </w:t>
      </w:r>
      <w:r w:rsidR="00104F6F">
        <w:rPr>
          <w:lang w:val="en-US"/>
        </w:rPr>
        <w:t xml:space="preserve">even a difference of one cell results in </w:t>
      </w:r>
      <w:r w:rsidR="000A4D51">
        <w:rPr>
          <w:lang w:val="en-US"/>
        </w:rPr>
        <w:t>about a 15 percent difference in</w:t>
      </w:r>
      <w:r w:rsidR="00FF730B">
        <w:rPr>
          <w:lang w:val="en-US"/>
        </w:rPr>
        <w:t xml:space="preserve">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w:t>
      </w:r>
      <w:proofErr w:type="spellStart"/>
      <w:r>
        <w:rPr>
          <w:lang w:val="en-US"/>
        </w:rPr>
        <w:t>MoMaS</w:t>
      </w:r>
      <w:proofErr w:type="spellEnd"/>
      <w:r>
        <w:rPr>
          <w:lang w:val="en-US"/>
        </w:rPr>
        <w:t xml:space="preserve">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w:t>
      </w:r>
      <w:proofErr w:type="gramStart"/>
      <w:r w:rsidR="00514A98">
        <w:rPr>
          <w:lang w:val="en-US"/>
        </w:rPr>
        <w:t>are retrieved</w:t>
      </w:r>
      <w:proofErr w:type="gramEnd"/>
      <w:r w:rsidR="00514A98">
        <w:rPr>
          <w:lang w:val="en-US"/>
        </w:rPr>
        <w:t xml:space="preserve">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Heading3"/>
      </w:pPr>
      <w:r>
        <w:t xml:space="preserve">2D </w:t>
      </w:r>
      <w:proofErr w:type="spellStart"/>
      <w:r w:rsidR="00A711F2">
        <w:t>MoMaS</w:t>
      </w:r>
      <w:proofErr w:type="spellEnd"/>
      <w:r w:rsidR="00A711F2">
        <w:t xml:space="preserve"> Calculations with FEFLOW</w:t>
      </w:r>
    </w:p>
    <w:p w14:paraId="52C0294E" w14:textId="075DF1AF" w:rsidR="001F7684" w:rsidRPr="00C96962" w:rsidRDefault="001F7684" w:rsidP="001F7684">
      <w:r w:rsidRPr="00C96962">
        <w:rPr>
          <w:noProof/>
        </w:rPr>
        <w:drawing>
          <wp:inline distT="0" distB="0" distL="0" distR="0" wp14:anchorId="06179D97" wp14:editId="23D1E3A0">
            <wp:extent cx="4336473" cy="2178399"/>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30FD7253" w14:textId="7105C31F" w:rsidR="001F7684" w:rsidRPr="00C96962" w:rsidRDefault="001F7684" w:rsidP="001F7684">
      <w:pPr>
        <w:pStyle w:val="Caption"/>
      </w:pPr>
      <w:bookmarkStart w:id="353" w:name="_Ref395688218"/>
      <w:bookmarkStart w:id="354" w:name="_Toc395713210"/>
      <w:bookmarkStart w:id="355" w:name="_Toc395711761"/>
      <w:bookmarkStart w:id="356" w:name="_Ref398009891"/>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6</w:t>
      </w:r>
      <w:r w:rsidRPr="00C96962">
        <w:fldChar w:fldCharType="end"/>
      </w:r>
      <w:bookmarkEnd w:id="353"/>
      <w:r w:rsidRPr="00C96962">
        <w:t xml:space="preserve">: </w:t>
      </w:r>
      <w:r w:rsidR="00B35292" w:rsidRPr="00C96962">
        <w:t>Finite</w:t>
      </w:r>
      <w:r w:rsidR="00B35292">
        <w:t>-</w:t>
      </w:r>
      <w:r w:rsidRPr="00C96962">
        <w:t xml:space="preserve">element mesh for the </w:t>
      </w:r>
      <w:proofErr w:type="spellStart"/>
      <w:r w:rsidRPr="00C96962">
        <w:t>MoMaS</w:t>
      </w:r>
      <w:proofErr w:type="spellEnd"/>
      <w:r w:rsidRPr="00C96962">
        <w:t xml:space="preserve"> 2D cases with </w:t>
      </w:r>
      <w:ins w:id="357" w:author="Parkhurst, David L." w:date="2015-01-13T16:47:00Z">
        <w:r w:rsidR="00977A17">
          <w:t xml:space="preserve">high flow (light gray) and low flow (dark gray) </w:t>
        </w:r>
      </w:ins>
      <w:r w:rsidRPr="00C96962">
        <w:t>subdomains, inflow and outflow zones, and observation points (OP)</w:t>
      </w:r>
      <w:commentRangeStart w:id="358"/>
      <w:commentRangeStart w:id="359"/>
      <w:ins w:id="360" w:author="gpcurtis" w:date="2015-01-06T16:38:00Z">
        <w:del w:id="361" w:author="Parkhurst, David L." w:date="2015-01-13T16:46:00Z">
          <w:r w:rsidR="004E366D" w:rsidDel="00977A17">
            <w:delText>describe the significance of the two shades of gray</w:delText>
          </w:r>
        </w:del>
      </w:ins>
      <w:r w:rsidRPr="00C96962">
        <w:t>.</w:t>
      </w:r>
      <w:bookmarkEnd w:id="354"/>
      <w:bookmarkEnd w:id="355"/>
      <w:bookmarkEnd w:id="356"/>
      <w:commentRangeEnd w:id="358"/>
      <w:r w:rsidR="00977A17">
        <w:rPr>
          <w:rStyle w:val="CommentReference"/>
          <w:rFonts w:eastAsiaTheme="minorHAnsi" w:cstheme="minorBidi"/>
          <w:i w:val="0"/>
          <w:iCs w:val="0"/>
          <w:color w:val="auto"/>
        </w:rPr>
        <w:commentReference w:id="358"/>
      </w:r>
      <w:commentRangeEnd w:id="359"/>
      <w:r w:rsidR="00977A17">
        <w:rPr>
          <w:rStyle w:val="CommentReference"/>
          <w:rFonts w:eastAsiaTheme="minorHAnsi" w:cstheme="minorBidi"/>
          <w:i w:val="0"/>
          <w:iCs w:val="0"/>
          <w:color w:val="auto"/>
        </w:rPr>
        <w:commentReference w:id="359"/>
      </w:r>
    </w:p>
    <w:p w14:paraId="637CA98E" w14:textId="748A7C25" w:rsidR="00195F87" w:rsidRPr="00C96962" w:rsidRDefault="001A6B3E" w:rsidP="00195F87">
      <w:pPr>
        <w:pStyle w:val="Text"/>
        <w:rPr>
          <w:lang w:val="en-US"/>
        </w:rPr>
      </w:pPr>
      <w:r w:rsidRPr="00C96962">
        <w:rPr>
          <w:lang w:val="en-US"/>
        </w:rPr>
        <w:t xml:space="preserve">The irregular </w:t>
      </w:r>
      <w:r w:rsidR="00B35292" w:rsidRPr="00C96962">
        <w:rPr>
          <w:lang w:val="en-US"/>
        </w:rPr>
        <w:t>finite</w:t>
      </w:r>
      <w:r w:rsidR="00B35292">
        <w:rPr>
          <w:lang w:val="en-US"/>
        </w:rPr>
        <w:t>-</w:t>
      </w:r>
      <w:r w:rsidRPr="00C96962">
        <w:rPr>
          <w:lang w:val="en-US"/>
        </w:rPr>
        <w:t xml:space="preserve">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w:t>
      </w:r>
      <w:proofErr w:type="gramStart"/>
      <w:r w:rsidRPr="00C96962">
        <w:rPr>
          <w:lang w:val="en-US"/>
        </w:rPr>
        <w:t xml:space="preserve">is </w:t>
      </w:r>
      <w:r w:rsidRPr="006126D6">
        <w:rPr>
          <w:lang w:val="en-US"/>
        </w:rPr>
        <w:t>displayed</w:t>
      </w:r>
      <w:proofErr w:type="gramEnd"/>
      <w:r w:rsidRPr="006126D6">
        <w:rPr>
          <w:lang w:val="en-US"/>
        </w:rPr>
        <w:t xml:space="preserve">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r w:rsidR="002F5D95"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proofErr w:type="gramStart"/>
      <w:r w:rsidR="006C5DCD" w:rsidRPr="002F5D95">
        <w:rPr>
          <w:lang w:val="en-US"/>
        </w:rPr>
        <w:t>1</w:t>
      </w:r>
      <w:proofErr w:type="gramEnd"/>
      <w:r w:rsidR="006C5DCD" w:rsidRPr="002F5D95">
        <w:rPr>
          <w:lang w:val="en-US"/>
        </w:rPr>
        <w:t xml:space="preserve"> for 10</w:t>
      </w:r>
      <w:r w:rsidR="00387E67" w:rsidRPr="002F5D95">
        <w:rPr>
          <w:lang w:val="en-US"/>
        </w:rPr>
        <w:t xml:space="preserve">0 time units at the beginning </w:t>
      </w:r>
      <w:r w:rsidR="008D6024">
        <w:rPr>
          <w:lang w:val="en-US"/>
        </w:rPr>
        <w:t xml:space="preserve">of the simulation </w:t>
      </w:r>
      <w:r w:rsidR="00387E67" w:rsidRPr="002F5D95">
        <w:rPr>
          <w:lang w:val="en-US"/>
        </w:rPr>
        <w:t>and after the boundary change at time 5000</w:t>
      </w:r>
      <w:r w:rsidR="008D6024">
        <w:rPr>
          <w:lang w:val="en-US"/>
        </w:rPr>
        <w:t>; otherwise, a time step of</w:t>
      </w:r>
      <w:r w:rsidR="00387E67" w:rsidRPr="002F5D95">
        <w:rPr>
          <w:lang w:val="en-US"/>
        </w:rPr>
        <w:t xml:space="preserve">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w:t>
      </w:r>
      <w:r w:rsidR="008D6024">
        <w:rPr>
          <w:lang w:val="en-US"/>
        </w:rPr>
        <w:t>was used</w:t>
      </w:r>
      <w:r w:rsidR="00387E67" w:rsidRPr="002F5D95">
        <w:rPr>
          <w:lang w:val="en-US"/>
        </w:rPr>
        <w:t xml:space="preserv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2335C" w:rsidRPr="00C96962">
        <w:rPr>
          <w:lang w:val="en-US"/>
        </w:rPr>
        <w:t xml:space="preserve"> </w:t>
      </w:r>
      <w:r w:rsidR="00CE5A14">
        <w:fldChar w:fldCharType="begin"/>
      </w:r>
      <w:r w:rsidR="00ED3E38">
        <w:instrText xml:space="preserve"> ADDIN ZOTERO_ITEM CSL_CITATION {"citationID":"cFMlqpJY","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B6E7E" w:rsidRPr="00C96962">
        <w:rPr>
          <w:lang w:val="en-US"/>
        </w:rPr>
        <w:t xml:space="preserve">, </w:t>
      </w:r>
      <w:r w:rsidR="008D6024">
        <w:rPr>
          <w:lang w:val="en-US"/>
        </w:rPr>
        <w:t>the specified</w:t>
      </w:r>
      <w:r w:rsidR="008D6024" w:rsidRPr="00C96962">
        <w:rPr>
          <w:lang w:val="en-US"/>
        </w:rPr>
        <w:t xml:space="preserve"> </w:t>
      </w:r>
      <w:r w:rsidR="000B6E7E" w:rsidRPr="00C96962">
        <w:rPr>
          <w:lang w:val="en-US"/>
        </w:rPr>
        <w:t>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195F87" w:rsidRPr="00C96962">
        <w:rPr>
          <w:lang w:val="en-US"/>
        </w:rPr>
        <w:t>.</w:t>
      </w:r>
      <w:r w:rsidR="00B023C8" w:rsidRPr="00C96962">
        <w:rPr>
          <w:lang w:val="en-US"/>
        </w:rPr>
        <w:t xml:space="preserve"> </w:t>
      </w:r>
      <w:commentRangeStart w:id="362"/>
      <w:commentRangeStart w:id="363"/>
      <w:r w:rsidR="002F5D95">
        <w:rPr>
          <w:lang w:val="en-US"/>
        </w:rPr>
        <w:t xml:space="preserve">Because of the </w:t>
      </w:r>
      <w:del w:id="364" w:author="Parkhurst, David L." w:date="2015-01-14T11:05:00Z">
        <w:r w:rsidR="002F5D95" w:rsidDel="00191CE0">
          <w:rPr>
            <w:lang w:val="en-US"/>
          </w:rPr>
          <w:delText xml:space="preserve">faster </w:delText>
        </w:r>
      </w:del>
      <w:ins w:id="365" w:author="Parkhurst, David L." w:date="2015-01-14T11:05:00Z">
        <w:r w:rsidR="00191CE0">
          <w:rPr>
            <w:lang w:val="en-US"/>
          </w:rPr>
          <w:t>greater</w:t>
        </w:r>
        <w:r w:rsidR="00191CE0">
          <w:rPr>
            <w:lang w:val="en-US"/>
          </w:rPr>
          <w:t xml:space="preserve"> </w:t>
        </w:r>
      </w:ins>
      <w:r w:rsidR="002F5D95">
        <w:rPr>
          <w:lang w:val="en-US"/>
        </w:rPr>
        <w:t xml:space="preserve">transport </w:t>
      </w:r>
      <w:del w:id="366" w:author="Parkhurst, David L." w:date="2015-01-14T11:05:00Z">
        <w:r w:rsidR="002F5D95" w:rsidDel="00191CE0">
          <w:rPr>
            <w:lang w:val="en-US"/>
          </w:rPr>
          <w:delText xml:space="preserve">velocity </w:delText>
        </w:r>
      </w:del>
      <w:ins w:id="367" w:author="Parkhurst, David L." w:date="2015-01-14T11:05:00Z">
        <w:r w:rsidR="00191CE0">
          <w:rPr>
            <w:lang w:val="en-US"/>
          </w:rPr>
          <w:t>fluxes</w:t>
        </w:r>
        <w:r w:rsidR="00191CE0">
          <w:rPr>
            <w:lang w:val="en-US"/>
          </w:rPr>
          <w:t xml:space="preserve"> </w:t>
        </w:r>
      </w:ins>
      <w:r w:rsidR="002F5D95">
        <w:rPr>
          <w:lang w:val="en-US"/>
        </w:rPr>
        <w:t>of the dispersive cases</w:t>
      </w:r>
      <w:commentRangeEnd w:id="362"/>
      <w:r w:rsidR="004E366D">
        <w:rPr>
          <w:rStyle w:val="CommentReference"/>
          <w:rFonts w:eastAsiaTheme="minorHAnsi" w:cstheme="minorBidi"/>
          <w:lang w:val="en-US" w:eastAsia="en-US"/>
        </w:rPr>
        <w:commentReference w:id="362"/>
      </w:r>
      <w:commentRangeEnd w:id="363"/>
      <w:r w:rsidR="00191CE0">
        <w:rPr>
          <w:rStyle w:val="CommentReference"/>
          <w:rFonts w:eastAsiaTheme="minorHAnsi" w:cstheme="minorBidi"/>
          <w:lang w:val="en-US" w:eastAsia="en-US"/>
        </w:rPr>
        <w:commentReference w:id="363"/>
      </w:r>
      <w:r w:rsidR="002F5D95">
        <w:rPr>
          <w:lang w:val="en-US"/>
        </w:rPr>
        <w:t xml:space="preserve">, these </w:t>
      </w:r>
      <w:r w:rsidR="000A4D51">
        <w:rPr>
          <w:lang w:val="en-US"/>
        </w:rPr>
        <w:t xml:space="preserve">cases </w:t>
      </w:r>
      <w:r w:rsidR="002F5D95">
        <w:rPr>
          <w:lang w:val="en-US"/>
        </w:rPr>
        <w:t>were simulated with a</w:t>
      </w:r>
      <w:r w:rsidR="000A4D51">
        <w:rPr>
          <w:lang w:val="en-US"/>
        </w:rPr>
        <w:t>n operator-</w:t>
      </w:r>
      <w:r w:rsidR="002F5D95">
        <w:rPr>
          <w:lang w:val="en-US"/>
        </w:rPr>
        <w:t xml:space="preserve">splitting time step of 0.1 for the first 20 time units </w:t>
      </w:r>
      <w:commentRangeStart w:id="368"/>
      <w:del w:id="369" w:author="gpcurtis" w:date="2015-01-06T16:41:00Z">
        <w:r w:rsidR="008D6024" w:rsidDel="004E366D">
          <w:rPr>
            <w:lang w:val="en-US"/>
          </w:rPr>
          <w:delText xml:space="preserve">at the beginning </w:delText>
        </w:r>
      </w:del>
      <w:commentRangeEnd w:id="368"/>
      <w:r w:rsidR="00977A17">
        <w:rPr>
          <w:rStyle w:val="CommentReference"/>
          <w:rFonts w:eastAsiaTheme="minorHAnsi" w:cstheme="minorBidi"/>
          <w:lang w:val="en-US" w:eastAsia="en-US"/>
        </w:rPr>
        <w:commentReference w:id="368"/>
      </w:r>
      <w:r w:rsidR="008D6024">
        <w:rPr>
          <w:lang w:val="en-US"/>
        </w:rPr>
        <w:t xml:space="preserve">of the simulation </w:t>
      </w:r>
      <w:r w:rsidR="002F5D95">
        <w:rPr>
          <w:lang w:val="en-US"/>
        </w:rPr>
        <w:t>and after the boundary change</w:t>
      </w:r>
      <w:r w:rsidR="008D6024">
        <w:rPr>
          <w:lang w:val="en-US"/>
        </w:rPr>
        <w:t>; otherwise, a</w:t>
      </w:r>
      <w:r w:rsidR="000A4D51">
        <w:rPr>
          <w:lang w:val="en-US"/>
        </w:rPr>
        <w:t>n operator-</w:t>
      </w:r>
      <w:r w:rsidR="008D6024">
        <w:rPr>
          <w:lang w:val="en-US"/>
        </w:rPr>
        <w:t xml:space="preserve">splitting time step of </w:t>
      </w:r>
      <w:proofErr w:type="gramStart"/>
      <w:r w:rsidR="008D6024">
        <w:rPr>
          <w:lang w:val="en-US"/>
        </w:rPr>
        <w:t>1</w:t>
      </w:r>
      <w:proofErr w:type="gramEnd"/>
      <w:r w:rsidR="008D6024">
        <w:rPr>
          <w:lang w:val="en-US"/>
        </w:rPr>
        <w:t xml:space="preserve"> time unit was used.</w:t>
      </w:r>
      <w:r w:rsidR="00B01363">
        <w:rPr>
          <w:lang w:val="en-US"/>
        </w:rPr>
        <w:t xml:space="preserve"> As an indicator</w:t>
      </w:r>
      <w:r w:rsidR="002F5D95">
        <w:rPr>
          <w:lang w:val="en-US"/>
        </w:rPr>
        <w:t xml:space="preserve"> of grid convergence</w:t>
      </w:r>
      <w:r w:rsidR="00B023C8" w:rsidRPr="00C96962">
        <w:rPr>
          <w:lang w:val="en-US"/>
        </w:rPr>
        <w:t xml:space="preserve">, additional runs </w:t>
      </w:r>
      <w:proofErr w:type="gramStart"/>
      <w:r w:rsidR="00B023C8" w:rsidRPr="00C96962">
        <w:rPr>
          <w:lang w:val="en-US"/>
        </w:rPr>
        <w:t>were conducted</w:t>
      </w:r>
      <w:proofErr w:type="gramEnd"/>
      <w:r w:rsidR="00B023C8" w:rsidRPr="00C96962">
        <w:rPr>
          <w:lang w:val="en-US"/>
        </w:rPr>
        <w:t xml:space="preserve">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8D6024">
        <w:rPr>
          <w:lang w:val="en-US"/>
        </w:rPr>
        <w:t>operator-</w:t>
      </w:r>
      <w:r w:rsidR="00B01363">
        <w:rPr>
          <w:lang w:val="en-US"/>
        </w:rPr>
        <w:t xml:space="preserve">splitting time step </w:t>
      </w:r>
      <w:r w:rsidR="002F5D95">
        <w:rPr>
          <w:lang w:val="en-US"/>
        </w:rPr>
        <w:t>as the dispersive cases</w:t>
      </w:r>
      <w:r w:rsidR="00387E67">
        <w:rPr>
          <w:lang w:val="en-US"/>
        </w:rPr>
        <w:t>.</w:t>
      </w:r>
    </w:p>
    <w:p w14:paraId="0F2F3CD1" w14:textId="3AEB9FAC" w:rsidR="004D50F6" w:rsidRDefault="00710D03" w:rsidP="004D50F6">
      <w:pPr>
        <w:pStyle w:val="Text"/>
        <w:rPr>
          <w:lang w:val="en-US"/>
        </w:rPr>
      </w:pPr>
      <w:r>
        <w:rPr>
          <w:lang w:val="en-US"/>
        </w:rPr>
        <w:t>T</w:t>
      </w:r>
      <w:r w:rsidR="00631446" w:rsidRPr="00C96962">
        <w:rPr>
          <w:lang w:val="en-US"/>
        </w:rPr>
        <w:t xml:space="preserve">he streamline </w:t>
      </w:r>
      <w:proofErr w:type="spellStart"/>
      <w:r w:rsidR="00631446" w:rsidRPr="00C96962">
        <w:rPr>
          <w:lang w:val="en-US"/>
        </w:rPr>
        <w:t>upwinding</w:t>
      </w:r>
      <w:proofErr w:type="spellEnd"/>
      <w:r w:rsidR="00631446" w:rsidRPr="00C96962">
        <w:rPr>
          <w:lang w:val="en-US"/>
        </w:rPr>
        <w:t xml:space="preserve"> option </w:t>
      </w:r>
      <w:proofErr w:type="gramStart"/>
      <w:r w:rsidR="00EA6D56" w:rsidRPr="00C96962">
        <w:rPr>
          <w:lang w:val="en-US"/>
        </w:rPr>
        <w:t xml:space="preserve">was </w:t>
      </w:r>
      <w:r w:rsidR="008668F8" w:rsidRPr="00C96962">
        <w:rPr>
          <w:lang w:val="en-US"/>
        </w:rPr>
        <w:t>selected</w:t>
      </w:r>
      <w:proofErr w:type="gramEnd"/>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xml:space="preserve">, a standard iterative solver </w:t>
      </w:r>
      <w:proofErr w:type="gramStart"/>
      <w:r w:rsidR="006C5DCD" w:rsidRPr="002F5D95">
        <w:rPr>
          <w:lang w:val="en-US"/>
        </w:rPr>
        <w:t xml:space="preserve">was </w:t>
      </w:r>
      <w:r w:rsidR="005170B8">
        <w:rPr>
          <w:lang w:val="en-US"/>
        </w:rPr>
        <w:t>used</w:t>
      </w:r>
      <w:proofErr w:type="gramEnd"/>
      <w:r w:rsidR="005170B8">
        <w:rPr>
          <w:lang w:val="en-US"/>
        </w:rPr>
        <w:t xml:space="preserve"> </w:t>
      </w:r>
      <w:r w:rsidR="00B01363">
        <w:rPr>
          <w:lang w:val="en-US"/>
        </w:rPr>
        <w:t>for the advective cases</w:t>
      </w:r>
      <w:r w:rsidR="005170B8">
        <w:rPr>
          <w:lang w:val="en-US"/>
        </w:rPr>
        <w:t>,</w:t>
      </w:r>
      <w:r w:rsidR="00B01363">
        <w:rPr>
          <w:lang w:val="en-US"/>
        </w:rPr>
        <w:t xml:space="preserve">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w:t>
      </w:r>
      <w:r w:rsidR="005170B8">
        <w:rPr>
          <w:lang w:val="en-US"/>
        </w:rPr>
        <w:t xml:space="preserve">was used </w:t>
      </w:r>
      <w:r w:rsidR="006C5DCD" w:rsidRPr="002F5D95">
        <w:rPr>
          <w:lang w:val="en-US"/>
        </w:rPr>
        <w:t>for the dispersive cases</w:t>
      </w:r>
      <w:r w:rsidR="001E45BF" w:rsidRPr="002F5D95">
        <w:rPr>
          <w:lang w:val="en-US"/>
        </w:rPr>
        <w:t xml:space="preserve">. </w:t>
      </w:r>
      <w:r w:rsidR="005170B8">
        <w:rPr>
          <w:lang w:val="en-US"/>
        </w:rPr>
        <w:t>A</w:t>
      </w:r>
      <w:r w:rsidR="005170B8" w:rsidRPr="002F5D95">
        <w:rPr>
          <w:lang w:val="en-US"/>
        </w:rPr>
        <w:t xml:space="preserve"> </w:t>
      </w:r>
      <w:r w:rsidR="00631446" w:rsidRPr="002F5D95">
        <w:rPr>
          <w:lang w:val="en-US"/>
        </w:rPr>
        <w:t xml:space="preserve">maximum error norm </w:t>
      </w:r>
      <w:r w:rsidR="001A6B3E" w:rsidRPr="002F5D95">
        <w:rPr>
          <w:lang w:val="en-US"/>
        </w:rPr>
        <w:t xml:space="preserve">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t>
      </w:r>
      <w:proofErr w:type="gramStart"/>
      <w:r w:rsidR="001A6B3E" w:rsidRPr="002F5D95">
        <w:rPr>
          <w:lang w:val="en-US"/>
        </w:rPr>
        <w:t>was</w:t>
      </w:r>
      <w:r w:rsidR="002F5D95">
        <w:rPr>
          <w:lang w:val="en-US"/>
        </w:rPr>
        <w:t xml:space="preserve"> employed</w:t>
      </w:r>
      <w:proofErr w:type="gramEnd"/>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5A3FD47E" w:rsidR="004D50F6" w:rsidRDefault="003F0774" w:rsidP="004D50F6">
      <w:pPr>
        <w:pStyle w:val="Text"/>
      </w:pPr>
      <w:r>
        <w:rPr>
          <w:lang w:val="en-US"/>
        </w:rPr>
        <w:lastRenderedPageBreak/>
        <w:t xml:space="preserve">For </w:t>
      </w:r>
      <w:r w:rsidR="004D50F6">
        <w:rPr>
          <w:lang w:val="en-US"/>
        </w:rPr>
        <w:t xml:space="preserve">the </w:t>
      </w:r>
      <w:r>
        <w:rPr>
          <w:lang w:val="en-US"/>
        </w:rPr>
        <w:t xml:space="preserve">computer </w:t>
      </w:r>
      <w:r w:rsidR="004D50F6">
        <w:rPr>
          <w:lang w:val="en-US"/>
        </w:rPr>
        <w:t xml:space="preserve">used </w:t>
      </w:r>
      <w:r>
        <w:rPr>
          <w:lang w:val="en-US"/>
        </w:rPr>
        <w:t xml:space="preserve">for the calculations </w:t>
      </w:r>
      <w:r w:rsidR="004D50F6" w:rsidRPr="00C96962">
        <w:rPr>
          <w:lang w:val="en-US"/>
        </w:rPr>
        <w:t>(Intel® Core™ i7</w:t>
      </w:r>
      <w:r w:rsidR="004D50F6">
        <w:rPr>
          <w:lang w:val="en-US"/>
        </w:rPr>
        <w:noBreakHyphen/>
      </w:r>
      <w:r w:rsidR="004D50F6" w:rsidRPr="00C96962">
        <w:rPr>
          <w:lang w:val="en-US"/>
        </w:rPr>
        <w:t>4770 CPU @ 3.40GHz, 16 GB RAM)</w:t>
      </w:r>
      <w:r w:rsidR="004D50F6">
        <w:rPr>
          <w:lang w:val="en-US"/>
        </w:rPr>
        <w:t>,</w:t>
      </w:r>
      <w:r w:rsidR="004D50F6" w:rsidRPr="00C96962">
        <w:rPr>
          <w:lang w:val="en-US"/>
        </w:rPr>
        <w:t xml:space="preserve"> one CPU unit</w:t>
      </w:r>
      <w:r w:rsidR="005416F4">
        <w:rPr>
          <w:lang w:val="en-US"/>
        </w:rPr>
        <w:t xml:space="preserve"> </w:t>
      </w:r>
      <w:r w:rsidR="005416F4">
        <w:fldChar w:fldCharType="begin"/>
      </w:r>
      <w:r w:rsidR="005416F4">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416F4">
        <w:fldChar w:fldCharType="separate"/>
      </w:r>
      <w:r w:rsidR="005416F4" w:rsidRPr="00ED3E38">
        <w:t>[38]</w:t>
      </w:r>
      <w:r w:rsidR="005416F4">
        <w:fldChar w:fldCharType="end"/>
      </w:r>
      <w:r w:rsidR="004D50F6" w:rsidRPr="00C96962">
        <w:rPr>
          <w:lang w:val="en-US"/>
        </w:rPr>
        <w:t xml:space="preserve"> equals to 7.0 seconds. Reaction calculations </w:t>
      </w:r>
      <w:r w:rsidR="004D50F6">
        <w:rPr>
          <w:lang w:val="en-US"/>
        </w:rPr>
        <w:t>mad</w:t>
      </w:r>
      <w:r w:rsidR="004D50F6" w:rsidRPr="00C96962">
        <w:rPr>
          <w:lang w:val="en-US"/>
        </w:rPr>
        <w:t xml:space="preserve">e use of </w:t>
      </w:r>
      <w:proofErr w:type="spellStart"/>
      <w:r w:rsidR="004D50F6" w:rsidRPr="00C96962">
        <w:rPr>
          <w:lang w:val="en-US"/>
        </w:rPr>
        <w:t>OpenMP</w:t>
      </w:r>
      <w:proofErr w:type="spellEnd"/>
      <w:r w:rsidR="004D50F6" w:rsidRPr="00C96962">
        <w:rPr>
          <w:lang w:val="en-US"/>
        </w:rPr>
        <w:t xml:space="preserve"> parallelization with eight threads.</w:t>
      </w:r>
      <w:r w:rsidR="004D50F6" w:rsidRPr="004D50F6">
        <w:rPr>
          <w:lang w:val="en-US"/>
        </w:rPr>
        <w:t xml:space="preserve"> </w:t>
      </w:r>
      <w:r w:rsidR="004D50F6">
        <w:rPr>
          <w:lang w:val="en-US"/>
        </w:rPr>
        <w:t>T</w:t>
      </w:r>
      <w:r w:rsidR="004D50F6" w:rsidRPr="00C96962">
        <w:rPr>
          <w:lang w:val="en-US"/>
        </w:rPr>
        <w:t xml:space="preserve">iming of the 2D cases in CPU units </w:t>
      </w:r>
      <w:proofErr w:type="gramStart"/>
      <w:r w:rsidR="004D50F6" w:rsidRPr="00C96962">
        <w:rPr>
          <w:lang w:val="en-US"/>
        </w:rPr>
        <w:t>is presented</w:t>
      </w:r>
      <w:proofErr w:type="gramEnd"/>
      <w:r w:rsidR="004D50F6" w:rsidRPr="00C96962">
        <w:rPr>
          <w:lang w:val="en-US"/>
        </w:rPr>
        <w:t xml:space="preserve"> in</w:t>
      </w:r>
      <w:r w:rsidR="004D50F6">
        <w:rPr>
          <w:lang w:val="en-US"/>
        </w:rPr>
        <w:t xml:space="preserve"> </w:t>
      </w:r>
      <w:r w:rsidR="004D50F6">
        <w:rPr>
          <w:lang w:val="en-US"/>
        </w:rPr>
        <w:fldChar w:fldCharType="begin"/>
      </w:r>
      <w:r w:rsidR="004D50F6">
        <w:rPr>
          <w:lang w:val="en-US"/>
        </w:rPr>
        <w:instrText xml:space="preserve"> REF _Ref397500165 \h </w:instrText>
      </w:r>
      <w:r w:rsidR="004D50F6">
        <w:rPr>
          <w:lang w:val="en-US"/>
        </w:rPr>
      </w:r>
      <w:r w:rsidR="004D50F6">
        <w:rPr>
          <w:lang w:val="en-US"/>
        </w:rPr>
        <w:fldChar w:fldCharType="separate"/>
      </w:r>
      <w:r w:rsidR="00CD7255" w:rsidRPr="00C96962">
        <w:t xml:space="preserve">Table </w:t>
      </w:r>
      <w:r w:rsidR="00CD7255">
        <w:rPr>
          <w:noProof/>
        </w:rPr>
        <w:t>11</w:t>
      </w:r>
      <w:r w:rsidR="004D50F6">
        <w:rPr>
          <w:lang w:val="en-US"/>
        </w:rPr>
        <w:fldChar w:fldCharType="end"/>
      </w:r>
      <w:r w:rsidR="004D50F6" w:rsidRPr="00C96962">
        <w:rPr>
          <w:lang w:val="en-US"/>
        </w:rPr>
        <w:t xml:space="preserve">. </w:t>
      </w:r>
    </w:p>
    <w:p w14:paraId="7A834258" w14:textId="22921EA2" w:rsidR="004D50F6" w:rsidRPr="00C96962" w:rsidRDefault="004D50F6" w:rsidP="004D50F6">
      <w:pPr>
        <w:pStyle w:val="Caption"/>
        <w:keepNext/>
      </w:pPr>
      <w:bookmarkStart w:id="370" w:name="_Ref397500165"/>
      <w:r w:rsidRPr="00C96962">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370"/>
      <w:r w:rsidRPr="00C96962">
        <w:t xml:space="preserve">: Calculation times for </w:t>
      </w:r>
      <w:proofErr w:type="spellStart"/>
      <w:r w:rsidRPr="00C96962">
        <w:t>MoMaS</w:t>
      </w:r>
      <w:proofErr w:type="spellEnd"/>
      <w:r w:rsidRPr="00C96962">
        <w:t xml:space="preserve">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5DC7D5DD" w:rsidR="004D50F6" w:rsidRPr="00BB100F" w:rsidRDefault="005416F4" w:rsidP="00D919D1">
            <w:pPr>
              <w:pStyle w:val="Text"/>
              <w:spacing w:line="240" w:lineRule="auto"/>
              <w:ind w:firstLine="0"/>
              <w:rPr>
                <w:lang w:val="en-US"/>
              </w:rPr>
            </w:pPr>
            <w:r>
              <w:rPr>
                <w:lang w:val="en-US"/>
              </w:rPr>
              <w:t>E</w:t>
            </w:r>
            <w:r w:rsidRPr="00BB100F">
              <w:rPr>
                <w:lang w:val="en-US"/>
              </w:rPr>
              <w:t>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5664754C" w:rsidR="004D50F6" w:rsidRPr="00BB100F" w:rsidRDefault="005416F4" w:rsidP="00D919D1">
            <w:pPr>
              <w:pStyle w:val="Text"/>
              <w:spacing w:line="240" w:lineRule="auto"/>
              <w:ind w:firstLine="0"/>
              <w:rPr>
                <w:lang w:val="en-US"/>
              </w:rPr>
            </w:pPr>
            <w:r>
              <w:rPr>
                <w:lang w:val="en-US"/>
              </w:rPr>
              <w:t>M</w:t>
            </w:r>
            <w:r w:rsidRPr="00BB100F">
              <w:rPr>
                <w:lang w:val="en-US"/>
              </w:rPr>
              <w:t>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66F4C1AB" w:rsidR="004D50F6" w:rsidRPr="00BB100F" w:rsidRDefault="005416F4" w:rsidP="00D919D1">
            <w:pPr>
              <w:pStyle w:val="Text"/>
              <w:spacing w:line="240" w:lineRule="auto"/>
              <w:ind w:firstLine="0"/>
              <w:rPr>
                <w:lang w:val="en-US"/>
              </w:rPr>
            </w:pPr>
            <w:r>
              <w:rPr>
                <w:lang w:val="en-US"/>
              </w:rPr>
              <w:t>H</w:t>
            </w:r>
            <w:r w:rsidRPr="00BB100F">
              <w:rPr>
                <w:lang w:val="en-US"/>
              </w:rPr>
              <w:t>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3E1CBA15" w14:textId="3DE5C495" w:rsidR="007F6AB4" w:rsidRPr="00C96962" w:rsidRDefault="00984E37" w:rsidP="00467D9C">
      <w:pPr>
        <w:pStyle w:val="Text"/>
        <w:rPr>
          <w:lang w:val="en-US"/>
        </w:rPr>
      </w:pPr>
      <w:r>
        <w:rPr>
          <w:lang w:val="en-US"/>
        </w:rPr>
        <w:t xml:space="preserve">The implementation of PhreeqcRM </w:t>
      </w:r>
      <w:r w:rsidR="00021CF6">
        <w:rPr>
          <w:lang w:val="en-US"/>
        </w:rPr>
        <w:t xml:space="preserve">in FEFLOW </w:t>
      </w:r>
      <w:r>
        <w:rPr>
          <w:lang w:val="en-US"/>
        </w:rPr>
        <w:t xml:space="preserve">is not as fast as </w:t>
      </w:r>
      <w:r w:rsidR="007F6AB4" w:rsidRPr="00C96962">
        <w:rPr>
          <w:lang w:val="en-US"/>
        </w:rPr>
        <w:t xml:space="preserve">other published </w:t>
      </w:r>
      <w:r w:rsidR="00A34999">
        <w:rPr>
          <w:lang w:val="en-US"/>
        </w:rPr>
        <w:t>reactive transport codes</w:t>
      </w:r>
      <w:r w:rsidR="007F6AB4" w:rsidRPr="00C96962">
        <w:rPr>
          <w:lang w:val="en-US"/>
        </w:rPr>
        <w:t xml:space="preserve"> </w:t>
      </w:r>
      <w:r w:rsidR="00CE5A14">
        <w:fldChar w:fldCharType="begin"/>
      </w:r>
      <w:r w:rsidR="00ED3E38">
        <w:instrText xml:space="preserve"> ADDIN ZOTERO_ITEM CSL_CITATION {"citationID":"9pzifF9x","properties":{"formattedCitation":"[e.g., 50]","plainCitation":"[e.g., 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results","author":[{"family":"Mayer","given":"K."},{"family":"MacQuarrie","given":"Kerry"}],"issued":{"date-parts":[["2009"]]}},"prefix":"e.g., "}],"schema":"https://github.com/citation-style-language/schema/raw/master/csl-citation.json"} </w:instrText>
      </w:r>
      <w:r w:rsidR="00CE5A14">
        <w:fldChar w:fldCharType="separate"/>
      </w:r>
      <w:r w:rsidR="00ED3E38" w:rsidRPr="00ED3E38">
        <w:t>[e.g., 50]</w:t>
      </w:r>
      <w:r w:rsidR="00CE5A14">
        <w:fldChar w:fldCharType="end"/>
      </w:r>
      <w:r w:rsidR="00011FEB">
        <w:rPr>
          <w:lang w:val="en-US"/>
        </w:rPr>
        <w:t xml:space="preserve">. The </w:t>
      </w:r>
      <w:proofErr w:type="gramStart"/>
      <w:r w:rsidR="00011FEB">
        <w:rPr>
          <w:lang w:val="en-US"/>
        </w:rPr>
        <w:t>performance of the coupling is</w:t>
      </w:r>
      <w:r w:rsidR="00A34999">
        <w:rPr>
          <w:lang w:val="en-US"/>
        </w:rPr>
        <w:t xml:space="preserve"> hampered</w:t>
      </w:r>
      <w:r w:rsidR="00011FEB">
        <w:rPr>
          <w:lang w:val="en-US"/>
        </w:rPr>
        <w:t xml:space="preserve"> by </w:t>
      </w:r>
      <w:r w:rsidR="007F6AB4" w:rsidRPr="00C96962">
        <w:rPr>
          <w:lang w:val="en-US"/>
        </w:rPr>
        <w:t xml:space="preserve">the automated time stepping algorithm </w:t>
      </w:r>
      <w:r w:rsidR="00AE56C9">
        <w:rPr>
          <w:lang w:val="en-US"/>
        </w:rPr>
        <w:t xml:space="preserve">(predictor-corrector) </w:t>
      </w:r>
      <w:r w:rsidR="007F6AB4" w:rsidRPr="00C96962">
        <w:rPr>
          <w:lang w:val="en-US"/>
        </w:rPr>
        <w:t>in the implicit solution of solute</w:t>
      </w:r>
      <w:r w:rsidR="00A34999">
        <w:rPr>
          <w:lang w:val="en-US"/>
        </w:rPr>
        <w:t xml:space="preserve"> transport</w:t>
      </w:r>
      <w:proofErr w:type="gramEnd"/>
      <w:r w:rsidR="007F6AB4" w:rsidRPr="00C96962">
        <w:rPr>
          <w:lang w:val="en-US"/>
        </w:rPr>
        <w:t xml:space="preserve">. </w:t>
      </w:r>
      <w:commentRangeStart w:id="371"/>
      <w:commentRangeStart w:id="372"/>
      <w:del w:id="373" w:author="Parkhurst, David L." w:date="2015-01-14T11:07:00Z">
        <w:r w:rsidR="007F6AB4" w:rsidRPr="00C96962" w:rsidDel="00191CE0">
          <w:rPr>
            <w:lang w:val="en-US"/>
          </w:rPr>
          <w:delText>With an explicit</w:delText>
        </w:r>
      </w:del>
      <w:ins w:id="374" w:author="Parkhurst, David L." w:date="2015-01-14T11:07:00Z">
        <w:r w:rsidR="00191CE0">
          <w:rPr>
            <w:lang w:val="en-US"/>
          </w:rPr>
          <w:t xml:space="preserve">In </w:t>
        </w:r>
      </w:ins>
      <w:ins w:id="375" w:author="Parkhurst, David L." w:date="2015-01-14T11:08:00Z">
        <w:r w:rsidR="00191CE0">
          <w:rPr>
            <w:lang w:val="en-US"/>
          </w:rPr>
          <w:t>the</w:t>
        </w:r>
      </w:ins>
      <w:r w:rsidR="007F6AB4" w:rsidRPr="00C96962">
        <w:rPr>
          <w:lang w:val="en-US"/>
        </w:rPr>
        <w:t xml:space="preserve"> coupling to </w:t>
      </w:r>
      <w:proofErr w:type="spellStart"/>
      <w:r w:rsidR="00B01363">
        <w:rPr>
          <w:lang w:val="en-US"/>
        </w:rPr>
        <w:t>PhreeqcRM</w:t>
      </w:r>
      <w:proofErr w:type="spellEnd"/>
      <w:r w:rsidR="007F6AB4" w:rsidRPr="00C96962">
        <w:rPr>
          <w:lang w:val="en-US"/>
        </w:rPr>
        <w:t xml:space="preserve">, the algorithm greatly reduces the transport time step after </w:t>
      </w:r>
      <w:r w:rsidR="00A34999">
        <w:rPr>
          <w:lang w:val="en-US"/>
        </w:rPr>
        <w:t>each</w:t>
      </w:r>
      <w:r w:rsidR="007F6AB4" w:rsidRPr="00C96962">
        <w:rPr>
          <w:lang w:val="en-US"/>
        </w:rPr>
        <w:t xml:space="preserve"> reaction step due to abrupt changes and discontinuities in the concentration fields that </w:t>
      </w:r>
      <w:r w:rsidR="00011FEB">
        <w:rPr>
          <w:lang w:val="en-US"/>
        </w:rPr>
        <w:t xml:space="preserve">result from the </w:t>
      </w:r>
      <w:r w:rsidR="007F6AB4" w:rsidRPr="00C96962">
        <w:rPr>
          <w:lang w:val="en-US"/>
        </w:rPr>
        <w:t>chemical reactions</w:t>
      </w:r>
      <w:commentRangeEnd w:id="371"/>
      <w:r w:rsidR="004E366D">
        <w:rPr>
          <w:rStyle w:val="CommentReference"/>
          <w:rFonts w:eastAsiaTheme="minorHAnsi" w:cstheme="minorBidi"/>
          <w:lang w:val="en-US" w:eastAsia="en-US"/>
        </w:rPr>
        <w:commentReference w:id="371"/>
      </w:r>
      <w:commentRangeEnd w:id="372"/>
      <w:r w:rsidR="00191CE0">
        <w:rPr>
          <w:rStyle w:val="CommentReference"/>
          <w:rFonts w:eastAsiaTheme="minorHAnsi" w:cstheme="minorBidi"/>
          <w:lang w:val="en-US" w:eastAsia="en-US"/>
        </w:rPr>
        <w:commentReference w:id="372"/>
      </w:r>
      <w:r w:rsidR="007F6AB4" w:rsidRPr="00C96962">
        <w:rPr>
          <w:lang w:val="en-US"/>
        </w:rPr>
        <w:t>.</w:t>
      </w:r>
    </w:p>
    <w:p w14:paraId="2ED19196" w14:textId="4F755639" w:rsidR="000C43FB" w:rsidRPr="00C96962" w:rsidRDefault="0021325F" w:rsidP="000C43FB">
      <w:pPr>
        <w:keepNext/>
      </w:pPr>
      <w:r w:rsidRPr="00C96962">
        <w:rPr>
          <w:noProof/>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9">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56B6ADE3" w:rsidR="005072BC" w:rsidRPr="00C96962" w:rsidRDefault="000C43FB" w:rsidP="000C43FB">
      <w:pPr>
        <w:pStyle w:val="Caption"/>
      </w:pPr>
      <w:bookmarkStart w:id="376"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376"/>
      <w:r w:rsidRPr="00C96962">
        <w:t xml:space="preserve">: </w:t>
      </w:r>
      <w:proofErr w:type="spellStart"/>
      <w:r w:rsidR="0021325F" w:rsidRPr="00C96962">
        <w:t>MoMaS</w:t>
      </w:r>
      <w:proofErr w:type="spellEnd"/>
      <w:r w:rsidR="0021325F" w:rsidRPr="00C96962">
        <w:t xml:space="preserve"> results </w:t>
      </w:r>
      <w:r w:rsidR="009866CD">
        <w:t>from</w:t>
      </w:r>
      <w:r w:rsidR="0021325F" w:rsidRPr="00C96962">
        <w:t xml:space="preserve"> </w:t>
      </w:r>
      <w:r w:rsidRPr="00C96962">
        <w:t>2D advective case</w:t>
      </w:r>
      <w:r w:rsidR="0021325F" w:rsidRPr="00C96962">
        <w:t>s</w:t>
      </w:r>
      <w:r w:rsidR="005416F4">
        <w:t>:</w:t>
      </w:r>
      <w:r w:rsidR="005416F4" w:rsidRPr="00C96962">
        <w:t xml:space="preserve"> </w:t>
      </w:r>
      <w:r w:rsidR="00A476C2">
        <w:t>(</w:t>
      </w:r>
      <w:r w:rsidR="0021325F" w:rsidRPr="00C96962">
        <w:t xml:space="preserve">a) X3, easy case at time 1000; </w:t>
      </w:r>
      <w:r w:rsidR="00A476C2">
        <w:t>(</w:t>
      </w:r>
      <w:r w:rsidR="0021325F" w:rsidRPr="00C96962">
        <w:t xml:space="preserve">b) X2, medium case at time 1000; </w:t>
      </w:r>
      <w:r w:rsidR="00A476C2">
        <w:t>(</w:t>
      </w:r>
      <w:r w:rsidR="0021325F" w:rsidRPr="00C96962">
        <w:t>c</w:t>
      </w:r>
      <w:r w:rsidR="00097E3D" w:rsidRPr="00C96962">
        <w:t xml:space="preserve">) CP1, hard case at time 2000; </w:t>
      </w:r>
      <w:r w:rsidR="00A476C2">
        <w:t>(</w:t>
      </w:r>
      <w:r w:rsidR="00097E3D" w:rsidRPr="00C96962">
        <w:t xml:space="preserve">d) same as </w:t>
      </w:r>
      <w:r w:rsidR="00A476C2">
        <w:t>(</w:t>
      </w:r>
      <w:r w:rsidR="00097E3D" w:rsidRPr="00C96962">
        <w:t xml:space="preserve">c) </w:t>
      </w:r>
      <w:r w:rsidR="003319C1" w:rsidRPr="00C96962">
        <w:t xml:space="preserve">calculated </w:t>
      </w:r>
      <w:r w:rsidR="00097E3D" w:rsidRPr="00C96962">
        <w:t>with refined mesh.</w:t>
      </w:r>
    </w:p>
    <w:p w14:paraId="3AA4C3C2" w14:textId="632233F2" w:rsidR="000C43FB" w:rsidRPr="004F3013" w:rsidRDefault="00097E3D" w:rsidP="00097E3D">
      <w:pPr>
        <w:pStyle w:val="Text"/>
        <w:rPr>
          <w:lang w:val="en-US"/>
        </w:rPr>
      </w:pPr>
      <w:r w:rsidRPr="00C96962">
        <w:rPr>
          <w:lang w:val="en-US"/>
        </w:rPr>
        <w:t xml:space="preserve">Selected results of the 2D </w:t>
      </w:r>
      <w:proofErr w:type="spellStart"/>
      <w:r w:rsidR="005C2DD6">
        <w:rPr>
          <w:lang w:val="en-US"/>
        </w:rPr>
        <w:t>advective</w:t>
      </w:r>
      <w:proofErr w:type="spellEnd"/>
      <w:r w:rsidR="005C2DD6">
        <w:rPr>
          <w:lang w:val="en-US"/>
        </w:rPr>
        <w:t xml:space="preserve"> </w:t>
      </w:r>
      <w:proofErr w:type="spellStart"/>
      <w:r w:rsidRPr="00C96962">
        <w:rPr>
          <w:lang w:val="en-US"/>
        </w:rPr>
        <w:t>MoMaS</w:t>
      </w:r>
      <w:proofErr w:type="spellEnd"/>
      <w:r w:rsidRPr="00C96962">
        <w:rPr>
          <w:lang w:val="en-US"/>
        </w:rPr>
        <w:t xml:space="preserve"> cases </w:t>
      </w:r>
      <w:proofErr w:type="gramStart"/>
      <w:r w:rsidRPr="00C96962">
        <w:rPr>
          <w:lang w:val="en-US"/>
        </w:rPr>
        <w:t>are presented</w:t>
      </w:r>
      <w:proofErr w:type="gramEnd"/>
      <w:r w:rsidRPr="00C96962">
        <w:rPr>
          <w:lang w:val="en-US"/>
        </w:rPr>
        <w:t xml:space="preserve">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w:t>
      </w:r>
      <w:proofErr w:type="spellStart"/>
      <w:r w:rsidR="000C43FB" w:rsidRPr="00C96962">
        <w:rPr>
          <w:lang w:val="en-US"/>
        </w:rPr>
        <w:t>Carrayrou</w:t>
      </w:r>
      <w:proofErr w:type="spellEnd"/>
      <w:r w:rsidR="000C43FB" w:rsidRPr="00C96962">
        <w:rPr>
          <w:lang w:val="en-US"/>
        </w:rPr>
        <w:t xml:space="preserve"> et al. </w:t>
      </w:r>
      <w:r w:rsidR="00CE5A14">
        <w:fldChar w:fldCharType="begin"/>
      </w:r>
      <w:r w:rsidR="00ED3E38">
        <w:instrText xml:space="preserve"> ADDIN ZOTERO_ITEM CSL_CITATION {"citationID":"R5l9sYaG","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 xml:space="preserve"> 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w:t>
      </w:r>
      <w:proofErr w:type="spellStart"/>
      <w:r w:rsidR="00EA1A64" w:rsidRPr="00C96962">
        <w:rPr>
          <w:lang w:val="en-US"/>
        </w:rPr>
        <w:t>Carrayrou</w:t>
      </w:r>
      <w:proofErr w:type="spellEnd"/>
      <w:r w:rsidR="00EA1A64" w:rsidRPr="00C96962">
        <w:rPr>
          <w:lang w:val="en-US"/>
        </w:rPr>
        <w:t xml:space="preserve"> et al. </w:t>
      </w:r>
      <w:r w:rsidR="00CE5A14">
        <w:fldChar w:fldCharType="begin"/>
      </w:r>
      <w:r w:rsidR="00ED3E38">
        <w:instrText xml:space="preserve"> ADDIN ZOTERO_ITEM CSL_CITATION {"citationID":"5Qan2S8o","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 xml:space="preserve">well with results from MIN3P </w:t>
      </w:r>
      <w:r w:rsidR="00CE5A14">
        <w:fldChar w:fldCharType="begin"/>
      </w:r>
      <w:r w:rsidR="00ED3E38">
        <w:instrText xml:space="preserve"> ADDIN ZOTERO_ITEM CSL_CITATION {"citationID":"2hjlr4d631","properties":{"formattedCitation":"[52,53]","plainCitation":"[52,53]"},"citationItems":[{"id":1989,"uris":["http://zotero.org/users/1809694/items/6FDD2WES"],"uri":["http://zotero.org/users/1809694/items/6FDD2WES"],"itemData":{"id":1989,"type":"thesis","title":"A numerical model for multicomponent reactive transport in variably saturated porous media","publisher":"University of Waterloo, Canada","number-of-pages":"286","genre":"Ph.D.","shortTitle":"A numerical model for multicomponent reactive transport in variably saturated porous media","author":[{"family":"Mayer","given":"K.U."}],"issued":{"date-parts":[["1999"]]}},"label":"page"},{"id":2001,"uris":["http://zotero.org/users/1809694/items/UDZZBHC4"],"uri":["http://zotero.org/users/1809694/items/UDZZBHC4"],"itemData":{"id":2001,"type":"article-journal","title":"Multicomponent reactive transport modeling in variably saturated porous media using a generalized formulation for kinetically controlled reactions","container-title":"Water Resources Research","page":"131-1321","volume":"38","issue":"9","abstract":"A generalized formulation for kinetically controlled reactions has been developed and incorporated into a multicomponent reactive transport model to facilitate the investigation of a large variety of problems involving inorganic and organic chemicals in variably saturated media. The general kinetic formulation includes intra-aqueous and dissolution-precipitation reactions in addition to geochemical equilibrium expressions for hydrolysis, aqueous complexation, oxidation-reduction, ion exchange, surface complexation, and gas dissolution-exsolution reactions. The generalized approach allows consideration of fractional order terms with respect to any dissolved species in terms of species activities or in terms of total concentrations, which facilitates the incorporation of a variety of experimentally derived rate expressions. Monod and inhibition terms can be used to describe microbially mediated reactions or to limit the reaction progress of inorganic reactions. Dissolution-precipitation reactions can be described as surface-controlled or transport, controlled reactions. The formulation also facilitates the consideration of any number of parallel reaction pathways, and reactions can be treated as irreversible or reversible processes. Two groundwater contamination scenarios, both set in variably saturated media but with significantly different geochemical reaction networks, are investigated and demonstrate the advantage of the generalized approach. The first problem focuses on a hypothetical case study of the natural attenuation of organic contaminants undergoing dissolution, volatilization, and biodegradation in an unconfined aquifer overlaid by unsaturated sediments. The second problem addresses the generation of acid mine drainage in the unsaturated zone of a tailings impoundment at the Nickel Rim Mine site near Sudbury, Ontario, and subsequent reactive transport in the saturated portion of the tailings.","shortTitle":"Multicomponent reactive transport modeling in variably saturated porous media using a generalized formulation for kinetically controlled reactions","author":[{"family":"Mayer","given":"K. U."},{"family":"Frind","given":"E. O."},{"family":"Blowes","given":"D. W."}],"issued":{"date-parts":[["2002"]]}},"label":"page"}],"schema":"https://github.com/citation-style-language/schema/raw/master/csl-citation.json"} </w:instrText>
      </w:r>
      <w:r w:rsidR="00CE5A14">
        <w:fldChar w:fldCharType="separate"/>
      </w:r>
      <w:r w:rsidR="00ED3E38" w:rsidRPr="00ED3E38">
        <w:t>[52,53]</w:t>
      </w:r>
      <w:r w:rsidR="00CE5A14">
        <w:fldChar w:fldCharType="end"/>
      </w:r>
      <w:r w:rsidR="00D8659F" w:rsidRPr="00CE5A14">
        <w:rPr>
          <w:lang w:val="en-US"/>
        </w:rPr>
        <w:t xml:space="preserve">, Hoffmann et al. </w:t>
      </w:r>
      <w:r w:rsidR="00CE5A14">
        <w:fldChar w:fldCharType="begin"/>
      </w:r>
      <w:r w:rsidR="00ED3E38">
        <w:instrText xml:space="preserve"> ADDIN ZOTERO_ITEM CSL_CITATION {"citationID":"boeu9so9n","properties":{"formattedCitation":"[54,55]","plainCitation":"[54,55]"},"citationItems":[{"id":27,"uris":["http://zotero.org/users/1809694/items/HTE6UD5H"],"uri":["http://zotero.org/users/1809694/items/HTE6UD5H"],"itemData":{"id":27,"type":"article-journal","title":"A parallel global-implicit 2-D solver for reactive transport problems in porous media based on a reduction scheme and its application to the MoMaS benchmark problem","container-title":"Computational Geosciences","page":"421-433","volume":"14","issue":"3","DOI":"10.1007/s10596-009-9173-7","ISSN":"1420-0597","journalAbbreviation":"Comput Geosci","language":"English","author":[{"family":"Hoffmann","given":"Joachim"},{"family":"Kräutle","given":"Serge"},{"family":"Knabner","given":"Peter"}],"issued":{"date-parts":[["2010",6,1]]}},"label":"page"},{"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Hoffmann","given":""}],"accessed":{"date-parts":[["2014",8,13]]}},"label":"page"}],"schema":"https://github.com/citation-style-language/schema/raw/master/csl-citation.json"} </w:instrText>
      </w:r>
      <w:r w:rsidR="00CE5A14">
        <w:fldChar w:fldCharType="separate"/>
      </w:r>
      <w:r w:rsidR="00ED3E38" w:rsidRPr="00ED3E38">
        <w:t>[54,55]</w:t>
      </w:r>
      <w:r w:rsidR="00CE5A14">
        <w:fldChar w:fldCharType="end"/>
      </w:r>
      <w:r w:rsidR="00D8659F" w:rsidRPr="00B8496A">
        <w:rPr>
          <w:lang w:val="de-CH"/>
        </w:rPr>
        <w:t xml:space="preserve"> and HYTEC </w:t>
      </w:r>
      <w:r w:rsidR="00CE5A14">
        <w:fldChar w:fldCharType="begin"/>
      </w:r>
      <w:r w:rsidR="00ED3E38">
        <w:instrText xml:space="preserve"> ADDIN ZOTERO_ITEM CSL_CITATION {"citationID":"1bp54h67np","properties":{"formattedCitation":"[56,57]","plainCitation":"[56,57]"},"citationItems":[{"id":10659,"uris":["http://zotero.org/users/1809694/items/VFNMGFWR"],"uri":["http://zotero.org/users/1809694/items/VFNMGFWR"],"itemData":{"id":10659,"type":"chapter","title":"Presentation and application of the reactive transport code HYTEC","container-title":"Developments in Water Science","publisher":"Elsevier","page":"599-606","volume":"Volume 47","URL":"http://www.sciencedirect.com/science/article/pii/S0167564802801149","ISBN":"0167-5648","author":[{"family":"van der Lee","given":"J."},{"family":"De Windt","given":"L."},{"family":"Lagneau","given":"V."},{"family":"Goblet","given":"P."}],"editor":[{"family":"S. Majid Hassanizadeh","given":"Ruud J. Schotting, William G. Gray and George F. Pinder"}],"issued":{"date-parts":[["2002"]]}},"label":"page"},{"id":3637,"uris":["http://zotero.org/users/1809694/items/3W9B7QET"],"uri":["http://zotero.org/users/1809694/items/3W9B7QET"],"itemData":{"id":3637,"type":"article-journal","title":"HYTEC results of the MoMas reactive transport benchmark","container-title":"Computational Geosciences","page":"435-449","volume":"14","issue":"3","DOI":"10.1007/s10596-009-9159-5","ISSN":"1420-0597","journalAbbreviation":"Comput Geosci","language":"English","author":[{"family":"Lagneau","given":"Vincent"},{"family":"van der Lee","given":"Jan"}],"issued":{"date-parts":[["2010",6,1]]}},"label":"page"}],"schema":"https://github.com/citation-style-language/schema/raw/master/csl-citation.json"} </w:instrText>
      </w:r>
      <w:r w:rsidR="00CE5A14">
        <w:fldChar w:fldCharType="separate"/>
      </w:r>
      <w:r w:rsidR="00ED3E38" w:rsidRPr="00ED3E38">
        <w:t>[56,57]</w:t>
      </w:r>
      <w:r w:rsidR="00CE5A14">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322FC6B2"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w:t>
      </w:r>
      <w:proofErr w:type="spellStart"/>
      <w:r w:rsidR="003C4EBB" w:rsidRPr="00C96962">
        <w:rPr>
          <w:lang w:val="en-US"/>
        </w:rPr>
        <w:t>MacQuarrie</w:t>
      </w:r>
      <w:proofErr w:type="spellEnd"/>
      <w:r w:rsidR="003C4EBB" w:rsidRPr="00C96962">
        <w:rPr>
          <w:lang w:val="en-US"/>
        </w:rPr>
        <w:t xml:space="preserve"> </w:t>
      </w:r>
      <w:r w:rsidR="00CE5A14">
        <w:fldChar w:fldCharType="begin"/>
      </w:r>
      <w:r w:rsidR="00ED3E38">
        <w:instrText xml:space="preserve"> ADDIN ZOTERO_ITEM CSL_CITATION {"citationID":"125UTLDM","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426F75C8"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 xml:space="preserve">similar to those in Mayer and </w:t>
      </w:r>
      <w:proofErr w:type="spellStart"/>
      <w:r w:rsidR="00BA2629">
        <w:rPr>
          <w:lang w:val="en-US"/>
        </w:rPr>
        <w:t>Ma</w:t>
      </w:r>
      <w:r w:rsidR="004B09C6" w:rsidRPr="00C96962">
        <w:rPr>
          <w:lang w:val="en-US"/>
        </w:rPr>
        <w:t>cQuarrie</w:t>
      </w:r>
      <w:proofErr w:type="spellEnd"/>
      <w:r w:rsidR="004B09C6" w:rsidRPr="00C96962">
        <w:rPr>
          <w:lang w:val="en-US"/>
        </w:rPr>
        <w:t xml:space="preserve"> </w:t>
      </w:r>
      <w:r w:rsidR="00CE5A14">
        <w:fldChar w:fldCharType="begin"/>
      </w:r>
      <w:r w:rsidR="00ED3E38">
        <w:instrText xml:space="preserve"> ADDIN ZOTERO_ITEM CSL_CITATION {"citationID":"bSzdnOta","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rsidRPr="00DE73DF">
        <w:t xml:space="preserve">, </w:t>
      </w:r>
      <w:r w:rsidR="00B01363">
        <w:t xml:space="preserve">Fig. 7g </w:t>
      </w:r>
      <w:r w:rsidR="004B09C6" w:rsidRPr="00C96962">
        <w:rPr>
          <w:lang w:val="en-US"/>
        </w:rPr>
        <w:t>, however, maximum concentrations are lower (~20).</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xml:space="preserve">. With the refined mesh, results are also quantitatively comparable to Mayer and </w:t>
      </w:r>
      <w:proofErr w:type="spellStart"/>
      <w:r w:rsidR="00EC7E83" w:rsidRPr="00C96962">
        <w:rPr>
          <w:lang w:val="en-US"/>
        </w:rPr>
        <w:t>MacQuarrie</w:t>
      </w:r>
      <w:proofErr w:type="spellEnd"/>
      <w:r w:rsidR="00EC7E83" w:rsidRPr="00C96962">
        <w:rPr>
          <w:lang w:val="en-US"/>
        </w:rPr>
        <w:t xml:space="preserve"> </w:t>
      </w:r>
      <w:r w:rsidR="00CE5A14" w:rsidRPr="00A4395D">
        <w:fldChar w:fldCharType="begin"/>
      </w:r>
      <w:r w:rsidR="00ED3E38">
        <w:instrText xml:space="preserve"> ADDIN ZOTERO_ITEM CSL_CITATION {"citationID":"n8emi3W8","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rsidRPr="00A4395D">
        <w:fldChar w:fldCharType="separate"/>
      </w:r>
      <w:r w:rsidR="00ED3E38" w:rsidRPr="00ED3E38">
        <w:t>[50]</w:t>
      </w:r>
      <w:r w:rsidR="00CE5A14" w:rsidRPr="00A4395D">
        <w:fldChar w:fldCharType="end"/>
      </w:r>
      <w:r w:rsidR="00EC7E83" w:rsidRPr="00A4395D">
        <w:rPr>
          <w:lang w:val="en-US"/>
        </w:rPr>
        <w:t>.</w:t>
      </w:r>
      <w:r w:rsidR="00A4395D" w:rsidRPr="00A4395D">
        <w:rPr>
          <w:lang w:val="en-US"/>
        </w:rPr>
        <w:t xml:space="preserve"> </w:t>
      </w:r>
      <w:r w:rsidR="00FC1557">
        <w:rPr>
          <w:lang w:val="en-US"/>
        </w:rPr>
        <w:t>In addition</w:t>
      </w:r>
      <w:r w:rsidR="00FC1557" w:rsidRPr="00A4395D">
        <w:rPr>
          <w:lang w:val="en-US"/>
        </w:rPr>
        <w:t xml:space="preserve"> </w:t>
      </w:r>
      <w:r w:rsidR="00A4395D" w:rsidRPr="00A4395D">
        <w:rPr>
          <w:lang w:val="en-US"/>
        </w:rPr>
        <w:t xml:space="preserve">to the </w:t>
      </w:r>
      <w:r w:rsidR="00FC1557">
        <w:rPr>
          <w:lang w:val="en-US"/>
        </w:rPr>
        <w:t>figures presented here</w:t>
      </w:r>
      <w:r w:rsidR="00A4395D" w:rsidRPr="00A4395D">
        <w:rPr>
          <w:lang w:val="en-US"/>
        </w:rPr>
        <w:t xml:space="preserve">, all results </w:t>
      </w:r>
      <w:r w:rsidR="00B104C1">
        <w:rPr>
          <w:lang w:val="en-US"/>
        </w:rPr>
        <w:t xml:space="preserve">that are </w:t>
      </w:r>
      <w:r w:rsidR="00FC1557">
        <w:rPr>
          <w:lang w:val="en-US"/>
        </w:rPr>
        <w:t xml:space="preserve">specified </w:t>
      </w:r>
      <w:r w:rsidR="00B104C1">
        <w:rPr>
          <w:lang w:val="en-US"/>
        </w:rPr>
        <w:t xml:space="preserve">by the </w:t>
      </w:r>
      <w:proofErr w:type="spellStart"/>
      <w:r w:rsidR="00A4395D" w:rsidRPr="00A4395D">
        <w:rPr>
          <w:lang w:val="en-US"/>
        </w:rPr>
        <w:t>MoMaS</w:t>
      </w:r>
      <w:proofErr w:type="spellEnd"/>
      <w:r w:rsidR="00A4395D" w:rsidRPr="00A4395D">
        <w:rPr>
          <w:lang w:val="en-US"/>
        </w:rPr>
        <w:t xml:space="preserve"> definition</w:t>
      </w:r>
      <w:r w:rsidR="009C6D4D">
        <w:rPr>
          <w:lang w:val="en-US"/>
        </w:rPr>
        <w:t xml:space="preserve"> </w:t>
      </w:r>
      <w:r w:rsidR="009C6D4D">
        <w:rPr>
          <w:lang w:val="en-US"/>
        </w:rPr>
        <w:fldChar w:fldCharType="begin"/>
      </w:r>
      <w:r w:rsidR="00ED3E38">
        <w:rPr>
          <w:lang w:val="en-US"/>
        </w:rPr>
        <w:instrText xml:space="preserve"> ADDIN ZOTERO_ITEM CSL_CITATION {"citationID":"5Kc8LQo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9C6D4D">
        <w:rPr>
          <w:lang w:val="en-US"/>
        </w:rPr>
        <w:fldChar w:fldCharType="separate"/>
      </w:r>
      <w:r w:rsidR="00ED3E38" w:rsidRPr="00ED3E38">
        <w:t>[38]</w:t>
      </w:r>
      <w:r w:rsidR="009C6D4D">
        <w:rPr>
          <w:lang w:val="en-US"/>
        </w:rPr>
        <w:fldChar w:fldCharType="end"/>
      </w:r>
      <w:r w:rsidR="00A4395D" w:rsidRPr="00A4395D">
        <w:rPr>
          <w:lang w:val="en-US"/>
        </w:rPr>
        <w:t xml:space="preserve"> </w:t>
      </w:r>
      <w:r w:rsidR="00FC1557">
        <w:rPr>
          <w:lang w:val="en-US"/>
        </w:rPr>
        <w:t>are similar to</w:t>
      </w:r>
      <w:r w:rsidR="00B104C1">
        <w:rPr>
          <w:lang w:val="en-US"/>
        </w:rPr>
        <w:t xml:space="preserve"> </w:t>
      </w:r>
      <w:r w:rsidR="009C6D4D">
        <w:rPr>
          <w:lang w:val="en-US"/>
        </w:rPr>
        <w:t xml:space="preserve">results from </w:t>
      </w:r>
      <w:r w:rsidR="00A4395D" w:rsidRPr="00A4395D">
        <w:rPr>
          <w:lang w:val="en-US"/>
        </w:rPr>
        <w:t xml:space="preserve">Hoffmann </w:t>
      </w:r>
      <w:r w:rsidR="00A4395D" w:rsidRPr="00A4395D">
        <w:fldChar w:fldCharType="begin"/>
      </w:r>
      <w:r w:rsidR="00ED3E38">
        <w:instrText xml:space="preserve"> ADDIN ZOTERO_ITEM CSL_CITATION {"citationID":"OavWAHN4","properties":{"formattedCitation":"[55]","plainCitation":"[55]"},"citationItems":[{"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Hoffmann","given":""}],"accessed":{"date-parts":[["2014",8,13]]}}}],"schema":"https://github.com/citation-style-language/schema/raw/master/csl-citation.json"} </w:instrText>
      </w:r>
      <w:r w:rsidR="00A4395D" w:rsidRPr="00A4395D">
        <w:fldChar w:fldCharType="separate"/>
      </w:r>
      <w:r w:rsidR="00ED3E38" w:rsidRPr="00ED3E38">
        <w:t>[55]</w:t>
      </w:r>
      <w:r w:rsidR="00A4395D" w:rsidRPr="00A4395D">
        <w:fldChar w:fldCharType="end"/>
      </w:r>
      <w:r w:rsidR="00A4395D" w:rsidRPr="00A4395D">
        <w:rPr>
          <w:lang w:val="en-US"/>
        </w:rPr>
        <w:t xml:space="preserve"> using RICHY2D.</w:t>
      </w:r>
    </w:p>
    <w:p w14:paraId="5E9FFE7D" w14:textId="77777777" w:rsidR="005C2DD6" w:rsidRDefault="005C2DD6" w:rsidP="005C2DD6">
      <w:pPr>
        <w:keepNext/>
      </w:pPr>
      <w:r>
        <w:rPr>
          <w:noProof/>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20">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39DCF90E" w14:textId="71D6F923" w:rsidR="005C2DD6" w:rsidRDefault="005C2DD6" w:rsidP="005C2DD6">
      <w:pPr>
        <w:pStyle w:val="Caption"/>
      </w:pPr>
      <w:bookmarkStart w:id="377" w:name="_Ref398010206"/>
      <w:bookmarkStart w:id="378" w:name="_Ref398237395"/>
      <w:r>
        <w:t xml:space="preserve">Figure </w:t>
      </w:r>
      <w:r>
        <w:fldChar w:fldCharType="begin"/>
      </w:r>
      <w:r>
        <w:instrText xml:space="preserve"> SEQ Figure \* ARABIC </w:instrText>
      </w:r>
      <w:r>
        <w:fldChar w:fldCharType="separate"/>
      </w:r>
      <w:r w:rsidR="00CD7255">
        <w:rPr>
          <w:noProof/>
        </w:rPr>
        <w:t>8</w:t>
      </w:r>
      <w:r>
        <w:fldChar w:fldCharType="end"/>
      </w:r>
      <w:bookmarkEnd w:id="377"/>
      <w:r>
        <w:t xml:space="preserve">: </w:t>
      </w:r>
      <w:ins w:id="379" w:author="gpcurtis" w:date="2015-01-06T16:51:00Z">
        <w:r w:rsidR="007B0064">
          <w:t xml:space="preserve">FEFLOW results for the </w:t>
        </w:r>
      </w:ins>
      <w:proofErr w:type="spellStart"/>
      <w:r w:rsidRPr="00C96962">
        <w:t>MoMaS</w:t>
      </w:r>
      <w:proofErr w:type="spellEnd"/>
      <w:del w:id="380" w:author="gpcurtis" w:date="2015-01-06T16:52:00Z">
        <w:r w:rsidRPr="00C96962" w:rsidDel="007B0064">
          <w:delText xml:space="preserve"> results </w:delText>
        </w:r>
        <w:r w:rsidDel="007B0064">
          <w:delText>from</w:delText>
        </w:r>
      </w:del>
      <w:r w:rsidRPr="00C96962">
        <w:t xml:space="preserve">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w:t>
      </w:r>
      <w:r w:rsidR="005416F4">
        <w:t>c</w:t>
      </w:r>
      <w:r w:rsidRPr="00C96962">
        <w:t xml:space="preserve">) X2, medium case at time 10; </w:t>
      </w:r>
      <w:r>
        <w:t>(</w:t>
      </w:r>
      <w:r w:rsidR="005416F4">
        <w:t>d</w:t>
      </w:r>
      <w:r w:rsidRPr="00C96962">
        <w:t>) CP1, hard case at time 2000.</w:t>
      </w:r>
      <w:bookmarkEnd w:id="378"/>
    </w:p>
    <w:p w14:paraId="41751FCE" w14:textId="142D7E7F" w:rsidR="00D919D1" w:rsidRDefault="00875F0D" w:rsidP="00A23992">
      <w:pPr>
        <w:pStyle w:val="Text"/>
      </w:pPr>
      <w:r w:rsidRPr="000F1319">
        <w:rPr>
          <w:lang w:val="en-US" w:eastAsia="en-US"/>
        </w:rPr>
        <w:lastRenderedPageBreak/>
        <w:fldChar w:fldCharType="begin"/>
      </w:r>
      <w:r w:rsidRPr="000F1319">
        <w:rPr>
          <w:lang w:val="en-US" w:eastAsia="en-US"/>
        </w:rPr>
        <w:instrText xml:space="preserve"> REF _Ref398010206 \h </w:instrText>
      </w:r>
      <w:r w:rsidR="002B7C97" w:rsidRPr="000F1319">
        <w:rPr>
          <w:lang w:val="en-US" w:eastAsia="en-US"/>
        </w:rPr>
        <w:instrText xml:space="preserve"> \* MERGEFORMAT </w:instrText>
      </w:r>
      <w:r w:rsidRPr="000F1319">
        <w:rPr>
          <w:lang w:val="en-US" w:eastAsia="en-US"/>
        </w:rPr>
      </w:r>
      <w:r w:rsidRPr="000F1319">
        <w:rPr>
          <w:lang w:val="en-US" w:eastAsia="en-US"/>
        </w:rPr>
        <w:fldChar w:fldCharType="separate"/>
      </w:r>
      <w:r w:rsidR="00CD7255">
        <w:t xml:space="preserve">Figure </w:t>
      </w:r>
      <w:r w:rsidR="00CD7255">
        <w:rPr>
          <w:noProof/>
        </w:rPr>
        <w:t>8</w:t>
      </w:r>
      <w:r w:rsidRPr="000F1319">
        <w:rPr>
          <w:lang w:val="en-US" w:eastAsia="en-US"/>
        </w:rPr>
        <w:fldChar w:fldCharType="end"/>
      </w:r>
      <w:r w:rsidRPr="000F1319">
        <w:rPr>
          <w:lang w:val="en-US" w:eastAsia="en-US"/>
        </w:rPr>
        <w:t xml:space="preserve"> </w:t>
      </w:r>
      <w:commentRangeStart w:id="381"/>
      <w:commentRangeStart w:id="382"/>
      <w:r w:rsidR="00A23992" w:rsidRPr="000F1319">
        <w:rPr>
          <w:lang w:val="en-US" w:eastAsia="en-US"/>
        </w:rPr>
        <w:t xml:space="preserve">verifies </w:t>
      </w:r>
      <w:commentRangeEnd w:id="381"/>
      <w:r w:rsidR="007B0064">
        <w:rPr>
          <w:rStyle w:val="CommentReference"/>
          <w:rFonts w:eastAsiaTheme="minorHAnsi" w:cstheme="minorBidi"/>
          <w:lang w:val="en-US" w:eastAsia="en-US"/>
        </w:rPr>
        <w:commentReference w:id="381"/>
      </w:r>
      <w:commentRangeEnd w:id="382"/>
      <w:r w:rsidR="00191CE0">
        <w:rPr>
          <w:rStyle w:val="CommentReference"/>
          <w:rFonts w:eastAsiaTheme="minorHAnsi" w:cstheme="minorBidi"/>
          <w:lang w:val="en-US" w:eastAsia="en-US"/>
        </w:rPr>
        <w:commentReference w:id="382"/>
      </w:r>
      <w:r w:rsidR="00A23992" w:rsidRPr="000F1319">
        <w:rPr>
          <w:lang w:val="en-US" w:eastAsia="en-US"/>
        </w:rPr>
        <w:t xml:space="preserve">the </w:t>
      </w:r>
      <w:del w:id="383" w:author="Parkhurst, David L." w:date="2015-01-13T16:49:00Z">
        <w:r w:rsidR="00A23992" w:rsidRPr="000F1319" w:rsidDel="00FA0C11">
          <w:rPr>
            <w:lang w:val="en-US" w:eastAsia="en-US"/>
          </w:rPr>
          <w:delText xml:space="preserve">general </w:delText>
        </w:r>
        <w:r w:rsidR="00FC1557" w:rsidRPr="000F1319" w:rsidDel="00FA0C11">
          <w:rPr>
            <w:lang w:val="en-US" w:eastAsia="en-US"/>
          </w:rPr>
          <w:delText>consistenc</w:delText>
        </w:r>
        <w:r w:rsidR="00FC1557" w:rsidDel="00FA0C11">
          <w:rPr>
            <w:lang w:val="en-US" w:eastAsia="en-US"/>
          </w:rPr>
          <w:delText>y</w:delText>
        </w:r>
        <w:r w:rsidR="00FC1557" w:rsidRPr="000F1319" w:rsidDel="00FA0C11">
          <w:rPr>
            <w:lang w:val="en-US" w:eastAsia="en-US"/>
          </w:rPr>
          <w:delText xml:space="preserve"> </w:delText>
        </w:r>
        <w:r w:rsidR="00A23992" w:rsidRPr="000F1319" w:rsidDel="00FA0C11">
          <w:rPr>
            <w:lang w:val="en-US" w:eastAsia="en-US"/>
          </w:rPr>
          <w:delText xml:space="preserve">of </w:delText>
        </w:r>
      </w:del>
      <w:r w:rsidR="00A23992" w:rsidRPr="000F1319">
        <w:rPr>
          <w:lang w:val="en-US" w:eastAsia="en-US"/>
        </w:rPr>
        <w:t xml:space="preserve">results from the dispersive cases </w:t>
      </w:r>
      <w:del w:id="384" w:author="Parkhurst, David L." w:date="2015-01-13T16:49:00Z">
        <w:r w:rsidR="00A4395D" w:rsidRPr="000F1319" w:rsidDel="00FA0C11">
          <w:rPr>
            <w:lang w:val="en-US" w:eastAsia="en-US"/>
          </w:rPr>
          <w:delText xml:space="preserve">with </w:delText>
        </w:r>
      </w:del>
      <w:ins w:id="385" w:author="Parkhurst, David L." w:date="2015-01-13T16:49:00Z">
        <w:r w:rsidR="00FA0C11">
          <w:rPr>
            <w:lang w:val="en-US" w:eastAsia="en-US"/>
          </w:rPr>
          <w:t>relative to</w:t>
        </w:r>
        <w:r w:rsidR="00FA0C11" w:rsidRPr="000F1319">
          <w:rPr>
            <w:lang w:val="en-US" w:eastAsia="en-US"/>
          </w:rPr>
          <w:t xml:space="preserve"> </w:t>
        </w:r>
      </w:ins>
      <w:r w:rsidR="00A4395D" w:rsidRPr="000F1319">
        <w:rPr>
          <w:lang w:val="en-US" w:eastAsia="en-US"/>
        </w:rPr>
        <w:t xml:space="preserve">published data in </w:t>
      </w:r>
      <w:proofErr w:type="spellStart"/>
      <w:r w:rsidRPr="000F1319">
        <w:rPr>
          <w:lang w:val="en-US"/>
        </w:rPr>
        <w:t>Carrayrou</w:t>
      </w:r>
      <w:proofErr w:type="spellEnd"/>
      <w:r w:rsidRPr="000F1319">
        <w:rPr>
          <w:lang w:val="en-US"/>
        </w:rPr>
        <w:t xml:space="preserve"> et al. </w:t>
      </w:r>
      <w:r w:rsidRPr="000F1319">
        <w:fldChar w:fldCharType="begin"/>
      </w:r>
      <w:r w:rsidR="00ED3E38">
        <w:instrText xml:space="preserve"> ADDIN ZOTERO_ITEM CSL_CITATION {"citationID":"UshxRoYZ","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Pr="000F1319">
        <w:fldChar w:fldCharType="separate"/>
      </w:r>
      <w:r w:rsidR="00ED3E38" w:rsidRPr="00ED3E38">
        <w:t>[44]</w:t>
      </w:r>
      <w:r w:rsidRPr="000F1319">
        <w:fldChar w:fldCharType="end"/>
      </w:r>
      <w:r w:rsidRPr="000F1319">
        <w:t xml:space="preserve"> and</w:t>
      </w:r>
      <w:r w:rsidRPr="000F1319">
        <w:rPr>
          <w:lang w:val="en-US" w:eastAsia="en-US"/>
        </w:rPr>
        <w:t xml:space="preserve"> </w:t>
      </w:r>
      <w:r w:rsidRPr="000F1319">
        <w:rPr>
          <w:lang w:val="en-US"/>
        </w:rPr>
        <w:t xml:space="preserve">Mayer and </w:t>
      </w:r>
      <w:proofErr w:type="spellStart"/>
      <w:r w:rsidRPr="000F1319">
        <w:rPr>
          <w:lang w:val="en-US"/>
        </w:rPr>
        <w:t>MacQuarrie</w:t>
      </w:r>
      <w:proofErr w:type="spellEnd"/>
      <w:r w:rsidRPr="000F1319">
        <w:rPr>
          <w:lang w:val="en-US"/>
        </w:rPr>
        <w:t xml:space="preserve"> </w:t>
      </w:r>
      <w:r w:rsidRPr="000F1319">
        <w:fldChar w:fldCharType="begin"/>
      </w:r>
      <w:r w:rsidR="00ED3E38">
        <w:instrText xml:space="preserve"> ADDIN ZOTERO_ITEM CSL_CITATION {"citationID":"HJNNnu6w","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Pr="000F1319">
        <w:fldChar w:fldCharType="separate"/>
      </w:r>
      <w:r w:rsidR="00ED3E38" w:rsidRPr="00ED3E38">
        <w:t>[50]</w:t>
      </w:r>
      <w:r w:rsidRPr="000F1319">
        <w:fldChar w:fldCharType="end"/>
      </w:r>
      <w:r w:rsidRPr="000F1319">
        <w:t>.</w:t>
      </w:r>
      <w:r w:rsidR="00D919D1" w:rsidRPr="000F1319">
        <w:t xml:space="preserve"> For comparability with </w:t>
      </w:r>
      <w:proofErr w:type="spellStart"/>
      <w:r w:rsidR="00D919D1" w:rsidRPr="000F1319">
        <w:rPr>
          <w:lang w:val="en-US"/>
        </w:rPr>
        <w:t>Carrayrou</w:t>
      </w:r>
      <w:proofErr w:type="spellEnd"/>
      <w:r w:rsidR="00D919D1" w:rsidRPr="000F1319">
        <w:rPr>
          <w:lang w:val="en-US"/>
        </w:rPr>
        <w:t xml:space="preserve"> et al. </w:t>
      </w:r>
      <w:r w:rsidR="00D919D1" w:rsidRPr="000F1319">
        <w:fldChar w:fldCharType="begin"/>
      </w:r>
      <w:r w:rsidR="00ED3E38">
        <w:instrText xml:space="preserve"> ADDIN ZOTERO_ITEM CSL_CITATION {"citationID":"90tvokSR","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D919D1" w:rsidRPr="000F1319">
        <w:fldChar w:fldCharType="separate"/>
      </w:r>
      <w:r w:rsidR="00ED3E38" w:rsidRPr="00ED3E38">
        <w:t>[44]</w:t>
      </w:r>
      <w:r w:rsidR="00D919D1" w:rsidRPr="000F1319">
        <w:fldChar w:fldCharType="end"/>
      </w:r>
      <w:r w:rsidR="00B104C1">
        <w:t>, Fig. 11,</w:t>
      </w:r>
      <w:r w:rsidR="00D919D1" w:rsidRPr="000F1319">
        <w:t xml:space="preserve"> a similar </w:t>
      </w:r>
      <w:proofErr w:type="spellStart"/>
      <w:r w:rsidR="00D919D1" w:rsidRPr="000F1319">
        <w:t>color</w:t>
      </w:r>
      <w:proofErr w:type="spellEnd"/>
      <w:r w:rsidR="00D919D1" w:rsidRPr="000F1319">
        <w:t xml:space="preserve">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 xml:space="preserve">Results obtained with the finer mesh show only minor differences </w:t>
      </w:r>
      <w:r w:rsidR="00FC1557">
        <w:t xml:space="preserve">compared </w:t>
      </w:r>
      <w:r w:rsidR="00D919D1" w:rsidRPr="000F1319">
        <w:t xml:space="preserve">to results </w:t>
      </w:r>
      <w:r w:rsidR="00FC1557">
        <w:t>for</w:t>
      </w:r>
      <w:r w:rsidR="00FC1557" w:rsidRPr="000F1319">
        <w:t xml:space="preserve"> </w:t>
      </w:r>
      <w:r w:rsidR="00D919D1" w:rsidRPr="000F1319">
        <w:t>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 xml:space="preserve">Mayer and </w:t>
      </w:r>
      <w:proofErr w:type="spellStart"/>
      <w:r w:rsidR="00B104C1" w:rsidRPr="000F1319">
        <w:rPr>
          <w:lang w:val="en-US"/>
        </w:rPr>
        <w:t>MacQuarrie</w:t>
      </w:r>
      <w:proofErr w:type="spellEnd"/>
      <w:r w:rsidR="00B104C1" w:rsidRPr="000F1319">
        <w:rPr>
          <w:lang w:val="en-US"/>
        </w:rPr>
        <w:t xml:space="preserve"> </w:t>
      </w:r>
      <w:r w:rsidR="00B104C1" w:rsidRPr="000F1319">
        <w:fldChar w:fldCharType="begin"/>
      </w:r>
      <w:r w:rsidR="00B104C1">
        <w:instrText xml:space="preserve"> ADDIN ZOTERO_ITEM CSL_CITATION {"citationID":"HoCugtvY","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B104C1" w:rsidRPr="000F1319">
        <w:fldChar w:fldCharType="separate"/>
      </w:r>
      <w:r w:rsidR="00B104C1" w:rsidRPr="00ED3E38">
        <w:t>[50]</w:t>
      </w:r>
      <w:r w:rsidR="00B104C1" w:rsidRPr="000F1319">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w:t>
      </w:r>
      <w:proofErr w:type="gramStart"/>
      <w:r w:rsidR="00A4395D" w:rsidRPr="000F1319">
        <w:rPr>
          <w:lang w:val="en-US" w:eastAsia="en-US"/>
        </w:rPr>
        <w:t>is removed</w:t>
      </w:r>
      <w:proofErr w:type="gramEnd"/>
      <w:r w:rsidR="00A4395D" w:rsidRPr="000F1319">
        <w:rPr>
          <w:lang w:val="en-US" w:eastAsia="en-US"/>
        </w:rPr>
        <w:t xml:space="preserve"> from a larger part of the domain. Furthermore, the large amounts of this phase at the edge of the low-permeability </w:t>
      </w:r>
      <w:r w:rsidR="00CA295E" w:rsidRPr="000F1319">
        <w:rPr>
          <w:lang w:val="en-US" w:eastAsia="en-US"/>
        </w:rPr>
        <w:t xml:space="preserve">zone </w:t>
      </w:r>
      <w:proofErr w:type="gramStart"/>
      <w:r w:rsidR="00A4395D" w:rsidRPr="000F1319">
        <w:rPr>
          <w:lang w:val="en-US" w:eastAsia="en-US"/>
        </w:rPr>
        <w:t>is not</w:t>
      </w:r>
      <w:r w:rsidR="00CA295E" w:rsidRPr="000F1319">
        <w:rPr>
          <w:lang w:val="en-US" w:eastAsia="en-US"/>
        </w:rPr>
        <w:t xml:space="preserve"> repro</w:t>
      </w:r>
      <w:bookmarkStart w:id="386" w:name="_GoBack"/>
      <w:bookmarkEnd w:id="386"/>
      <w:r w:rsidR="00CA295E" w:rsidRPr="000F1319">
        <w:rPr>
          <w:lang w:val="en-US" w:eastAsia="en-US"/>
        </w:rPr>
        <w:t>duced</w:t>
      </w:r>
      <w:proofErr w:type="gramEnd"/>
      <w:r w:rsidR="00CA295E" w:rsidRPr="000F1319">
        <w:rPr>
          <w:lang w:val="en-US" w:eastAsia="en-US"/>
        </w:rPr>
        <w:t>.</w:t>
      </w:r>
      <w:r w:rsidR="000F1319">
        <w:rPr>
          <w:lang w:val="en-US" w:eastAsia="en-US"/>
        </w:rPr>
        <w:t xml:space="preserve"> Results with the </w:t>
      </w:r>
      <w:r w:rsidR="008D6024">
        <w:rPr>
          <w:lang w:val="en-US" w:eastAsia="en-US"/>
        </w:rPr>
        <w:t>operator-</w:t>
      </w:r>
      <w:r w:rsidR="000F1319">
        <w:rPr>
          <w:lang w:val="en-US" w:eastAsia="en-US"/>
        </w:rPr>
        <w:t xml:space="preserve">splitting time step of the coarse-meshed advective case show significant differences compared to the </w:t>
      </w:r>
      <w:commentRangeStart w:id="387"/>
      <w:commentRangeStart w:id="388"/>
      <w:r w:rsidR="000F1319">
        <w:rPr>
          <w:lang w:val="en-US" w:eastAsia="en-US"/>
        </w:rPr>
        <w:t>presented results</w:t>
      </w:r>
      <w:commentRangeEnd w:id="387"/>
      <w:r w:rsidR="007B0064">
        <w:rPr>
          <w:rStyle w:val="CommentReference"/>
          <w:rFonts w:eastAsiaTheme="minorHAnsi" w:cstheme="minorBidi"/>
          <w:lang w:val="en-US" w:eastAsia="en-US"/>
        </w:rPr>
        <w:commentReference w:id="387"/>
      </w:r>
      <w:commentRangeEnd w:id="388"/>
      <w:r w:rsidR="00191CE0">
        <w:rPr>
          <w:rStyle w:val="CommentReference"/>
          <w:rFonts w:eastAsiaTheme="minorHAnsi" w:cstheme="minorBidi"/>
          <w:lang w:val="en-US" w:eastAsia="en-US"/>
        </w:rPr>
        <w:commentReference w:id="388"/>
      </w:r>
      <w:r w:rsidR="000F1319">
        <w:rPr>
          <w:lang w:val="en-US" w:eastAsia="en-US"/>
        </w:rPr>
        <w:t xml:space="preserve">. </w:t>
      </w:r>
      <w:r w:rsidR="005416F4">
        <w:rPr>
          <w:lang w:val="en-US" w:eastAsia="en-US"/>
        </w:rPr>
        <w:t xml:space="preserve">These differences </w:t>
      </w:r>
      <w:r w:rsidR="000F1319">
        <w:rPr>
          <w:lang w:val="en-US" w:eastAsia="en-US"/>
        </w:rPr>
        <w:t xml:space="preserve">indicate the need for comparative </w:t>
      </w:r>
      <w:r w:rsidR="008D6024">
        <w:rPr>
          <w:lang w:val="en-US" w:eastAsia="en-US"/>
        </w:rPr>
        <w:t>operator-</w:t>
      </w:r>
      <w:r w:rsidR="000F1319">
        <w:rPr>
          <w:lang w:val="en-US" w:eastAsia="en-US"/>
        </w:rPr>
        <w:t>splitting time step and mesh convergence studies with the SNIA</w:t>
      </w:r>
      <w:r w:rsidR="008A6BF7">
        <w:rPr>
          <w:lang w:val="en-US" w:eastAsia="en-US"/>
        </w:rPr>
        <w:t xml:space="preserve"> in order to </w:t>
      </w:r>
      <w:r w:rsidR="005416F4">
        <w:rPr>
          <w:lang w:val="en-US" w:eastAsia="en-US"/>
        </w:rPr>
        <w:t xml:space="preserve">demonstrate the reliability of </w:t>
      </w:r>
      <w:r w:rsidR="008A6BF7">
        <w:rPr>
          <w:lang w:val="en-US" w:eastAsia="en-US"/>
        </w:rPr>
        <w:t>results</w:t>
      </w:r>
      <w:r w:rsidR="000F1319">
        <w:rPr>
          <w:lang w:val="en-US" w:eastAsia="en-US"/>
        </w:rPr>
        <w:t>.</w:t>
      </w:r>
    </w:p>
    <w:bookmarkEnd w:id="189"/>
    <w:p w14:paraId="0731711F" w14:textId="266CFF2D" w:rsidR="00FB3882" w:rsidRPr="00C96962" w:rsidRDefault="00B66A72" w:rsidP="00FB3882">
      <w:pPr>
        <w:pStyle w:val="Heading1"/>
      </w:pPr>
      <w:r w:rsidRPr="00C96962">
        <w:t>Summary</w:t>
      </w:r>
    </w:p>
    <w:p w14:paraId="0ECD55B5" w14:textId="62E39B26" w:rsidR="00FB3882" w:rsidRPr="00C96962" w:rsidRDefault="00FB3882" w:rsidP="00FB3882">
      <w:pPr>
        <w:pStyle w:val="Text"/>
        <w:rPr>
          <w:szCs w:val="24"/>
          <w:lang w:val="en-US"/>
        </w:rPr>
      </w:pPr>
      <w:r w:rsidRPr="00C96962">
        <w:rPr>
          <w:lang w:val="en-US"/>
        </w:rPr>
        <w:t xml:space="preserve">PhreeqcRM is a module based on the geochemical model PHREEQC that </w:t>
      </w:r>
      <w:proofErr w:type="gramStart"/>
      <w:r w:rsidRPr="00C96962">
        <w:rPr>
          <w:lang w:val="en-US"/>
        </w:rPr>
        <w:t>is designed</w:t>
      </w:r>
      <w:proofErr w:type="gramEnd"/>
      <w:r w:rsidRPr="00C96962">
        <w:rPr>
          <w:lang w:val="en-US"/>
        </w:rPr>
        <w:t xml:space="preserve">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 xml:space="preserve">splitting approach. This reaction module relies on </w:t>
      </w:r>
      <w:proofErr w:type="spellStart"/>
      <w:r w:rsidR="009E4A75">
        <w:rPr>
          <w:lang w:val="en-US"/>
        </w:rPr>
        <w:t>IPhreeqc</w:t>
      </w:r>
      <w:proofErr w:type="spellEnd"/>
      <w:r w:rsidR="009E4A75">
        <w:rPr>
          <w:lang w:val="en-US"/>
        </w:rPr>
        <w:t xml:space="preserve">, </w:t>
      </w:r>
      <w:r w:rsidRPr="00C96962">
        <w:rPr>
          <w:lang w:val="en-US"/>
        </w:rPr>
        <w:t>the previous encapsulation of PHREEQC, but specializes its use specifically for reactive transport. The module has methods to set initial conditions</w:t>
      </w:r>
      <w:commentRangeStart w:id="389"/>
      <w:commentRangeStart w:id="390"/>
      <w:r w:rsidRPr="00C96962">
        <w:rPr>
          <w:lang w:val="en-US"/>
        </w:rPr>
        <w:t xml:space="preserve">, </w:t>
      </w:r>
      <w:del w:id="391" w:author="Parkhurst, David L." w:date="2015-01-13T16:52:00Z">
        <w:r w:rsidRPr="00C96962" w:rsidDel="00FA0C11">
          <w:rPr>
            <w:lang w:val="en-US"/>
          </w:rPr>
          <w:delText xml:space="preserve">extract </w:delText>
        </w:r>
      </w:del>
      <w:commentRangeEnd w:id="389"/>
      <w:commentRangeEnd w:id="390"/>
      <w:ins w:id="392" w:author="Parkhurst, David L." w:date="2015-01-13T16:52:00Z">
        <w:r w:rsidR="00FA0C11">
          <w:rPr>
            <w:lang w:val="en-US"/>
          </w:rPr>
          <w:t>set</w:t>
        </w:r>
        <w:r w:rsidR="00FA0C11" w:rsidRPr="00C96962">
          <w:rPr>
            <w:lang w:val="en-US"/>
          </w:rPr>
          <w:t xml:space="preserve"> </w:t>
        </w:r>
      </w:ins>
      <w:r w:rsidR="000F71CC">
        <w:rPr>
          <w:rStyle w:val="CommentReference"/>
          <w:rFonts w:eastAsiaTheme="minorHAnsi" w:cstheme="minorBidi"/>
          <w:lang w:val="en-US" w:eastAsia="en-US"/>
        </w:rPr>
        <w:commentReference w:id="389"/>
      </w:r>
      <w:r w:rsidR="00FA0C11">
        <w:rPr>
          <w:rStyle w:val="CommentReference"/>
          <w:rFonts w:eastAsiaTheme="minorHAnsi" w:cstheme="minorBidi"/>
          <w:lang w:val="en-US" w:eastAsia="en-US"/>
        </w:rPr>
        <w:commentReference w:id="390"/>
      </w:r>
      <w:r w:rsidRPr="00C96962">
        <w:rPr>
          <w:lang w:val="en-US"/>
        </w:rPr>
        <w:t>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w:t>
      </w:r>
      <w:proofErr w:type="gramStart"/>
      <w:r w:rsidRPr="00C96962">
        <w:rPr>
          <w:lang w:val="en-US"/>
        </w:rPr>
        <w:t xml:space="preserve">has been </w:t>
      </w:r>
      <w:r w:rsidRPr="00C96962">
        <w:rPr>
          <w:lang w:val="en-US"/>
        </w:rPr>
        <w:lastRenderedPageBreak/>
        <w:t>implemented</w:t>
      </w:r>
      <w:proofErr w:type="gramEnd"/>
      <w:r w:rsidRPr="00C96962">
        <w:rPr>
          <w:lang w:val="en-US"/>
        </w:rPr>
        <w:t xml:space="preserve"> in two simulators, PHAST and FEFLOW, which have been used to demonstrate the validity and </w:t>
      </w:r>
      <w:r w:rsidR="00F9764C">
        <w:rPr>
          <w:lang w:val="en-US"/>
        </w:rPr>
        <w:t>efficiency</w:t>
      </w:r>
      <w:r w:rsidR="00F9764C" w:rsidRPr="00C96962">
        <w:rPr>
          <w:lang w:val="en-US"/>
        </w:rPr>
        <w:t xml:space="preserve"> </w:t>
      </w:r>
      <w:r w:rsidRPr="00C96962">
        <w:rPr>
          <w:lang w:val="en-US"/>
        </w:rPr>
        <w:t>of the approach on a test problem with an analytical solution and on</w:t>
      </w:r>
      <w:r w:rsidR="009E4A75">
        <w:rPr>
          <w:lang w:val="en-US"/>
        </w:rPr>
        <w:t xml:space="preserve"> the</w:t>
      </w:r>
      <w:r w:rsidRPr="00C96962">
        <w:rPr>
          <w:lang w:val="en-US"/>
        </w:rPr>
        <w:t xml:space="preserve"> </w:t>
      </w:r>
      <w:proofErr w:type="spellStart"/>
      <w:r w:rsidRPr="00C96962">
        <w:rPr>
          <w:lang w:val="en-US"/>
        </w:rPr>
        <w:t>MoMaS</w:t>
      </w:r>
      <w:proofErr w:type="spellEnd"/>
      <w:r w:rsidRPr="00C96962">
        <w:rPr>
          <w:lang w:val="en-US"/>
        </w:rPr>
        <w:t xml:space="preserve">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w:t>
      </w:r>
      <w:proofErr w:type="gramStart"/>
      <w:r w:rsidRPr="00C96962">
        <w:rPr>
          <w:lang w:val="en-US"/>
        </w:rPr>
        <w:t>is parallelized</w:t>
      </w:r>
      <w:proofErr w:type="gramEnd"/>
      <w:r w:rsidRPr="00C96962">
        <w:rPr>
          <w:lang w:val="en-US"/>
        </w:rPr>
        <w:t xml:space="preserve"> for </w:t>
      </w:r>
      <w:proofErr w:type="spellStart"/>
      <w:r w:rsidR="00020CB8" w:rsidRPr="00C96962">
        <w:rPr>
          <w:lang w:val="en-US"/>
        </w:rPr>
        <w:t>O</w:t>
      </w:r>
      <w:r w:rsidR="00FF730B">
        <w:rPr>
          <w:lang w:val="en-US"/>
        </w:rPr>
        <w:t>pen</w:t>
      </w:r>
      <w:r w:rsidR="00020CB8" w:rsidRPr="00C96962">
        <w:rPr>
          <w:lang w:val="en-US"/>
        </w:rPr>
        <w:t>MP</w:t>
      </w:r>
      <w:proofErr w:type="spellEnd"/>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w:t>
      </w:r>
      <w:proofErr w:type="gramStart"/>
      <w:r w:rsidRPr="00C96962">
        <w:rPr>
          <w:lang w:val="en-US"/>
        </w:rPr>
        <w:t>is written</w:t>
      </w:r>
      <w:proofErr w:type="gramEnd"/>
      <w:r w:rsidRPr="00C96962">
        <w:rPr>
          <w:lang w:val="en-US"/>
        </w:rPr>
        <w:t xml:space="preserve"> in C++, but interfaces allow methods to be called from C or Fortran90. By using the PhreeqcRM reaction module, an existing multicomponent transport simulator </w:t>
      </w:r>
      <w:proofErr w:type="gramStart"/>
      <w:r w:rsidRPr="00C96962">
        <w:rPr>
          <w:lang w:val="en-US"/>
        </w:rPr>
        <w:t>can be extended</w:t>
      </w:r>
      <w:proofErr w:type="gramEnd"/>
      <w:r w:rsidRPr="00C96962">
        <w:rPr>
          <w:lang w:val="en-US"/>
        </w:rPr>
        <w:t xml:space="preserve"> to simulate a wide range of geochemical reactions. </w:t>
      </w:r>
    </w:p>
    <w:p w14:paraId="765DB101" w14:textId="77777777" w:rsidR="00FB3882" w:rsidRPr="00C96962" w:rsidRDefault="00FB3882" w:rsidP="00FB3882">
      <w:pPr>
        <w:pStyle w:val="Heading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 xml:space="preserve">We thank Jeffrey </w:t>
      </w:r>
      <w:proofErr w:type="spellStart"/>
      <w:r w:rsidRPr="00C96962">
        <w:rPr>
          <w:lang w:val="en-US"/>
        </w:rPr>
        <w:t>Falgout</w:t>
      </w:r>
      <w:proofErr w:type="spellEnd"/>
      <w:r w:rsidRPr="00C96962">
        <w:rPr>
          <w:lang w:val="en-US"/>
        </w:rPr>
        <w:t xml:space="preserve">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xml:space="preserve">. The contribution of </w:t>
      </w:r>
      <w:proofErr w:type="spellStart"/>
      <w:r w:rsidRPr="00C96962">
        <w:rPr>
          <w:lang w:val="en-US"/>
        </w:rPr>
        <w:t>Laurin</w:t>
      </w:r>
      <w:proofErr w:type="spellEnd"/>
      <w:r w:rsidRPr="00C96962">
        <w:rPr>
          <w:lang w:val="en-US"/>
        </w:rPr>
        <w:t xml:space="preserve"> </w:t>
      </w:r>
      <w:proofErr w:type="spellStart"/>
      <w:r w:rsidRPr="00C96962">
        <w:rPr>
          <w:lang w:val="en-US"/>
        </w:rPr>
        <w:t>Wissmeier</w:t>
      </w:r>
      <w:proofErr w:type="spellEnd"/>
      <w:r w:rsidRPr="00C96962">
        <w:rPr>
          <w:lang w:val="en-US"/>
        </w:rPr>
        <w:t xml:space="preserve"> </w:t>
      </w:r>
      <w:proofErr w:type="gramStart"/>
      <w:r w:rsidRPr="00C96962">
        <w:rPr>
          <w:lang w:val="en-US"/>
        </w:rPr>
        <w:t>was partially funded</w:t>
      </w:r>
      <w:proofErr w:type="gramEnd"/>
      <w:r w:rsidRPr="00C96962">
        <w:rPr>
          <w:lang w:val="en-US"/>
        </w:rPr>
        <w:t xml:space="preserve"> by AF Consult Switzerland Ltd.</w:t>
      </w:r>
    </w:p>
    <w:p w14:paraId="0CA7D4FA" w14:textId="21272AC9" w:rsidR="00FB3882" w:rsidRPr="00ED3E38" w:rsidRDefault="00FB3882" w:rsidP="00FB3882">
      <w:pPr>
        <w:pStyle w:val="Heading1"/>
        <w:numPr>
          <w:ilvl w:val="0"/>
          <w:numId w:val="0"/>
        </w:numPr>
        <w:rPr>
          <w:lang w:val="de-CH"/>
        </w:rPr>
      </w:pPr>
      <w:r w:rsidRPr="00ED3E38">
        <w:rPr>
          <w:lang w:val="de-CH"/>
        </w:rPr>
        <w:t>References</w:t>
      </w:r>
    </w:p>
    <w:p w14:paraId="776CCFD5" w14:textId="77777777" w:rsidR="00ED3E38" w:rsidRDefault="00CE5A14" w:rsidP="00ED3E38">
      <w:pPr>
        <w:pStyle w:val="Bibliography"/>
      </w:pPr>
      <w:r>
        <w:rPr>
          <w:lang w:val="de-CH"/>
        </w:rPr>
        <w:fldChar w:fldCharType="begin"/>
      </w:r>
      <w:r w:rsidR="00ED3E38" w:rsidRPr="00ED3E38">
        <w:rPr>
          <w:lang w:val="de-CH"/>
        </w:rPr>
        <w:instrText xml:space="preserve"> ADDIN ZOTERO_BIBL {"custom":[]} CSL_BIBLIOGRAPHY </w:instrText>
      </w:r>
      <w:r>
        <w:rPr>
          <w:lang w:val="de-CH"/>
        </w:rPr>
        <w:fldChar w:fldCharType="separate"/>
      </w:r>
      <w:r w:rsidR="00ED3E38" w:rsidRPr="00ED3E38">
        <w:rPr>
          <w:lang w:val="de-CH"/>
        </w:rPr>
        <w:t>[1]</w:t>
      </w:r>
      <w:r w:rsidR="00ED3E38" w:rsidRPr="00ED3E38">
        <w:rPr>
          <w:lang w:val="de-CH"/>
        </w:rPr>
        <w:tab/>
        <w:t xml:space="preserve">Zhang GX, Spycher N, Sonnenthal E, Steefel C, Xu TF. </w:t>
      </w:r>
      <w:r w:rsidR="00ED3E38">
        <w:t>Modeling reactive multiphase flow and transport of concentrated solutions. Nucl Technol 2008;164:180–95.</w:t>
      </w:r>
    </w:p>
    <w:p w14:paraId="246E0F73" w14:textId="77777777" w:rsidR="00ED3E38" w:rsidRDefault="00ED3E38" w:rsidP="00ED3E38">
      <w:pPr>
        <w:pStyle w:val="Bibliography"/>
      </w:pPr>
      <w:r>
        <w:t>[2]</w:t>
      </w:r>
      <w:r>
        <w:tab/>
        <w:t>Kletskova T, Czerwinski K, Gelbard E, Yip S. Modeling cation exchange in zeolitic nuclear waste form. Journal of Computer-Aided Materials Design 1999;6:363–8.</w:t>
      </w:r>
    </w:p>
    <w:p w14:paraId="2D536600" w14:textId="77777777" w:rsidR="00ED3E38" w:rsidRDefault="00ED3E38" w:rsidP="00ED3E38">
      <w:pPr>
        <w:pStyle w:val="Bibliography"/>
      </w:pPr>
      <w:r>
        <w:t>[3]</w:t>
      </w:r>
      <w:r>
        <w:tab/>
        <w:t>Cochepin B, Trotignon L, Bildstein O, Steefel CI, Lagneau V, van der Lee J. Approaches to modelling coupled flow and reaction in a 2D cementation experiment. Adv Water Resour 2008;31:1540–51. doi:10.1016/j.advwatres.2008.05.007.</w:t>
      </w:r>
    </w:p>
    <w:p w14:paraId="737CE2D1" w14:textId="77777777" w:rsidR="00ED3E38" w:rsidRDefault="00ED3E38" w:rsidP="00ED3E38">
      <w:pPr>
        <w:pStyle w:val="Bibliography"/>
      </w:pPr>
      <w:r>
        <w:t>[4]</w:t>
      </w:r>
      <w:r>
        <w:tab/>
        <w:t>Arnold J, Kosson DS, Garrabrants A, Meeussen JCL, van der Sloot HA. Solution of the nonlinear Poisson–Boltzmann equation: Application to ionic diffusion in cementitious materials. Cement and Concrete Research 2013;44:8–17. doi:10.1016/j.cemconres.2012.10.013.</w:t>
      </w:r>
    </w:p>
    <w:p w14:paraId="19165D72" w14:textId="77777777" w:rsidR="00ED3E38" w:rsidRDefault="00ED3E38" w:rsidP="00ED3E38">
      <w:pPr>
        <w:pStyle w:val="Bibliography"/>
      </w:pPr>
      <w:r>
        <w:t>[5]</w:t>
      </w:r>
      <w:r>
        <w:tab/>
        <w:t>Appelo CAJ, van Loon LR, Wersin P. Multicomponent diffusion of a suite of tracers (HTO, Cl, Br, I, Na, Sr, Cs) in asingle sample of Opalinus Clay. Geochim Cosmochim Ac 2010;74:1201–19. doi:10.1016/j.gca.2009.11.013.</w:t>
      </w:r>
    </w:p>
    <w:p w14:paraId="0A0B9916" w14:textId="77777777" w:rsidR="00ED3E38" w:rsidRDefault="00ED3E38" w:rsidP="00ED3E38">
      <w:pPr>
        <w:pStyle w:val="Bibliography"/>
      </w:pPr>
      <w:r>
        <w:lastRenderedPageBreak/>
        <w:t>[6]</w:t>
      </w:r>
      <w:r>
        <w:tab/>
        <w:t>Appelo CAJ, Vinsot A, Mettler S, Wechner S. Obtaining the porewater composition of a clay rock by modeling the in- and out-diffusion of anions and cations from an in-situ experiment. J Contam Hydrol 2008;101:67–76. doi:10.1016/j.jconhyd.2008.07.009.</w:t>
      </w:r>
    </w:p>
    <w:p w14:paraId="79FC9D15" w14:textId="77777777" w:rsidR="00ED3E38" w:rsidRDefault="00ED3E38" w:rsidP="00ED3E38">
      <w:pPr>
        <w:pStyle w:val="Bibliography"/>
      </w:pPr>
      <w:r>
        <w:t>[7]</w:t>
      </w:r>
      <w:r>
        <w:tab/>
        <w:t>Anthony C, Appelo CAJ, Wersin P. Multicomponent diffusion modeling in clay systems with application to the diffusion of tritium, iodide, and sodium in Opalinus clay. Environ Sci Technol 2007;41:5002–7. doi:10.1021/Es0629256.</w:t>
      </w:r>
    </w:p>
    <w:p w14:paraId="6B232264" w14:textId="77777777" w:rsidR="00ED3E38" w:rsidRDefault="00ED3E38" w:rsidP="00ED3E38">
      <w:pPr>
        <w:pStyle w:val="Bibliography"/>
      </w:pPr>
      <w:r>
        <w:t>[8]</w:t>
      </w:r>
      <w:r>
        <w:tab/>
        <w:t>Trotignon L, Devallois V, Peycelon H, Tiffreau C, Bourbon X. Predicting the long term durability of concrete engineered barriers in a geological repository for radioactive waste. Phys Chem Earth Phys Chem Earth 2007;32:259–74.</w:t>
      </w:r>
    </w:p>
    <w:p w14:paraId="3DEB4898" w14:textId="77777777" w:rsidR="00ED3E38" w:rsidRDefault="00ED3E38" w:rsidP="00ED3E38">
      <w:pPr>
        <w:pStyle w:val="Bibliography"/>
      </w:pPr>
      <w:r>
        <w:t>[9]</w:t>
      </w:r>
      <w:r>
        <w:tab/>
        <w:t>Montarnal P, Mügler C, Colin J, Descostes M, Dimier A, Jacquot E. Presentation and use of a reactive transport code in porous media. Physics and Chemistry of the Earth, Parts A/B/C 2007;32:507–17. doi:10.1016/j.pce.2006.01.009.</w:t>
      </w:r>
    </w:p>
    <w:p w14:paraId="064CC936" w14:textId="77777777" w:rsidR="00ED3E38" w:rsidRDefault="00ED3E38" w:rsidP="00ED3E38">
      <w:pPr>
        <w:pStyle w:val="Bibliography"/>
      </w:pPr>
      <w:r>
        <w:t>[10]</w:t>
      </w:r>
      <w:r>
        <w:tab/>
        <w:t>Steefel CI, Lasaga AC. A coupled model for transport of multiple chemical species and kinetic precipitation dissolution reactions with application to reactive flow in single-phase hydrothermal systems. American Journal of Science 1994;294:529–92.</w:t>
      </w:r>
    </w:p>
    <w:p w14:paraId="4ACFD5DD" w14:textId="77777777" w:rsidR="00ED3E38" w:rsidRDefault="00ED3E38" w:rsidP="00ED3E38">
      <w:pPr>
        <w:pStyle w:val="Bibliography"/>
      </w:pPr>
      <w:r>
        <w:t>[11]</w:t>
      </w:r>
      <w:r>
        <w:tab/>
        <w:t>Oldenburg CM, Pruess K. Simulation of propagating fronts in geothermal reservoirs with the implicit Leonard total variation diminishing scheme. Geothermics 2000;29:1–25.</w:t>
      </w:r>
    </w:p>
    <w:p w14:paraId="224C506F" w14:textId="77777777" w:rsidR="00ED3E38" w:rsidRDefault="00ED3E38" w:rsidP="00ED3E38">
      <w:pPr>
        <w:pStyle w:val="Bibliography"/>
      </w:pPr>
      <w:r>
        <w:t>[12]</w:t>
      </w:r>
      <w:r>
        <w:tab/>
        <w:t>Lichtner PC. Continuum model for simultaneous chemical-reactions and mass-transport in hydrothermal systems. Geochimica Et Cosmochimica Acta 1985;49:779–800.</w:t>
      </w:r>
    </w:p>
    <w:p w14:paraId="64B6814C" w14:textId="77777777" w:rsidR="00ED3E38" w:rsidRDefault="00ED3E38" w:rsidP="00ED3E38">
      <w:pPr>
        <w:pStyle w:val="Bibliography"/>
      </w:pPr>
      <w:r>
        <w:t>[13]</w:t>
      </w:r>
      <w:r>
        <w:tab/>
        <w:t>Bozau E, van Berk W. Hydrogeochemical Modeling of Deep Formation Water Applied to Geothermal Energy Production. Proceedings of the Fourteenth International Symposium on Water-Rock Interaction, WRI 14, vol. 7, 2013, p. 97–100. doi:10.1016/j.proeps.2013.03.006.</w:t>
      </w:r>
    </w:p>
    <w:p w14:paraId="488B2BAF" w14:textId="77777777" w:rsidR="00ED3E38" w:rsidRDefault="00ED3E38" w:rsidP="00ED3E38">
      <w:pPr>
        <w:pStyle w:val="Bibliography"/>
      </w:pPr>
      <w:r>
        <w:t>[14]</w:t>
      </w:r>
      <w:r>
        <w:tab/>
        <w:t>Wissmeier L, Barry DA, Phillips IR. Predictive hydrogeochemical modelling of bauxite residue sand in field conditions. Journal of Hazardous Materials 2011;191:306–24. doi:10.1016/j.jhazmat.2011.04.078.</w:t>
      </w:r>
    </w:p>
    <w:p w14:paraId="1E17A1B5" w14:textId="77777777" w:rsidR="00ED3E38" w:rsidRDefault="00ED3E38" w:rsidP="00ED3E38">
      <w:pPr>
        <w:pStyle w:val="Bibliography"/>
      </w:pPr>
      <w:r>
        <w:t>[15]</w:t>
      </w:r>
      <w:r>
        <w:tab/>
        <w:t>Liu WC, Yang JK, Xiao B. Review on treatment and utilization of bauxite residues in China. International Journal of Mineral Processing 2009;93:220–31. doi:10.1016/j.minpro.2009.08.005.</w:t>
      </w:r>
    </w:p>
    <w:p w14:paraId="0BA35B06" w14:textId="77777777" w:rsidR="00ED3E38" w:rsidRDefault="00ED3E38" w:rsidP="00ED3E38">
      <w:pPr>
        <w:pStyle w:val="Bibliography"/>
      </w:pPr>
      <w:r>
        <w:t>[16]</w:t>
      </w:r>
      <w:r>
        <w:tab/>
        <w:t>Xenidis A, Harokopou AD, Mylona E, Brofas G. Modifying alumina red mud to support a revegetation cover. Jom 2005;57:42–6.</w:t>
      </w:r>
    </w:p>
    <w:p w14:paraId="14E7A67C" w14:textId="77777777" w:rsidR="00ED3E38" w:rsidRDefault="00ED3E38" w:rsidP="00ED3E38">
      <w:pPr>
        <w:pStyle w:val="Bibliography"/>
      </w:pPr>
      <w:r>
        <w:t>[17]</w:t>
      </w:r>
      <w:r>
        <w:tab/>
        <w:t>Jurjovec J, Blowes DW, Ptacek CJ, Mayer KU. Multicomponent reactive transport modeling of acid neutralization reactions in mine tailings. Water Resources Research 2004;40. doi:10.1029/2003wr002233.</w:t>
      </w:r>
    </w:p>
    <w:p w14:paraId="15EAAA75" w14:textId="77777777" w:rsidR="00ED3E38" w:rsidRDefault="00ED3E38" w:rsidP="00ED3E38">
      <w:pPr>
        <w:pStyle w:val="Bibliography"/>
      </w:pPr>
      <w:r>
        <w:t>[18]</w:t>
      </w:r>
      <w:r>
        <w:tab/>
        <w:t>Amos RT, Mayer KU, Blowes DW, Ptacek CJ. Reactive transport modeling of column experiments for the remediation of acid mine drainage. Environmental Science &amp; Technology 2004;38:3131–8. doi:10.1021/es0349608.</w:t>
      </w:r>
    </w:p>
    <w:p w14:paraId="669A01F3" w14:textId="77777777" w:rsidR="00ED3E38" w:rsidRDefault="00ED3E38" w:rsidP="00ED3E38">
      <w:pPr>
        <w:pStyle w:val="Bibliography"/>
      </w:pPr>
      <w:r>
        <w:t>[19]</w:t>
      </w:r>
      <w:r>
        <w:tab/>
        <w:t>Xu T, Li J. Reactive Transport Modeling to Address the Issue of CO2 Geological Sequestration. Proceedings of the Fourteenth International Symposium on Water-Rock Interaction, WRI 14, vol. 7, 2013, p. 912–5. doi:10.1016/j.proeps.2013.03.153.</w:t>
      </w:r>
    </w:p>
    <w:p w14:paraId="3D49B100" w14:textId="77777777" w:rsidR="00ED3E38" w:rsidRDefault="00ED3E38" w:rsidP="00ED3E38">
      <w:pPr>
        <w:pStyle w:val="Bibliography"/>
      </w:pPr>
      <w:r>
        <w:t>[20]</w:t>
      </w:r>
      <w:r>
        <w:tab/>
        <w:t>Graupner BJ, Li D, Bauer S. The coupled simulator ECLIPSE–OpenGeoSys for the simulation of CO2 storage in saline formations. Energy Procedia 2011;4:3794–800. doi:10.1016/j.egypro.2011.02.314.</w:t>
      </w:r>
    </w:p>
    <w:p w14:paraId="4F183227" w14:textId="77777777" w:rsidR="00ED3E38" w:rsidRDefault="00ED3E38" w:rsidP="00ED3E38">
      <w:pPr>
        <w:pStyle w:val="Bibliography"/>
      </w:pPr>
      <w:r>
        <w:t>[21]</w:t>
      </w:r>
      <w:r>
        <w:tab/>
        <w:t>Zhang YQ, Oldenburg CM, Finsterle S, Bodvarsson GS. System-level modeling for economic evaluation of geological CO2 storage in gas reservoirs. Energ Convers Manage Energ Convers Manage 2007;48:1827–33.</w:t>
      </w:r>
    </w:p>
    <w:p w14:paraId="6E48E43F" w14:textId="77777777" w:rsidR="00ED3E38" w:rsidRDefault="00ED3E38" w:rsidP="00ED3E38">
      <w:pPr>
        <w:pStyle w:val="Bibliography"/>
      </w:pPr>
      <w:r>
        <w:lastRenderedPageBreak/>
        <w:t>[22]</w:t>
      </w:r>
      <w:r>
        <w:tab/>
        <w:t>Xu TF, Sonnenthal E, Spycher N, Pruess K. TOUGHREACT - A simulation program for non-isothermal multiphase reactive geochemical transport in variably saturated geologic media: Applications to geothermal injectivity and CO2 geological sequestration. Comput Geosci-Uk 2006;32:145–65. doi:10.1016/j.cageo.2005.06.014.</w:t>
      </w:r>
    </w:p>
    <w:p w14:paraId="7D693C2B" w14:textId="77777777" w:rsidR="00ED3E38" w:rsidRDefault="00ED3E38" w:rsidP="00ED3E38">
      <w:pPr>
        <w:pStyle w:val="Bibliography"/>
      </w:pPr>
      <w:r>
        <w:t>[23]</w:t>
      </w:r>
      <w:r>
        <w:tab/>
        <w:t>Nordbotten JM, Kavetski D, Celia MA, Bachu S. Model for CO2 leakage including multiple geological layers and multiple leaky wells. Environ Sci Technol Environ Sci Technol 2009;43:743–9.</w:t>
      </w:r>
    </w:p>
    <w:p w14:paraId="4936446B" w14:textId="77777777" w:rsidR="00ED3E38" w:rsidRDefault="00ED3E38" w:rsidP="00ED3E38">
      <w:pPr>
        <w:pStyle w:val="Bibliography"/>
      </w:pPr>
      <w:r>
        <w:t>[24]</w:t>
      </w:r>
      <w:r>
        <w:tab/>
        <w:t>Kvamme B, Liu S. Reactive transport of CO2 in saline aquifers with implicit geomechanical analysis. Energy Procedia 2009;1:3267–74. doi:10.1016/j.egypro.2009.02.112.</w:t>
      </w:r>
    </w:p>
    <w:p w14:paraId="41EB8E05" w14:textId="77777777" w:rsidR="00ED3E38" w:rsidRDefault="00ED3E38" w:rsidP="00ED3E38">
      <w:pPr>
        <w:pStyle w:val="Bibliography"/>
      </w:pPr>
      <w:r>
        <w:t>[25]</w:t>
      </w:r>
      <w:r>
        <w:tab/>
        <w:t>Meeussen JCL. ORCHESTRA: An object-oriented framework for implementing chemical equilibrium models. Environmental Science &amp; Technology 2003;37:1175–82. doi:10.1021/es.025597s.</w:t>
      </w:r>
    </w:p>
    <w:p w14:paraId="04B424CB" w14:textId="77777777" w:rsidR="00ED3E38" w:rsidRPr="00ED3E38" w:rsidRDefault="00ED3E38" w:rsidP="00ED3E38">
      <w:pPr>
        <w:pStyle w:val="Bibliography"/>
        <w:rPr>
          <w:lang w:val="fr-CH"/>
        </w:rPr>
      </w:pPr>
      <w:r>
        <w:t>[26]</w:t>
      </w:r>
      <w:r>
        <w:tab/>
        <w:t xml:space="preserve">Van der Lee J. Thermodynamic and mathematical concepts of CHESS. </w:t>
      </w:r>
      <w:r w:rsidRPr="00ED3E38">
        <w:rPr>
          <w:lang w:val="fr-CH"/>
        </w:rPr>
        <w:t>Fontainebleau, France.: Ecole des Mines de Paris; 1998.</w:t>
      </w:r>
    </w:p>
    <w:p w14:paraId="0DF44475" w14:textId="77777777" w:rsidR="00ED3E38" w:rsidRDefault="00ED3E38" w:rsidP="00ED3E38">
      <w:pPr>
        <w:pStyle w:val="Bibliography"/>
      </w:pPr>
      <w:r w:rsidRPr="00ED3E38">
        <w:rPr>
          <w:lang w:val="fr-CH"/>
        </w:rPr>
        <w:t>[27]</w:t>
      </w:r>
      <w:r w:rsidRPr="00ED3E38">
        <w:rPr>
          <w:lang w:val="fr-CH"/>
        </w:rPr>
        <w:tab/>
        <w:t xml:space="preserve">Charlton SR, Parkhurst DL. </w:t>
      </w:r>
      <w:r>
        <w:t>Modules based on the geochemical model PHREEQC for use in scripting and programming languages. Computers &amp; Geosciences 2011;37:1653–63. doi:10.1016/j.cageo.2011.02.005.</w:t>
      </w:r>
    </w:p>
    <w:p w14:paraId="6EF305A2" w14:textId="77777777" w:rsidR="00ED3E38" w:rsidRDefault="00ED3E38" w:rsidP="00ED3E38">
      <w:pPr>
        <w:pStyle w:val="Bibliography"/>
      </w:pPr>
      <w:r>
        <w:t>[28]</w:t>
      </w:r>
      <w:r>
        <w:tab/>
        <w:t>David L. Parkhurst, C.A.J. Appelo. Description of Input and Examples for PHREEQC Version 3—A Computer Program for Speciation, Batch-Reaction, One-Dimensional Transport, and Inverse Geochemical Calculations. Denver, Colorado: U.S. Department of the Interior, U.S. Geological Survey; 2013.</w:t>
      </w:r>
    </w:p>
    <w:p w14:paraId="7C2BFC7A" w14:textId="77777777" w:rsidR="00ED3E38" w:rsidRDefault="00ED3E38" w:rsidP="00ED3E38">
      <w:pPr>
        <w:pStyle w:val="Bibliography"/>
      </w:pPr>
      <w:r>
        <w:t>[29]</w:t>
      </w:r>
      <w:r>
        <w:tab/>
        <w:t>Wissmeier L, Barry DA. Simulation tool for variably saturated flow with comprehensive geochemical reactions in two- and three-dimensional domains. Environ Modell Softw 2011;26:210–8. doi:10.1016/j.envsoft.2010.07.005.</w:t>
      </w:r>
    </w:p>
    <w:p w14:paraId="3E81D26D" w14:textId="77777777" w:rsidR="00ED3E38" w:rsidRDefault="00ED3E38" w:rsidP="00ED3E38">
      <w:pPr>
        <w:pStyle w:val="Bibliography"/>
      </w:pPr>
      <w:r>
        <w:t>[30]</w:t>
      </w:r>
      <w:r>
        <w:tab/>
        <w:t>Nardi A, Idiart A, Trinchero P, de Vries LM, Molinero J. Interface COMSOL-PHREEQC (iCP), an efficient numerical framework for the solution of coupled multiphysics and geochemistry. Computers &amp; Geosciences 2014;69:10–21. doi:10.1016/j.cageo.2014.04.011.</w:t>
      </w:r>
    </w:p>
    <w:p w14:paraId="15726E0D" w14:textId="77777777" w:rsidR="00ED3E38" w:rsidRDefault="00ED3E38" w:rsidP="00ED3E38">
      <w:pPr>
        <w:pStyle w:val="Bibliography"/>
      </w:pPr>
      <w:r>
        <w:t>[31]</w:t>
      </w:r>
      <w:r>
        <w:tab/>
        <w:t>Kolditz O, Bauer S, Bilke L, Böttcher N, Delfs JO, Fischer T, et al. OpenGeoSys: an open-source initiative for numerical simulation of thermo-hydro-mechanical/chemical (THM/C) processes in porous media. Environ Earth Sci 2012;67:589–99. doi:10.1007/s12665-012-1546-x.</w:t>
      </w:r>
    </w:p>
    <w:p w14:paraId="61F4A304" w14:textId="77777777" w:rsidR="00ED3E38" w:rsidRDefault="00ED3E38" w:rsidP="00ED3E38">
      <w:pPr>
        <w:pStyle w:val="Bibliography"/>
      </w:pPr>
      <w:r>
        <w:t>[32]</w:t>
      </w:r>
      <w:r>
        <w:tab/>
        <w:t>Takahashi Y, Ishida T. Modeling of coupled mass transport and chemical equilibrium in cement-solidified soil contaminated with heavy-metal ions. Construction and Building Materials n.d. doi:10.1016/j.conbuildmat.2013.10.030.</w:t>
      </w:r>
    </w:p>
    <w:p w14:paraId="011EB66F" w14:textId="77777777" w:rsidR="00ED3E38" w:rsidRDefault="00ED3E38" w:rsidP="00ED3E38">
      <w:pPr>
        <w:pStyle w:val="Bibliography"/>
      </w:pPr>
      <w:r>
        <w:t>[33]</w:t>
      </w:r>
      <w:r>
        <w:tab/>
        <w:t>Huber P, Nivelon S, Ottenio P, Nortier P. Coupling a Chemical Reaction Engine with a Mass Flow Balance Process Simulation for Scaling Management in Papermaking Process Waters. Ind Eng Chem Res 2012;52:421–9. doi:10.1021/ie300984y.</w:t>
      </w:r>
    </w:p>
    <w:p w14:paraId="12497BF8" w14:textId="77777777" w:rsidR="00ED3E38" w:rsidRDefault="00ED3E38" w:rsidP="00ED3E38">
      <w:pPr>
        <w:pStyle w:val="Bibliography"/>
      </w:pPr>
      <w:r>
        <w:t>[34]</w:t>
      </w:r>
      <w:r>
        <w:tab/>
        <w:t>Patel RA, Perko J, Jacques D, Schutter GD, Breugel KV, Ye G. A versatile pore-scale multicomponent reactive transport approach based on Lattice Boltzmann Method: Application to portlandite dissolution. Physics and Chemistry of the Earth, Parts A/B/C n.d. doi:10.1016/j.pce.2014.03.001.</w:t>
      </w:r>
    </w:p>
    <w:p w14:paraId="2825A30D" w14:textId="77777777" w:rsidR="00ED3E38" w:rsidRDefault="00ED3E38" w:rsidP="00ED3E38">
      <w:pPr>
        <w:pStyle w:val="Bibliography"/>
      </w:pPr>
      <w:r>
        <w:t>[35]</w:t>
      </w:r>
      <w:r>
        <w:tab/>
        <w:t>Parkhurst DL, Kipp KL, Charlton SR. PHAST Version 2—A program for simulating groundwater flow, solute transport, and multicomponent geochemical reactions. U.S. Geological Survey; 2010.</w:t>
      </w:r>
    </w:p>
    <w:p w14:paraId="46ECF36A" w14:textId="77777777" w:rsidR="00ED3E38" w:rsidRDefault="00ED3E38" w:rsidP="00ED3E38">
      <w:pPr>
        <w:pStyle w:val="Bibliography"/>
      </w:pPr>
      <w:r>
        <w:t>[36]</w:t>
      </w:r>
      <w:r>
        <w:tab/>
        <w:t>DHI-WASY. FEFLOW® 6.2 User Manual 2014.</w:t>
      </w:r>
    </w:p>
    <w:p w14:paraId="0B4308DC" w14:textId="77777777" w:rsidR="00ED3E38" w:rsidRDefault="00ED3E38" w:rsidP="00ED3E38">
      <w:pPr>
        <w:pStyle w:val="Bibliography"/>
      </w:pPr>
      <w:r>
        <w:lastRenderedPageBreak/>
        <w:t>[37]</w:t>
      </w:r>
      <w:r>
        <w:tab/>
        <w:t>Sun Y, Petersen JN, Clement TP. Analytical solutions for multiple species reactive transport in multiple dimensions. Journal of Contaminant Hydrology 1999;35:429–40. doi:10.1016/S0169-7722(98)00105-3.</w:t>
      </w:r>
    </w:p>
    <w:p w14:paraId="25B7858A" w14:textId="77777777" w:rsidR="00ED3E38" w:rsidRDefault="00ED3E38" w:rsidP="00ED3E38">
      <w:pPr>
        <w:pStyle w:val="Bibliography"/>
      </w:pPr>
      <w:r>
        <w:t>[38]</w:t>
      </w:r>
      <w:r>
        <w:tab/>
        <w:t>Carrayrou J, Kern M, Knabner P. Reactive transport benchmark of MoMaS. Computational Geosciences 2010;14:385–92. doi:10.1007/s10596-009-9157-7.</w:t>
      </w:r>
    </w:p>
    <w:p w14:paraId="0C8AB9A8" w14:textId="77777777" w:rsidR="00ED3E38" w:rsidRDefault="00ED3E38" w:rsidP="00ED3E38">
      <w:pPr>
        <w:pStyle w:val="Bibliography"/>
      </w:pPr>
      <w:r>
        <w:t>[39]</w:t>
      </w:r>
      <w:r>
        <w:tab/>
        <w:t>Barry DA, Bajracharya K, Crapper M, Prommer H, Cunningham CJ. Comparison of split-operator methods for solving coupled chemical non-equilibrium reaction/groundwater transport models. Mathematics and Computers in Simulation 2000;53:113–27.</w:t>
      </w:r>
    </w:p>
    <w:p w14:paraId="41011030" w14:textId="77777777" w:rsidR="00ED3E38" w:rsidRDefault="00ED3E38" w:rsidP="00ED3E38">
      <w:pPr>
        <w:pStyle w:val="Bibliography"/>
      </w:pPr>
      <w:r>
        <w:t>[40]</w:t>
      </w:r>
      <w:r>
        <w:tab/>
        <w:t>Carrayrou J, Mose R, Behra P. Operator-splitting procedures for reactive transport and comparison of mass balance errors. Journal of Contaminant Hydrology 2004;68:239–68.</w:t>
      </w:r>
    </w:p>
    <w:p w14:paraId="60D6D714" w14:textId="77777777" w:rsidR="00ED3E38" w:rsidRDefault="00ED3E38" w:rsidP="00ED3E38">
      <w:pPr>
        <w:pStyle w:val="Bibliography"/>
      </w:pPr>
      <w:r>
        <w:t>[41]</w:t>
      </w:r>
      <w:r>
        <w:tab/>
        <w:t>Yeh GT, Tripathi VS. A critical evaluation of recent developments in hydrogeochemical transport models of reactive multichemical components. Water Resour Res 1989;25:93–108. doi:10.1029/WR025i001p00093.</w:t>
      </w:r>
    </w:p>
    <w:p w14:paraId="2D060BB5" w14:textId="77777777" w:rsidR="00ED3E38" w:rsidRDefault="00ED3E38" w:rsidP="00ED3E38">
      <w:pPr>
        <w:pStyle w:val="Bibliography"/>
      </w:pPr>
      <w:r>
        <w:t>[42]</w:t>
      </w:r>
      <w:r>
        <w:tab/>
        <w:t>Wexler EJ. Analytical solutions for one-, two-, and three-dimensional solute transport in ground-water systems with uniform flow, 1992, p. 190.</w:t>
      </w:r>
    </w:p>
    <w:p w14:paraId="5BFBF8BE" w14:textId="77777777" w:rsidR="00ED3E38" w:rsidRDefault="00ED3E38" w:rsidP="00ED3E38">
      <w:pPr>
        <w:pStyle w:val="Bibliography"/>
      </w:pPr>
      <w:r w:rsidRPr="00ED3E38">
        <w:rPr>
          <w:lang w:val="de-CH"/>
        </w:rPr>
        <w:t>[43]</w:t>
      </w:r>
      <w:r w:rsidRPr="00ED3E38">
        <w:rPr>
          <w:lang w:val="de-CH"/>
        </w:rPr>
        <w:tab/>
        <w:t xml:space="preserve">Parkhurst DL, Kipp KL, Engesgaard P, Charlton SR. </w:t>
      </w:r>
      <w:r>
        <w:t>PHAST - A Program for simulating ground-water flow, solute transport, and multicomponent geochemical reactions. Denver, Colorado: U.S. Geological Survey; 2004.</w:t>
      </w:r>
    </w:p>
    <w:p w14:paraId="6C8270A1" w14:textId="77777777" w:rsidR="00ED3E38" w:rsidRDefault="00ED3E38" w:rsidP="00ED3E38">
      <w:pPr>
        <w:pStyle w:val="Bibliography"/>
      </w:pPr>
      <w:r>
        <w:t>[44]</w:t>
      </w:r>
      <w:r>
        <w:tab/>
        <w:t>Carrayrou J, Hoffmann J, Knabner P, Kräutle S, de Dieuleveult C, Erhel J, et al. Comparison of numerical methods for simulating strongly nonlinear and heterogeneous reactive transport problems—the MoMaS benchmark case. Comput Geosci 2010;14:483–502. doi:10.1007/s10596-010-9178-2.</w:t>
      </w:r>
    </w:p>
    <w:p w14:paraId="6327C7FF" w14:textId="77777777" w:rsidR="00ED3E38" w:rsidRPr="00ED3E38" w:rsidRDefault="00ED3E38" w:rsidP="00ED3E38">
      <w:pPr>
        <w:pStyle w:val="Bibliography"/>
        <w:rPr>
          <w:lang w:val="fr-CH"/>
        </w:rPr>
      </w:pPr>
      <w:r>
        <w:t>[45]</w:t>
      </w:r>
      <w:r>
        <w:tab/>
        <w:t xml:space="preserve">Carrayrou J. Looking for some reference solutions for the reactive transport benchmark of MoMaS with SPECY. </w:t>
      </w:r>
      <w:r w:rsidRPr="00ED3E38">
        <w:rPr>
          <w:lang w:val="fr-CH"/>
        </w:rPr>
        <w:t>Comput Geosci 2010;14:393–403. doi:10.1007/s10596-009-9161-y.</w:t>
      </w:r>
    </w:p>
    <w:p w14:paraId="0830770E" w14:textId="77777777" w:rsidR="00ED3E38" w:rsidRPr="00ED3E38" w:rsidRDefault="00ED3E38" w:rsidP="00ED3E38">
      <w:pPr>
        <w:pStyle w:val="Bibliography"/>
        <w:rPr>
          <w:lang w:val="fr-CH"/>
        </w:rPr>
      </w:pPr>
      <w:r w:rsidRPr="00ED3E38">
        <w:rPr>
          <w:lang w:val="fr-CH"/>
        </w:rPr>
        <w:t>[46]</w:t>
      </w:r>
      <w:r w:rsidRPr="00ED3E38">
        <w:rPr>
          <w:lang w:val="fr-CH"/>
        </w:rPr>
        <w:tab/>
        <w:t>A. Bourgeat, S. Bryant, J. Carrayrou, A. Dimier, C.J. Van Duijn, M. Kern, et al. GdR MoMaS. Centre National del la Recherche Scientifique; 2008.</w:t>
      </w:r>
    </w:p>
    <w:p w14:paraId="4653F966" w14:textId="77777777" w:rsidR="00ED3E38" w:rsidRDefault="00ED3E38" w:rsidP="00ED3E38">
      <w:pPr>
        <w:pStyle w:val="Bibliography"/>
      </w:pPr>
      <w:r w:rsidRPr="00ED3E38">
        <w:rPr>
          <w:lang w:val="fr-CH"/>
        </w:rPr>
        <w:t>[47]</w:t>
      </w:r>
      <w:r w:rsidRPr="00ED3E38">
        <w:rPr>
          <w:lang w:val="fr-CH"/>
        </w:rPr>
        <w:tab/>
        <w:t xml:space="preserve">Parkhurst DL, Appelo CAJ. </w:t>
      </w:r>
      <w:r>
        <w:t>User’s guide to PHREEQC (version 3)—A Computer Program for Speciation, Batch-Reaction, One-Dimensional Transport, and Inverse Geochemical Calculations. U.S. Geological Survey Techniques and Methods, vol. 6, chap. A43, n.d., p. 497.</w:t>
      </w:r>
    </w:p>
    <w:p w14:paraId="1E93A96E" w14:textId="77777777" w:rsidR="00ED3E38" w:rsidRDefault="00ED3E38" w:rsidP="00ED3E38">
      <w:pPr>
        <w:pStyle w:val="Bibliography"/>
      </w:pPr>
      <w:r>
        <w:t>[48]</w:t>
      </w:r>
      <w:r>
        <w:tab/>
        <w:t>Parkhurst DL, Appelo CAJ. User’s guide to PHREEQC (version 2): A computer program for speciation, batch-reaction, one-dimensional transport, and inverse geochemical calculations. Denver, Colorado: U.S. Geological Survey; 1999.</w:t>
      </w:r>
    </w:p>
    <w:p w14:paraId="21D79F9A" w14:textId="77777777" w:rsidR="00ED3E38" w:rsidRDefault="00ED3E38" w:rsidP="00ED3E38">
      <w:pPr>
        <w:pStyle w:val="Bibliography"/>
      </w:pPr>
      <w:r>
        <w:t>[49]</w:t>
      </w:r>
      <w:r>
        <w:tab/>
        <w:t>Wang Z, Giammar DE. Mass Action Expressions for Bidentate Adsorption in Surface Complexation Modeling: Theory and Practice. Environ Sci Technol 2013;47:3982–96. doi:10.1021/es305180e.</w:t>
      </w:r>
    </w:p>
    <w:p w14:paraId="6812AB16" w14:textId="77777777" w:rsidR="00ED3E38" w:rsidRDefault="00ED3E38" w:rsidP="00ED3E38">
      <w:pPr>
        <w:pStyle w:val="Bibliography"/>
      </w:pPr>
      <w:r>
        <w:t>[50]</w:t>
      </w:r>
      <w:r>
        <w:tab/>
        <w:t>Mayer K, MacQuarrie K. Solution of the MoMaS reactive transport benchmark with MIN3P—model formulation and simulation results. Computational Geosciences 2009. doi:10.1007/s10596-009-9158-6.</w:t>
      </w:r>
    </w:p>
    <w:p w14:paraId="2F3A6A86" w14:textId="77777777" w:rsidR="00ED3E38" w:rsidRDefault="00ED3E38" w:rsidP="00ED3E38">
      <w:pPr>
        <w:pStyle w:val="Bibliography"/>
      </w:pPr>
      <w:r>
        <w:t>[51]</w:t>
      </w:r>
      <w:r>
        <w:tab/>
        <w:t>Amir L, Kern M. A global method for coupling transport with chemistry in heterogeneous porous media. Comput Geosci 2010;14:465–81. doi:10.1007/s10596-009-9162-x.</w:t>
      </w:r>
    </w:p>
    <w:p w14:paraId="6F154FFF" w14:textId="77777777" w:rsidR="00ED3E38" w:rsidRDefault="00ED3E38" w:rsidP="00ED3E38">
      <w:pPr>
        <w:pStyle w:val="Bibliography"/>
      </w:pPr>
      <w:r>
        <w:t>[52]</w:t>
      </w:r>
      <w:r>
        <w:tab/>
        <w:t>Mayer KU. A numerical model for multicomponent reactive transport in variably saturated porous media. Ph.D. University of Waterloo, Canada, 1999.</w:t>
      </w:r>
    </w:p>
    <w:p w14:paraId="1FAAE81E" w14:textId="77777777" w:rsidR="00ED3E38" w:rsidRDefault="00ED3E38" w:rsidP="00ED3E38">
      <w:pPr>
        <w:pStyle w:val="Bibliography"/>
      </w:pPr>
      <w:r>
        <w:t>[53]</w:t>
      </w:r>
      <w:r>
        <w:tab/>
        <w:t>Mayer KU, Frind EO, Blowes DW. Multicomponent reactive transport modeling in variably saturated porous media using a generalized formulation for kinetically controlled reactions. Water Resources Research 2002;38:131–1321.</w:t>
      </w:r>
    </w:p>
    <w:p w14:paraId="7A9791C0" w14:textId="77777777" w:rsidR="00ED3E38" w:rsidRDefault="00ED3E38" w:rsidP="00ED3E38">
      <w:pPr>
        <w:pStyle w:val="Bibliography"/>
      </w:pPr>
      <w:r>
        <w:lastRenderedPageBreak/>
        <w:t>[54]</w:t>
      </w:r>
      <w:r>
        <w:tab/>
        <w:t>Hoffmann J, Kräutle S, Knabner P. A parallel global-implicit 2-D solver for reactive transport problems in porous media based on a reduction scheme and its application to the MoMaS benchmark problem. Comput Geosci 2010;14:421–33. doi:10.1007/s10596-009-9173-7.</w:t>
      </w:r>
    </w:p>
    <w:p w14:paraId="23BF5E33" w14:textId="77777777" w:rsidR="00ED3E38" w:rsidRDefault="00ED3E38" w:rsidP="00ED3E38">
      <w:pPr>
        <w:pStyle w:val="Bibliography"/>
      </w:pPr>
      <w:r>
        <w:t>[55]</w:t>
      </w:r>
      <w:r>
        <w:tab/>
        <w:t>J. Hoffmann. Results of the GdR MoMaS Reactive Transport Benchmark with RICHY2D. Erlangen, Germany: Department of Mathematics, Section Modeling, Simulation, Optimization, University of Erlangen-Nuremberg; n.d.</w:t>
      </w:r>
    </w:p>
    <w:p w14:paraId="7F8D9048" w14:textId="77777777" w:rsidR="00ED3E38" w:rsidRDefault="00ED3E38" w:rsidP="00ED3E38">
      <w:pPr>
        <w:pStyle w:val="Bibliography"/>
      </w:pPr>
      <w:r>
        <w:t>[56]</w:t>
      </w:r>
      <w:r>
        <w:tab/>
        <w:t>Van der Lee J, De Windt L, Lagneau V, Goblet P. Presentation and application of the reactive transport code HYTEC. In: S. Majid Hassanizadeh RJS, William G. Gray and George F. Pinder, editor. Developments in Water Science, vol. Volume 47, Elsevier; 2002, p. 599–606.</w:t>
      </w:r>
    </w:p>
    <w:p w14:paraId="74E51E7A" w14:textId="77777777" w:rsidR="00ED3E38" w:rsidRDefault="00ED3E38" w:rsidP="00ED3E38">
      <w:pPr>
        <w:pStyle w:val="Bibliography"/>
      </w:pPr>
      <w:r>
        <w:t>[57]</w:t>
      </w:r>
      <w:r>
        <w:tab/>
        <w:t>Lagneau V, van der Lee J. HYTEC results of the MoMas reactive transport benchmark. Comput Geosci 2010;14:435–49. doi:10.1007/s10596-009-9159-5.</w:t>
      </w:r>
    </w:p>
    <w:p w14:paraId="289A00FD" w14:textId="14CF2622" w:rsidR="00FB3882" w:rsidRPr="00C96962" w:rsidRDefault="00CE5A14" w:rsidP="00B8496A">
      <w:pPr>
        <w:pStyle w:val="Bibliography"/>
      </w:pPr>
      <w:r>
        <w:rPr>
          <w:rFonts w:cs="Times New Roman"/>
          <w:szCs w:val="24"/>
          <w:lang w:val="de-CH"/>
        </w:rPr>
        <w:fldChar w:fldCharType="end"/>
      </w:r>
    </w:p>
    <w:p w14:paraId="3724AC73" w14:textId="7474D83D" w:rsidR="00E41F21" w:rsidRDefault="00E41F21" w:rsidP="00FB3882"/>
    <w:sectPr w:rsidR="00E41F21" w:rsidSect="00DE73D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pcurtis" w:date="2015-01-07T09:25:00Z" w:initials="gpc">
    <w:p w14:paraId="0FB8348E" w14:textId="1C4B240B" w:rsidR="00213AE4" w:rsidRDefault="00213AE4">
      <w:pPr>
        <w:pStyle w:val="CommentText"/>
      </w:pPr>
      <w:r>
        <w:rPr>
          <w:rStyle w:val="CommentReference"/>
        </w:rPr>
        <w:annotationRef/>
      </w:r>
      <w:r>
        <w:t>This review contains comments like this one as well as suggested edits like those on lines 20&amp;21 which somewhat harder to see but can be seen from the vertical line near the line numbers</w:t>
      </w:r>
    </w:p>
  </w:comment>
  <w:comment w:id="3" w:author="Parkhurst, David L." w:date="2015-01-13T11:53:00Z" w:initials="PDL">
    <w:p w14:paraId="1DD93287" w14:textId="5E4FAAAD" w:rsidR="00213AE4" w:rsidRDefault="00213AE4">
      <w:pPr>
        <w:pStyle w:val="CommentText"/>
      </w:pPr>
      <w:r>
        <w:rPr>
          <w:rStyle w:val="CommentReference"/>
        </w:rPr>
        <w:annotationRef/>
      </w:r>
      <w:r>
        <w:t>OK.</w:t>
      </w:r>
    </w:p>
  </w:comment>
  <w:comment w:id="4" w:author="gpcurtis" w:date="2015-01-06T17:18:00Z" w:initials="gpc">
    <w:p w14:paraId="216F51F9" w14:textId="165ADC48" w:rsidR="00213AE4" w:rsidRDefault="00213AE4">
      <w:pPr>
        <w:pStyle w:val="CommentText"/>
      </w:pPr>
      <w:r>
        <w:rPr>
          <w:rStyle w:val="CommentReference"/>
        </w:rPr>
        <w:annotationRef/>
      </w:r>
      <w:r>
        <w:t xml:space="preserve">Some of the keywords seem too narrow (species &amp; component transport) while others too </w:t>
      </w:r>
      <w:proofErr w:type="gramStart"/>
      <w:r>
        <w:t xml:space="preserve">broad  </w:t>
      </w:r>
      <w:proofErr w:type="spellStart"/>
      <w:r>
        <w:t>ie</w:t>
      </w:r>
      <w:proofErr w:type="spellEnd"/>
      <w:proofErr w:type="gramEnd"/>
      <w:r>
        <w:t xml:space="preserve"> modeling.</w:t>
      </w:r>
    </w:p>
  </w:comment>
  <w:comment w:id="5" w:author="Parkhurst, David L." w:date="2015-01-13T16:14:00Z" w:initials="PDL">
    <w:p w14:paraId="45C774E1" w14:textId="5EAB172E" w:rsidR="00213AE4" w:rsidRDefault="00213AE4">
      <w:pPr>
        <w:pStyle w:val="CommentText"/>
      </w:pPr>
      <w:r>
        <w:rPr>
          <w:rStyle w:val="CommentReference"/>
        </w:rPr>
        <w:annotationRef/>
      </w:r>
      <w:r>
        <w:t>I agree. Accepted or revised.</w:t>
      </w:r>
    </w:p>
  </w:comment>
  <w:comment w:id="11" w:author="gpcurtis" w:date="2015-01-06T17:18:00Z" w:initials="gpc">
    <w:p w14:paraId="62A63B05" w14:textId="435FBCE7" w:rsidR="00213AE4" w:rsidRDefault="00213AE4">
      <w:pPr>
        <w:pStyle w:val="CommentText"/>
      </w:pPr>
      <w:r>
        <w:rPr>
          <w:rStyle w:val="CommentReference"/>
        </w:rPr>
        <w:annotationRef/>
      </w:r>
      <w:r>
        <w:t>Taking or making?</w:t>
      </w:r>
    </w:p>
  </w:comment>
  <w:comment w:id="12" w:author="Parkhurst, David L." w:date="2015-01-13T16:14:00Z" w:initials="PDL">
    <w:p w14:paraId="4610AC7C" w14:textId="0F9AFEE9" w:rsidR="00213AE4" w:rsidRDefault="00213AE4">
      <w:pPr>
        <w:pStyle w:val="CommentText"/>
      </w:pPr>
      <w:r>
        <w:rPr>
          <w:rStyle w:val="CommentReference"/>
        </w:rPr>
        <w:annotationRef/>
      </w:r>
      <w:r>
        <w:t>I think taking works, but I’ll defer to the editors.</w:t>
      </w:r>
    </w:p>
  </w:comment>
  <w:comment w:id="13" w:author="gpcurtis" w:date="2015-01-06T17:18:00Z" w:initials="gpc">
    <w:p w14:paraId="36F5B8FC" w14:textId="27DD9F67" w:rsidR="00213AE4" w:rsidRDefault="00213AE4">
      <w:pPr>
        <w:pStyle w:val="CommentText"/>
      </w:pPr>
      <w:r>
        <w:rPr>
          <w:rStyle w:val="CommentReference"/>
        </w:rPr>
        <w:annotationRef/>
      </w:r>
      <w:r>
        <w:t xml:space="preserve">Balance the </w:t>
      </w:r>
      <w:proofErr w:type="spellStart"/>
      <w:r>
        <w:t>emdash</w:t>
      </w:r>
      <w:proofErr w:type="spellEnd"/>
      <w:r>
        <w:t xml:space="preserve"> or use two commas</w:t>
      </w:r>
    </w:p>
  </w:comment>
  <w:comment w:id="14" w:author="Parkhurst, David L." w:date="2015-01-13T16:14:00Z" w:initials="PDL">
    <w:p w14:paraId="339ECC54" w14:textId="110F4EF6" w:rsidR="00213AE4" w:rsidRDefault="00213AE4">
      <w:pPr>
        <w:pStyle w:val="CommentText"/>
      </w:pPr>
      <w:r>
        <w:rPr>
          <w:rStyle w:val="CommentReference"/>
        </w:rPr>
        <w:annotationRef/>
      </w:r>
      <w:r>
        <w:t>Agree.</w:t>
      </w:r>
    </w:p>
  </w:comment>
  <w:comment w:id="17" w:author="gpcurtis" w:date="2015-01-06T17:18:00Z" w:initials="gpc">
    <w:p w14:paraId="3F2DB65E" w14:textId="4B772F0A" w:rsidR="00213AE4" w:rsidRDefault="00213AE4">
      <w:pPr>
        <w:pStyle w:val="CommentText"/>
      </w:pPr>
      <w:r>
        <w:rPr>
          <w:rStyle w:val="CommentReference"/>
        </w:rPr>
        <w:annotationRef/>
      </w:r>
      <w:r>
        <w:t>Not sure of this wording</w:t>
      </w:r>
    </w:p>
  </w:comment>
  <w:comment w:id="18" w:author="Parkhurst, David L." w:date="2015-01-13T16:14:00Z" w:initials="PDL">
    <w:p w14:paraId="0E6E514F" w14:textId="64E7F848" w:rsidR="00213AE4" w:rsidRDefault="00213AE4">
      <w:pPr>
        <w:pStyle w:val="CommentText"/>
      </w:pPr>
      <w:r>
        <w:rPr>
          <w:rStyle w:val="CommentReference"/>
        </w:rPr>
        <w:annotationRef/>
      </w:r>
      <w:r>
        <w:t>Rephrased.</w:t>
      </w:r>
    </w:p>
  </w:comment>
  <w:comment w:id="34" w:author="gpcurtis" w:date="2015-01-06T17:18:00Z" w:initials="gpc">
    <w:p w14:paraId="2D75F478" w14:textId="26FF8002" w:rsidR="00213AE4" w:rsidRDefault="00213AE4">
      <w:pPr>
        <w:pStyle w:val="CommentText"/>
      </w:pPr>
      <w:r>
        <w:rPr>
          <w:rStyle w:val="CommentReference"/>
        </w:rPr>
        <w:annotationRef/>
      </w:r>
      <w:r>
        <w:t xml:space="preserve">This paragraph implies that </w:t>
      </w:r>
      <w:proofErr w:type="spellStart"/>
      <w:r>
        <w:t>PhreeqcRM</w:t>
      </w:r>
      <w:proofErr w:type="spellEnd"/>
      <w:r>
        <w:t xml:space="preserve"> </w:t>
      </w:r>
      <w:proofErr w:type="spellStart"/>
      <w:r>
        <w:t>repla</w:t>
      </w:r>
      <w:proofErr w:type="spellEnd"/>
    </w:p>
  </w:comment>
  <w:comment w:id="35" w:author="Parkhurst, David L." w:date="2015-01-13T16:15:00Z" w:initials="PDL">
    <w:p w14:paraId="4C122AFE" w14:textId="76E8F5D2" w:rsidR="00213AE4" w:rsidRDefault="00213AE4">
      <w:pPr>
        <w:pStyle w:val="CommentText"/>
      </w:pPr>
      <w:r>
        <w:rPr>
          <w:rStyle w:val="CommentReference"/>
        </w:rPr>
        <w:annotationRef/>
      </w:r>
      <w:r>
        <w:t>I think this addresses your concern.</w:t>
      </w:r>
    </w:p>
  </w:comment>
  <w:comment w:id="38" w:author="gpcurtis" w:date="2015-01-06T17:18:00Z" w:initials="gpc">
    <w:p w14:paraId="3DB41079" w14:textId="6AD1D36F" w:rsidR="00213AE4" w:rsidRDefault="00213AE4">
      <w:pPr>
        <w:pStyle w:val="CommentText"/>
      </w:pPr>
      <w:r>
        <w:rPr>
          <w:rStyle w:val="CommentReference"/>
        </w:rPr>
        <w:annotationRef/>
      </w:r>
      <w:r>
        <w:t>Maybe use model output to avoid confusion with SELETED_OUT keyword?</w:t>
      </w:r>
    </w:p>
  </w:comment>
  <w:comment w:id="39" w:author="Parkhurst, David L." w:date="2015-01-13T16:15:00Z" w:initials="PDL">
    <w:p w14:paraId="7174EBCB" w14:textId="056942C1" w:rsidR="00213AE4" w:rsidRDefault="00213AE4">
      <w:pPr>
        <w:pStyle w:val="CommentText"/>
      </w:pPr>
      <w:r>
        <w:rPr>
          <w:rStyle w:val="CommentReference"/>
        </w:rPr>
        <w:annotationRef/>
      </w:r>
      <w:r>
        <w:t>Selected-output data is defined with SELECTED_OUTPUT keyword. So they are synonymous.</w:t>
      </w:r>
    </w:p>
  </w:comment>
  <w:comment w:id="42" w:author="gpcurtis" w:date="2015-01-06T17:18:00Z" w:initials="gpc">
    <w:p w14:paraId="4E99EE56" w14:textId="1C3B6BBB" w:rsidR="00213AE4" w:rsidRDefault="00213AE4">
      <w:pPr>
        <w:pStyle w:val="CommentText"/>
      </w:pPr>
      <w:r>
        <w:rPr>
          <w:rStyle w:val="CommentReference"/>
        </w:rPr>
        <w:annotationRef/>
      </w:r>
      <w:r>
        <w:t>Surely your readers will want to know that the charge imbalance is a TENAD!</w:t>
      </w:r>
    </w:p>
  </w:comment>
  <w:comment w:id="43" w:author="Parkhurst, David L." w:date="2015-01-13T16:17:00Z" w:initials="PDL">
    <w:p w14:paraId="103C605E" w14:textId="590B35EA" w:rsidR="00213AE4" w:rsidRDefault="00213AE4">
      <w:pPr>
        <w:pStyle w:val="CommentText"/>
      </w:pPr>
      <w:r>
        <w:rPr>
          <w:rStyle w:val="CommentReference"/>
        </w:rPr>
        <w:annotationRef/>
      </w:r>
      <w:r>
        <w:t>I miss Jake.</w:t>
      </w:r>
    </w:p>
  </w:comment>
  <w:comment w:id="44" w:author="Parkhurst, David L." w:date="2015-01-13T12:16:00Z" w:initials="PDL">
    <w:p w14:paraId="484896F3" w14:textId="7C089E29" w:rsidR="00213AE4" w:rsidRDefault="00213AE4">
      <w:pPr>
        <w:pStyle w:val="CommentText"/>
      </w:pPr>
      <w:r>
        <w:rPr>
          <w:rStyle w:val="CommentReference"/>
        </w:rPr>
        <w:annotationRef/>
      </w:r>
      <w:r>
        <w:t>Agree.</w:t>
      </w:r>
    </w:p>
  </w:comment>
  <w:comment w:id="48" w:author="gpcurtis" w:date="2015-01-06T17:18:00Z" w:initials="gpc">
    <w:p w14:paraId="5F06F909" w14:textId="78A94572" w:rsidR="00213AE4" w:rsidRDefault="00213AE4">
      <w:pPr>
        <w:pStyle w:val="CommentText"/>
      </w:pPr>
      <w:r>
        <w:rPr>
          <w:rStyle w:val="CommentReference"/>
        </w:rPr>
        <w:annotationRef/>
      </w:r>
      <w:r>
        <w:t xml:space="preserve">Provide citation – </w:t>
      </w:r>
      <w:proofErr w:type="spellStart"/>
      <w:r>
        <w:t>Steefel</w:t>
      </w:r>
      <w:proofErr w:type="spellEnd"/>
      <w:r>
        <w:t>?</w:t>
      </w:r>
    </w:p>
  </w:comment>
  <w:comment w:id="49" w:author="Parkhurst, David L." w:date="2015-01-13T16:17:00Z" w:initials="PDL">
    <w:p w14:paraId="4C2A8C7C" w14:textId="40AFDB66" w:rsidR="00213AE4" w:rsidRDefault="00213AE4">
      <w:pPr>
        <w:pStyle w:val="CommentText"/>
      </w:pPr>
      <w:r>
        <w:rPr>
          <w:rStyle w:val="CommentReference"/>
        </w:rPr>
        <w:annotationRef/>
      </w:r>
      <w:r>
        <w:t>Rephrased, added reference.</w:t>
      </w:r>
    </w:p>
  </w:comment>
  <w:comment w:id="54" w:author="gpcurtis" w:date="2015-01-06T17:18:00Z" w:initials="gpc">
    <w:p w14:paraId="6A8335CE" w14:textId="2E17FC0A" w:rsidR="00213AE4" w:rsidRDefault="00213AE4">
      <w:pPr>
        <w:pStyle w:val="CommentText"/>
      </w:pPr>
      <w:r>
        <w:rPr>
          <w:rStyle w:val="CommentReference"/>
        </w:rPr>
        <w:annotationRef/>
      </w:r>
      <w:r>
        <w:t xml:space="preserve"> Comment on whether or not the procedure in this paragraph is mass conserving.</w:t>
      </w:r>
    </w:p>
  </w:comment>
  <w:comment w:id="55" w:author="Parkhurst, David L." w:date="2015-01-14T10:51:00Z" w:initials="PDL">
    <w:p w14:paraId="1F2BB520" w14:textId="5C2BCBEB" w:rsidR="00B500BA" w:rsidRDefault="00B500BA">
      <w:pPr>
        <w:pStyle w:val="CommentText"/>
      </w:pPr>
      <w:r>
        <w:rPr>
          <w:rStyle w:val="CommentReference"/>
        </w:rPr>
        <w:annotationRef/>
      </w:r>
      <w:r>
        <w:t>Added sentence.</w:t>
      </w:r>
    </w:p>
  </w:comment>
  <w:comment w:id="59" w:author="gpcurtis" w:date="2015-01-06T17:18:00Z" w:initials="gpc">
    <w:p w14:paraId="18E7BBC1" w14:textId="64BBCF63" w:rsidR="00213AE4" w:rsidRDefault="00213AE4">
      <w:pPr>
        <w:pStyle w:val="CommentText"/>
      </w:pPr>
      <w:r>
        <w:rPr>
          <w:rStyle w:val="CommentReference"/>
        </w:rPr>
        <w:annotationRef/>
      </w:r>
      <w:r>
        <w:t xml:space="preserve">Might want to change the block for solute transport be “Flow and Solute Transport” </w:t>
      </w:r>
    </w:p>
  </w:comment>
  <w:comment w:id="60" w:author="Parkhurst, David L." w:date="2015-01-13T16:18:00Z" w:initials="PDL">
    <w:p w14:paraId="377AF9C2" w14:textId="7644FEA4" w:rsidR="00213AE4" w:rsidRDefault="00213AE4">
      <w:pPr>
        <w:pStyle w:val="CommentText"/>
      </w:pPr>
      <w:r>
        <w:rPr>
          <w:rStyle w:val="CommentReference"/>
        </w:rPr>
        <w:annotationRef/>
      </w:r>
      <w:r w:rsidR="00B500BA">
        <w:t>I agree, added in the final revised manuscript.</w:t>
      </w:r>
    </w:p>
  </w:comment>
  <w:comment w:id="73" w:author="gpcurtis" w:date="2015-01-07T10:00:00Z" w:initials="gpc">
    <w:p w14:paraId="612ACB34" w14:textId="05175AAB" w:rsidR="00213AE4" w:rsidRDefault="00213AE4">
      <w:pPr>
        <w:pStyle w:val="CommentText"/>
      </w:pPr>
      <w:r>
        <w:rPr>
          <w:rStyle w:val="CommentReference"/>
        </w:rPr>
        <w:annotationRef/>
      </w:r>
      <w:r>
        <w:t>Although clearly defined, the notation ci</w:t>
      </w:r>
      <w:proofErr w:type="gramStart"/>
      <w:r>
        <w:t>,1</w:t>
      </w:r>
      <w:proofErr w:type="gramEnd"/>
      <w:r>
        <w:t xml:space="preserve">, ci,2 and ci,3 could be confusing because the integer subscripts are intuitively interpreted as spatial </w:t>
      </w:r>
      <w:proofErr w:type="spellStart"/>
      <w:r>
        <w:t>indicies</w:t>
      </w:r>
      <w:proofErr w:type="spellEnd"/>
      <w:r>
        <w:t>. Maybe using different fonts and upper/lower cases would be clearer.</w:t>
      </w:r>
    </w:p>
  </w:comment>
  <w:comment w:id="74" w:author="Parkhurst, David L." w:date="2015-01-14T10:53:00Z" w:initials="PDL">
    <w:p w14:paraId="528D199B" w14:textId="37BAB9FE" w:rsidR="00B500BA" w:rsidRDefault="00B500BA">
      <w:pPr>
        <w:pStyle w:val="CommentText"/>
      </w:pPr>
      <w:r>
        <w:rPr>
          <w:rStyle w:val="CommentReference"/>
        </w:rPr>
        <w:annotationRef/>
      </w:r>
      <w:r>
        <w:t>Used single, double, and triple primes in the final revised manuscript.</w:t>
      </w:r>
    </w:p>
  </w:comment>
  <w:comment w:id="75" w:author="gpcurtis" w:date="2015-01-06T17:18:00Z" w:initials="gpc">
    <w:p w14:paraId="2025D2CF" w14:textId="6615206B" w:rsidR="00213AE4" w:rsidRDefault="00213AE4">
      <w:pPr>
        <w:pStyle w:val="CommentText"/>
      </w:pPr>
      <w:r>
        <w:rPr>
          <w:rStyle w:val="CommentReference"/>
        </w:rPr>
        <w:annotationRef/>
      </w:r>
    </w:p>
  </w:comment>
  <w:comment w:id="76" w:author="Parkhurst, David L." w:date="2015-01-14T10:54:00Z" w:initials="PDL">
    <w:p w14:paraId="2EBF74B2" w14:textId="158112F3" w:rsidR="00B500BA" w:rsidRDefault="00B500BA">
      <w:pPr>
        <w:pStyle w:val="CommentText"/>
      </w:pPr>
      <w:r>
        <w:rPr>
          <w:rStyle w:val="CommentReference"/>
        </w:rPr>
        <w:annotationRef/>
      </w:r>
      <w:r>
        <w:t>Not sure what is wanted. Added commas in final revised manuscript.</w:t>
      </w:r>
    </w:p>
  </w:comment>
  <w:comment w:id="80" w:author="gpcurtis" w:date="2015-01-06T17:18:00Z" w:initials="gpc">
    <w:p w14:paraId="5DF01873" w14:textId="5D42C4DD" w:rsidR="00213AE4" w:rsidRDefault="00213AE4">
      <w:pPr>
        <w:pStyle w:val="CommentText"/>
      </w:pPr>
      <w:r>
        <w:rPr>
          <w:rStyle w:val="CommentReference"/>
        </w:rPr>
        <w:annotationRef/>
      </w:r>
      <w:r>
        <w:t xml:space="preserve">For the most part Table 1 is </w:t>
      </w:r>
      <w:proofErr w:type="spellStart"/>
      <w:r>
        <w:t>self explanatory</w:t>
      </w:r>
      <w:proofErr w:type="spellEnd"/>
      <w:r>
        <w:t xml:space="preserve">. However, I don’t see what grid2chem is used </w:t>
      </w:r>
      <w:proofErr w:type="spellStart"/>
      <w:r>
        <w:t>for.A</w:t>
      </w:r>
      <w:proofErr w:type="spellEnd"/>
      <w:r>
        <w:t xml:space="preserve"> sentence describing grid2chem or a comment in the code would help</w:t>
      </w:r>
    </w:p>
  </w:comment>
  <w:comment w:id="81" w:author="Parkhurst, David L." w:date="2015-01-13T16:21:00Z" w:initials="PDL">
    <w:p w14:paraId="2E3D5F84" w14:textId="2F822C2B" w:rsidR="00213AE4" w:rsidRDefault="00213AE4">
      <w:pPr>
        <w:pStyle w:val="CommentText"/>
      </w:pPr>
      <w:r>
        <w:rPr>
          <w:rStyle w:val="CommentReference"/>
        </w:rPr>
        <w:annotationRef/>
      </w:r>
      <w:r>
        <w:t>Added comment</w:t>
      </w:r>
    </w:p>
  </w:comment>
  <w:comment w:id="83" w:author="gpcurtis" w:date="2015-01-06T17:18:00Z" w:initials="gpc">
    <w:p w14:paraId="2746D418" w14:textId="665FAA99" w:rsidR="00213AE4" w:rsidRDefault="00213AE4">
      <w:pPr>
        <w:pStyle w:val="CommentText"/>
      </w:pPr>
      <w:r>
        <w:rPr>
          <w:rStyle w:val="CommentReference"/>
        </w:rPr>
        <w:annotationRef/>
      </w:r>
      <w:r>
        <w:t xml:space="preserve">It is somewhat counterintuitive to describe this as </w:t>
      </w:r>
      <w:proofErr w:type="spellStart"/>
      <w:r>
        <w:t>inititalization</w:t>
      </w:r>
      <w:proofErr w:type="spellEnd"/>
      <w:r>
        <w:t xml:space="preserve"> of </w:t>
      </w:r>
      <w:proofErr w:type="spellStart"/>
      <w:r>
        <w:t>PhreeqcRM</w:t>
      </w:r>
      <w:proofErr w:type="spellEnd"/>
      <w:r>
        <w:t xml:space="preserve"> in that the geochemistry is not </w:t>
      </w:r>
      <w:proofErr w:type="spellStart"/>
      <w:r>
        <w:t>initialzed</w:t>
      </w:r>
      <w:proofErr w:type="spellEnd"/>
      <w:r>
        <w:t xml:space="preserve"> here.</w:t>
      </w:r>
    </w:p>
  </w:comment>
  <w:comment w:id="84" w:author="Parkhurst, David L." w:date="2015-01-14T10:54:00Z" w:initials="PDL">
    <w:p w14:paraId="731B3AA6" w14:textId="62AEB827" w:rsidR="00B500BA" w:rsidRDefault="00B500BA">
      <w:pPr>
        <w:pStyle w:val="CommentText"/>
      </w:pPr>
      <w:r>
        <w:rPr>
          <w:rStyle w:val="CommentReference"/>
        </w:rPr>
        <w:annotationRef/>
      </w:r>
      <w:r>
        <w:t xml:space="preserve">Changed to “Create </w:t>
      </w:r>
      <w:proofErr w:type="spellStart"/>
      <w:r>
        <w:t>PhreeqcRM</w:t>
      </w:r>
      <w:proofErr w:type="spellEnd"/>
      <w:r>
        <w:t>” in final manuscript.</w:t>
      </w:r>
    </w:p>
  </w:comment>
  <w:comment w:id="105" w:author="gpcurtis" w:date="2015-01-06T17:18:00Z" w:initials="gpc">
    <w:p w14:paraId="39FB31CF" w14:textId="53160132" w:rsidR="00213AE4" w:rsidRDefault="00213AE4">
      <w:pPr>
        <w:pStyle w:val="CommentText"/>
      </w:pPr>
      <w:r>
        <w:rPr>
          <w:rStyle w:val="CommentReference"/>
        </w:rPr>
        <w:annotationRef/>
      </w:r>
      <w:proofErr w:type="spellStart"/>
      <w:r>
        <w:t>Intial</w:t>
      </w:r>
      <w:proofErr w:type="spellEnd"/>
      <w:r>
        <w:t xml:space="preserve"> moles in solution too?</w:t>
      </w:r>
    </w:p>
  </w:comment>
  <w:comment w:id="106" w:author="Parkhurst, David L." w:date="2015-01-13T16:26:00Z" w:initials="PDL">
    <w:p w14:paraId="44FF7C3C" w14:textId="7CA348EC" w:rsidR="00213AE4" w:rsidRDefault="00213AE4">
      <w:pPr>
        <w:pStyle w:val="CommentText"/>
      </w:pPr>
      <w:r>
        <w:rPr>
          <w:rStyle w:val="CommentReference"/>
        </w:rPr>
        <w:annotationRef/>
      </w:r>
      <w:r>
        <w:t>Added sentence preceding this sentence that covers initial solution compositions.</w:t>
      </w:r>
    </w:p>
  </w:comment>
  <w:comment w:id="110" w:author="Parkhurst, David L." w:date="2015-01-13T13:20:00Z" w:initials="PDL">
    <w:p w14:paraId="63C9007C" w14:textId="61C05CC8" w:rsidR="00213AE4" w:rsidRDefault="00213AE4">
      <w:pPr>
        <w:pStyle w:val="CommentText"/>
      </w:pPr>
      <w:r>
        <w:rPr>
          <w:rStyle w:val="CommentReference"/>
        </w:rPr>
        <w:annotationRef/>
      </w:r>
      <w:r>
        <w:t>Agree.</w:t>
      </w:r>
    </w:p>
  </w:comment>
  <w:comment w:id="114" w:author="gpcurtis" w:date="2015-01-06T17:18:00Z" w:initials="gpc">
    <w:p w14:paraId="46688FA4" w14:textId="0A2155D5" w:rsidR="00213AE4" w:rsidRDefault="00213AE4">
      <w:pPr>
        <w:pStyle w:val="CommentText"/>
      </w:pPr>
      <w:r>
        <w:rPr>
          <w:rStyle w:val="CommentReference"/>
        </w:rPr>
        <w:annotationRef/>
      </w:r>
      <w:r>
        <w:t>I am having some difficulty with this paragraph in part because it mixes geochemical and computer jargon. An alternative would be to say that the initial conditions are created from a set of unique geochemical conditions (some call these reactive facies) that are then distributed throughout the initial spatial domain – but that seems to be what you describe starting on line 250</w:t>
      </w:r>
    </w:p>
  </w:comment>
  <w:comment w:id="115" w:author="Parkhurst, David L." w:date="2015-01-13T16:26:00Z" w:initials="PDL">
    <w:p w14:paraId="66572350" w14:textId="6831C16C" w:rsidR="00213AE4" w:rsidRDefault="00213AE4">
      <w:pPr>
        <w:pStyle w:val="CommentText"/>
      </w:pPr>
      <w:r>
        <w:rPr>
          <w:rStyle w:val="CommentReference"/>
        </w:rPr>
        <w:annotationRef/>
      </w:r>
      <w:r>
        <w:t>I have revised the paragraph. Hopefully, it is clearer.</w:t>
      </w:r>
    </w:p>
  </w:comment>
  <w:comment w:id="142" w:author="gpcurtis" w:date="2015-01-06T17:18:00Z" w:initials="gpc">
    <w:p w14:paraId="5CD71A17" w14:textId="4310BEA5" w:rsidR="00213AE4" w:rsidRDefault="00213AE4">
      <w:pPr>
        <w:pStyle w:val="CommentText"/>
      </w:pPr>
      <w:r>
        <w:rPr>
          <w:rStyle w:val="CommentReference"/>
        </w:rPr>
        <w:annotationRef/>
      </w:r>
    </w:p>
  </w:comment>
  <w:comment w:id="146" w:author="gpcurtis" w:date="2015-01-06T17:18:00Z" w:initials="gpc">
    <w:p w14:paraId="5AFA876A" w14:textId="470410C9" w:rsidR="00213AE4" w:rsidRDefault="00213AE4">
      <w:pPr>
        <w:pStyle w:val="CommentText"/>
      </w:pPr>
      <w:r>
        <w:rPr>
          <w:rStyle w:val="CommentReference"/>
        </w:rPr>
        <w:annotationRef/>
      </w:r>
      <w:r>
        <w:t>Why user</w:t>
      </w:r>
    </w:p>
  </w:comment>
  <w:comment w:id="147" w:author="Parkhurst, David L." w:date="2015-01-13T16:27:00Z" w:initials="PDL">
    <w:p w14:paraId="289487D0" w14:textId="0631CE9F" w:rsidR="00213AE4" w:rsidRDefault="00213AE4">
      <w:pPr>
        <w:pStyle w:val="CommentText"/>
      </w:pPr>
      <w:r>
        <w:rPr>
          <w:rStyle w:val="CommentReference"/>
        </w:rPr>
        <w:annotationRef/>
      </w:r>
      <w:r>
        <w:t>User because the user defines it in the input file. Tried to make this clearer.</w:t>
      </w:r>
    </w:p>
  </w:comment>
  <w:comment w:id="167" w:author="gpcurtis" w:date="2015-01-06T17:18:00Z" w:initials="gpc">
    <w:p w14:paraId="28A92FB4" w14:textId="39E494DC" w:rsidR="00213AE4" w:rsidRDefault="00213AE4">
      <w:pPr>
        <w:pStyle w:val="CommentText"/>
      </w:pPr>
      <w:r>
        <w:rPr>
          <w:rStyle w:val="CommentReference"/>
        </w:rPr>
        <w:annotationRef/>
      </w:r>
      <w:r>
        <w:t>New initial conditions?</w:t>
      </w:r>
    </w:p>
  </w:comment>
  <w:comment w:id="168" w:author="Parkhurst, David L." w:date="2015-01-13T16:27:00Z" w:initials="PDL">
    <w:p w14:paraId="1FE71217" w14:textId="4F285FC5" w:rsidR="00213AE4" w:rsidRDefault="00213AE4">
      <w:pPr>
        <w:pStyle w:val="CommentText"/>
      </w:pPr>
      <w:r>
        <w:rPr>
          <w:rStyle w:val="CommentReference"/>
        </w:rPr>
        <w:annotationRef/>
      </w:r>
      <w:r>
        <w:t>Rephrased to “revised initial conditions”.</w:t>
      </w:r>
    </w:p>
  </w:comment>
  <w:comment w:id="177" w:author="gpcurtis" w:date="2015-01-06T17:18:00Z" w:initials="gpc">
    <w:p w14:paraId="0A4264E7" w14:textId="1638A641" w:rsidR="00213AE4" w:rsidRDefault="00213AE4">
      <w:pPr>
        <w:pStyle w:val="CommentText"/>
      </w:pPr>
      <w:r>
        <w:rPr>
          <w:rStyle w:val="CommentReference"/>
        </w:rPr>
        <w:annotationRef/>
      </w:r>
      <w:r>
        <w:t xml:space="preserve">It would be helpful to add a comment as in table 2. </w:t>
      </w:r>
    </w:p>
  </w:comment>
  <w:comment w:id="178" w:author="Parkhurst, David L." w:date="2015-01-13T16:28:00Z" w:initials="PDL">
    <w:p w14:paraId="74BDEA3B" w14:textId="7FFCE5C6" w:rsidR="00213AE4" w:rsidRDefault="00213AE4">
      <w:pPr>
        <w:pStyle w:val="CommentText"/>
      </w:pPr>
      <w:r>
        <w:rPr>
          <w:rStyle w:val="CommentReference"/>
        </w:rPr>
        <w:annotationRef/>
      </w:r>
      <w:r w:rsidR="00B500BA">
        <w:t>OK, added a comment.</w:t>
      </w:r>
    </w:p>
  </w:comment>
  <w:comment w:id="180" w:author="gpcurtis" w:date="2015-01-06T17:18:00Z" w:initials="gpc">
    <w:p w14:paraId="3E1E07B4" w14:textId="37C6A790" w:rsidR="00213AE4" w:rsidRDefault="00213AE4">
      <w:pPr>
        <w:pStyle w:val="CommentText"/>
      </w:pPr>
      <w:r>
        <w:rPr>
          <w:rStyle w:val="CommentReference"/>
        </w:rPr>
        <w:annotationRef/>
      </w:r>
      <w:r>
        <w:t xml:space="preserve">Is it valid to say </w:t>
      </w:r>
      <w:proofErr w:type="spellStart"/>
      <w:r>
        <w:t>Transerferring</w:t>
      </w:r>
      <w:proofErr w:type="spellEnd"/>
      <w:r>
        <w:t xml:space="preserve"> spatially VARIABLE data …</w:t>
      </w:r>
    </w:p>
  </w:comment>
  <w:comment w:id="181" w:author="Parkhurst, David L." w:date="2015-01-13T16:29:00Z" w:initials="PDL">
    <w:p w14:paraId="3D773A5C" w14:textId="58CF959B" w:rsidR="00213AE4" w:rsidRDefault="00213AE4">
      <w:pPr>
        <w:pStyle w:val="CommentText"/>
      </w:pPr>
      <w:r>
        <w:rPr>
          <w:rStyle w:val="CommentReference"/>
        </w:rPr>
        <w:annotationRef/>
      </w:r>
      <w:r>
        <w:t>Added comments to table.</w:t>
      </w:r>
    </w:p>
  </w:comment>
  <w:comment w:id="190" w:author="gpcurtis" w:date="2015-01-06T17:18:00Z" w:initials="gpc">
    <w:p w14:paraId="60DC0BFB" w14:textId="0601B160" w:rsidR="00213AE4" w:rsidRDefault="00213AE4">
      <w:pPr>
        <w:pStyle w:val="CommentText"/>
      </w:pPr>
      <w:r>
        <w:rPr>
          <w:rStyle w:val="CommentReference"/>
        </w:rPr>
        <w:annotationRef/>
      </w:r>
      <w:r>
        <w:t>Some codes use both MPI and OPENMP</w:t>
      </w:r>
    </w:p>
  </w:comment>
  <w:comment w:id="191" w:author="Parkhurst, David L." w:date="2015-01-13T16:29:00Z" w:initials="PDL">
    <w:p w14:paraId="3FE518F9" w14:textId="696AA809" w:rsidR="00213AE4" w:rsidRDefault="00213AE4">
      <w:pPr>
        <w:pStyle w:val="CommentText"/>
      </w:pPr>
      <w:r>
        <w:rPr>
          <w:rStyle w:val="CommentReference"/>
        </w:rPr>
        <w:annotationRef/>
      </w:r>
      <w:r w:rsidR="00B500BA">
        <w:t xml:space="preserve">OK, </w:t>
      </w:r>
      <w:proofErr w:type="spellStart"/>
      <w:r>
        <w:t>PhreeqcRM</w:t>
      </w:r>
      <w:proofErr w:type="spellEnd"/>
      <w:r>
        <w:t xml:space="preserve"> uses one or the other for parallelization. Using neither results in a serial program. </w:t>
      </w:r>
    </w:p>
  </w:comment>
  <w:comment w:id="192" w:author="Parkhurst, David L." w:date="2015-01-13T14:31:00Z" w:initials="PDL">
    <w:p w14:paraId="784E9930" w14:textId="4C1C7956" w:rsidR="00213AE4" w:rsidRDefault="00213AE4">
      <w:pPr>
        <w:pStyle w:val="CommentText"/>
      </w:pPr>
      <w:r>
        <w:rPr>
          <w:rStyle w:val="CommentReference"/>
        </w:rPr>
        <w:annotationRef/>
      </w:r>
      <w:r>
        <w:t>OK.</w:t>
      </w:r>
    </w:p>
  </w:comment>
  <w:comment w:id="198" w:author="Parkhurst, David L." w:date="2015-01-13T14:32:00Z" w:initials="PDL">
    <w:p w14:paraId="1E06602C" w14:textId="3D45B01F" w:rsidR="00213AE4" w:rsidRDefault="00213AE4">
      <w:pPr>
        <w:pStyle w:val="CommentText"/>
      </w:pPr>
      <w:r>
        <w:rPr>
          <w:rStyle w:val="CommentReference"/>
        </w:rPr>
        <w:annotationRef/>
      </w:r>
      <w:r>
        <w:t>OK.</w:t>
      </w:r>
    </w:p>
  </w:comment>
  <w:comment w:id="218" w:author="gpcurtis" w:date="2015-01-06T17:18:00Z" w:initials="gpc">
    <w:p w14:paraId="35F0DC42" w14:textId="7C0BAA64" w:rsidR="00213AE4" w:rsidRDefault="00213AE4">
      <w:pPr>
        <w:pStyle w:val="CommentText"/>
      </w:pPr>
      <w:r>
        <w:rPr>
          <w:rStyle w:val="CommentReference"/>
        </w:rPr>
        <w:annotationRef/>
      </w:r>
      <w:r>
        <w:t xml:space="preserve">Elaborate – </w:t>
      </w:r>
      <w:proofErr w:type="spellStart"/>
      <w:r>
        <w:t>eg</w:t>
      </w:r>
      <w:proofErr w:type="spellEnd"/>
      <w:r>
        <w:t xml:space="preserve"> using MPI, etc. </w:t>
      </w:r>
    </w:p>
  </w:comment>
  <w:comment w:id="219" w:author="Parkhurst, David L." w:date="2015-01-13T16:30:00Z" w:initials="PDL">
    <w:p w14:paraId="037D003C" w14:textId="3D1AF706" w:rsidR="00213AE4" w:rsidRDefault="00213AE4">
      <w:pPr>
        <w:pStyle w:val="CommentText"/>
      </w:pPr>
      <w:r>
        <w:rPr>
          <w:rStyle w:val="CommentReference"/>
        </w:rPr>
        <w:annotationRef/>
      </w:r>
      <w:r>
        <w:t>Revised caption.</w:t>
      </w:r>
    </w:p>
  </w:comment>
  <w:comment w:id="222" w:author="gpcurtis" w:date="2015-01-06T17:18:00Z" w:initials="gpc">
    <w:p w14:paraId="4C0FE827" w14:textId="09882803" w:rsidR="00213AE4" w:rsidRDefault="00213AE4">
      <w:pPr>
        <w:pStyle w:val="CommentText"/>
      </w:pPr>
      <w:r>
        <w:rPr>
          <w:rStyle w:val="CommentReference"/>
        </w:rPr>
        <w:annotationRef/>
      </w:r>
      <w:r>
        <w:t>Consider removing this paragraph which is quite detailed and focuses more on PHAST than on the reaction modules.</w:t>
      </w:r>
    </w:p>
  </w:comment>
  <w:comment w:id="223" w:author="Parkhurst, David L." w:date="2015-01-13T16:32:00Z" w:initials="PDL">
    <w:p w14:paraId="4E8252D2" w14:textId="57BEADB6" w:rsidR="00213AE4" w:rsidRDefault="00213AE4">
      <w:pPr>
        <w:pStyle w:val="CommentText"/>
      </w:pPr>
      <w:r>
        <w:rPr>
          <w:rStyle w:val="CommentReference"/>
        </w:rPr>
        <w:annotationRef/>
      </w:r>
      <w:r>
        <w:t xml:space="preserve">I thought it was easier to describe what PHAST does than to try to describe callbacks in the abstract. The callback is a feature of </w:t>
      </w:r>
      <w:proofErr w:type="spellStart"/>
      <w:r>
        <w:t>PhreeqcRM</w:t>
      </w:r>
      <w:proofErr w:type="spellEnd"/>
      <w:r>
        <w:t xml:space="preserve">. </w:t>
      </w:r>
      <w:r w:rsidR="00B500BA">
        <w:t>Minor revision in the final revised manuscript.</w:t>
      </w:r>
    </w:p>
  </w:comment>
  <w:comment w:id="224" w:author="gpcurtis" w:date="2015-01-06T17:18:00Z" w:initials="gpc">
    <w:p w14:paraId="01922E66" w14:textId="6F16FE01" w:rsidR="00213AE4" w:rsidRDefault="00213AE4">
      <w:pPr>
        <w:pStyle w:val="CommentText"/>
      </w:pPr>
      <w:r>
        <w:rPr>
          <w:rStyle w:val="CommentReference"/>
        </w:rPr>
        <w:annotationRef/>
      </w:r>
      <w:r>
        <w:t xml:space="preserve">Suggest moving this paragraph and figure to section 3 </w:t>
      </w:r>
    </w:p>
  </w:comment>
  <w:comment w:id="225" w:author="Parkhurst, David L." w:date="2015-01-13T16:38:00Z" w:initials="PDL">
    <w:p w14:paraId="36A1679E" w14:textId="37DD16CF" w:rsidR="00213AE4" w:rsidRDefault="00213AE4">
      <w:pPr>
        <w:pStyle w:val="CommentText"/>
      </w:pPr>
      <w:r>
        <w:rPr>
          <w:rStyle w:val="CommentReference"/>
        </w:rPr>
        <w:annotationRef/>
      </w:r>
      <w:r>
        <w:t>Could go either way, I thought we should show here that parallelization was useful.</w:t>
      </w:r>
    </w:p>
  </w:comment>
  <w:comment w:id="255" w:author="gpcurtis" w:date="2015-01-06T17:18:00Z" w:initials="gpc">
    <w:p w14:paraId="09959C58" w14:textId="1F65C4D9" w:rsidR="00213AE4" w:rsidRDefault="00213AE4">
      <w:pPr>
        <w:pStyle w:val="CommentText"/>
      </w:pPr>
      <w:r>
        <w:rPr>
          <w:rStyle w:val="CommentReference"/>
        </w:rPr>
        <w:annotationRef/>
      </w:r>
      <w:r>
        <w:t>Is this transfer from transport to PhreeqcRM?</w:t>
      </w:r>
    </w:p>
  </w:comment>
  <w:comment w:id="256" w:author="Parkhurst, David L." w:date="2015-01-13T16:39:00Z" w:initials="PDL">
    <w:p w14:paraId="1EEE68A5" w14:textId="1A47AFF0" w:rsidR="00213AE4" w:rsidRDefault="00213AE4">
      <w:pPr>
        <w:pStyle w:val="CommentText"/>
      </w:pPr>
      <w:r>
        <w:rPr>
          <w:rStyle w:val="CommentReference"/>
        </w:rPr>
        <w:annotationRef/>
      </w:r>
      <w:r>
        <w:t>Yes. Changed.</w:t>
      </w:r>
    </w:p>
  </w:comment>
  <w:comment w:id="260" w:author="Parkhurst, David L." w:date="2015-01-13T15:40:00Z" w:initials="PDL">
    <w:p w14:paraId="632F9BAD" w14:textId="35D79685" w:rsidR="00213AE4" w:rsidRDefault="00213AE4">
      <w:pPr>
        <w:pStyle w:val="CommentText"/>
      </w:pPr>
      <w:r>
        <w:rPr>
          <w:rStyle w:val="CommentReference"/>
        </w:rPr>
        <w:annotationRef/>
      </w:r>
      <w:r>
        <w:t>OK, deleted.</w:t>
      </w:r>
    </w:p>
  </w:comment>
  <w:comment w:id="262" w:author="Parkhurst, David L." w:date="2015-01-13T15:42:00Z" w:initials="PDL">
    <w:p w14:paraId="166AC7F8" w14:textId="101E94F0" w:rsidR="00213AE4" w:rsidRDefault="00213AE4">
      <w:pPr>
        <w:pStyle w:val="CommentText"/>
      </w:pPr>
      <w:r>
        <w:rPr>
          <w:rStyle w:val="CommentReference"/>
        </w:rPr>
        <w:annotationRef/>
      </w:r>
      <w:proofErr w:type="spellStart"/>
      <w:r w:rsidR="00B500BA">
        <w:t>Laurin</w:t>
      </w:r>
      <w:proofErr w:type="spellEnd"/>
      <w:r w:rsidR="00B500BA">
        <w:t xml:space="preserve"> preferred “for”.</w:t>
      </w:r>
    </w:p>
  </w:comment>
  <w:comment w:id="275" w:author="gpcurtis" w:date="2015-01-06T17:18:00Z" w:initials="gpc">
    <w:p w14:paraId="3C3A95CB" w14:textId="1A95979B" w:rsidR="00213AE4" w:rsidRDefault="00213AE4">
      <w:pPr>
        <w:pStyle w:val="CommentText"/>
      </w:pPr>
      <w:r>
        <w:rPr>
          <w:rStyle w:val="CommentReference"/>
        </w:rPr>
        <w:annotationRef/>
      </w:r>
      <w:r>
        <w:t>Is this saturation in the context of water content or mineral equilibrium?</w:t>
      </w:r>
    </w:p>
  </w:comment>
  <w:comment w:id="276" w:author="Parkhurst, David L." w:date="2015-01-13T16:40:00Z" w:initials="PDL">
    <w:p w14:paraId="52751DFD" w14:textId="2180D2C7" w:rsidR="00213AE4" w:rsidRDefault="00213AE4">
      <w:pPr>
        <w:pStyle w:val="CommentText"/>
      </w:pPr>
      <w:r>
        <w:rPr>
          <w:rStyle w:val="CommentReference"/>
        </w:rPr>
        <w:annotationRef/>
      </w:r>
      <w:r>
        <w:t>Yes.</w:t>
      </w:r>
      <w:r w:rsidR="00191CE0">
        <w:t xml:space="preserve"> Rephrased.</w:t>
      </w:r>
    </w:p>
  </w:comment>
  <w:comment w:id="291" w:author="gpcurtis" w:date="2015-01-06T17:18:00Z" w:initials="gpc">
    <w:p w14:paraId="27C2C6B5" w14:textId="6C642525" w:rsidR="00213AE4" w:rsidRDefault="00213AE4">
      <w:pPr>
        <w:pStyle w:val="CommentText"/>
      </w:pPr>
      <w:r>
        <w:rPr>
          <w:rStyle w:val="CommentReference"/>
        </w:rPr>
        <w:annotationRef/>
      </w:r>
      <w:proofErr w:type="gramStart"/>
      <w:r>
        <w:t>unclear</w:t>
      </w:r>
      <w:proofErr w:type="gramEnd"/>
    </w:p>
  </w:comment>
  <w:comment w:id="292" w:author="Parkhurst, David L." w:date="2015-01-13T16:40:00Z" w:initials="PDL">
    <w:p w14:paraId="125667C3" w14:textId="778EEC2C" w:rsidR="00213AE4" w:rsidRDefault="00213AE4">
      <w:pPr>
        <w:pStyle w:val="CommentText"/>
      </w:pPr>
      <w:r>
        <w:rPr>
          <w:rStyle w:val="CommentReference"/>
        </w:rPr>
        <w:annotationRef/>
      </w:r>
      <w:r>
        <w:t>Revised.</w:t>
      </w:r>
    </w:p>
  </w:comment>
  <w:comment w:id="295" w:author="gpcurtis" w:date="2015-01-06T17:18:00Z" w:initials="gpc">
    <w:p w14:paraId="02923538" w14:textId="5F289516" w:rsidR="00213AE4" w:rsidRDefault="00213AE4">
      <w:pPr>
        <w:pStyle w:val="CommentText"/>
      </w:pPr>
      <w:r>
        <w:rPr>
          <w:rStyle w:val="CommentReference"/>
        </w:rPr>
        <w:annotationRef/>
      </w:r>
      <w:proofErr w:type="gramStart"/>
      <w:r>
        <w:t>same</w:t>
      </w:r>
      <w:proofErr w:type="gramEnd"/>
      <w:r>
        <w:t xml:space="preserve"> value of what? What is nodal user data?</w:t>
      </w:r>
    </w:p>
  </w:comment>
  <w:comment w:id="296" w:author="Parkhurst, David L." w:date="2015-01-14T11:02:00Z" w:initials="PDL">
    <w:p w14:paraId="009BDE03" w14:textId="4BCE421A" w:rsidR="00191CE0" w:rsidRDefault="00191CE0">
      <w:pPr>
        <w:pStyle w:val="CommentText"/>
      </w:pPr>
      <w:r>
        <w:rPr>
          <w:rStyle w:val="CommentReference"/>
        </w:rPr>
        <w:annotationRef/>
      </w:r>
      <w:r>
        <w:t>Rephrased paragraph.</w:t>
      </w:r>
    </w:p>
  </w:comment>
  <w:comment w:id="299" w:author="gpcurtis" w:date="2015-01-06T17:18:00Z" w:initials="gpc">
    <w:p w14:paraId="1548D46B" w14:textId="09633B71" w:rsidR="00213AE4" w:rsidRDefault="00213AE4">
      <w:pPr>
        <w:pStyle w:val="CommentText"/>
      </w:pPr>
      <w:r>
        <w:rPr>
          <w:rStyle w:val="CommentReference"/>
        </w:rPr>
        <w:annotationRef/>
      </w:r>
      <w:proofErr w:type="gramStart"/>
      <w:r>
        <w:t>unclear</w:t>
      </w:r>
      <w:proofErr w:type="gramEnd"/>
    </w:p>
  </w:comment>
  <w:comment w:id="300" w:author="Parkhurst, David L." w:date="2015-01-13T16:40:00Z" w:initials="PDL">
    <w:p w14:paraId="56DA2D82" w14:textId="2254C286" w:rsidR="00213AE4" w:rsidRDefault="00213AE4">
      <w:pPr>
        <w:pStyle w:val="CommentText"/>
      </w:pPr>
      <w:r>
        <w:rPr>
          <w:rStyle w:val="CommentReference"/>
        </w:rPr>
        <w:annotationRef/>
      </w:r>
      <w:r>
        <w:t>Revised.</w:t>
      </w:r>
    </w:p>
  </w:comment>
  <w:comment w:id="309" w:author="gpcurtis" w:date="2015-01-06T17:18:00Z" w:initials="gpc">
    <w:p w14:paraId="2F928DCD" w14:textId="61A729BF" w:rsidR="00213AE4" w:rsidRDefault="00213AE4">
      <w:pPr>
        <w:pStyle w:val="CommentText"/>
      </w:pPr>
      <w:r>
        <w:rPr>
          <w:rStyle w:val="CommentReference"/>
        </w:rPr>
        <w:annotationRef/>
      </w:r>
      <w:proofErr w:type="spellStart"/>
      <w:proofErr w:type="gramStart"/>
      <w:r>
        <w:t>spellin</w:t>
      </w:r>
      <w:proofErr w:type="spellEnd"/>
      <w:proofErr w:type="gramEnd"/>
    </w:p>
  </w:comment>
  <w:comment w:id="310" w:author="Parkhurst, David L." w:date="2015-01-13T16:40:00Z" w:initials="PDL">
    <w:p w14:paraId="3F9B12AC" w14:textId="0BF885D7" w:rsidR="00213AE4" w:rsidRDefault="00213AE4">
      <w:pPr>
        <w:pStyle w:val="CommentText"/>
      </w:pPr>
      <w:r>
        <w:rPr>
          <w:rStyle w:val="CommentReference"/>
        </w:rPr>
        <w:annotationRef/>
      </w:r>
      <w:proofErr w:type="gramStart"/>
      <w:r>
        <w:t>transverse</w:t>
      </w:r>
      <w:proofErr w:type="gramEnd"/>
    </w:p>
  </w:comment>
  <w:comment w:id="321" w:author="gpcurtis" w:date="2015-01-06T17:18:00Z" w:initials="gpc">
    <w:p w14:paraId="49FEFF71" w14:textId="7BEDA9B9" w:rsidR="00213AE4" w:rsidRDefault="00213AE4">
      <w:pPr>
        <w:pStyle w:val="CommentText"/>
      </w:pPr>
      <w:r>
        <w:rPr>
          <w:rStyle w:val="CommentReference"/>
        </w:rPr>
        <w:annotationRef/>
      </w:r>
      <w:proofErr w:type="gramStart"/>
      <w:r>
        <w:t>use</w:t>
      </w:r>
      <w:proofErr w:type="gramEnd"/>
      <w:r>
        <w:t xml:space="preserve"> species to be consistent with table title</w:t>
      </w:r>
    </w:p>
  </w:comment>
  <w:comment w:id="322" w:author="Parkhurst, David L." w:date="2015-01-13T16:41:00Z" w:initials="PDL">
    <w:p w14:paraId="04336D4E" w14:textId="4335B43F" w:rsidR="00213AE4" w:rsidRDefault="00213AE4">
      <w:pPr>
        <w:pStyle w:val="CommentText"/>
      </w:pPr>
      <w:r>
        <w:rPr>
          <w:rStyle w:val="CommentReference"/>
        </w:rPr>
        <w:annotationRef/>
      </w:r>
      <w:r>
        <w:t>Revised for consistency.</w:t>
      </w:r>
    </w:p>
  </w:comment>
  <w:comment w:id="328" w:author="Parkhurst, David L." w:date="2015-01-13T16:03:00Z" w:initials="PDL">
    <w:p w14:paraId="737CA974" w14:textId="447BB076" w:rsidR="00213AE4" w:rsidRDefault="00213AE4">
      <w:pPr>
        <w:pStyle w:val="CommentText"/>
      </w:pPr>
      <w:r>
        <w:rPr>
          <w:rStyle w:val="CommentReference"/>
        </w:rPr>
        <w:annotationRef/>
      </w:r>
      <w:r>
        <w:t>OK.</w:t>
      </w:r>
    </w:p>
  </w:comment>
  <w:comment w:id="335" w:author="gpcurtis" w:date="2015-01-06T17:18:00Z" w:initials="gpc">
    <w:p w14:paraId="0720814A" w14:textId="6C3B257C" w:rsidR="00213AE4" w:rsidRDefault="00213AE4">
      <w:pPr>
        <w:pStyle w:val="CommentText"/>
      </w:pPr>
      <w:r>
        <w:rPr>
          <w:rStyle w:val="CommentReference"/>
        </w:rPr>
        <w:annotationRef/>
      </w:r>
      <w:proofErr w:type="gramStart"/>
      <w:r>
        <w:t>comment</w:t>
      </w:r>
      <w:proofErr w:type="gramEnd"/>
      <w:r>
        <w:t xml:space="preserve"> on the relative maximum concentrations in this early peak</w:t>
      </w:r>
    </w:p>
  </w:comment>
  <w:comment w:id="336" w:author="Parkhurst, David L." w:date="2015-01-13T16:41:00Z" w:initials="PDL">
    <w:p w14:paraId="1D2D6BB2" w14:textId="26FCF6FF" w:rsidR="00213AE4" w:rsidRDefault="00213AE4">
      <w:pPr>
        <w:pStyle w:val="CommentText"/>
      </w:pPr>
      <w:r>
        <w:rPr>
          <w:rStyle w:val="CommentReference"/>
        </w:rPr>
        <w:annotationRef/>
      </w:r>
      <w:r>
        <w:t>Added introductory phrase on height.</w:t>
      </w:r>
    </w:p>
  </w:comment>
  <w:comment w:id="337" w:author="gpcurtis" w:date="2015-01-06T17:18:00Z" w:initials="gpc">
    <w:p w14:paraId="403626E7" w14:textId="0FA643A9" w:rsidR="00213AE4" w:rsidRDefault="00213AE4">
      <w:pPr>
        <w:pStyle w:val="CommentText"/>
      </w:pPr>
      <w:r>
        <w:rPr>
          <w:rStyle w:val="CommentReference"/>
        </w:rPr>
        <w:annotationRef/>
      </w:r>
      <w:proofErr w:type="gramStart"/>
      <w:r>
        <w:t>weak</w:t>
      </w:r>
      <w:proofErr w:type="gramEnd"/>
      <w:r>
        <w:t xml:space="preserve"> statement.</w:t>
      </w:r>
    </w:p>
  </w:comment>
  <w:comment w:id="338" w:author="Parkhurst, David L." w:date="2015-01-13T16:42:00Z" w:initials="PDL">
    <w:p w14:paraId="11F5913E" w14:textId="6DBBC96F" w:rsidR="00213AE4" w:rsidRDefault="00213AE4">
      <w:pPr>
        <w:pStyle w:val="CommentText"/>
      </w:pPr>
      <w:r>
        <w:rPr>
          <w:rStyle w:val="CommentReference"/>
        </w:rPr>
        <w:annotationRef/>
      </w:r>
      <w:r>
        <w:t>Changed “appear” to “are”</w:t>
      </w:r>
    </w:p>
  </w:comment>
  <w:comment w:id="342" w:author="gpcurtis" w:date="2015-01-06T17:18:00Z" w:initials="gpc">
    <w:p w14:paraId="7D81A6D1" w14:textId="7509E115" w:rsidR="00213AE4" w:rsidRDefault="00213AE4">
      <w:pPr>
        <w:pStyle w:val="CommentText"/>
      </w:pPr>
      <w:r>
        <w:rPr>
          <w:rStyle w:val="CommentReference"/>
        </w:rPr>
        <w:annotationRef/>
      </w:r>
      <w:r>
        <w:t xml:space="preserve">Do you mean the slowest computer was used in all calculations and that additional computers that were up to 25% faster were used in tests with more </w:t>
      </w:r>
      <w:proofErr w:type="spellStart"/>
      <w:r>
        <w:t>cpus</w:t>
      </w:r>
      <w:proofErr w:type="spellEnd"/>
    </w:p>
  </w:comment>
  <w:comment w:id="343" w:author="Parkhurst, David L." w:date="2015-01-13T16:42:00Z" w:initials="PDL">
    <w:p w14:paraId="140E5443" w14:textId="36B3D6D6" w:rsidR="00213AE4" w:rsidRDefault="00213AE4">
      <w:pPr>
        <w:pStyle w:val="CommentText"/>
      </w:pPr>
      <w:r>
        <w:rPr>
          <w:rStyle w:val="CommentReference"/>
        </w:rPr>
        <w:annotationRef/>
      </w:r>
      <w:r>
        <w:t xml:space="preserve">Revised. </w:t>
      </w:r>
    </w:p>
  </w:comment>
  <w:comment w:id="358" w:author="Parkhurst, David L." w:date="2015-01-13T16:46:00Z" w:initials="PDL">
    <w:p w14:paraId="43C01F26" w14:textId="4D4D5398" w:rsidR="00213AE4" w:rsidRDefault="00213AE4">
      <w:pPr>
        <w:pStyle w:val="CommentText"/>
      </w:pPr>
      <w:r>
        <w:rPr>
          <w:rStyle w:val="CommentReference"/>
        </w:rPr>
        <w:annotationRef/>
      </w:r>
      <w:r>
        <w:t>Gary says: describe the significance of the two shades of gray</w:t>
      </w:r>
    </w:p>
  </w:comment>
  <w:comment w:id="359" w:author="Parkhurst, David L." w:date="2015-01-13T16:46:00Z" w:initials="PDL">
    <w:p w14:paraId="2A8CC8E2" w14:textId="6EE95402" w:rsidR="00213AE4" w:rsidRDefault="00213AE4">
      <w:pPr>
        <w:pStyle w:val="CommentText"/>
      </w:pPr>
      <w:r>
        <w:rPr>
          <w:rStyle w:val="CommentReference"/>
        </w:rPr>
        <w:annotationRef/>
      </w:r>
      <w:r>
        <w:t>Added parenthetic phrase</w:t>
      </w:r>
    </w:p>
  </w:comment>
  <w:comment w:id="362" w:author="gpcurtis" w:date="2015-01-07T09:17:00Z" w:initials="gpc">
    <w:p w14:paraId="2F3BCB32" w14:textId="48D9CDA9" w:rsidR="00213AE4" w:rsidRDefault="00213AE4">
      <w:pPr>
        <w:pStyle w:val="CommentText"/>
      </w:pPr>
      <w:r>
        <w:rPr>
          <w:rStyle w:val="CommentReference"/>
        </w:rPr>
        <w:annotationRef/>
      </w:r>
      <w:r>
        <w:t>Check this; are you saying that dispersion increases velocity?  Maybe flux?</w:t>
      </w:r>
    </w:p>
  </w:comment>
  <w:comment w:id="363" w:author="Parkhurst, David L." w:date="2015-01-14T11:06:00Z" w:initials="PDL">
    <w:p w14:paraId="1F4EC862" w14:textId="3F4D55A3" w:rsidR="00191CE0" w:rsidRDefault="00191CE0">
      <w:pPr>
        <w:pStyle w:val="CommentText"/>
      </w:pPr>
      <w:r>
        <w:rPr>
          <w:rStyle w:val="CommentReference"/>
        </w:rPr>
        <w:annotationRef/>
      </w:r>
      <w:r>
        <w:t>Rephrased.</w:t>
      </w:r>
    </w:p>
  </w:comment>
  <w:comment w:id="368" w:author="Parkhurst, David L." w:date="2015-01-13T16:44:00Z" w:initials="PDL">
    <w:p w14:paraId="5454F77A" w14:textId="529A1557" w:rsidR="00213AE4" w:rsidRDefault="00213AE4">
      <w:pPr>
        <w:pStyle w:val="CommentText"/>
      </w:pPr>
      <w:r>
        <w:rPr>
          <w:rStyle w:val="CommentReference"/>
        </w:rPr>
        <w:annotationRef/>
      </w:r>
      <w:r>
        <w:rPr>
          <w:rStyle w:val="CommentReference"/>
        </w:rPr>
        <w:t>OK.</w:t>
      </w:r>
    </w:p>
  </w:comment>
  <w:comment w:id="371" w:author="gpcurtis" w:date="2015-01-07T09:15:00Z" w:initials="gpc">
    <w:p w14:paraId="0D400A35" w14:textId="0E30027F" w:rsidR="00213AE4" w:rsidRDefault="00213AE4">
      <w:pPr>
        <w:pStyle w:val="CommentText"/>
      </w:pPr>
      <w:r>
        <w:rPr>
          <w:rStyle w:val="CommentReference"/>
        </w:rPr>
        <w:annotationRef/>
      </w:r>
      <w:r>
        <w:t xml:space="preserve">It is not </w:t>
      </w:r>
      <w:proofErr w:type="gramStart"/>
      <w:r>
        <w:t>clear  what</w:t>
      </w:r>
      <w:proofErr w:type="gramEnd"/>
      <w:r>
        <w:t xml:space="preserve"> explicit (versus implicit) coupling actually is </w:t>
      </w:r>
    </w:p>
  </w:comment>
  <w:comment w:id="372" w:author="Parkhurst, David L." w:date="2015-01-14T11:07:00Z" w:initials="PDL">
    <w:p w14:paraId="61E6B050" w14:textId="5219F4EC" w:rsidR="00191CE0" w:rsidRDefault="00191CE0">
      <w:pPr>
        <w:pStyle w:val="CommentText"/>
      </w:pPr>
      <w:r>
        <w:rPr>
          <w:rStyle w:val="CommentReference"/>
        </w:rPr>
        <w:annotationRef/>
      </w:r>
      <w:r>
        <w:t>Removed “explicit”.</w:t>
      </w:r>
    </w:p>
  </w:comment>
  <w:comment w:id="381" w:author="gpcurtis" w:date="2015-01-06T17:18:00Z" w:initials="gpc">
    <w:p w14:paraId="2696AAD8" w14:textId="19F864FA" w:rsidR="00213AE4" w:rsidRDefault="00213AE4">
      <w:pPr>
        <w:pStyle w:val="CommentText"/>
      </w:pPr>
      <w:r>
        <w:rPr>
          <w:rStyle w:val="CommentReference"/>
        </w:rPr>
        <w:annotationRef/>
      </w:r>
      <w:r>
        <w:t xml:space="preserve">Verifying general consistency does not make sense. Illustrates?  </w:t>
      </w:r>
    </w:p>
  </w:comment>
  <w:comment w:id="382" w:author="Parkhurst, David L." w:date="2015-01-14T11:08:00Z" w:initials="PDL">
    <w:p w14:paraId="48D7533D" w14:textId="683A5F71" w:rsidR="00191CE0" w:rsidRDefault="00191CE0">
      <w:pPr>
        <w:pStyle w:val="CommentText"/>
      </w:pPr>
      <w:r>
        <w:rPr>
          <w:rStyle w:val="CommentReference"/>
        </w:rPr>
        <w:annotationRef/>
      </w:r>
      <w:r>
        <w:t>Revised.</w:t>
      </w:r>
    </w:p>
  </w:comment>
  <w:comment w:id="387" w:author="gpcurtis" w:date="2015-01-06T17:18:00Z" w:initials="gpc">
    <w:p w14:paraId="006DA4C5" w14:textId="02A004A8" w:rsidR="00213AE4" w:rsidRDefault="00213AE4">
      <w:pPr>
        <w:pStyle w:val="CommentText"/>
      </w:pPr>
      <w:r>
        <w:rPr>
          <w:rStyle w:val="CommentReference"/>
        </w:rPr>
        <w:annotationRef/>
      </w:r>
      <w:r>
        <w:t xml:space="preserve">Clarify. </w:t>
      </w:r>
    </w:p>
  </w:comment>
  <w:comment w:id="388" w:author="Parkhurst, David L." w:date="2015-01-14T11:09:00Z" w:initials="PDL">
    <w:p w14:paraId="4373A9BD" w14:textId="616E2510" w:rsidR="00191CE0" w:rsidRDefault="00191CE0">
      <w:pPr>
        <w:pStyle w:val="CommentText"/>
      </w:pPr>
      <w:r>
        <w:rPr>
          <w:rStyle w:val="CommentReference"/>
        </w:rPr>
        <w:annotationRef/>
      </w:r>
      <w:r>
        <w:t>Revised in final revised manuscript.</w:t>
      </w:r>
    </w:p>
  </w:comment>
  <w:comment w:id="389" w:author="gpcurtis" w:date="2015-01-06T17:18:00Z" w:initials="gpc">
    <w:p w14:paraId="2D9A6B00" w14:textId="741B7DB4" w:rsidR="00213AE4" w:rsidRDefault="00213AE4">
      <w:pPr>
        <w:pStyle w:val="CommentText"/>
      </w:pPr>
      <w:r>
        <w:rPr>
          <w:rStyle w:val="CommentReference"/>
        </w:rPr>
        <w:annotationRef/>
      </w:r>
      <w:r>
        <w:t>Set?</w:t>
      </w:r>
    </w:p>
  </w:comment>
  <w:comment w:id="390" w:author="Parkhurst, David L." w:date="2015-01-13T16:52:00Z" w:initials="PDL">
    <w:p w14:paraId="2874B053" w14:textId="0F44A6C2" w:rsidR="00213AE4" w:rsidRDefault="00213AE4">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B8348E" w15:done="0"/>
  <w15:commentEx w15:paraId="1DD93287" w15:done="0"/>
  <w15:commentEx w15:paraId="216F51F9" w15:done="0"/>
  <w15:commentEx w15:paraId="45C774E1" w15:paraIdParent="216F51F9" w15:done="0"/>
  <w15:commentEx w15:paraId="62A63B05" w15:done="0"/>
  <w15:commentEx w15:paraId="4610AC7C" w15:paraIdParent="62A63B05" w15:done="0"/>
  <w15:commentEx w15:paraId="36F5B8FC" w15:done="0"/>
  <w15:commentEx w15:paraId="339ECC54" w15:paraIdParent="36F5B8FC" w15:done="0"/>
  <w15:commentEx w15:paraId="3F2DB65E" w15:done="0"/>
  <w15:commentEx w15:paraId="0E6E514F" w15:paraIdParent="3F2DB65E" w15:done="0"/>
  <w15:commentEx w15:paraId="2D75F478" w15:done="0"/>
  <w15:commentEx w15:paraId="4C122AFE" w15:paraIdParent="2D75F478" w15:done="0"/>
  <w15:commentEx w15:paraId="3DB41079" w15:done="0"/>
  <w15:commentEx w15:paraId="7174EBCB" w15:paraIdParent="3DB41079" w15:done="0"/>
  <w15:commentEx w15:paraId="4E99EE56" w15:done="0"/>
  <w15:commentEx w15:paraId="103C605E" w15:paraIdParent="4E99EE56" w15:done="0"/>
  <w15:commentEx w15:paraId="484896F3" w15:done="0"/>
  <w15:commentEx w15:paraId="5F06F909" w15:done="0"/>
  <w15:commentEx w15:paraId="4C2A8C7C" w15:paraIdParent="5F06F909" w15:done="0"/>
  <w15:commentEx w15:paraId="6A8335CE" w15:done="0"/>
  <w15:commentEx w15:paraId="1F2BB520" w15:paraIdParent="6A8335CE" w15:done="0"/>
  <w15:commentEx w15:paraId="18E7BBC1" w15:done="0"/>
  <w15:commentEx w15:paraId="377AF9C2" w15:paraIdParent="18E7BBC1" w15:done="0"/>
  <w15:commentEx w15:paraId="612ACB34" w15:done="0"/>
  <w15:commentEx w15:paraId="528D199B" w15:paraIdParent="612ACB34" w15:done="0"/>
  <w15:commentEx w15:paraId="2025D2CF" w15:done="0"/>
  <w15:commentEx w15:paraId="2EBF74B2" w15:paraIdParent="2025D2CF" w15:done="0"/>
  <w15:commentEx w15:paraId="5DF01873" w15:done="0"/>
  <w15:commentEx w15:paraId="2E3D5F84" w15:paraIdParent="5DF01873" w15:done="0"/>
  <w15:commentEx w15:paraId="2746D418" w15:done="0"/>
  <w15:commentEx w15:paraId="731B3AA6" w15:paraIdParent="2746D418" w15:done="0"/>
  <w15:commentEx w15:paraId="39FB31CF" w15:done="0"/>
  <w15:commentEx w15:paraId="44FF7C3C" w15:paraIdParent="39FB31CF" w15:done="0"/>
  <w15:commentEx w15:paraId="63C9007C" w15:done="0"/>
  <w15:commentEx w15:paraId="46688FA4" w15:done="0"/>
  <w15:commentEx w15:paraId="66572350" w15:paraIdParent="46688FA4" w15:done="0"/>
  <w15:commentEx w15:paraId="5CD71A17" w15:done="0"/>
  <w15:commentEx w15:paraId="5AFA876A" w15:done="0"/>
  <w15:commentEx w15:paraId="289487D0" w15:paraIdParent="5AFA876A" w15:done="0"/>
  <w15:commentEx w15:paraId="28A92FB4" w15:done="0"/>
  <w15:commentEx w15:paraId="1FE71217" w15:paraIdParent="28A92FB4" w15:done="0"/>
  <w15:commentEx w15:paraId="0A4264E7" w15:done="0"/>
  <w15:commentEx w15:paraId="74BDEA3B" w15:paraIdParent="0A4264E7" w15:done="0"/>
  <w15:commentEx w15:paraId="3E1E07B4" w15:done="0"/>
  <w15:commentEx w15:paraId="3D773A5C" w15:paraIdParent="3E1E07B4" w15:done="0"/>
  <w15:commentEx w15:paraId="60DC0BFB" w15:done="0"/>
  <w15:commentEx w15:paraId="3FE518F9" w15:paraIdParent="60DC0BFB" w15:done="0"/>
  <w15:commentEx w15:paraId="784E9930" w15:done="0"/>
  <w15:commentEx w15:paraId="1E06602C" w15:done="0"/>
  <w15:commentEx w15:paraId="35F0DC42" w15:done="0"/>
  <w15:commentEx w15:paraId="037D003C" w15:paraIdParent="35F0DC42" w15:done="0"/>
  <w15:commentEx w15:paraId="4C0FE827" w15:done="0"/>
  <w15:commentEx w15:paraId="4E8252D2" w15:paraIdParent="4C0FE827" w15:done="0"/>
  <w15:commentEx w15:paraId="01922E66" w15:done="0"/>
  <w15:commentEx w15:paraId="36A1679E" w15:paraIdParent="01922E66" w15:done="0"/>
  <w15:commentEx w15:paraId="09959C58" w15:done="0"/>
  <w15:commentEx w15:paraId="1EEE68A5" w15:paraIdParent="09959C58" w15:done="0"/>
  <w15:commentEx w15:paraId="632F9BAD" w15:done="0"/>
  <w15:commentEx w15:paraId="166AC7F8" w15:done="0"/>
  <w15:commentEx w15:paraId="3C3A95CB" w15:done="0"/>
  <w15:commentEx w15:paraId="52751DFD" w15:paraIdParent="3C3A95CB" w15:done="0"/>
  <w15:commentEx w15:paraId="27C2C6B5" w15:done="0"/>
  <w15:commentEx w15:paraId="125667C3" w15:paraIdParent="27C2C6B5" w15:done="0"/>
  <w15:commentEx w15:paraId="02923538" w15:done="0"/>
  <w15:commentEx w15:paraId="009BDE03" w15:paraIdParent="02923538" w15:done="0"/>
  <w15:commentEx w15:paraId="1548D46B" w15:done="0"/>
  <w15:commentEx w15:paraId="56DA2D82" w15:paraIdParent="1548D46B" w15:done="0"/>
  <w15:commentEx w15:paraId="2F928DCD" w15:done="0"/>
  <w15:commentEx w15:paraId="3F9B12AC" w15:paraIdParent="2F928DCD" w15:done="0"/>
  <w15:commentEx w15:paraId="49FEFF71" w15:done="0"/>
  <w15:commentEx w15:paraId="04336D4E" w15:paraIdParent="49FEFF71" w15:done="0"/>
  <w15:commentEx w15:paraId="737CA974" w15:done="0"/>
  <w15:commentEx w15:paraId="0720814A" w15:done="0"/>
  <w15:commentEx w15:paraId="1D2D6BB2" w15:paraIdParent="0720814A" w15:done="0"/>
  <w15:commentEx w15:paraId="403626E7" w15:done="0"/>
  <w15:commentEx w15:paraId="11F5913E" w15:paraIdParent="403626E7" w15:done="0"/>
  <w15:commentEx w15:paraId="7D81A6D1" w15:done="0"/>
  <w15:commentEx w15:paraId="140E5443" w15:paraIdParent="7D81A6D1" w15:done="0"/>
  <w15:commentEx w15:paraId="43C01F26" w15:done="0"/>
  <w15:commentEx w15:paraId="2A8CC8E2" w15:paraIdParent="43C01F26" w15:done="0"/>
  <w15:commentEx w15:paraId="2F3BCB32" w15:done="0"/>
  <w15:commentEx w15:paraId="1F4EC862" w15:paraIdParent="2F3BCB32" w15:done="0"/>
  <w15:commentEx w15:paraId="5454F77A" w15:done="0"/>
  <w15:commentEx w15:paraId="0D400A35" w15:done="0"/>
  <w15:commentEx w15:paraId="61E6B050" w15:paraIdParent="0D400A35" w15:done="0"/>
  <w15:commentEx w15:paraId="2696AAD8" w15:done="0"/>
  <w15:commentEx w15:paraId="48D7533D" w15:paraIdParent="2696AAD8" w15:done="0"/>
  <w15:commentEx w15:paraId="006DA4C5" w15:done="0"/>
  <w15:commentEx w15:paraId="4373A9BD" w15:paraIdParent="006DA4C5" w15:done="0"/>
  <w15:commentEx w15:paraId="2D9A6B00" w15:done="0"/>
  <w15:commentEx w15:paraId="2874B053" w15:paraIdParent="2D9A6B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4C23D" w14:textId="77777777" w:rsidR="00D04BC2" w:rsidRDefault="00D04BC2">
      <w:pPr>
        <w:spacing w:line="240" w:lineRule="auto"/>
      </w:pPr>
      <w:r>
        <w:separator/>
      </w:r>
    </w:p>
  </w:endnote>
  <w:endnote w:type="continuationSeparator" w:id="0">
    <w:p w14:paraId="3E5831BF" w14:textId="77777777" w:rsidR="00D04BC2" w:rsidRDefault="00D04BC2">
      <w:pPr>
        <w:spacing w:line="240" w:lineRule="auto"/>
      </w:pPr>
      <w:r>
        <w:continuationSeparator/>
      </w:r>
    </w:p>
  </w:endnote>
  <w:endnote w:type="continuationNotice" w:id="1">
    <w:p w14:paraId="4031891D" w14:textId="77777777" w:rsidR="00D04BC2" w:rsidRDefault="00D04B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CFAD" w14:textId="77777777" w:rsidR="00213AE4" w:rsidRDefault="00213A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213AE4" w:rsidRDefault="00213AE4">
        <w:pPr>
          <w:pStyle w:val="Footer"/>
          <w:jc w:val="center"/>
        </w:pPr>
        <w:r>
          <w:fldChar w:fldCharType="begin"/>
        </w:r>
        <w:r>
          <w:instrText xml:space="preserve"> PAGE   \* MERGEFORMAT </w:instrText>
        </w:r>
        <w:r>
          <w:fldChar w:fldCharType="separate"/>
        </w:r>
        <w:r w:rsidR="00191CE0">
          <w:rPr>
            <w:noProof/>
          </w:rPr>
          <w:t>47</w:t>
        </w:r>
        <w:r>
          <w:rPr>
            <w:noProof/>
          </w:rPr>
          <w:fldChar w:fldCharType="end"/>
        </w:r>
      </w:p>
    </w:sdtContent>
  </w:sdt>
  <w:p w14:paraId="23AEC128" w14:textId="77777777" w:rsidR="00213AE4" w:rsidRDefault="00213A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DE9E6" w14:textId="77777777" w:rsidR="00213AE4" w:rsidRDefault="00213A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9D6E1" w14:textId="77777777" w:rsidR="00D04BC2" w:rsidRDefault="00D04BC2">
      <w:pPr>
        <w:spacing w:line="240" w:lineRule="auto"/>
      </w:pPr>
      <w:r>
        <w:separator/>
      </w:r>
    </w:p>
  </w:footnote>
  <w:footnote w:type="continuationSeparator" w:id="0">
    <w:p w14:paraId="78943C26" w14:textId="77777777" w:rsidR="00D04BC2" w:rsidRDefault="00D04BC2">
      <w:pPr>
        <w:spacing w:line="240" w:lineRule="auto"/>
      </w:pPr>
      <w:r>
        <w:continuationSeparator/>
      </w:r>
    </w:p>
  </w:footnote>
  <w:footnote w:type="continuationNotice" w:id="1">
    <w:p w14:paraId="1934D5FE" w14:textId="77777777" w:rsidR="00D04BC2" w:rsidRDefault="00D04BC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66D7" w14:textId="77777777" w:rsidR="00213AE4" w:rsidRDefault="00213A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06459"/>
      <w:docPartObj>
        <w:docPartGallery w:val="Watermarks"/>
        <w:docPartUnique/>
      </w:docPartObj>
    </w:sdtPr>
    <w:sdtContent>
      <w:p w14:paraId="36ACAA4C" w14:textId="59EA211B" w:rsidR="00213AE4" w:rsidRDefault="00213AE4">
        <w:pPr>
          <w:pStyle w:val="Header"/>
        </w:pPr>
        <w:r>
          <w:rPr>
            <w:noProof/>
          </w:rPr>
          <w:pict w14:anchorId="5B7F4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74F4" w14:textId="77777777" w:rsidR="00213AE4" w:rsidRDefault="00213A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hurst, David L.">
    <w15:presenceInfo w15:providerId="AD" w15:userId="S-1-5-21-3697291689-1161744426-439199626-46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82"/>
    <w:rsid w:val="00011FEB"/>
    <w:rsid w:val="000142A3"/>
    <w:rsid w:val="00015641"/>
    <w:rsid w:val="00020CB8"/>
    <w:rsid w:val="00021CF6"/>
    <w:rsid w:val="00021F93"/>
    <w:rsid w:val="00034394"/>
    <w:rsid w:val="00036B1B"/>
    <w:rsid w:val="00036DFC"/>
    <w:rsid w:val="00040CEA"/>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A47E4"/>
    <w:rsid w:val="000A4D51"/>
    <w:rsid w:val="000A763A"/>
    <w:rsid w:val="000B1037"/>
    <w:rsid w:val="000B1C6E"/>
    <w:rsid w:val="000B5B7A"/>
    <w:rsid w:val="000B6E7E"/>
    <w:rsid w:val="000B7DC4"/>
    <w:rsid w:val="000C3B54"/>
    <w:rsid w:val="000C43FB"/>
    <w:rsid w:val="000E1C57"/>
    <w:rsid w:val="000E2300"/>
    <w:rsid w:val="000F1319"/>
    <w:rsid w:val="000F522F"/>
    <w:rsid w:val="000F71CC"/>
    <w:rsid w:val="00104CCD"/>
    <w:rsid w:val="00104F6F"/>
    <w:rsid w:val="00105A75"/>
    <w:rsid w:val="00111B84"/>
    <w:rsid w:val="0011691A"/>
    <w:rsid w:val="00117EF3"/>
    <w:rsid w:val="00124125"/>
    <w:rsid w:val="00124E4E"/>
    <w:rsid w:val="00124F0B"/>
    <w:rsid w:val="001265CF"/>
    <w:rsid w:val="00130080"/>
    <w:rsid w:val="00131FAF"/>
    <w:rsid w:val="0013469C"/>
    <w:rsid w:val="001346E4"/>
    <w:rsid w:val="00134A64"/>
    <w:rsid w:val="001354B9"/>
    <w:rsid w:val="00135A03"/>
    <w:rsid w:val="00147BD5"/>
    <w:rsid w:val="0016252B"/>
    <w:rsid w:val="00163A2E"/>
    <w:rsid w:val="001651D5"/>
    <w:rsid w:val="00166FD9"/>
    <w:rsid w:val="001702C5"/>
    <w:rsid w:val="00170EC0"/>
    <w:rsid w:val="00172F28"/>
    <w:rsid w:val="00175EEB"/>
    <w:rsid w:val="00177695"/>
    <w:rsid w:val="001821DB"/>
    <w:rsid w:val="00185AA3"/>
    <w:rsid w:val="001867EB"/>
    <w:rsid w:val="00186E5E"/>
    <w:rsid w:val="0018736D"/>
    <w:rsid w:val="00191CE0"/>
    <w:rsid w:val="00195F87"/>
    <w:rsid w:val="00196706"/>
    <w:rsid w:val="001A4CB1"/>
    <w:rsid w:val="001A62D4"/>
    <w:rsid w:val="001A6B3E"/>
    <w:rsid w:val="001C2E7D"/>
    <w:rsid w:val="001C4777"/>
    <w:rsid w:val="001D37AE"/>
    <w:rsid w:val="001D4583"/>
    <w:rsid w:val="001D458B"/>
    <w:rsid w:val="001D633D"/>
    <w:rsid w:val="001E2C89"/>
    <w:rsid w:val="001E45BF"/>
    <w:rsid w:val="001F17FD"/>
    <w:rsid w:val="001F7684"/>
    <w:rsid w:val="0020073D"/>
    <w:rsid w:val="0021325F"/>
    <w:rsid w:val="00213AE4"/>
    <w:rsid w:val="00214786"/>
    <w:rsid w:val="00215F5E"/>
    <w:rsid w:val="00216B18"/>
    <w:rsid w:val="00222C08"/>
    <w:rsid w:val="00237A75"/>
    <w:rsid w:val="00240DEE"/>
    <w:rsid w:val="00246619"/>
    <w:rsid w:val="00257344"/>
    <w:rsid w:val="00264688"/>
    <w:rsid w:val="00266199"/>
    <w:rsid w:val="00271124"/>
    <w:rsid w:val="0028470F"/>
    <w:rsid w:val="00284B4E"/>
    <w:rsid w:val="0029189F"/>
    <w:rsid w:val="00295667"/>
    <w:rsid w:val="002A196E"/>
    <w:rsid w:val="002B4ECE"/>
    <w:rsid w:val="002B7187"/>
    <w:rsid w:val="002B7C97"/>
    <w:rsid w:val="002C184B"/>
    <w:rsid w:val="002C4AD2"/>
    <w:rsid w:val="002C64BA"/>
    <w:rsid w:val="002D4A7E"/>
    <w:rsid w:val="002D68CB"/>
    <w:rsid w:val="002D705F"/>
    <w:rsid w:val="002E2185"/>
    <w:rsid w:val="002E2372"/>
    <w:rsid w:val="002E5B71"/>
    <w:rsid w:val="002F111C"/>
    <w:rsid w:val="002F24B2"/>
    <w:rsid w:val="002F5D95"/>
    <w:rsid w:val="003036E2"/>
    <w:rsid w:val="003051AC"/>
    <w:rsid w:val="00306DE1"/>
    <w:rsid w:val="00312E7D"/>
    <w:rsid w:val="00312EC9"/>
    <w:rsid w:val="003147D3"/>
    <w:rsid w:val="00314D5A"/>
    <w:rsid w:val="00316135"/>
    <w:rsid w:val="0031636D"/>
    <w:rsid w:val="003319C1"/>
    <w:rsid w:val="003320AE"/>
    <w:rsid w:val="003330C4"/>
    <w:rsid w:val="0034071C"/>
    <w:rsid w:val="00345882"/>
    <w:rsid w:val="0035277F"/>
    <w:rsid w:val="00353AFF"/>
    <w:rsid w:val="0036015A"/>
    <w:rsid w:val="0037228E"/>
    <w:rsid w:val="00375F6B"/>
    <w:rsid w:val="00382FB8"/>
    <w:rsid w:val="003860CB"/>
    <w:rsid w:val="00387E67"/>
    <w:rsid w:val="0039366B"/>
    <w:rsid w:val="003B11CA"/>
    <w:rsid w:val="003B2A5C"/>
    <w:rsid w:val="003B671C"/>
    <w:rsid w:val="003C4EBB"/>
    <w:rsid w:val="003D220F"/>
    <w:rsid w:val="003D2373"/>
    <w:rsid w:val="003D37BD"/>
    <w:rsid w:val="003D3B2A"/>
    <w:rsid w:val="003D404A"/>
    <w:rsid w:val="003D6C59"/>
    <w:rsid w:val="003E01D6"/>
    <w:rsid w:val="003E7663"/>
    <w:rsid w:val="003E7873"/>
    <w:rsid w:val="003F0774"/>
    <w:rsid w:val="003F214F"/>
    <w:rsid w:val="00400F00"/>
    <w:rsid w:val="004017E9"/>
    <w:rsid w:val="00417701"/>
    <w:rsid w:val="0042021D"/>
    <w:rsid w:val="004330F9"/>
    <w:rsid w:val="004437B9"/>
    <w:rsid w:val="00447CEA"/>
    <w:rsid w:val="0045589C"/>
    <w:rsid w:val="00461627"/>
    <w:rsid w:val="00461BEF"/>
    <w:rsid w:val="0046217E"/>
    <w:rsid w:val="00467D9C"/>
    <w:rsid w:val="00471E03"/>
    <w:rsid w:val="00471F4E"/>
    <w:rsid w:val="00472052"/>
    <w:rsid w:val="0047233E"/>
    <w:rsid w:val="00477C5C"/>
    <w:rsid w:val="00485C7D"/>
    <w:rsid w:val="00490AA7"/>
    <w:rsid w:val="00490D92"/>
    <w:rsid w:val="004948EC"/>
    <w:rsid w:val="004A05EA"/>
    <w:rsid w:val="004B09C6"/>
    <w:rsid w:val="004B42CB"/>
    <w:rsid w:val="004D0CF9"/>
    <w:rsid w:val="004D32A4"/>
    <w:rsid w:val="004D44B8"/>
    <w:rsid w:val="004D50F6"/>
    <w:rsid w:val="004D587E"/>
    <w:rsid w:val="004D7B9C"/>
    <w:rsid w:val="004E0CAB"/>
    <w:rsid w:val="004E366D"/>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170B8"/>
    <w:rsid w:val="005301D3"/>
    <w:rsid w:val="0053335F"/>
    <w:rsid w:val="0053599F"/>
    <w:rsid w:val="005416F4"/>
    <w:rsid w:val="0054344D"/>
    <w:rsid w:val="005450D9"/>
    <w:rsid w:val="00545D29"/>
    <w:rsid w:val="0054798E"/>
    <w:rsid w:val="00555303"/>
    <w:rsid w:val="005553ED"/>
    <w:rsid w:val="00556C77"/>
    <w:rsid w:val="00563711"/>
    <w:rsid w:val="00563FB1"/>
    <w:rsid w:val="00564E35"/>
    <w:rsid w:val="00570F7E"/>
    <w:rsid w:val="00573E72"/>
    <w:rsid w:val="0057424C"/>
    <w:rsid w:val="005758E9"/>
    <w:rsid w:val="00586FC7"/>
    <w:rsid w:val="00597F2C"/>
    <w:rsid w:val="005A2B1B"/>
    <w:rsid w:val="005C0580"/>
    <w:rsid w:val="005C2DD6"/>
    <w:rsid w:val="005D6644"/>
    <w:rsid w:val="005E1093"/>
    <w:rsid w:val="005E1B7C"/>
    <w:rsid w:val="005E4625"/>
    <w:rsid w:val="005E6F06"/>
    <w:rsid w:val="005F6A77"/>
    <w:rsid w:val="00601D2A"/>
    <w:rsid w:val="006022A2"/>
    <w:rsid w:val="00604F94"/>
    <w:rsid w:val="00606094"/>
    <w:rsid w:val="0061156F"/>
    <w:rsid w:val="006126D6"/>
    <w:rsid w:val="00613052"/>
    <w:rsid w:val="00613D20"/>
    <w:rsid w:val="00626A52"/>
    <w:rsid w:val="00631446"/>
    <w:rsid w:val="00631469"/>
    <w:rsid w:val="00634D9B"/>
    <w:rsid w:val="0063585D"/>
    <w:rsid w:val="00643F2E"/>
    <w:rsid w:val="00647CB4"/>
    <w:rsid w:val="00651F8B"/>
    <w:rsid w:val="00654B9D"/>
    <w:rsid w:val="0066079A"/>
    <w:rsid w:val="006627D0"/>
    <w:rsid w:val="00662F16"/>
    <w:rsid w:val="00664D05"/>
    <w:rsid w:val="00667080"/>
    <w:rsid w:val="006719A1"/>
    <w:rsid w:val="006728F0"/>
    <w:rsid w:val="00674D1B"/>
    <w:rsid w:val="006770BA"/>
    <w:rsid w:val="00680E17"/>
    <w:rsid w:val="00690BE9"/>
    <w:rsid w:val="00694A52"/>
    <w:rsid w:val="00697F59"/>
    <w:rsid w:val="006A133D"/>
    <w:rsid w:val="006A4941"/>
    <w:rsid w:val="006A51BF"/>
    <w:rsid w:val="006B4C24"/>
    <w:rsid w:val="006C06B7"/>
    <w:rsid w:val="006C5DCD"/>
    <w:rsid w:val="006D0B7C"/>
    <w:rsid w:val="006D322E"/>
    <w:rsid w:val="006D528B"/>
    <w:rsid w:val="006E711D"/>
    <w:rsid w:val="006F6B51"/>
    <w:rsid w:val="00700999"/>
    <w:rsid w:val="0070617F"/>
    <w:rsid w:val="00710D03"/>
    <w:rsid w:val="00716F86"/>
    <w:rsid w:val="007171D9"/>
    <w:rsid w:val="00721ABC"/>
    <w:rsid w:val="00724787"/>
    <w:rsid w:val="00725622"/>
    <w:rsid w:val="00731A72"/>
    <w:rsid w:val="00733DAA"/>
    <w:rsid w:val="00735687"/>
    <w:rsid w:val="007458CD"/>
    <w:rsid w:val="00745C3C"/>
    <w:rsid w:val="00746310"/>
    <w:rsid w:val="00747608"/>
    <w:rsid w:val="00752A66"/>
    <w:rsid w:val="007627B4"/>
    <w:rsid w:val="0076565E"/>
    <w:rsid w:val="00774782"/>
    <w:rsid w:val="007816D9"/>
    <w:rsid w:val="00784A81"/>
    <w:rsid w:val="00794CA8"/>
    <w:rsid w:val="007A01A8"/>
    <w:rsid w:val="007A1BAE"/>
    <w:rsid w:val="007A1ED3"/>
    <w:rsid w:val="007A616F"/>
    <w:rsid w:val="007B0064"/>
    <w:rsid w:val="007B54B9"/>
    <w:rsid w:val="007B7CD1"/>
    <w:rsid w:val="007C3D67"/>
    <w:rsid w:val="007C63F5"/>
    <w:rsid w:val="007D0C38"/>
    <w:rsid w:val="007D194C"/>
    <w:rsid w:val="007D19CF"/>
    <w:rsid w:val="007D1B1F"/>
    <w:rsid w:val="007D20B2"/>
    <w:rsid w:val="007D358B"/>
    <w:rsid w:val="007D6388"/>
    <w:rsid w:val="007D7925"/>
    <w:rsid w:val="007F3941"/>
    <w:rsid w:val="007F6AB4"/>
    <w:rsid w:val="00801308"/>
    <w:rsid w:val="00803235"/>
    <w:rsid w:val="00803E12"/>
    <w:rsid w:val="00805985"/>
    <w:rsid w:val="00806594"/>
    <w:rsid w:val="00817A9E"/>
    <w:rsid w:val="00821EB2"/>
    <w:rsid w:val="0082335C"/>
    <w:rsid w:val="008245E2"/>
    <w:rsid w:val="00824AF5"/>
    <w:rsid w:val="008336FD"/>
    <w:rsid w:val="00837F81"/>
    <w:rsid w:val="0084092C"/>
    <w:rsid w:val="00841DD1"/>
    <w:rsid w:val="00841DD9"/>
    <w:rsid w:val="008644EA"/>
    <w:rsid w:val="00865699"/>
    <w:rsid w:val="00865AF1"/>
    <w:rsid w:val="008668F8"/>
    <w:rsid w:val="00867DE7"/>
    <w:rsid w:val="00875F0D"/>
    <w:rsid w:val="00876A8C"/>
    <w:rsid w:val="0089747E"/>
    <w:rsid w:val="008A3892"/>
    <w:rsid w:val="008A6BF7"/>
    <w:rsid w:val="008A6C1D"/>
    <w:rsid w:val="008B094A"/>
    <w:rsid w:val="008B1F42"/>
    <w:rsid w:val="008C34A7"/>
    <w:rsid w:val="008C4210"/>
    <w:rsid w:val="008D04EF"/>
    <w:rsid w:val="008D27EA"/>
    <w:rsid w:val="008D2BAE"/>
    <w:rsid w:val="008D6024"/>
    <w:rsid w:val="008E21A7"/>
    <w:rsid w:val="008E2837"/>
    <w:rsid w:val="008E4C59"/>
    <w:rsid w:val="008F07D5"/>
    <w:rsid w:val="008F1DD5"/>
    <w:rsid w:val="00900DC1"/>
    <w:rsid w:val="009022DC"/>
    <w:rsid w:val="00906D1A"/>
    <w:rsid w:val="0091561D"/>
    <w:rsid w:val="00920288"/>
    <w:rsid w:val="009213B5"/>
    <w:rsid w:val="00932D99"/>
    <w:rsid w:val="00933DF0"/>
    <w:rsid w:val="00934DA6"/>
    <w:rsid w:val="00941A40"/>
    <w:rsid w:val="00952966"/>
    <w:rsid w:val="0097339A"/>
    <w:rsid w:val="009750D8"/>
    <w:rsid w:val="00975FD3"/>
    <w:rsid w:val="00977A17"/>
    <w:rsid w:val="00984CD6"/>
    <w:rsid w:val="00984E37"/>
    <w:rsid w:val="00985480"/>
    <w:rsid w:val="009866CD"/>
    <w:rsid w:val="00993522"/>
    <w:rsid w:val="00997A97"/>
    <w:rsid w:val="009A07E6"/>
    <w:rsid w:val="009A6460"/>
    <w:rsid w:val="009B1F11"/>
    <w:rsid w:val="009B36E6"/>
    <w:rsid w:val="009B624F"/>
    <w:rsid w:val="009C6D4D"/>
    <w:rsid w:val="009D3D43"/>
    <w:rsid w:val="009D6542"/>
    <w:rsid w:val="009E4A75"/>
    <w:rsid w:val="00A027CD"/>
    <w:rsid w:val="00A102BC"/>
    <w:rsid w:val="00A1193F"/>
    <w:rsid w:val="00A15CE8"/>
    <w:rsid w:val="00A23992"/>
    <w:rsid w:val="00A319DE"/>
    <w:rsid w:val="00A331A6"/>
    <w:rsid w:val="00A3351F"/>
    <w:rsid w:val="00A34999"/>
    <w:rsid w:val="00A35D9C"/>
    <w:rsid w:val="00A41B94"/>
    <w:rsid w:val="00A4395D"/>
    <w:rsid w:val="00A4550A"/>
    <w:rsid w:val="00A476C2"/>
    <w:rsid w:val="00A4782A"/>
    <w:rsid w:val="00A523F5"/>
    <w:rsid w:val="00A5442D"/>
    <w:rsid w:val="00A62E44"/>
    <w:rsid w:val="00A6637E"/>
    <w:rsid w:val="00A6660C"/>
    <w:rsid w:val="00A66A60"/>
    <w:rsid w:val="00A711F2"/>
    <w:rsid w:val="00A742F4"/>
    <w:rsid w:val="00A74A97"/>
    <w:rsid w:val="00A753BF"/>
    <w:rsid w:val="00A75571"/>
    <w:rsid w:val="00A77E2D"/>
    <w:rsid w:val="00A9078C"/>
    <w:rsid w:val="00A93480"/>
    <w:rsid w:val="00AA0AA3"/>
    <w:rsid w:val="00AD56E4"/>
    <w:rsid w:val="00AE56C9"/>
    <w:rsid w:val="00AE6407"/>
    <w:rsid w:val="00AF07F5"/>
    <w:rsid w:val="00AF2022"/>
    <w:rsid w:val="00B01363"/>
    <w:rsid w:val="00B023C8"/>
    <w:rsid w:val="00B065E6"/>
    <w:rsid w:val="00B104C1"/>
    <w:rsid w:val="00B106C4"/>
    <w:rsid w:val="00B1314B"/>
    <w:rsid w:val="00B33ABB"/>
    <w:rsid w:val="00B35292"/>
    <w:rsid w:val="00B500BA"/>
    <w:rsid w:val="00B516B7"/>
    <w:rsid w:val="00B53631"/>
    <w:rsid w:val="00B53A9C"/>
    <w:rsid w:val="00B56EFC"/>
    <w:rsid w:val="00B6417B"/>
    <w:rsid w:val="00B64636"/>
    <w:rsid w:val="00B66A72"/>
    <w:rsid w:val="00B7060B"/>
    <w:rsid w:val="00B72497"/>
    <w:rsid w:val="00B72CB0"/>
    <w:rsid w:val="00B75BF2"/>
    <w:rsid w:val="00B8496A"/>
    <w:rsid w:val="00B85AD4"/>
    <w:rsid w:val="00B978F7"/>
    <w:rsid w:val="00BA2629"/>
    <w:rsid w:val="00BA3A0D"/>
    <w:rsid w:val="00BA501E"/>
    <w:rsid w:val="00BB100F"/>
    <w:rsid w:val="00BB1033"/>
    <w:rsid w:val="00BB4D02"/>
    <w:rsid w:val="00BC234A"/>
    <w:rsid w:val="00BC46B1"/>
    <w:rsid w:val="00BC6704"/>
    <w:rsid w:val="00BD0C49"/>
    <w:rsid w:val="00BD2EB5"/>
    <w:rsid w:val="00BD606B"/>
    <w:rsid w:val="00BE392D"/>
    <w:rsid w:val="00BE5420"/>
    <w:rsid w:val="00BF4731"/>
    <w:rsid w:val="00C0369A"/>
    <w:rsid w:val="00C069E9"/>
    <w:rsid w:val="00C13B54"/>
    <w:rsid w:val="00C32B09"/>
    <w:rsid w:val="00C34556"/>
    <w:rsid w:val="00C43F31"/>
    <w:rsid w:val="00C52CFE"/>
    <w:rsid w:val="00C57739"/>
    <w:rsid w:val="00C57779"/>
    <w:rsid w:val="00C65D5E"/>
    <w:rsid w:val="00C675DD"/>
    <w:rsid w:val="00C67E1A"/>
    <w:rsid w:val="00C75D97"/>
    <w:rsid w:val="00C75DB1"/>
    <w:rsid w:val="00C82EAD"/>
    <w:rsid w:val="00C835CA"/>
    <w:rsid w:val="00C83C4B"/>
    <w:rsid w:val="00C860BC"/>
    <w:rsid w:val="00C8766F"/>
    <w:rsid w:val="00C94452"/>
    <w:rsid w:val="00C94F2D"/>
    <w:rsid w:val="00C95796"/>
    <w:rsid w:val="00C95EF6"/>
    <w:rsid w:val="00C96962"/>
    <w:rsid w:val="00CA295E"/>
    <w:rsid w:val="00CB7A7F"/>
    <w:rsid w:val="00CC47A8"/>
    <w:rsid w:val="00CC4CD2"/>
    <w:rsid w:val="00CC6B87"/>
    <w:rsid w:val="00CC7EBA"/>
    <w:rsid w:val="00CD3914"/>
    <w:rsid w:val="00CD7255"/>
    <w:rsid w:val="00CE5A14"/>
    <w:rsid w:val="00D01EF8"/>
    <w:rsid w:val="00D035EA"/>
    <w:rsid w:val="00D04BC2"/>
    <w:rsid w:val="00D11784"/>
    <w:rsid w:val="00D11FA8"/>
    <w:rsid w:val="00D1446E"/>
    <w:rsid w:val="00D1736A"/>
    <w:rsid w:val="00D22BCE"/>
    <w:rsid w:val="00D410F3"/>
    <w:rsid w:val="00D41B26"/>
    <w:rsid w:val="00D51959"/>
    <w:rsid w:val="00D53FD5"/>
    <w:rsid w:val="00D546CC"/>
    <w:rsid w:val="00D56137"/>
    <w:rsid w:val="00D5699D"/>
    <w:rsid w:val="00D6222A"/>
    <w:rsid w:val="00D660D3"/>
    <w:rsid w:val="00D679A6"/>
    <w:rsid w:val="00D765F6"/>
    <w:rsid w:val="00D81699"/>
    <w:rsid w:val="00D832F8"/>
    <w:rsid w:val="00D85ABB"/>
    <w:rsid w:val="00D8659F"/>
    <w:rsid w:val="00D87FA4"/>
    <w:rsid w:val="00D9169D"/>
    <w:rsid w:val="00D919D1"/>
    <w:rsid w:val="00D91FDA"/>
    <w:rsid w:val="00D97A45"/>
    <w:rsid w:val="00DA0419"/>
    <w:rsid w:val="00DA3192"/>
    <w:rsid w:val="00DA4B8E"/>
    <w:rsid w:val="00DA7D48"/>
    <w:rsid w:val="00DB44FF"/>
    <w:rsid w:val="00DB599F"/>
    <w:rsid w:val="00DC04C3"/>
    <w:rsid w:val="00DD2915"/>
    <w:rsid w:val="00DD5EFE"/>
    <w:rsid w:val="00DD662F"/>
    <w:rsid w:val="00DE0FD1"/>
    <w:rsid w:val="00DE6E92"/>
    <w:rsid w:val="00DE73DF"/>
    <w:rsid w:val="00DF02B5"/>
    <w:rsid w:val="00DF0C76"/>
    <w:rsid w:val="00DF1307"/>
    <w:rsid w:val="00DF2303"/>
    <w:rsid w:val="00DF732B"/>
    <w:rsid w:val="00DF7F68"/>
    <w:rsid w:val="00E241E7"/>
    <w:rsid w:val="00E41F21"/>
    <w:rsid w:val="00E43630"/>
    <w:rsid w:val="00E43ED6"/>
    <w:rsid w:val="00E628D2"/>
    <w:rsid w:val="00E63EA9"/>
    <w:rsid w:val="00E8065C"/>
    <w:rsid w:val="00E829F6"/>
    <w:rsid w:val="00E83E14"/>
    <w:rsid w:val="00E853B0"/>
    <w:rsid w:val="00E86DA7"/>
    <w:rsid w:val="00E90678"/>
    <w:rsid w:val="00E91849"/>
    <w:rsid w:val="00E949A7"/>
    <w:rsid w:val="00E97BD6"/>
    <w:rsid w:val="00EA1A64"/>
    <w:rsid w:val="00EA3491"/>
    <w:rsid w:val="00EA6D56"/>
    <w:rsid w:val="00EC7E83"/>
    <w:rsid w:val="00EC7FC8"/>
    <w:rsid w:val="00ED0B09"/>
    <w:rsid w:val="00ED0DC8"/>
    <w:rsid w:val="00ED30E0"/>
    <w:rsid w:val="00ED375F"/>
    <w:rsid w:val="00ED3E38"/>
    <w:rsid w:val="00ED4A86"/>
    <w:rsid w:val="00ED6AD2"/>
    <w:rsid w:val="00ED7BA1"/>
    <w:rsid w:val="00EF1142"/>
    <w:rsid w:val="00EF3232"/>
    <w:rsid w:val="00EF3CB4"/>
    <w:rsid w:val="00EF7C3A"/>
    <w:rsid w:val="00F008B5"/>
    <w:rsid w:val="00F01512"/>
    <w:rsid w:val="00F2133A"/>
    <w:rsid w:val="00F220AA"/>
    <w:rsid w:val="00F22977"/>
    <w:rsid w:val="00F26878"/>
    <w:rsid w:val="00F31FB5"/>
    <w:rsid w:val="00F5133E"/>
    <w:rsid w:val="00F572F3"/>
    <w:rsid w:val="00F57FE6"/>
    <w:rsid w:val="00F62C21"/>
    <w:rsid w:val="00F62EC2"/>
    <w:rsid w:val="00F6593C"/>
    <w:rsid w:val="00F76022"/>
    <w:rsid w:val="00F779A1"/>
    <w:rsid w:val="00F82756"/>
    <w:rsid w:val="00F9331F"/>
    <w:rsid w:val="00F958F1"/>
    <w:rsid w:val="00F970E5"/>
    <w:rsid w:val="00F9764C"/>
    <w:rsid w:val="00FA0C11"/>
    <w:rsid w:val="00FA0D2E"/>
    <w:rsid w:val="00FA283A"/>
    <w:rsid w:val="00FA2B56"/>
    <w:rsid w:val="00FA71CA"/>
    <w:rsid w:val="00FB157E"/>
    <w:rsid w:val="00FB3882"/>
    <w:rsid w:val="00FC1557"/>
    <w:rsid w:val="00FC4B5F"/>
    <w:rsid w:val="00FC59AD"/>
    <w:rsid w:val="00FC7F7C"/>
    <w:rsid w:val="00FD0AFB"/>
    <w:rsid w:val="00FE59F3"/>
    <w:rsid w:val="00FE662E"/>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78A32"/>
  <w15:docId w15:val="{50FB52E9-4B80-4222-AF11-0FAF3D3D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rr.cr.usgs.gov/projects/GWC_coupled/phreeqc"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in.wissmeier@afconsult.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mailto:dlpark@usgs.gov" TargetMode="External"/><Relationship Id="rId19"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09E3-351B-4FC2-B863-23FA96E3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48</Pages>
  <Words>31658</Words>
  <Characters>180455</Characters>
  <Application>Microsoft Office Word</Application>
  <DocSecurity>0</DocSecurity>
  <Lines>1503</Lines>
  <Paragraphs>423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dc:creator>
  <cp:lastModifiedBy>Parkhurst, David L.</cp:lastModifiedBy>
  <cp:revision>15</cp:revision>
  <cp:lastPrinted>2014-10-02T07:11:00Z</cp:lastPrinted>
  <dcterms:created xsi:type="dcterms:W3CDTF">2015-01-07T18:26:00Z</dcterms:created>
  <dcterms:modified xsi:type="dcterms:W3CDTF">2015-01-14T18:09:00Z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id="pb9eOMoR"/&gt;&lt;style id="http://www.zotero.org/styles/advances-in-water-resources" hasBibliography="1" bibliographyStyleHasBeenSet="1"/&gt;&lt;prefs&gt;&lt;pref name="fieldType" value="Field"/&gt;&lt;pref name="store</vt:lpwstr>
  </property>
  <property fmtid="{D5CDD505-2E9C-101B-9397-08002B2CF9AE}" pid="3" name="ZOTERO_PREF_2">
    <vt:lpwstr>References"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