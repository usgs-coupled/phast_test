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18E83" w14:textId="77777777" w:rsidR="00FB3882" w:rsidRPr="00C96962" w:rsidRDefault="00FB3882" w:rsidP="00FB3882">
      <w:pPr>
        <w:pStyle w:val="Title"/>
        <w:pBdr>
          <w:bottom w:val="single" w:sz="8" w:space="1" w:color="auto"/>
        </w:pBdr>
        <w:jc w:val="center"/>
        <w:rPr>
          <w:color w:val="000000" w:themeColor="text1"/>
          <w:sz w:val="36"/>
        </w:rPr>
      </w:pPr>
      <w:commentRangeStart w:id="0"/>
      <w:r w:rsidRPr="00C96962">
        <w:rPr>
          <w:color w:val="000000" w:themeColor="text1"/>
          <w:sz w:val="36"/>
        </w:rPr>
        <w:t>PhreeqcRM</w:t>
      </w:r>
      <w:commentRangeEnd w:id="0"/>
      <w:r w:rsidR="00A319DE" w:rsidRPr="00C96962">
        <w:rPr>
          <w:rStyle w:val="CommentReference"/>
          <w:rFonts w:eastAsiaTheme="minorHAnsi" w:cstheme="minorBidi"/>
          <w:color w:val="auto"/>
          <w:spacing w:val="0"/>
          <w:kern w:val="0"/>
        </w:rPr>
        <w:commentReference w:id="0"/>
      </w:r>
      <w:r w:rsidRPr="00C96962">
        <w:rPr>
          <w:color w:val="000000" w:themeColor="text1"/>
          <w:sz w:val="36"/>
        </w:rPr>
        <w:t>: A reaction module for transport simulators based on the geochemical model PHREEQC</w:t>
      </w:r>
    </w:p>
    <w:p w14:paraId="3BD4DDF4" w14:textId="77777777" w:rsidR="00FB3882" w:rsidRPr="00C96962" w:rsidRDefault="00FB3882" w:rsidP="00471E03">
      <w:r w:rsidRPr="00C96962">
        <w:t xml:space="preserve">David L. Parkhurst*, U.S. Geological Survey, Box 25046, MS 413, Denver Federal Center, Denver, CO, 80225, USA, </w:t>
      </w:r>
      <w:hyperlink r:id="rId10" w:history="1">
        <w:r w:rsidRPr="00C96962">
          <w:rPr>
            <w:rStyle w:val="Hyperlink"/>
          </w:rPr>
          <w:t>dlpark@usgs.gov</w:t>
        </w:r>
      </w:hyperlink>
    </w:p>
    <w:p w14:paraId="7053B37A" w14:textId="77777777" w:rsidR="00FB3882" w:rsidRPr="00C96962" w:rsidRDefault="00FB3882" w:rsidP="00471E03">
      <w:r w:rsidRPr="00C96962">
        <w:t>and</w:t>
      </w:r>
    </w:p>
    <w:p w14:paraId="5619475B" w14:textId="6C479BE0" w:rsidR="00FB3882" w:rsidRPr="002C4AD2" w:rsidRDefault="00FB3882" w:rsidP="00471E03">
      <w:r w:rsidRPr="00C96962">
        <w:t>Laurin Wissmeier, AF</w:t>
      </w:r>
      <w:r w:rsidR="00F970E5">
        <w:noBreakHyphen/>
      </w:r>
      <w:r w:rsidRPr="00C96962">
        <w:t>Consult Switzerland Ltd, Groundwater Protection and Waste Disposal, Täfernstrasse 26, CH</w:t>
      </w:r>
      <w:r w:rsidR="00F970E5">
        <w:noBreakHyphen/>
      </w:r>
      <w:r w:rsidRPr="00C96962">
        <w:t xml:space="preserve">5405 Baden, Schweiz, </w:t>
      </w:r>
      <w:hyperlink r:id="rId11" w:history="1">
        <w:r w:rsidRPr="00C96962">
          <w:rPr>
            <w:rStyle w:val="Hyperlink"/>
          </w:rPr>
          <w:t>laurin.wissmeier@afconsult.com</w:t>
        </w:r>
      </w:hyperlink>
    </w:p>
    <w:p w14:paraId="22D3479A" w14:textId="77777777" w:rsidR="00FB3882" w:rsidRPr="00C96962" w:rsidRDefault="00FB3882" w:rsidP="00FB3882">
      <w:pPr>
        <w:pStyle w:val="Heading1"/>
        <w:numPr>
          <w:ilvl w:val="0"/>
          <w:numId w:val="0"/>
        </w:numPr>
      </w:pPr>
      <w:r w:rsidRPr="00C96962">
        <w:t>Abstract</w:t>
      </w:r>
    </w:p>
    <w:p w14:paraId="1E6E94BF" w14:textId="2C1A3C4F" w:rsidR="00FB3882" w:rsidRPr="00C96962" w:rsidRDefault="00FB3882" w:rsidP="00FB3882">
      <w:pPr>
        <w:pStyle w:val="Text"/>
        <w:rPr>
          <w:szCs w:val="24"/>
          <w:lang w:val="en-US"/>
        </w:rPr>
      </w:pPr>
      <w:r w:rsidRPr="00C96962">
        <w:rPr>
          <w:lang w:val="en-US"/>
        </w:rPr>
        <w:t xml:space="preserve">PhreeqcRM is </w:t>
      </w:r>
      <w:ins w:id="1" w:author="Parkhurst, David L." w:date="2014-10-21T13:09:00Z">
        <w:r w:rsidR="00841DD9">
          <w:rPr>
            <w:lang w:val="en-US"/>
          </w:rPr>
          <w:t>a geochemical</w:t>
        </w:r>
      </w:ins>
      <w:ins w:id="2" w:author="Parkhurst, David L." w:date="2014-10-21T13:15:00Z">
        <w:r w:rsidR="00841DD9">
          <w:rPr>
            <w:lang w:val="en-US"/>
          </w:rPr>
          <w:t xml:space="preserve"> r</w:t>
        </w:r>
      </w:ins>
      <w:ins w:id="3" w:author="Parkhurst, David L." w:date="2014-10-21T13:09:00Z">
        <w:r w:rsidR="00841DD9">
          <w:rPr>
            <w:lang w:val="en-US"/>
          </w:rPr>
          <w:t xml:space="preserve">eaction </w:t>
        </w:r>
      </w:ins>
      <w:ins w:id="4" w:author="Parkhurst, David L." w:date="2014-10-21T13:10:00Z">
        <w:r w:rsidR="00841DD9">
          <w:rPr>
            <w:lang w:val="en-US"/>
          </w:rPr>
          <w:t>module</w:t>
        </w:r>
      </w:ins>
      <w:ins w:id="5" w:author="Parkhurst, David L." w:date="2014-10-21T13:09:00Z">
        <w:r w:rsidR="00841DD9">
          <w:rPr>
            <w:lang w:val="en-US"/>
          </w:rPr>
          <w:t xml:space="preserve"> </w:t>
        </w:r>
      </w:ins>
      <w:r w:rsidRPr="00C96962">
        <w:rPr>
          <w:lang w:val="en-US"/>
        </w:rPr>
        <w:t xml:space="preserve">designed specifically to perform equilibrium and kinetic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splitting approach, that is, simulators that</w:t>
      </w:r>
      <w:r w:rsidR="00997A97">
        <w:rPr>
          <w:lang w:val="en-US"/>
        </w:rPr>
        <w:t xml:space="preserve"> separate</w:t>
      </w:r>
      <w:r w:rsidR="00B106C4" w:rsidRPr="00C96962">
        <w:rPr>
          <w:lang w:val="en-US"/>
        </w:rPr>
        <w:t xml:space="preserve"> </w:t>
      </w:r>
      <w:r w:rsidRPr="00C96962">
        <w:rPr>
          <w:lang w:val="en-US"/>
        </w:rPr>
        <w:t>the transport and reaction</w:t>
      </w:r>
      <w:r w:rsidR="00997A97">
        <w:rPr>
          <w:lang w:val="en-US"/>
        </w:rPr>
        <w:t xml:space="preserve"> calculations</w:t>
      </w:r>
      <w:r w:rsidRPr="00C96962">
        <w:rPr>
          <w:lang w:val="en-US"/>
        </w:rPr>
        <w:t>. The basic function of the reaction module is to take component concentrations for the model cells from the transport simulation, run geochemical reactions, and return revised component concentrations to the transport simulator. If multicomponent diffusion is modeled (</w:t>
      </w:r>
      <w:r w:rsidR="00F970E5">
        <w:rPr>
          <w:lang w:val="en-US"/>
        </w:rPr>
        <w:t xml:space="preserve">e.g., </w:t>
      </w:r>
      <w:r w:rsidRPr="00C96962">
        <w:rPr>
          <w:lang w:val="en-US"/>
        </w:rPr>
        <w:t>Nernst</w:t>
      </w:r>
      <w:r w:rsidR="00F970E5">
        <w:rPr>
          <w:lang w:val="en-US"/>
        </w:rPr>
        <w:noBreakHyphen/>
      </w:r>
      <w:r w:rsidRPr="00C96962">
        <w:rPr>
          <w:lang w:val="en-US"/>
        </w:rPr>
        <w:t xml:space="preserve">Planck equation), then aqueous species concentrations can be used instead of component concentrations. The reaction capabilities are a complete implementation of the reaction capabilities of PHREEQC. The reaction module maintains the composition of all of the reactants that react to equilibrium in each cell, which may include minerals, exchangers, surface complexers, a gas phase, and solid solutions, and reactants that react kinetically, which may include mineral dissolution and precipitation, biological transformations, or any other kinetic process. PhreeqcRM assigns initial and boundary conditions for model cells based on standard PHREEQC </w:t>
      </w:r>
      <w:r w:rsidR="000956B1">
        <w:rPr>
          <w:lang w:val="en-US"/>
        </w:rPr>
        <w:t xml:space="preserve">input </w:t>
      </w:r>
      <w:r w:rsidRPr="00C96962">
        <w:rPr>
          <w:lang w:val="en-US"/>
        </w:rPr>
        <w:t xml:space="preserve">definitions (files or strings) of chemical compositions of solutions and </w:t>
      </w:r>
      <w:r w:rsidRPr="00C96962">
        <w:rPr>
          <w:lang w:val="en-US"/>
        </w:rPr>
        <w:lastRenderedPageBreak/>
        <w:t xml:space="preserve">reactants. Additional PhreeqcRM capabilities include methods to account for inactive grid cells, obtain selected results, print detailed reaction calculations for selected cells, and save the chemical state of a calculation. The module demonstrates good scalability </w:t>
      </w:r>
      <w:r w:rsidR="00B106C4">
        <w:rPr>
          <w:lang w:val="en-US"/>
        </w:rPr>
        <w:t>for parallel processing</w:t>
      </w:r>
      <w:r w:rsidRPr="00C96962">
        <w:rPr>
          <w:lang w:val="en-US"/>
        </w:rPr>
        <w:t xml:space="preserve"> by using either multithreading with </w:t>
      </w:r>
      <w:r w:rsidR="00020CB8" w:rsidRPr="00C96962">
        <w:rPr>
          <w:lang w:val="en-US"/>
        </w:rPr>
        <w:t>OpenMP</w:t>
      </w:r>
      <w:r w:rsidRPr="00C96962">
        <w:rPr>
          <w:lang w:val="en-US"/>
        </w:rPr>
        <w:t xml:space="preserve"> on shared memory systems, or multiprocessing with MPI (Message Passing Interface) on distributed memory systems. PhreeqcRM is written in C++, but interfaces allow methods to be called from C or Fortran90. By using the PhreeqcRM reaction module, an existing multicomponent transport simulator can be extended to simulate a wide range of geochemical reactions. </w:t>
      </w:r>
    </w:p>
    <w:p w14:paraId="134D26E6" w14:textId="77777777" w:rsidR="00FB3882" w:rsidRPr="00C96962" w:rsidRDefault="00FB3882" w:rsidP="00DE73DF">
      <w:pPr>
        <w:pStyle w:val="Text"/>
      </w:pPr>
      <w:r w:rsidRPr="00C96962">
        <w:t>Keywords:</w:t>
      </w:r>
    </w:p>
    <w:p w14:paraId="11DA1249" w14:textId="1CC7AB04" w:rsidR="00FB3882" w:rsidRPr="00C96962" w:rsidRDefault="00FB3882" w:rsidP="00DE73DF">
      <w:pPr>
        <w:pStyle w:val="Text"/>
      </w:pPr>
      <w:r w:rsidRPr="00C96962">
        <w:t xml:space="preserve">Reactive transport, PHREEQC, PHAST, FEFLOW, modelling, reaction engine, parallelization, component transport, species transport, </w:t>
      </w:r>
      <w:r w:rsidR="00DF7F68">
        <w:t xml:space="preserve">MoMaS </w:t>
      </w:r>
      <w:r w:rsidR="0089747E">
        <w:t xml:space="preserve">reactive transport </w:t>
      </w:r>
      <w:r w:rsidR="00DF7F68">
        <w:t>benchmark</w:t>
      </w:r>
    </w:p>
    <w:p w14:paraId="75FC2DFE" w14:textId="77777777" w:rsidR="00FB3882" w:rsidRPr="00C96962" w:rsidRDefault="00FB3882" w:rsidP="00FB3882">
      <w:pPr>
        <w:pStyle w:val="Heading1"/>
      </w:pPr>
      <w:r w:rsidRPr="00C96962">
        <w:t>Introduction</w:t>
      </w:r>
    </w:p>
    <w:p w14:paraId="667D614E" w14:textId="37AFDF89" w:rsidR="00FB3882" w:rsidRPr="00C96962" w:rsidRDefault="00FB3882" w:rsidP="00FB3882">
      <w:pPr>
        <w:pStyle w:val="Text"/>
        <w:rPr>
          <w:lang w:val="en-US"/>
        </w:rPr>
      </w:pPr>
      <w:r w:rsidRPr="00C96962">
        <w:rPr>
          <w:lang w:val="en-US"/>
        </w:rPr>
        <w:t xml:space="preserve">During the past decade, one of the </w:t>
      </w:r>
      <w:r w:rsidR="003F214F">
        <w:rPr>
          <w:lang w:val="en-US"/>
        </w:rPr>
        <w:t xml:space="preserve">main driving forces in </w:t>
      </w:r>
      <w:r w:rsidR="00997A97">
        <w:rPr>
          <w:lang w:val="en-US"/>
        </w:rPr>
        <w:t>reactive transport</w:t>
      </w:r>
      <w:r w:rsidRPr="00C96962">
        <w:rPr>
          <w:lang w:val="en-US"/>
        </w:rPr>
        <w:t xml:space="preserve"> modelling has been the ongoing global search for strategies of safe nuclear waste disposal </w:t>
      </w:r>
      <w:r w:rsidR="00CE5A14">
        <w:rPr>
          <w:szCs w:val="24"/>
        </w:rPr>
        <w:fldChar w:fldCharType="begin"/>
      </w:r>
      <w:r w:rsidR="00ED3E38">
        <w:rPr>
          <w:szCs w:val="24"/>
        </w:rPr>
        <w:instrText xml:space="preserve"> ADDIN ZOTERO_ITEM CSL_CITATION {"citationID":"7NCbUCF1","properties":{"unsorted":false,"formattedCitation":"{\\rtf [1\\uc0\\u8211{}9]}","plainCitation":"[1–9]"},"citationItems":[{"id":7577,"uris":["http://zotero.org/users/1809694/items/D8FI9TBC"],"uri":["http://zotero.org/users/1809694/items/D8FI9TBC"],"itemData":{"id":7577,"type":"article-journal","title":"Modeling reactive multiphase flow and transport of concentrated solutions","container-title":"Nuclear Technology","page":"180-195","volume":"164","issue":"2","archive_location":"ISI:000260352800004","abstract":"A Pitzer ion-interaction model for concentrated aqueous solutions was added to the reactive multiphase flow and transport code TOUGHREACT The model is described and verified against published experimental data and the geochemical code EQ3/6. The model is used to simulate water-rock-gas interactions caused by boiling and evaporation within and around nuclear waste emplacement tunnels at the proposed high-level waste repository at Yucca Mountain, Nevada. The coupled thermal, hydrological, and chemical processes considered consist of water and air/vapor flow, evaporation, boiling, condensation, solute and gas transport, formation of highly concentrated brines, precipitation of deliquescent salts, generation of acid gases, and vapor-pressure lowering caused by the high salinity of the concentrated brine.","ISSN":"0029-5450","shortTitle":"Modeling reactive multiphase flow and transport of concentrated solutions","journalAbbreviation":"Nucl Technol","language":"English","author":[{"family":"Zhang","given":"G. X."},{"family":"Spycher","given":"N."},{"family":"Sonnenthal","given":"E."},{"family":"Steefel","given":"C."},{"family":"Xu","given":"T. F."}],"issued":{"date-parts":[["2008",11]]}},"label":"page"},{"id":7210,"uris":["http://zotero.org/users/1809694/items/4SFBXAWZ"],"uri":["http://zotero.org/users/1809694/items/4SFBXAWZ"],"itemData":{"id":7210,"type":"article-journal","title":"Modeling cation exchange in zeolitic nuclear waste form","container-title":"Journal of Computer-Aided Materials Design","page":"363-368","volume":"6","issue":"2-3","archive_location":"ISI:000088287400025","abstract":"Zeolites are currently being considered as an encapsulation material for high-level nuclear wastes. As a first step toward understanding the mechanisms of radionuclide migration in such molecular crystals, we apply an atomistic simulation approach to the study of ion exchange, which is assumed to be the underlying chemical process for the release of radioactive cations. Specifically, we investigate the Cs-Na cation exchange isotherm for dehydrated sodalite waste form. Our calculations indicate significant relaxation effects of the sodalite cage, in the form of displacement of cation adsorption sites and cage distortion.","ISSN":"0928-1045","shortTitle":"Modeling cation exchange in zeolitic nuclear waste form","author":[{"family":"Kletskova","given":"T."},{"family":"Czerwinski","given":"K."},{"family":"Gelbard","given":"E."},{"family":"Yip","given":"S."}],"issued":{"date-parts":[["1999"]]}},"label":"page"},{"id":7741,"uris":["http://zotero.org/users/1809694/items/GXHHH3PS"],"uri":["http://zotero.org/users/1809694/items/GXHHH3PS"],"itemData":{"id":7741,"type":"article-journal","title":"Approaches to modelling coupled flow and reaction in a 2D cementation experiment","container-title":"Advances in Water Resources","page":"1540-1551","volume":"31","issue":"12","archive_location":"ISI:000262026800002","abstract":"Porosity evolution at reactive interfaces is a key process that governs the evolution and performances of many engineered systems that have important applications in earth and environmental sciences. This is the case, for example, at the interface between cement structures and clays in deep geological nuclear waste disposals. Although in a different transport regime, similar questions arise for permeable reactive barriers used for biogeochemical remediation in surface environments. The COMEDIE project aims at investigating the coupling between transport, hydrodynamics and chemistry when significant variations of porosity occur. The present work focuses on a numerical benchmark used as a design exercise for the future COMEDIE-2D experiment. The use of reactive transport simulation tools like Hytec and Crunch provides predictions of the physico-chemical evolutions that are expected during the future experiments in laboratory. Focus is given in this paper on the evolution during the simulated experiment of precipitate, permeability and porosity fields. A first case is considered in which the porosity is constant. Results obtained with Crunch and Hytec are in relatively good agreement. Differences are attributable to the models of reactive surface area taken into account for dissolution/precipitation processes. Crunch and Hytec simulations taking into account porosity variations are then presented and compared. Results given by the two codes are in qualitative agreement, with differences attributable in part to the models of reactive surface area for dissolution/precipitation processes. As a consequence, the localization of secondary precipitates predicted by Crunch leads to lower local porosities than for predictions obtained by Hytec and thus to a stronger coupling between flow and chemistry. This benchmark highlights the importance of the surface area model employed to describe systems in which strong porosity variations occur as a result of dissolution/precipitation. The simulation of highly non-linear reactive transport systems is also shown to be partly dependent on specific numerical approaches. (c) 2008 Published by Elsevier Ltd.","DOI":"10.1016/j.advwatres.2008.05.007","ISSN":"0309-1708","shortTitle":"Approaches to modelling coupled flow and reaction in a 2D cementation experiment","journalAbbreviation":"Adv. Water Resour.","language":"English","author":[{"family":"Cochepin","given":"B."},{"family":"Trotignon","given":"L."},{"family":"Bildstein","given":"O."},{"family":"Steefel","given":"C. I."},{"family":"Lagneau","given":"V."},{"family":"van der Lee","given":"J."}],"issued":{"date-parts":[["2008",12]]}},"label":"page"},{"id":7783,"uris":["http://zotero.org/users/1809694/items/HV4T3PBD"],"uri":["http://zotero.org/users/1809694/items/HV4T3PBD"],"itemData":{"id":7783,"type":"article-journal","title":"Solution of the nonlinear Poisson–Boltzmann equation: Application to ionic diffusion in cementitious materials","container-title":"Cement and Concrete Research","page":"8-17","volume":"44","issue":"0","DOI":"10.1016/j.cemconres.2012.10.013","ISSN":"0008-8846","journalAbbreviation":"Cement and Concrete Research","author":[{"family":"Arnold","given":"J."},{"family":"Kosson","given":"D.S."},{"family":"Garrabrants","given":"A."},{"family":"Meeussen","given":"J.C.L."},{"family":"van der Sloot","given":"H.A."}],"issued":{"date-parts":[["2013",2]]}},"label":"page"},{"id":8181,"uris":["http://zotero.org/users/1809694/items/T5QCJQHP"],"uri":["http://zotero.org/users/1809694/items/T5QCJQHP"],"itemData":{"id":8181,"type":"article-journal","title":"Multicomponent diffusion of a suite of tracers (HTO, Cl, Br, I, Na, Sr, Cs) in asingle sample of Opalinus Clay","container-title":"Geochimica Et Cosmochimica Acta","page":"1201-1219","volume":"74","issue":"4","archive_location":"ISI:000273824800001","abstract":"Diffusion experiments with HTO, Cl-36(-), Br-, I-, Na-22(+), Sr-85(2+) and Cs-134(+) at trace concentrations in a single sample of Opalinus Clay are modeled with PHREEQC's multicomponent diffusion module. The model is used first in a classical approach to derive accessible porosities, geometrical factors (the ratio of pore tortuosity and constrictivity) and sorption behavior of the individual tracers assuming that the clay is homogeneous. The accessible porosity for neutral species and cations is obtained from HTO, the anion exclusion volume from Cl-36(-) and Br-, and the cation exchange capacity from 22Na+. The homogeneous model works well for tritium, the anions and Na-22(+). However, the Sr-85(2+) and Cs-134(+) experiments show an early arrival of the tracer and a front-form that Suggest a dual porosity structure. A model with 10% dead-end pores, containing 19% of the total exchange capacity, can satisfactorily calculate all the experimental data. The Cs+ diffusion model builds on a 3-site exchange model, constructed from batch sorption data. The excellent agreement of modeled and measured data contradicts earlier reports that the exchange capacity for Cs+ would be smaller in diffusion than in batch experiments.\nThe geometrical factors for the anions are 1.5 times larger than for HTO, and for the cations 2-4 times smaller than for HTO. The different behavior is explained by a tripartite division of the porespace in free porewater, diffuse double layer (DDL) water, and interlayer water in montmorillonite. Differences between estimated and observed geometrical factors for cations are attributed to increased ion-pairing of the divalent cations in DDL water as a result of the low relative dielectric permittivity. Interlayer and/or surface diffusion contributes significantly to the diffusive flux of Cs+ but is negligible for the other solutes. The geometrical factors for anions are higher than estimated, because pore constrictions with overlapping double layers force the anions to take longer routes than HTO and the cations. Small differences among the anions can also be attributed to different ion-pairing in DDL water. (C) 2009 Elsevier Ltd. All rights reserved.","DOI":"10.1016/j.gca.2009.11.013","ISSN":"0016-7037","shortTitle":"Multicomponent diffusion of a suite of tracers (HTO, Cl, Br, I, Na, Sr, Cs) in asingle sample of Opalinus Clay","journalAbbreviation":"Geochim Cosmochim Ac","language":"English","author":[{"family":"Appelo","given":"C. A. J."},{"family":"van Loon","given":"L. R."},{"family":"Wersin","given":"P."}],"issued":{"date-parts":[["2010",2,15]]}},"label":"page"},{"id":7149,"uris":["http://zotero.org/users/1809694/items/3I6P7B68"],"uri":["http://zotero.org/users/1809694/items/3I6P7B68"],"itemData":{"id":7149,"type":"article-journal","title":"Obtaining the porewater composition of a clay rock by modeling the in- and out-diffusion of anions and cations from an in-situ experiment","container-title":"Journal of Contaminant Hydrology","page":"67-76","volume":"101","issue":"1-4","archive_location":"ISI:000260665800006","abstract":"A borehole in the Callovo-Oxfordian clay rock in ANDRA's underground research facility was sampled during 1 year and chemically analyzed. Diffusion between porewater and the borehole solution resulted in concentration changes which were modeled with PHREEQCs multicomponent diffusion module. In the model, the clay rock's pore space is divided in free porewater (electrically neutral) and diffuse double layer water (devoid of anions). Diffusion is calculated separately for the two domains, and individually for all the solute species while a zero-charge flux is maintained. We explain how the finite difference formulas for radial diffusion can be translated into mixing factors for solutions. Operator splitting is used to calculate advective flow and chemical reactions such as ion exchange and calcite dissolution and precipitation. The ion exchange reaction is formulated in the form of surface complexation, which allows distributing charge over the fixed sites and the diffuse double layer. The charge distribution affects pH when calcite dissolves, and modeling of the experimental data shows that about 7% of the cation exchange capacity resides in the diffuse double layer. The model calculates the observed concentration changes very well and provides an estimate of the pristine porewater composition in the clay rock. (C) 2008 Elsevier B.V. All rights reserved.","DOI":"10.1016/j.jconhyd.2008.07.009","ISSN":"0169-7722","shortTitle":"Obtaining the porewater composition of a clay rock by modeling the in- and out-diffusion of anions and cations from an in-situ experiment","journalAbbreviation":"J Contam Hydrol","language":"English","author":[{"family":"Appelo","given":"C. A. J."},{"family":"Vinsot","given":"A."},{"family":"Mettler","given":"S."},{"family":"Wechner","given":"S."}],"issued":{"date-parts":[["2008",10,23]]}},"label":"page"},{"id":7392,"uris":["http://zotero.org/users/1809694/items/8WTTM9G7"],"uri":["http://zotero.org/users/1809694/items/8WTTM9G7"],"itemData":{"id":7392,"type":"article-journal","title":"Multicomponent diffusion modeling in clay systems with application to the diffusion of tritium, iodide, and sodium in Opalinus clay","container-title":"Environmental Science &amp; Technology","page":"5002-5007","volume":"41","issue":"14","archive_location":"ISI:000248363100031","abstract":"The hydrogeochemical transport model PHREEQC was extended with options to calculate multicomponent diffusion in free pores and in the diffuse double layer (DDL). Each solute species can be given its own tracer diffusion coefficient. The composition of the DDL is calculated with the Donnan approximation. With these options, solute species can be transported in coexisting charged and uncharged regions as may exist in clays and membranes. The model was developed to simulate in-situ tracer diffusion experiments in Opalinus Clay with tritium, iodide, and sodium.Tritium gives the formation's tortuosity factor, which applies in principle for all the neutral species. Half of the porosity is not accessible for iodide due to anion exclusion, and assumed equal to the amount of DDL-water. With this assumption, the tortuosity factor for iodide is 1.4 times higher than that for tritium. The sodium data can be matched by reducing the tortuosity factor 1.6 times relative to tritium, and by distributing the cation exchange capacity over the DDL and fixed sites that are spread heterogeneously over the model domain. The physical origin of the variable tortuosity for differently charged species is discussed.","DOI":"10.1021/Es0629256","ISSN":"0013-936X","shortTitle":"Multicomponent diffusion modeling in clay systems with application to the diffusion of tritium, iodide, and sodium in Opalinus clay","journalAbbreviation":"Environ Sci Technol","language":"English","author":[{"family":"Anthony","given":"C."},{"family":"Appelo","given":"C. A. J."},{"family":"Wersin","given":"P."}],"issued":{"date-parts":[["2007",7,15]]}},"label":"page"},{"id":7769,"uris":["http://zotero.org/users/1809694/items/HJVMRSUU"],"uri":["http://zotero.org/users/1809694/items/HJVMRSUU"],"itemData":{"id":7769,"type":"article-journal","title":"Predicting the long term durability of concrete engineered barriers in a geological repository for radioactive waste","container-title":"Physics and Chemistry of the Earth","page":"259-274","volume":"32","issue":"1-7","archive_location":"ISI:000246416700024","abstract":"In order to evaluate the long term waste package integrity in a geological repository for radioactive waste, simulations of the geochemical interactions between a concrete engineered barrier and a mudrock were conducted in 1-D geometry and on time periods of Up to 10(6) y with the reactive transport code Hytec. Scenarios involving sulfate attack are shown to potentially alter strongly a concrete engineered barrier based on pure Portland based cement. Spatial extension of chemical degradation of the host rock due to high pH fluids is restricted to a radial distance of less than 2 in of the tunnel border in 100000y. Results suggest that illite and quartz destabilization rates are key parameters governing the geochemical evolution of the degraded interface. Results also suggest that controls on Mg availability and speciation at the border of the altered concrete are important for a proper understanding of this system. Another key process is the progressive localized cementation of the altered mudrock. Defining a conservative and robust modelling of the effects of cementation is not an easy task, as both porosity opening and closing occurs in this reactive system. Results obtained here suggest that coupling between pH dependence of mineral stability and feedback of mineral precipitation on pH sharpen the cementation front. (C) 2006 Elsevier Ltd. All rights reserved.","ISSN":"1474-7065","shortTitle":"Predicting the long term durability of concrete engineered barriers in a geological repository for radioactive waste","journalAbbreviation":"Phys Chem Earth Phys Chem Earth","language":"English","author":[{"family":"Trotignon","given":"L."},{"family":"Devallois","given":"V."},{"family":"Peycelon","given":"H."},{"family":"Tiffreau","given":"C."},{"family":"Bourbon","given":"X."}],"issued":{"date-parts":[["2007"]]}},"label":"page"},{"id":7877,"uris":["http://zotero.org/users/1809694/items/JX5S7478"],"uri":["http://zotero.org/users/1809694/items/JX5S7478"],"itemData":{"id":7877,"type":"article-journal","title":"Presentation and use of a reactive transport code in porous media","container-title":"Clay in natural and engineered barriers for radioactive waste confinement - Part 1","page":"507-517","volume":"32","issue":"1–7","DOI":"10.1016/j.pce.2006.01.009","ISSN":"1474-7065","journalAbbreviation":"Physics and Chemistry of the Earth, Parts A/B/C","author":[{"family":"Montarnal","given":"Ph."},{"family":"Mügler","given":"C."},{"family":"Colin","given":"J."},{"family":"Descostes","given":"M."},{"family":"Dimier","given":"A."},{"family":"Jacquot","given":"E."}],"issued":{"date-parts":[["2007"]]}},"label":"page"}],"schema":"https://github.com/citation-style-language/schema/raw/master/csl-citation.json"} </w:instrText>
      </w:r>
      <w:r w:rsidR="00CE5A14">
        <w:rPr>
          <w:szCs w:val="24"/>
        </w:rPr>
        <w:fldChar w:fldCharType="separate"/>
      </w:r>
      <w:r w:rsidR="00ED3E38" w:rsidRPr="00ED3E38">
        <w:rPr>
          <w:szCs w:val="24"/>
        </w:rPr>
        <w:t>[1–9]</w:t>
      </w:r>
      <w:r w:rsidR="00CE5A14">
        <w:rPr>
          <w:szCs w:val="24"/>
        </w:rPr>
        <w:fldChar w:fldCharType="end"/>
      </w:r>
      <w:r w:rsidRPr="00ED3E38">
        <w:rPr>
          <w:lang w:val="en-US"/>
        </w:rPr>
        <w:t xml:space="preserve">. </w:t>
      </w:r>
      <w:r w:rsidRPr="00C96962">
        <w:rPr>
          <w:lang w:val="en-US"/>
        </w:rPr>
        <w:t xml:space="preserve">Governmental agencies are taking great efforts to manage radioactive waste and to assess the risks of different disposal schemes. </w:t>
      </w:r>
      <w:r w:rsidR="00997A97">
        <w:rPr>
          <w:lang w:val="en-US"/>
        </w:rPr>
        <w:t>Reactive transport</w:t>
      </w:r>
      <w:r w:rsidRPr="00C96962">
        <w:rPr>
          <w:lang w:val="en-US"/>
        </w:rPr>
        <w:t xml:space="preserve"> modelling is </w:t>
      </w:r>
      <w:del w:id="6" w:author="Parkhurst, David L." w:date="2014-10-21T13:20:00Z">
        <w:r w:rsidRPr="00C96962" w:rsidDel="007C3D67">
          <w:rPr>
            <w:lang w:val="en-US"/>
          </w:rPr>
          <w:delText xml:space="preserve">at the center </w:delText>
        </w:r>
      </w:del>
      <w:r w:rsidRPr="00C96962">
        <w:rPr>
          <w:lang w:val="en-US"/>
        </w:rPr>
        <w:t>of interest because of (</w:t>
      </w:r>
      <w:r w:rsidR="00745C3C">
        <w:rPr>
          <w:lang w:val="en-US"/>
        </w:rPr>
        <w:t>1</w:t>
      </w:r>
      <w:r w:rsidRPr="00C96962">
        <w:rPr>
          <w:lang w:val="en-US"/>
        </w:rPr>
        <w:t>) its potential to predict the evolution of contaminant plumes over long time scales, and (</w:t>
      </w:r>
      <w:r w:rsidR="00745C3C">
        <w:rPr>
          <w:lang w:val="en-US"/>
        </w:rPr>
        <w:t>2</w:t>
      </w:r>
      <w:r w:rsidRPr="00C96962">
        <w:rPr>
          <w:lang w:val="en-US"/>
        </w:rPr>
        <w:t xml:space="preserve">) its capabilities to </w:t>
      </w:r>
      <w:ins w:id="7" w:author="Parkhurst, David L." w:date="2014-10-21T13:20:00Z">
        <w:r w:rsidR="007C3D67">
          <w:rPr>
            <w:lang w:val="en-US"/>
          </w:rPr>
          <w:t>simulate near-field processes</w:t>
        </w:r>
      </w:ins>
      <w:ins w:id="8" w:author="Parkhurst, David L." w:date="2014-10-21T13:38:00Z">
        <w:r w:rsidR="0053599F">
          <w:rPr>
            <w:lang w:val="en-US"/>
          </w:rPr>
          <w:t>, which are</w:t>
        </w:r>
      </w:ins>
      <w:ins w:id="9" w:author="Parkhurst, David L." w:date="2014-10-21T13:20:00Z">
        <w:r w:rsidR="007C3D67">
          <w:rPr>
            <w:lang w:val="en-US"/>
          </w:rPr>
          <w:t xml:space="preserve"> to </w:t>
        </w:r>
      </w:ins>
      <w:r w:rsidRPr="00C96962">
        <w:rPr>
          <w:lang w:val="en-US"/>
        </w:rPr>
        <w:t>improve safety in the design of confining structures and containers.</w:t>
      </w:r>
      <w:r w:rsidR="009B1F11" w:rsidRPr="00C96962">
        <w:rPr>
          <w:lang w:val="en-US"/>
        </w:rPr>
        <w:t xml:space="preserve"> </w:t>
      </w:r>
      <w:r w:rsidRPr="00C96962">
        <w:rPr>
          <w:lang w:val="en-US"/>
        </w:rPr>
        <w:t xml:space="preserve">Yet, the quest for safe radioactive waste disposal is only one of many environmental issues where </w:t>
      </w:r>
      <w:r w:rsidR="00997A97">
        <w:rPr>
          <w:lang w:val="en-US"/>
        </w:rPr>
        <w:t>reactive transport</w:t>
      </w:r>
      <w:r w:rsidRPr="00C96962">
        <w:rPr>
          <w:lang w:val="en-US"/>
        </w:rPr>
        <w:t xml:space="preserve"> modelling has become an essential decision support and planning tool.</w:t>
      </w:r>
    </w:p>
    <w:p w14:paraId="730AED3C" w14:textId="0F4CB12E" w:rsidR="00FB3882" w:rsidRPr="00C96962" w:rsidRDefault="00FB3882" w:rsidP="00FB3882">
      <w:pPr>
        <w:pStyle w:val="Text"/>
        <w:rPr>
          <w:lang w:val="en-US"/>
        </w:rPr>
      </w:pPr>
      <w:r w:rsidRPr="00C96962">
        <w:rPr>
          <w:lang w:val="en-US"/>
        </w:rPr>
        <w:lastRenderedPageBreak/>
        <w:t xml:space="preserve">With the search for alternative forms of energy production, </w:t>
      </w:r>
      <w:r w:rsidR="00997A97">
        <w:rPr>
          <w:lang w:val="en-US"/>
        </w:rPr>
        <w:t>reactive transport</w:t>
      </w:r>
      <w:r w:rsidRPr="00C96962">
        <w:rPr>
          <w:lang w:val="en-US"/>
        </w:rPr>
        <w:t xml:space="preserve"> modelling is increasingly used to predict long</w:t>
      </w:r>
      <w:r w:rsidR="00F970E5">
        <w:rPr>
          <w:lang w:val="en-US"/>
        </w:rPr>
        <w:noBreakHyphen/>
      </w:r>
      <w:r w:rsidRPr="00C96962">
        <w:rPr>
          <w:lang w:val="en-US"/>
        </w:rPr>
        <w:t xml:space="preserve">term effects of geothermal energy usage </w:t>
      </w:r>
      <w:r w:rsidR="00CE5A14">
        <w:rPr>
          <w:szCs w:val="24"/>
        </w:rPr>
        <w:fldChar w:fldCharType="begin"/>
      </w:r>
      <w:r w:rsidR="00ED3E38">
        <w:rPr>
          <w:szCs w:val="24"/>
        </w:rPr>
        <w:instrText xml:space="preserve"> ADDIN ZOTERO_ITEM CSL_CITATION {"citationID":"26hqoh97bf","properties":{"formattedCitation":"{\\rtf [10\\uc0\\u8211{}13]}","plainCitation":"[10–13]"},"citationItems":[{"id":7819,"uris":["http://zotero.org/users/1809694/items/IN8RF9AT"],"uri":["http://zotero.org/users/1809694/items/IN8RF9AT"],"itemData":{"id":7819,"type":"article-journal","title":"A coupled model for transport of multiple chemical species and kinetic precipitation dissolution reactions with application to reactive flow in single-phase hydrothermal systems","container-title":"American Journal of Science","page":"529-592","volume":"294","issue":"5","archive_location":"ISI:A1994NJ94000001","ISSN":"0002-9599","shortTitle":"A coupled model for transport of multiple chemical species and kinetic precipitation dissolution reactions with application to reactive flow in single-phase hydrothermal systems","author":[{"family":"Steefel","given":"C. I."},{"family":"Lasaga","given":"A. C."}],"issued":{"date-parts":[["1994",5]]}},"label":"page"},{"id":7437,"uris":["http://zotero.org/users/1809694/items/9QVH33X3"],"uri":["http://zotero.org/users/1809694/items/9QVH33X3"],"itemData":{"id":7437,"type":"article-journal","title":"Simulation of propagating fronts in geothermal reservoirs with the implicit Leonard total variation diminishing scheme","container-title":"Geothermics","page":"1-25","volume":"29","issue":"1","abstract":"Geothermal reservoir engineering requires accurate numerical solution of the advective-diffusive transport equations for strong advective flows of multiphase nonisothermal fluids. Conventional interface weighting schemes such as upstream weighting cause numerical dispersion. Numerical dispersion can be reduced by grid refinement, but this increases execution times and computer memory requirements. As an alternative, higher-order differencing schemes can be used to reduce numerical dispersion, but they often lead to spurious oscillations. These limitations have led to the development of higher-order schemes called total variation diminishing (TVD) schemes. For geothermal reservoir engineering, these schemes must be capable of handling flows that may not be physically total variation diminishing. We have implemented TVD schemes into the implicit geothermal reservoir simulator TOUGH2. We verify the Leonard TVD (LTVD) scheme by comparison to an analytical solution for two-dimensional flow and transport. The LTVD scheme reduces numerical dispersion for tracer transport in a two-phase geothermal reinjection problem. One-dimensional simulations show that the LTVD scheme works well even if the saturation variation increases with time. Because the location of the phase front is strongly coupled to temperature, phase front propagation is sensitive to grid resolution insofar as it affects the temperature field. Phase front propagation in a composite porous medium Buckley-Leverett flow problem, where phase saturations increase upon encountering a second medium, are slightly more accurate for the LTVD scheme as compared to upstream weighting. We find that the LTVD scheme only performs well if the weighting and limiter are applied to saturation rather than to relative permeability. While there is some increased computational cost with the LTVD scheme due to increased linear equation solution time and smaller time-step size, the LTVD scheme is a practical and robust method for reducing numerical dispersion in complex flow problems relevant to geothermal reservoir engineering.","shortTitle":"Simulation of propagating fronts in geothermal reservoirs with the implicit Leonard total variation diminishing scheme","author":[{"family":"Oldenburg","given":"Curtis M."},{"family":"Pruess","given":"Karsten"}],"issued":{"date-parts":[["2000"]]}},"label":"page"},{"id":7193,"uris":["http://zotero.org/users/1809694/items/4FBTFU7S"],"uri":["http://zotero.org/users/1809694/items/4FBTFU7S"],"itemData":{"id":7193,"type":"article-journal","title":"Continuum model for simultaneous chemical-reactions and mass-transport in hydrothermal systems","container-title":"Geochimica Et Cosmochimica Acta","page":"779-800","volume":"49","issue":"3","archive_location":"ISI:A1985ADW6600015","ISSN":"0016-7037","shortTitle":"Continuum model for simultaneous chemical-reactions and mass-transport in hydrothermal systems","author":[{"family":"Lichtner","given":"P. C."}],"issued":{"date-parts":[["1985"]]}},"label":"page"},{"id":7559,"uris":["http://zotero.org/users/1809694/items/CMWCZZUB"],"uri":["http://zotero.org/users/1809694/items/CMWCZZUB"],"itemData":{"id":7559,"type":"paper-conference","title":"Hydrogeochemical Modeling of Deep Formation Water Applied to Geothermal Energy Production","container-title":"Proceedings of the Fourteenth International Symposium on Water-Rock Interaction, WRI 14","page":"97-100","volume":"7","URL":"http://www.sciencedirect.com/science/article/pii/S1878522013000878","DOI":"10.1016/j.proeps.2013.03.006","author":[{"family":"Bozau","given":"Elke"},{"family":"van Berk","given":"Wolfgang"}],"issued":{"date-parts":[["2013"]]}},"label":"page"}],"schema":"https://github.com/citation-style-language/schema/raw/master/csl-citation.json"} </w:instrText>
      </w:r>
      <w:r w:rsidR="00CE5A14">
        <w:rPr>
          <w:szCs w:val="24"/>
        </w:rPr>
        <w:fldChar w:fldCharType="separate"/>
      </w:r>
      <w:r w:rsidR="00ED3E38" w:rsidRPr="00ED3E38">
        <w:rPr>
          <w:szCs w:val="24"/>
        </w:rPr>
        <w:t>[10–13]</w:t>
      </w:r>
      <w:r w:rsidR="00CE5A14">
        <w:rPr>
          <w:szCs w:val="24"/>
        </w:rPr>
        <w:fldChar w:fldCharType="end"/>
      </w:r>
      <w:r w:rsidRPr="00C96962">
        <w:rPr>
          <w:lang w:val="en-US"/>
        </w:rPr>
        <w:t xml:space="preserve">. The mining industry and its regulatory authorities routinely use </w:t>
      </w:r>
      <w:r w:rsidR="00997A97">
        <w:rPr>
          <w:lang w:val="en-US"/>
        </w:rPr>
        <w:t>reactive transport</w:t>
      </w:r>
      <w:r w:rsidRPr="00C96962">
        <w:rPr>
          <w:lang w:val="en-US"/>
        </w:rPr>
        <w:t xml:space="preserve"> modelling to optimize exploitation strategies, assess the risk for groundwater contamination</w:t>
      </w:r>
      <w:ins w:id="10" w:author="Parkhurst, David L." w:date="2014-10-21T13:39:00Z">
        <w:r w:rsidR="0053599F">
          <w:rPr>
            <w:lang w:val="en-US"/>
          </w:rPr>
          <w:t>,</w:t>
        </w:r>
      </w:ins>
      <w:r w:rsidRPr="00C96962">
        <w:rPr>
          <w:lang w:val="en-US"/>
        </w:rPr>
        <w:t xml:space="preserve"> and design rehabilitation</w:t>
      </w:r>
      <w:r w:rsidR="00997A97">
        <w:rPr>
          <w:lang w:val="en-US"/>
        </w:rPr>
        <w:t xml:space="preserve"> schemes</w:t>
      </w:r>
      <w:r w:rsidRPr="00C96962">
        <w:rPr>
          <w:lang w:val="en-US"/>
        </w:rPr>
        <w:t xml:space="preserve"> </w:t>
      </w:r>
      <w:r w:rsidR="00CE5A14">
        <w:rPr>
          <w:szCs w:val="24"/>
        </w:rPr>
        <w:fldChar w:fldCharType="begin"/>
      </w:r>
      <w:r w:rsidR="00ED3E38">
        <w:rPr>
          <w:szCs w:val="24"/>
        </w:rPr>
        <w:instrText xml:space="preserve"> ADDIN ZOTERO_ITEM CSL_CITATION {"citationID":"LVAQEVCI","properties":{"formattedCitation":"{\\rtf [14\\uc0\\u8211{}18]}","plainCitation":"[14–18]"},"citationItems":[{"id":8198,"uris":["http://zotero.org/users/1809694/items/TFHFM4E9"],"uri":["http://zotero.org/users/1809694/items/TFHFM4E9"],"itemData":{"id":8198,"type":"article-journal","title":"Predictive hydrogeochemical modelling of bauxite residue sand in field conditions","container-title":"Journal of Hazardous Materials","page":"306-324","volume":"191","issue":"1–3","archive_location":"21592660","abstract":"The suitability of residue sand (the coarse fraction remaining from Bayer's process of bauxite refining) for constructing the surface cover of closed bauxite residue storage areas was investigated. Specifically, its properties as a medium for plant growth are of interest to ensure residue sand can support a sustainable ecosystem following site closure. The geochemical evolution of the residue sand under field conditions, its plant nutrient status and soil moisture retention were studied by integrated modelling of geochemical and hydrological processes. For the parameterization of mineral reactions, amounts and reaction kinetics of the mineral phases natron, calcite, tricalcium aluminate, sodalite, muscovite and analcime were derived from measured acid neutralization curves. The effective exchange capacity for ion adsorption was measured using three independent exchange methods. The geochemical model, which accounts for mineral reactions, cation exchange and activity corrected solution speciation, was formulated in the geochemical modelling framework PHREEQC, and partially validated in a saturated-flow column experiment. For the integration of variably saturated flow with multi-component solute transport in heterogeneous 2D domains, a coupling of PHREEQC with the multi-purpose finite-element solver COMSOL was established. The integrated hydrogeochemical model was applied to predict water availability and quality in a vertical flow lysimeter and a cover design for a storage facility using measured time series of rainfall and evaporation from southwest Western Australia. In both scenarios the sand was fertigated and gypsum-amended. Results show poor long-term retention of fertilizer ions and buffering of the pH around 10 for more than 5&amp;#xa0;y of leaching. It was concluded that fertigation, gypsum amendment and rainfall leaching alone were insufficient to render the geochemical conditions of residue sand suitable for optimal plant growth within the given timeframe. The surface cover simulation demonstrates that the soil moisture status in the residue sand can be ameliorated by an appropriate design of the cover layer with respect to thickness, slope and distance between lateral drains.","DOI":"10.1016/j.jhazmat.2011.04.078","ISSN":"0304-3894","shortTitle":"Predictive hydrogeochemical modelling of bauxite residue sand in field conditions","journalAbbreviation":"Journal of hazardous materials","author":[{"family":"Wissmeier","given":"Laurin"},{"family":"Barry","given":"David A."},{"family":"Phillips","given":"Ian R."}],"issued":{"date-parts":[["2011",7,15]]}},"label":"page"},{"id":7781,"uris":["http://zotero.org/users/1809694/items/HTPU6692"],"uri":["http://zotero.org/users/1809694/items/HTPU6692"],"itemData":{"id":7781,"type":"article-journal","title":"Review on treatment and utilization of bauxite residues in China","container-title":"International Journal of Mineral Processing","page":"220-231","volume":"93","issue":"3-4","archive_location":"ISI:000272583600002","abstract":"Bauxite residue (red mud) is a solid waste produced in the process of alumina extraction from bauxite. More than 70 million tons of bauxite residue is generated annually. Presently, it is stored on land or in the ocean near alumina refineries. However, its high alkalinity is a potential pollution to water, land and air of close proximity. Meanwhile high costs are associated with the large area of land needed for storage of the residue. China is amongst the major producers of alumina in the world. There are some differences between the residues from China and other countries due to differences in ore type and production processes. Significant achievements in treatment and utilization of bauxite residues have been obtained in China in the last decade. In this paper, the properties of bauxite residues generated in China are analyzed and significant aspects to treat and utilize residues from the sintering process and the Bayer process are introduced (e.g., storage, preparation of building materials, application in environmental materials, and recovery of valuable elements). Problems associated with the commercial application of these research achievements are considered. (C) 2009 Elsevier B.V. All rights reserved.","DOI":"10.1016/j.minpro.2009.08.005","ISSN":"0301-7516","shortTitle":"Review on treatment and utilization of bauxite residues in China","author":[{"family":"Liu","given":"W. C."},{"family":"Yang","given":"J. K."},{"family":"Xiao","given":"B."}],"issued":{"date-parts":[["2009",12]]}},"label":"page"},{"id":8344,"uris":["http://zotero.org/users/1809694/items/WQ7WMKA5"],"uri":["http://zotero.org/users/1809694/items/WQ7WMKA5"],"itemData":{"id":8344,"type":"article-journal","title":"Modifying alumina red mud to support a revegetation cover","container-title":"Journal of the Minerals, Metals and Materials","page":"42-46","volume":"57","issue":"2","archive_location":"ISI:000226887000006","abstract":"Alumina red mud, a fine-textured, iron-rich, alkaline residue, is the major waste product of bauxite digestion with caustic soda to remove alumina. The high alkalinity and salinity as well as the poor nutrient status are considered to be the major constraints of red mud revegetation. This research was conducted to evaluate the ameliorating effect of gypsum, sewage sludge, ferrous sulfate, ammonium sulfate, ammonium nitrate, and calcium phosphate on alumina red mud. The effectiveness of the mixtures was evaluated by applying extraction tests and performing experiments using six plant species. Gypsum amendment significantly reduced the pH, electrical conductivity, and sodium and aluminum content of red mud. Sewage sludge application had an extended effect in improving both the soil structure and the nutrient status Of the gypsum-amended red mud. Together with the gypsum and sewage sludge, calcium phosphate application into red mud enhanced plant growth and gave the most promising results.","ISSN":"1047-4838","shortTitle":"Modifying alumina red mud to support a revegetation cover","journalAbbreviation":"Jom","language":"English","author":[{"family":"Xenidis","given":"A."},{"family":"Harokopou","given":"A. D."},{"family":"Mylona","given":"E."},{"family":"Brofas","given":"G."}],"issued":{"date-parts":[["2005",2]]}},"label":"page"},{"id":8075,"uris":["http://zotero.org/users/1809694/items/QFT5S24I"],"uri":["http://zotero.org/users/1809694/items/QFT5S24I"],"itemData":{"id":8075,"type":"article-journal","title":"Multicomponent reactive transport modeling of acid neutralization reactions in mine tailings","container-title":"Water Resources Research","volume":"40","issue":"11","archive_location":"ISI:000225191800001","abstract":"[1] Multicomponent reactive transport modeling was conducted to analyze and quantify the acid neutralization reactions observed in a column experiment. Experimental results and the experimental procedures have been previously published. The pore water geochemistry was described by dissolution and precipitation reactions involving primary and secondary mineral phases. The initial amounts of the primary phases ankerite-dolomite, siderite, chlorite, and gypsum were constrained by mineralogical analyses of the tailings sample used in the experiment. Secondary gibbsite was incorporated into the model to adequately explain the changes in pH and concentration changes of Al in the column effluent water. The results of the reactive transport modeling show that the pH of the column effluent water can be explained by dissolution reactions of ankerite- dolomite, siderite, chlorite, and secondary gibbsite. The modeling results also show that changes in Eh can be explained by dissolution of ferrihydrite during the experiment. In addition, the modeling results show that the kinetically limited dissolution of chlorite contributes the largest mass of dissolved Mg and Fe (II) in the effluent water, followed by ankerite- dolomite, which contributes substantially less. In summary, reactive transport modeling based on detailed geochemical and mineralogical data was successful to quantitatively describe the changes in pH and major ions in the column effluent.","URL":"://000225191800001 http://www.agu.org/journals/wr/wr0411/2003WR002233/2003WR002233.pdf","DOI":"10.1029/2003wr002233","ISSN":"0043-1397","shortTitle":"Multicomponent reactive transport modeling of acid neutralization reactions in mine tailings","author":[{"family":"Jurjovec","given":"J."},{"family":"Blowes","given":"D. W."},{"family":"Ptacek","given":"C. J."},{"family":"Mayer","given":"K. U."}],"issued":{"date-parts":[["2004",11]]}},"label":"page"},{"id":7135,"uris":["http://zotero.org/users/1809694/items/37CAQH7H"],"uri":["http://zotero.org/users/1809694/items/37CAQH7H"],"itemData":{"id":7135,"type":"article-journal","title":"Reactive transport modeling of column experiments for the remediation of acid mine drainage","container-title":"Environmental Science &amp; Technology","page":"3131-3138","volume":"38","issue":"11","archive_location":"ISI:000221815200034","abstract":"Reactive transport modeling was used to evaluate the performance of two similar column experiments. The experiments were designed to simulate the treatment of acid mine drainage through microbially mediated sulfate reduction and subsequent sulfide mineral precipitation by means of an organic carbon permeable reactive barrier. Principal reactions considered in the simulations include microbially mediated reduction of sulfate by organic matter, mineral dissolution/precipitation reactions, and aqueous complexation/hydrolysis reactions. Simulations of column 1, which contained composted leaf mulch, wood chips, sawdust, and sewage sludge as an organic carbon source, accurately predicted sulfate concentrations in the column effluent throughout the duration of the experiment using a single fixed rate constant for sulfate reduction of 6.9 x 10(-9) mol L-1 s(-1). Using the same reduction rate for column 2, which contained only composted leaf mulch and sawdust as an organic carbon source, sulfate concentrations at the column outlet were overpredicted at late times, suggesting that sulfate reduction rates increased over the duration of the column experiment and that microbial growth kinetics may have played an important role. These modeling results suggest that the reactivity of the organic carbon treatment material with respect to sulfate reduction does not significantly decrease over the duration of the 14-month experiments. The ability of the columns to remove ferrous iron appears to be strongly influenced by the precipitation of siderite, which is enhanced by the dissolution of calcite. The simulations indicate that while calcite was available in the column, up to 0.02 mol L-1 of ferrous iron was removed from solution as siderite and mackinawite. Later in the experiments after similar to300 d, when calcite was depleted from the columns, mackinawite became the predominant iron sink. The ability of the column to remove ferrous iron as mackinawite was estimated to be similar to0.005 mol L-1 for column 1. As the precipitation of mackinawite is sulfide limited at later times, the amount of iron removed will ultimately depend on the reactivity of the organic mixture and the amount of sulfate reduced.","DOI":"10.1021/es0349608","ISSN":"0013-936X","shortTitle":"Reactive transport modeling of column experiments for the remediation of acid mine drainage","author":[{"family":"Amos","given":"R. T."},{"family":"Mayer","given":"K. U."},{"family":"Blowes","given":"D. W."},{"family":"Ptacek","given":"C. J."}],"issued":{"date-parts":[["2004",6]]}},"label":"page"}],"schema":"https://github.com/citation-style-language/schema/raw/master/csl-citation.json"} </w:instrText>
      </w:r>
      <w:r w:rsidR="00CE5A14">
        <w:rPr>
          <w:szCs w:val="24"/>
        </w:rPr>
        <w:fldChar w:fldCharType="separate"/>
      </w:r>
      <w:r w:rsidR="00ED3E38" w:rsidRPr="00ED3E38">
        <w:rPr>
          <w:szCs w:val="24"/>
        </w:rPr>
        <w:t>[14–18]</w:t>
      </w:r>
      <w:r w:rsidR="00CE5A14">
        <w:rPr>
          <w:szCs w:val="24"/>
        </w:rPr>
        <w:fldChar w:fldCharType="end"/>
      </w:r>
      <w:r w:rsidRPr="00B8496A">
        <w:rPr>
          <w:lang w:val="en-US"/>
        </w:rPr>
        <w:t xml:space="preserve">. </w:t>
      </w:r>
      <w:r w:rsidRPr="00C96962">
        <w:rPr>
          <w:lang w:val="en-US"/>
        </w:rPr>
        <w:t>Particularly with respect to emerging technologies, such as hydraulic fracturing and shale</w:t>
      </w:r>
      <w:r w:rsidR="00F970E5">
        <w:rPr>
          <w:lang w:val="en-US"/>
        </w:rPr>
        <w:noBreakHyphen/>
      </w:r>
      <w:r w:rsidRPr="00C96962">
        <w:rPr>
          <w:lang w:val="en-US"/>
        </w:rPr>
        <w:t xml:space="preserve">gas extraction, </w:t>
      </w:r>
      <w:r w:rsidR="00997A97">
        <w:rPr>
          <w:lang w:val="en-US"/>
        </w:rPr>
        <w:t>reactive transport</w:t>
      </w:r>
      <w:r w:rsidRPr="00C96962">
        <w:rPr>
          <w:lang w:val="en-US"/>
        </w:rPr>
        <w:t xml:space="preserve"> modelling is a useful tool to estimate profitability and evaluate adverse effects on the environment. Furthermore, </w:t>
      </w:r>
      <w:r w:rsidR="00997A97">
        <w:rPr>
          <w:lang w:val="en-US"/>
        </w:rPr>
        <w:t>reactive transport</w:t>
      </w:r>
      <w:r w:rsidRPr="00C96962">
        <w:rPr>
          <w:lang w:val="en-US"/>
        </w:rPr>
        <w:t xml:space="preserve"> modelling has been employed successfully to demonstrate the feasibility, dangers, and uncertainties of underground carbon dioxide storage </w:t>
      </w:r>
      <w:r w:rsidR="00CE5A14">
        <w:rPr>
          <w:szCs w:val="24"/>
        </w:rPr>
        <w:fldChar w:fldCharType="begin"/>
      </w:r>
      <w:r w:rsidR="00ED3E38">
        <w:rPr>
          <w:szCs w:val="24"/>
        </w:rPr>
        <w:instrText xml:space="preserve"> ADDIN ZOTERO_ITEM CSL_CITATION {"citationID":"1g0nn820fj","properties":{"formattedCitation":"{\\rtf [19\\uc0\\u8211{}24]}","plainCitation":"[19–24]"},"citationItems":[{"id":7921,"uris":["http://zotero.org/users/1809694/items/KXQU2ATJ"],"uri":["http://zotero.org/users/1809694/items/KXQU2ATJ"],"itemData":{"id":7921,"type":"paper-conference","title":"Reactive Transport Modeling to Address the Issue of CO2 Geological Sequestration","container-title":"Proceedings of the Fourteenth International Symposium on Water-Rock Interaction, WRI 14","page":"912-915","volume":"7","URL":"http://www.sciencedirect.com/science/article/pii/S1878522013002348","DOI":"10.1016/j.proeps.2013.03.153","author":[{"family":"Xu","given":"T."},{"family":"Li","given":"J."}],"issued":{"date-parts":[["2013"]]}},"label":"page"},{"id":7525,"uris":["http://zotero.org/users/1809694/items/BS7UNE8B"],"uri":["http://zotero.org/users/1809694/items/BS7UNE8B"],"itemData":{"id":7525,"type":"article-journal","title":"The coupled simulator ECLIPSE–OpenGeoSys for the simulation of CO2 storage in saline formations","container-title":"10th International Conference on Greenhouse Gas Control Technologies","page":"3794-3800","volume":"4","issue":"0","DOI":"10.1016/j.egypro.2011.02.314","ISSN":"1876-6102","journalAbbreviation":"Energy Procedia","author":[{"family":"Graupner","given":"Bastian J."},{"family":"Li","given":"Dedong"},{"family":"Bauer","given":"Sebastian"}],"issued":{"date-parts":[["2011"]]}},"label":"page"},{"id":8093,"uris":["http://zotero.org/users/1809694/items/QXC4Q23Z"],"uri":["http://zotero.org/users/1809694/items/QXC4Q23Z"],"itemData":{"id":8093,"type":"article-journal","title":"System-level modeling for economic evaluation of geological CO2 storage in gas reservoirs","container-title":"Energy Conversion and Management","page":"1827-1833","volume":"48","issue":"6","archive_location":"ISI:000247106400009","abstract":"One way to reduce the effects of anthropogenic greenhouse gases on climate is to inject carbon dioxide (CO2) from industrial sources into deep geological formations such as brine aquifers or depleted oil or gas reservoirs. Research is being conducted to improve understanding of factors affecting particular aspects of geological CO2 storage (such as storage performance, storage capacity, and health, safety and environmental (HSE) issues) as well as to lower the cost of CO2 capture and related processes. However, there has been less emphasis to date on system-level analyses of geological CO2 storage that consider geological, economic, and environmental issues by linking detailed process models to representations of engineering components and associated economic models. The objective of this study is to develop a system-level model for geological CO2 storage, including CO2 capture and separation, compression, pipeline transportation to the storage site, and CO2 injection. Within our system model we are incorporating detailed reservoir simulations of CO2 injection into a gas reservoir and related enhanced production of methane. Potential leakage and associated environmental impacts are also considered. The platform for the system-level model is GoldSim [GoldSim, User's Guide. GoldSim Technology Group; 2006, http://www.goldsim.com]. The application of the system model focuses on evaluating the feasibility of carbon sequestration with enhanced gas recovery (CSEGR) in the Rio Vista region of California. The reservoir simulations are performed using a special module of the TOUGH2 simulator, EOS7C, for multicomponent gas mixtures of methane and CO2. Using a system-level modeling approach, the economic benefits of enhanced gas recovery can be directly weighed against the costs and benefits of CO2 injection. Published by Elsevier Ltd.","ISSN":"0196-8904","shortTitle":"System-level modeling for economic evaluation of geological CO2 storage in gas reservoirs","journalAbbreviation":"Energ Convers Manage Energ Convers Manage","language":"English","author":[{"family":"Zhang","given":"Y. Q."},{"family":"Oldenburg","given":"C. M."},{"family":"Finsterle","given":"S."},{"family":"Bodvarsson","given":"G. S."}],"issued":{"date-parts":[["2007",6]]}},"label":"page"},{"id":7206,"uris":["http://zotero.org/users/1809694/items/4Q4ANBZZ"],"uri":["http://zotero.org/users/1809694/items/4Q4ANBZZ"],"itemData":{"id":7206,"type":"article-journal","title":"TOUGHREACT - A simulation program for non-isothermal multiphase reactive geochemical transport in variably saturated geologic media: Applications to geothermal injectivity and CO2 geological sequestration","container-title":"Computers &amp; Geosciences","page":"145-165","volume":"32","issue":"2","archive_location":"ISI:000234992800001","abstract":"TOUGHREACT is a numerical simulation program for chemically reactive non-isothermal flows of multiphase fluids in porous and fractured media. The program was written in Fortran 77 and developed by introducing reactive geochemistry into the multiphase fluid and heat flow simulator TOUGH2. A variety of subsurface thermophysical-chemical processes are considered under a wide range of conditions of pressure, temperature, water saturation, ionic strength, and pH and Eh. Interactions between mineral assemblages and fluids can occur under local equilibrium or kinetic rates. The gas phase can be chemically active. Precipitation and dissolution reactions can change formation porosity and permeability. The program can be applied to many geologic systems and environmental problems, including geothermal systems, diagenetic, and weathering processes, subsurface waste disposal, acid mine drainage remediation, contaminant transport, and groundwater quality. Here we present two examples to illustrate applicability of the program. The first example deals with injectivity effects of mineral scaling in a fractured geothermal reservoir. A major concern in the development of hot dry rock and hot fractured rock reservoirs is achieving and maintaining adequate injectivity, while avoiding the development of preferential short-circuiting flow paths. Rock-fluid interactions and associated mineral dissolution and precipitation effects could have a major impact on the long-term performance of these reservoirs. We used recent European studies as a starting point to explore chemically induced effects of fluid circulation in the geothermal systems. We examine ways in which the chemical composition of reinjected waters can be modified to improve reservoir performance by maintaining or even enhancing injectivity. The second TOUGHREACT application example is related to CO2 geologic sequestration in a saline aquifer. We performed numerical simulations for a commonly encountered Gulf Coast sediment under CO2 injection conditions in order to analyze the impact of CO2 immobilization through carbonate precipitation. Using the data presented in this paper, the CO2 mineral-trapping capability after 10,000 years can reach 60 kg/m(3) of sandstone by secondary carbonate mineral precipitation such as siderite, ankerite, and dawsonite. Most of the simulated mineral alteration pattern is consistent with the field observations of natural CO2 reservoirs. (C) 2005 Elsevier Ltd. All rights reserved.","DOI":"10.1016/j.cageo.2005.06.014","ISSN":"0098-3004","shortTitle":"TOUGHREACT - A simulation program for non-isothermal multiphase reactive geochemical transport in variably saturated geologic media: Applications to geothermal injectivity and CO2 geological sequestration","journalAbbreviation":"Comput Geosci-Uk","language":"English","author":[{"family":"Xu","given":"T. F."},{"family":"Sonnenthal","given":"E."},{"family":"Spycher","given":"N."},{"family":"Pruess","given":"K."}],"issued":{"date-parts":[["2006",3]]}},"label":"page"},{"id":7964,"uris":["http://zotero.org/users/1809694/items/N5IKFR9T"],"uri":["http://zotero.org/users/1809694/items/N5IKFR9T"],"itemData":{"id":7964,"type":"article-journal","title":"Model for CO2 leakage including multiple geological layers and multiple leaky wells","container-title":"Environmental Science &amp; Technology","page":"743-749","volume":"43","issue":"3","archive_location":"ISI:000262926400037","abstract":"Geological storage of carbon dioxide (CO2) is likely to be an integral component of any realistic plan to reduce anthropogenic greenhouse gas emissions. In conjunction with large-scale deployment of carbon storage as a technology, there is an urgent need for tools which provide reliable and quick assessments of aquifer storage performance. Previously, abandoned wells from over a century of oil and gas exploration and production have been identified as critical potential leakage paths. The practical importance of abandoned wells is emphasized by the correlation of heavy CO2 emitters (typically associated with industrialized areas) to oil and gas producing regions in North America. Herein, we describe a novel framework for predicting the leakage from large numbers of abandoned wells, forming leakage paths connecting multiple subsurface permeable formations. The framework is designed to exploit analytical solutions to various components of the problem and, ultimately, leads to a grid-free approximation to CO2 and brine leakage rates, as well as fluid distributions. We apply our model in a comparison to an established numerical solver for the underlying governing equations. Thereafter, we demonstrate the capabilities of the model on typical field data taken from the vicinity of Edmonton, Alberta. This data set consists of over 500 wells and 7 permeable formations. Results show the flexibility and utility of the solution methods, and highlight the role that analytical and semianalytical solutions can play in this important problem.","ISSN":"0013-936X","shortTitle":"Model for CO2 leakage including multiple geological layers and multiple leaky wells","journalAbbreviation":"Environ Sci Technol Environ Sci Technol","language":"English","author":[{"family":"Nordbotten","given":"J. M."},{"family":"Kavetski","given":"D."},{"family":"Celia","given":"M. A."},{"family":"Bachu","given":"S."}],"issued":{"date-parts":[["2009",2,1]]}},"label":"page"},{"id":8318,"uris":["http://zotero.org/users/1809694/items/W7I6IQQE"],"uri":["http://zotero.org/users/1809694/items/W7I6IQQE"],"itemData":{"id":8318,"type":"article-journal","title":"Reactive transport of CO2 in saline aquifers with implicit geomechanical analysis","container-title":"Energy Procedia","page":"3267-3274","volume":"1","issue":"1","abstract":"Geological storage of CO2 in saline aquifers is a promising way to reduce the concentration of the greenhouse gas in the atmosphere. Injection of CO2 will, however, lead to dissolution of minerals in regions of lowered pH and precipitation of minerals from transported ions in regions of higher pH. The geomechanical implications of these changes on the stability of the reservoir are of crucial importance in the evaluation of potential injection reservoirs. The possible injection rate for given over-pressures of the injected CO2 depends on the porosity and permeability of the rock matrix in the vicinity of the injection well. Local fracturing in this region can be a tool for increasing the injection flow rate but a geomechanical analysis will be needed in order to make sure that this fracturing will not affect the geomechanical stability outside this limited region to a significant degree. This paper presents a new rewritten version of RetrasoCodeBright (RCB) which have been extended to simulations of CO2 storage in saline aquifers. An advantage of this code compared to other codes is the implicit geo-mechanical module. The code has been rewritten to account for non-ideal gas through corrections of gas density and gas solubility in all transport terms. Newton-Raphson method used to solve the flow and mechanics in RCB has been improved so as to improve convergence even under high gas injecting pressures. A 2D hydro-chemical-mechanical problem is used to illustrate the modified RCB code.","DOI":"10.1016/j.egypro.2009.02.112","ISSN":"1876-6102","shortTitle":"Reactive transport of CO2 in saline aquifers with implicit geomechanical analysis","author":[{"family":"Kvamme","given":"Bjørn"},{"family":"Liu","given":"Shunping"}],"issued":{"date-parts":[["2009"]]}},"label":"page"}],"schema":"https://github.com/citation-style-language/schema/raw/master/csl-citation.json"} </w:instrText>
      </w:r>
      <w:r w:rsidR="00CE5A14">
        <w:rPr>
          <w:szCs w:val="24"/>
        </w:rPr>
        <w:fldChar w:fldCharType="separate"/>
      </w:r>
      <w:r w:rsidR="00ED3E38" w:rsidRPr="00ED3E38">
        <w:rPr>
          <w:szCs w:val="24"/>
        </w:rPr>
        <w:t>[19–24]</w:t>
      </w:r>
      <w:r w:rsidR="00CE5A14">
        <w:rPr>
          <w:szCs w:val="24"/>
        </w:rPr>
        <w:fldChar w:fldCharType="end"/>
      </w:r>
      <w:r w:rsidRPr="00B8496A">
        <w:rPr>
          <w:lang w:val="en-US"/>
        </w:rPr>
        <w:t xml:space="preserve">. </w:t>
      </w:r>
      <w:r w:rsidRPr="00C96962">
        <w:rPr>
          <w:lang w:val="en-US"/>
        </w:rPr>
        <w:t xml:space="preserve">All of these fields need an accurate description </w:t>
      </w:r>
      <w:r w:rsidR="0042021D" w:rsidRPr="00C96962">
        <w:rPr>
          <w:lang w:val="en-US"/>
        </w:rPr>
        <w:t xml:space="preserve">of </w:t>
      </w:r>
      <w:r w:rsidRPr="00C96962">
        <w:rPr>
          <w:lang w:val="en-US"/>
        </w:rPr>
        <w:t xml:space="preserve">flow and transport in combination with reaction processes, and couplings of existing transport simulators with established geochemistry packages have become increasingly popular </w:t>
      </w:r>
      <w:r w:rsidR="00CE5A14">
        <w:fldChar w:fldCharType="begin"/>
      </w:r>
      <w:r w:rsidR="00ED3E38">
        <w:instrText xml:space="preserve"> ADDIN ZOTERO_ITEM CSL_CITATION {"citationID":"bsaAP337","properties":{"formattedCitation":"[25,26]","plainCitation":"[25,26]"},"citationItems":[{"id":8174,"uris":["http://zotero.org/users/1809694/items/SZV6TECK"],"uri":["http://zotero.org/users/1809694/items/SZV6TECK"],"itemData":{"id":8174,"type":"article-journal","title":"ORCHESTRA: An object-oriented framework for implementing chemical equilibrium models","container-title":"Environmental Science &amp; Technology","page":"1175-1182","volume":"37","issue":"6","archive_location":"ISI:000181629700019","abstract":"This work presents a new object-oriented structure for chemical equilibrium calculations that is used in the modeling framework ORCHESTRA (Objects Representing CHEmical Speciation and TRAnsport). In contrast to standard chemical equilibrium algorithms, such as MINEQL, MINTEQ2A, PHREEQC, and ECOSAT, model equations are not hard-coded in the source code, but instead all equations are defined in text format and read by the ORCHESTRA calculation kernel at run time. This makes model definitions easily accessible and extendible by users. Furthermore, it results in a very compact and efficient calculation kernel that is easy to use as a submodel within mass transport or kinetic models. Finally, the object-oriented structure of the chemical model definitions makes it possible to implement a new object-oriented framework for implementing chemical models. This framework consists of three basic object types, entities, reactions, and phases, that form the building blocks from which other chemical models are composed. The hierarchical approach ensures consistent and compact model definitions and is illustrated here by discussing the implementation of a number of commonly used chemical models such as aqueous complexation, activity correction, precipitation, surface complexation ion exchange, and several more sophisticated adsorption models including electrostatic interactions, NICA, and CD-MUSIC. The ORCHESTRA framework is electronically available from www.macaulay.ac.uk/ORCHESTRA.","DOI":"10.1021/es.025597s","ISSN":"0013-936X","shortTitle":"ORCHESTRA: An object-oriented framework for implementing chemical equilibrium models","author":[{"family":"Meeussen","given":"J. C. L."}],"issued":{"date-parts":[["2003",3]]}},"label":"page"},{"id":7723,"uris":["http://zotero.org/users/1809694/items/GG92W5RR"],"uri":["http://zotero.org/users/1809694/items/GG92W5RR"],"itemData":{"id":7723,"type":"report","title":"Thermodynamic and mathematical concepts of CHESS","publisher":"Ecole des Mines de Paris","publisher-place":"Fontainebleau, France.","page":"103","event-place":"Fontainebleau, France.","note":"LHM/RD/98/39","shortTitle":"Thermodynamic and mathematical concepts of CHESS","author":[{"family":"van der Lee","given":"J."}],"issued":{"date-parts":[["1998"]]}},"label":"page"}],"schema":"https://github.com/citation-style-language/schema/raw/master/csl-citation.json"} </w:instrText>
      </w:r>
      <w:r w:rsidR="00CE5A14">
        <w:fldChar w:fldCharType="separate"/>
      </w:r>
      <w:r w:rsidR="00ED3E38" w:rsidRPr="00ED3E38">
        <w:t>[25,26]</w:t>
      </w:r>
      <w:r w:rsidR="00CE5A14">
        <w:fldChar w:fldCharType="end"/>
      </w:r>
      <w:r w:rsidRPr="00C96962">
        <w:rPr>
          <w:lang w:val="en-US"/>
        </w:rPr>
        <w:t xml:space="preserve"> as the means to provide these simulation capabilities.</w:t>
      </w:r>
    </w:p>
    <w:p w14:paraId="053C1953" w14:textId="1BACCD36" w:rsidR="00FB3882" w:rsidRPr="00C96962" w:rsidRDefault="00FB3882" w:rsidP="00FB3882">
      <w:pPr>
        <w:pStyle w:val="Text"/>
        <w:rPr>
          <w:lang w:val="en-US"/>
        </w:rPr>
      </w:pPr>
      <w:r w:rsidRPr="00C96962">
        <w:rPr>
          <w:lang w:val="en-US"/>
        </w:rPr>
        <w:t>With the release of IPhreeqc</w:t>
      </w:r>
      <w:r w:rsidR="00FA2B56" w:rsidRPr="00C96962">
        <w:rPr>
          <w:lang w:val="en-US"/>
        </w:rPr>
        <w:t xml:space="preserve"> </w:t>
      </w:r>
      <w:r w:rsidR="00CE5A14">
        <w:fldChar w:fldCharType="begin"/>
      </w:r>
      <w:r w:rsidR="00ED3E38">
        <w:instrText xml:space="preserve"> ADDIN ZOTERO_ITEM CSL_CITATION {"citationID":"erB9gcOU","properties":{"formattedCitation":"[27]","plainCitation":"[27]"},"citationItems":[{"id":600,"uris":["http://zotero.org/users/1809694/items/ENGD6FRR"],"uri":["http://zotero.org/users/1809694/items/ENGD6FRR"],"itemData":{"id":600,"type":"article-journal","title":"Modules based on the geochemical model PHREEQC for use in scripting and programming languages","container-title":"Computers &amp; Geosciences","page":"1653-1663","volume":"37","issue":"10","abstract":"The geochemical model PHREEQC is capable of simulating a wide range of equilibrium reactions between water and minerals, ion exchangers, surface complexes, solid solutions, and gases. It also has a general kinetic formulation that allows modeling of nonequilibrium mineral dissolution and precipitation, microbial reactions, decomposition of organic compounds, and other kinetic reactions. To facilitate use of these reaction capabilities in scripting languages and other models, PHREEQC has been implemented in modules that easily interface with other software. A Microsoft COM (component object model) has been implemented, which allows PHREEQC to be used by any software that can interface with a COM server—for example, Excel®, Visual Basic®, Python, or MATLAB®. PHREEQC has been converted to a C++ class, which can be included in programs written in C++. The class also has been compiled in libraries for Linux and Windows that allow PHREEQC to be called from C++, C, and Fortran. A limited set of methods implements the full reaction capabilities of PHREEQC for each module. Input methods use strings or files to define reaction calculations in exactly the same formats used by PHREEQC. Output methods provide a table of user-selected model results, such as concentrations, activities, saturation indices, and densities. The PHREEQC module can add geochemical reaction capabilities to surface-water, groundwater, and watershed transport models. It is possible to store and manipulate solution compositions and reaction information for many cells within the module. In addition, the object-oriented nature of the PHREEQC modules simplifies implementation of parallel processing for reactive-transport models. The PHREEQC COM module may be used in scripting languages to fit parameters; to plot PHREEQC results for field, laboratory, or theoretical investigations; or to develop new models that include simple or complex geochemical calculations.","DOI":"10.1016/j.cageo.2011.02.005","ISSN":"0098-3004","shortTitle":"Modules based on the geochemical model PHREEQC for use in scripting and programming languages","author":[{"family":"Charlton","given":"Scott R."},{"family":"Parkhurst","given":"David L."}],"issued":{"date-parts":[["2011"]]}}}],"schema":"https://github.com/citation-style-language/schema/raw/master/csl-citation.json"} </w:instrText>
      </w:r>
      <w:r w:rsidR="00CE5A14">
        <w:fldChar w:fldCharType="separate"/>
      </w:r>
      <w:r w:rsidR="00ED3E38" w:rsidRPr="00ED3E38">
        <w:t>[27]</w:t>
      </w:r>
      <w:r w:rsidR="00CE5A14">
        <w:fldChar w:fldCharType="end"/>
      </w:r>
      <w:r w:rsidRPr="00C96962">
        <w:rPr>
          <w:lang w:val="en-US"/>
        </w:rPr>
        <w:t xml:space="preserve">—a general purpose application programming interface (API) for the geochemical modelling framework PHREEQC </w:t>
      </w:r>
      <w:r w:rsidR="00CE5A14">
        <w:fldChar w:fldCharType="begin"/>
      </w:r>
      <w:r w:rsidR="00ED3E38">
        <w:instrText xml:space="preserve"> ADDIN ZOTERO_ITEM CSL_CITATION {"citationID":"c3SPDQoo","properties":{"formattedCitation":"[28]","plainCitation":"[28]"},"citationItems":[{"id":7854,"uris":["http://zotero.org/users/1809694/items/JCQ4ZI85"],"uri":["http://zotero.org/users/1809694/items/JCQ4ZI85"],"itemData":{"id":7854,"type":"report","title":"Description of Input and Examples for PHREEQC Version 3—A Computer Program for Speciation, Batch-Reaction, One-Dimensional Transport, and Inverse Geochemical Calculations","publisher":"U.S. Department of the Interior, U.S. Geological Survey","publisher-place":"Denver, Colorado","page":"497","event-place":"Denver, Colorado","URL":"http://wwwbrr.cr.usgs.gov/projects/GWC_coupled/phreeqc/phreeqc3-html/phreeqc3.htm","note":"Techniques and Methods 6–A43","shortTitle":"Description of Input and Examples for PHREEQC Version 3—A Computer Program for Speciation, Batch-Reaction, One-Dimensional Transport, and Inverse Geochemical Calculations","author":[{"family":"David L. Parkhurst","given":""},{"family":"C.A.J. Appelo","given":""}],"issued":{"date-parts":[["2013"]]}}}],"schema":"https://github.com/citation-style-language/schema/raw/master/csl-citation.json"} </w:instrText>
      </w:r>
      <w:r w:rsidR="00CE5A14">
        <w:fldChar w:fldCharType="separate"/>
      </w:r>
      <w:r w:rsidR="00ED3E38" w:rsidRPr="00ED3E38">
        <w:t>[28]</w:t>
      </w:r>
      <w:r w:rsidR="00CE5A14">
        <w:fldChar w:fldCharType="end"/>
      </w:r>
      <w:r w:rsidRPr="00C96962">
        <w:rPr>
          <w:lang w:val="en-US"/>
        </w:rPr>
        <w:t xml:space="preserve">—the necessary functionality to use PHREEQC as a reaction engine for transport simulators became available. Since its release, IPhreeqc has been coupled to numerous transport codes in a wide variety of contexts. Wissmeier and Barry </w:t>
      </w:r>
      <w:r w:rsidR="00CE5A14">
        <w:fldChar w:fldCharType="begin"/>
      </w:r>
      <w:r w:rsidR="00ED3E38">
        <w:instrText xml:space="preserve"> ADDIN ZOTERO_ITEM CSL_CITATION {"citationID":"1j92ckhee","properties":{"formattedCitation":"[29]","plainCitation":"[29]"},"citationItems":[{"id":8390,"uris":["http://zotero.org/users/1809694/items/XGGAUIEA"],"uri":["http://zotero.org/users/1809694/items/XGGAUIEA"],"itemData":{"id":8390,"type":"article-journal","title":"Simulation tool for variably saturated flow with comprehensive geochemical reactions in two- and three-dimensional domains","container-title":"Environmental Modelling &amp; Software","page":"210-218","volume":"26","issue":"2011","archive_location":"WOS:000284722400010","abstract":"We present a software tool for simulations of flow and multi-component solute transport in two- and three-dimensional domains in combination with comprehensive intra-phase and inter-phase geochemistry. The software uses lPhreeqc as a reaction engine to the multi-purpose, multidimensional finite element solver COMSOL Multiphysics (R) for flow and transport simulations. Here we used COMSOL to solve Richards' equation for aqueous phase flow in variably saturated porous media. The coupling procedure presented is in principle applicable to any simulation of aqueous phase flow and solute transport in COMSOL The coupling with IPhreeqc gives major advantages over COMSOL's built-in reaction capabilities, i.e., the soil solution is speciated from its element composition according to thermodynamic mass action equations with ion activity corrections. State-of-the-art adsorption models such as surface complexation with diffuse double layer calculations are accessible. In addition, IPhreeqc provides a framework to integrate user-defined kinetic reactions with possible dependencies on solution speciation (i.e., pH, saturation indices, and ion activities), allowing for modelling of microbially mediated reactions. Extensive compilations of geochemical reactions and their parameterization are accessible through associated databases. (C) 2010 Elsevier Ltd. All rights reserved.","DOI":"10.1016/j.envsoft.2010.07.005","ISSN":"1364-8152","shortTitle":"Simulation tool for variably saturated flow with comprehensive geochemical reactions in two- and three-dimensional domains","journalAbbreviation":"Environ Modell Softw","language":"English","author":[{"family":"Wissmeier","given":"L."},{"family":"Barry","given":"D.A."}],"issued":{"date-parts":[["2011",2]]}}}],"schema":"https://github.com/citation-style-language/schema/raw/master/csl-citation.json"} </w:instrText>
      </w:r>
      <w:r w:rsidR="00CE5A14">
        <w:fldChar w:fldCharType="separate"/>
      </w:r>
      <w:r w:rsidR="00ED3E38" w:rsidRPr="00ED3E38">
        <w:t>[29]</w:t>
      </w:r>
      <w:r w:rsidR="00CE5A14">
        <w:fldChar w:fldCharType="end"/>
      </w:r>
      <w:r w:rsidRPr="00C96962">
        <w:rPr>
          <w:lang w:val="en-US"/>
        </w:rPr>
        <w:t xml:space="preserve"> were the first to develop a coupling with COMSOL, which gives access to the full range of COMSOL’s environmental flow and transport capabilities together with the complete set of geochemical reactions in PHREEQC. In addition, they outlined a general strategy for couplings with different flow and transport simulators. </w:t>
      </w:r>
      <w:r w:rsidR="0042021D" w:rsidRPr="00C96962">
        <w:rPr>
          <w:lang w:val="en-US"/>
        </w:rPr>
        <w:t>On these grounds</w:t>
      </w:r>
      <w:r w:rsidRPr="00C96962">
        <w:rPr>
          <w:lang w:val="en-US"/>
        </w:rPr>
        <w:t xml:space="preserve">, Nardi et al. </w:t>
      </w:r>
      <w:r w:rsidR="00CE5A14">
        <w:fldChar w:fldCharType="begin"/>
      </w:r>
      <w:r w:rsidR="00ED3E38">
        <w:instrText xml:space="preserve"> ADDIN ZOTERO_ITEM CSL_CITATION {"citationID":"hMxe7f4l","properties":{"formattedCitation":"[30]","plainCitation":"[30]"},"citationItems":[{"id":21,"uris":["http://zotero.org/users/1809694/items/FF2DP8BB"],"uri":["http://zotero.org/users/1809694/items/FF2DP8BB"],"itemData":{"id":21,"type":"article-journal","title":"Interface COMSOL-PHREEQC (iCP), an efficient numerical framework for the solution of coupled multiphysics and geochemistry","container-title":"Computers &amp; Geosciences","page":"10-21","volume":"69","issue":"0","abstract":"Abstract\nThis paper presents the development, verification and application of an efficient interface, denoted as iCP, which couples two standalone simulation programs: the general purpose Finite Element framework COMSOL Multiphysics® and the geochemical simulator PHREEQC. The main goal of the interface is to maximize the synergies between the aforementioned codes, providing a numerical platform that can efficiently simulate a wide number of multiphysics problems coupled with geochemistry. iCP is written in Java and uses the IPhreeqc C++ dynamic library and the COMSOL Java-API. Given the large computational requirements of the aforementioned coupled models, special emphasis has been placed on numerical robustness and efficiency. To this end, the geochemical reactions are solved in parallel by balancing the computational load over multiple threads. First, a benchmark exercise is used to test the reliability of iCP regarding flow and reactive transport. Then, a large scale thermo-hydro-chemical (THC) problem is solved to show the code capabilities. The results of the verification exercise are successfully compared with those obtained using PHREEQC and the application case demonstrates the scalability of a large scale model, at least up to 32 threads.","DOI":"10.1016/j.cageo.2014.04.011","ISSN":"0098-3004","journalAbbreviation":"Computers &amp; Geosciences","author":[{"family":"Nardi","given":"Albert"},{"family":"Idiart","given":"Andrés"},{"family":"Trinchero","given":"Paolo"},{"family":"de Vries","given":"Luis Manuel"},{"family":"Molinero","given":"Jorge"}],"issued":{"date-parts":[["2014",8]]}}}],"schema":"https://github.com/citation-style-language/schema/raw/master/csl-citation.json"} </w:instrText>
      </w:r>
      <w:r w:rsidR="00CE5A14">
        <w:fldChar w:fldCharType="separate"/>
      </w:r>
      <w:r w:rsidR="00ED3E38" w:rsidRPr="00ED3E38">
        <w:t>[30]</w:t>
      </w:r>
      <w:r w:rsidR="00CE5A14">
        <w:fldChar w:fldCharType="end"/>
      </w:r>
      <w:r w:rsidR="0035277F" w:rsidRPr="00C96962">
        <w:rPr>
          <w:lang w:val="en-US"/>
        </w:rPr>
        <w:t xml:space="preserve"> </w:t>
      </w:r>
      <w:r w:rsidRPr="00C96962">
        <w:rPr>
          <w:lang w:val="en-US"/>
        </w:rPr>
        <w:t>have published another COMSOL</w:t>
      </w:r>
      <w:r w:rsidR="00F970E5">
        <w:rPr>
          <w:lang w:val="en-US"/>
        </w:rPr>
        <w:noBreakHyphen/>
      </w:r>
      <w:r w:rsidRPr="00C96962">
        <w:rPr>
          <w:lang w:val="en-US"/>
        </w:rPr>
        <w:t>IPhreeqc coupling. The free environmental flow</w:t>
      </w:r>
      <w:r w:rsidR="00F970E5">
        <w:rPr>
          <w:lang w:val="en-US"/>
        </w:rPr>
        <w:noBreakHyphen/>
      </w:r>
      <w:r w:rsidRPr="00C96962">
        <w:rPr>
          <w:lang w:val="en-US"/>
        </w:rPr>
        <w:t xml:space="preserve"> and transport</w:t>
      </w:r>
      <w:r w:rsidR="00F970E5">
        <w:rPr>
          <w:lang w:val="en-US"/>
        </w:rPr>
        <w:noBreakHyphen/>
      </w:r>
      <w:r w:rsidRPr="00C96962">
        <w:rPr>
          <w:lang w:val="en-US"/>
        </w:rPr>
        <w:t xml:space="preserve">modelling platform OpenGeoSys </w:t>
      </w:r>
      <w:r w:rsidR="00CE5A14">
        <w:fldChar w:fldCharType="begin"/>
      </w:r>
      <w:r w:rsidR="00ED3E38">
        <w:instrText xml:space="preserve"> ADDIN ZOTERO_ITEM CSL_CITATION {"citationID":"K5CyqDP7","properties":{"formattedCitation":"[31]","plainCitation":"[31]"},"citationItems":[{"id":1,"uris":["http://zotero.org/users/1809694/items/4PDKPRDF"],"uri":["http://zotero.org/users/1809694/items/4PDKPRDF"],"itemData":{"id":1,"type":"article-journal","title":"OpenGeoSys: an open-source initiative for numerical simulation of thermo-hydro-mechanical/chemical (THM/C) processes in porous media","container-title":"Environmental Earth Sciences","page":"589-599","volume":"67","issue":"2","DOI":"10.1007/s12665-012-1546-x","ISSN":"1866-6280","journalAbbreviation":"Environ Earth Sci","language":"English","author":[{"family":"Kolditz","given":"O."},{"family":"Bauer","given":"S."},{"family":"Bilke","given":"L."},{"family":"Böttcher","given":"N."},{"family":"Delfs","given":"J.O."},{"family":"Fischer","given":"T."},{"family":"Görke","given":"U.J."},{"family":"Kalbacher","given":"T."},{"family":"Kosakowski","given":"G."},{"family":"McDermott","given":"C.I."},{"family":"Park","given":"C.H."},{"family":"Radu","given":"F."},{"family":"Rink","given":"K."},{"family":"Shao","given":"H."},{"family":"Shao","given":"H.B."},{"family":"Sun","given":"F."},{"family":"Sun","given":"Y.Y."},{"family":"Singh","given":"A.K."},{"family":"Taron","given":"J."},{"family":"Walther","given":"M."},{"family":"Wang","given":"W."},{"family":"Watanabe","given":"N."},{"family":"Wu","given":"Y."},{"family":"Xie","given":"M."},{"family":"Xu","given":"W."},{"family":"Zehner","given":"B."}],"issued":{"date-parts":[["2012",9,1]]}}}],"schema":"https://github.com/citation-style-language/schema/raw/master/csl-citation.json"} </w:instrText>
      </w:r>
      <w:r w:rsidR="00CE5A14">
        <w:fldChar w:fldCharType="separate"/>
      </w:r>
      <w:r w:rsidR="00ED3E38" w:rsidRPr="00ED3E38">
        <w:t>[31]</w:t>
      </w:r>
      <w:r w:rsidR="00CE5A14">
        <w:fldChar w:fldCharType="end"/>
      </w:r>
      <w:r w:rsidRPr="00C96962">
        <w:rPr>
          <w:lang w:val="en-US"/>
        </w:rPr>
        <w:t xml:space="preserve"> has an interface to IPhreeqc for coupled thermo</w:t>
      </w:r>
      <w:r w:rsidR="00F970E5">
        <w:rPr>
          <w:lang w:val="en-US"/>
        </w:rPr>
        <w:noBreakHyphen/>
      </w:r>
      <w:r w:rsidRPr="00C96962">
        <w:rPr>
          <w:lang w:val="en-US"/>
        </w:rPr>
        <w:t>hydro</w:t>
      </w:r>
      <w:r w:rsidR="00F970E5">
        <w:rPr>
          <w:lang w:val="en-US"/>
        </w:rPr>
        <w:noBreakHyphen/>
      </w:r>
      <w:r w:rsidRPr="00C96962">
        <w:rPr>
          <w:lang w:val="en-US"/>
        </w:rPr>
        <w:t>mechanical</w:t>
      </w:r>
      <w:r w:rsidR="00F970E5">
        <w:rPr>
          <w:lang w:val="en-US"/>
        </w:rPr>
        <w:noBreakHyphen/>
      </w:r>
      <w:r w:rsidRPr="00C96962">
        <w:rPr>
          <w:lang w:val="en-US"/>
        </w:rPr>
        <w:t xml:space="preserve">chemical (THMC) simulations. Specialized tools </w:t>
      </w:r>
      <w:ins w:id="11" w:author="Parkhurst, David L." w:date="2014-10-21T13:24:00Z">
        <w:r w:rsidR="007C3D67" w:rsidRPr="00C96962">
          <w:rPr>
            <w:lang w:val="en-US"/>
          </w:rPr>
          <w:t xml:space="preserve">using IPhreeqc </w:t>
        </w:r>
      </w:ins>
      <w:r w:rsidRPr="00C96962">
        <w:rPr>
          <w:lang w:val="en-US"/>
        </w:rPr>
        <w:t xml:space="preserve">have </w:t>
      </w:r>
      <w:r w:rsidRPr="00C96962">
        <w:rPr>
          <w:lang w:val="en-US"/>
        </w:rPr>
        <w:lastRenderedPageBreak/>
        <w:t xml:space="preserve">been developed </w:t>
      </w:r>
      <w:del w:id="12" w:author="Parkhurst, David L." w:date="2014-10-21T13:24:00Z">
        <w:r w:rsidRPr="00C96962" w:rsidDel="007C3D67">
          <w:rPr>
            <w:lang w:val="en-US"/>
          </w:rPr>
          <w:delText xml:space="preserve">using IPhreeqc </w:delText>
        </w:r>
      </w:del>
      <w:r w:rsidRPr="00C96962">
        <w:rPr>
          <w:lang w:val="en-US"/>
        </w:rPr>
        <w:t xml:space="preserve">by Takahashi and Ishida </w:t>
      </w:r>
      <w:r w:rsidR="00CE5A14">
        <w:fldChar w:fldCharType="begin"/>
      </w:r>
      <w:r w:rsidR="00ED3E38">
        <w:instrText xml:space="preserve"> ADDIN ZOTERO_ITEM CSL_CITATION {"citationID":"qNwMY53i","properties":{"formattedCitation":"[32]","plainCitation":"[32]"},"citationItems":[{"id":4,"uris":["http://zotero.org/users/1809694/items/BZSAFT5U"],"uri":["http://zotero.org/users/1809694/items/BZSAFT5U"],"itemData":{"id":4,"type":"article-journal","title":"Modeling of coupled mass transport and chemical equilibrium in cement-solidified soil contaminated with heavy-metal ions","container-title":"Construction and Building Materials","issue":"0","URL":"http://www.sciencedirect.com/science/article/pii/S0950061813009513","DOI":"10.1016/j.conbuildmat.2013.10.030","ISSN":"0950-0618","journalAbbreviation":"Construction and Building Materials","author":[{"family":"Takahashi","given":"Yuya"},{"family":"Ishida","given":"Tetsuya"}]}}],"schema":"https://github.com/citation-style-language/schema/raw/master/csl-citation.json"} </w:instrText>
      </w:r>
      <w:r w:rsidR="00CE5A14">
        <w:fldChar w:fldCharType="separate"/>
      </w:r>
      <w:r w:rsidR="00ED3E38" w:rsidRPr="00ED3E38">
        <w:t>[32]</w:t>
      </w:r>
      <w:r w:rsidR="00CE5A14">
        <w:fldChar w:fldCharType="end"/>
      </w:r>
      <w:r w:rsidRPr="00C96962">
        <w:rPr>
          <w:lang w:val="en-US"/>
        </w:rPr>
        <w:t xml:space="preserve"> for cementitious materials and Huber et al. </w:t>
      </w:r>
      <w:r w:rsidR="00CE5A14">
        <w:fldChar w:fldCharType="begin"/>
      </w:r>
      <w:r w:rsidR="00ED3E38">
        <w:instrText xml:space="preserve"> ADDIN ZOTERO_ITEM CSL_CITATION {"citationID":"x8rjqIbt","properties":{"formattedCitation":"[33]","plainCitation":"[33]"},"citationItems":[{"id":10668,"uris":["http://zotero.org/users/1809694/items/P5GI9FUT"],"uri":["http://zotero.org/users/1809694/items/P5GI9FUT"],"itemData":{"id":10668,"type":"article-journal","title":"Coupling a Chemical Reaction Engine with a Mass Flow Balance Process Simulation for Scaling Management in Papermaking Process Waters","container-title":"Industrial &amp; Engineering Chemistry Research","page":"421-429","volume":"52","issue":"1","abstract":"Papermills manufacturing recycled board usually face severe calcium carbonate scaling problems. We present a mass flow balance simulation of this papermaking process (PS2000, G2-based), coupled with a chemical reaction engine (IPhreeqc). The simulation allows predicting the pH and calcite saturation index throughout the process. Developed chemistry modules can simulate anaerobic microbial activity in the process waters, together with local contact with the atmosphere. Also, chemistry models of the integrated wastewater treatment (with anaerobic and aerobic treatment steps) are developed. The coupled simulation accurately describes the scaling tendency of process waters. This makes it possible to study curative solutions to the scaling problems in recycled board mills. The effect of a biocide treatment is simulated and discussed. This is predicted to largely reduce scaling in the wastewater treatment and limit the amount of generated sludge.","DOI":"10.1021/ie300984y","ISSN":"0888-5885","journalAbbreviation":"Ind. Eng. Chem. Res.","author":[{"family":"Huber","given":"Patrick"},{"family":"Nivelon","given":"Sylvie"},{"family":"Ottenio","given":"Pascal"},{"family":"Nortier","given":"Patrice"}],"issued":{"date-parts":[["2012",12,12]]},"accessed":{"date-parts":[["2014",4,22]]}}}],"schema":"https://github.com/citation-style-language/schema/raw/master/csl-citation.json"} </w:instrText>
      </w:r>
      <w:r w:rsidR="00CE5A14">
        <w:fldChar w:fldCharType="separate"/>
      </w:r>
      <w:r w:rsidR="00ED3E38" w:rsidRPr="00ED3E38">
        <w:t>[33]</w:t>
      </w:r>
      <w:r w:rsidR="00CE5A14">
        <w:fldChar w:fldCharType="end"/>
      </w:r>
      <w:r w:rsidRPr="00C96962">
        <w:rPr>
          <w:lang w:val="en-US"/>
        </w:rPr>
        <w:t xml:space="preserve"> for the paper</w:t>
      </w:r>
      <w:r w:rsidR="00745C3C">
        <w:rPr>
          <w:lang w:val="en-US"/>
        </w:rPr>
        <w:t>-</w:t>
      </w:r>
      <w:r w:rsidRPr="00C96962">
        <w:rPr>
          <w:lang w:val="en-US"/>
        </w:rPr>
        <w:t xml:space="preserve">making process. More recently, Patel et al. </w:t>
      </w:r>
      <w:r w:rsidR="00CE5A14">
        <w:fldChar w:fldCharType="begin"/>
      </w:r>
      <w:r w:rsidR="00ED3E38">
        <w:instrText xml:space="preserve"> ADDIN ZOTERO_ITEM CSL_CITATION {"citationID":"mxODg55n","properties":{"formattedCitation":"[34]","plainCitation":"[34]"},"citationItems":[{"id":10666,"uris":["http://zotero.org/users/1809694/items/T3VXCEZ4"],"uri":["http://zotero.org/users/1809694/items/T3VXCEZ4"],"itemData":{"id":10666,"type":"article-journal","title":"A versatile pore-scale multicomponent reactive transport approach based on Lattice Boltzmann Method: Application to portlandite dissolution","container-title":"Physics and Chemistry of the Earth, Parts A/B/C","issue":"0","URL":"http://www.sciencedirect.com/science/article/pii/S1474706514000096","DOI":"10.1016/j.pce.2014.03.001","ISSN":"1474-7065","journalAbbreviation":"Physics and Chemistry of the Earth, Parts A/B/C","author":[{"family":"Patel","given":"Ravi A."},{"family":"Perko","given":"Janez"},{"family":"Jacques","given":"Diederik"},{"family":"Schutter","given":"Geert De"},{"family":"Breugel","given":"Klaas Van"},{"family":"Ye","given":"Guang"}]}}],"schema":"https://github.com/citation-style-language/schema/raw/master/csl-citation.json"} </w:instrText>
      </w:r>
      <w:r w:rsidR="00CE5A14">
        <w:fldChar w:fldCharType="separate"/>
      </w:r>
      <w:r w:rsidR="00ED3E38" w:rsidRPr="00ED3E38">
        <w:t>[34]</w:t>
      </w:r>
      <w:r w:rsidR="00CE5A14">
        <w:fldChar w:fldCharType="end"/>
      </w:r>
      <w:r w:rsidRPr="00C96962">
        <w:rPr>
          <w:lang w:val="en-US"/>
        </w:rPr>
        <w:t xml:space="preserve"> implemented IPhreeqc as reaction engine for pore</w:t>
      </w:r>
      <w:r w:rsidR="00F970E5">
        <w:rPr>
          <w:lang w:val="en-US"/>
        </w:rPr>
        <w:noBreakHyphen/>
      </w:r>
      <w:r w:rsidRPr="00C96962">
        <w:rPr>
          <w:lang w:val="en-US"/>
        </w:rPr>
        <w:t>scale multicomponent react</w:t>
      </w:r>
      <w:r w:rsidR="00F970E5">
        <w:rPr>
          <w:lang w:val="en-US"/>
        </w:rPr>
        <w:t xml:space="preserve">ive transport </w:t>
      </w:r>
      <w:ins w:id="13" w:author="Parkhurst, David L." w:date="2014-10-21T13:25:00Z">
        <w:r w:rsidR="007C3D67">
          <w:rPr>
            <w:lang w:val="en-US"/>
          </w:rPr>
          <w:t xml:space="preserve">that used </w:t>
        </w:r>
      </w:ins>
      <w:del w:id="14" w:author="Parkhurst, David L." w:date="2014-10-21T13:25:00Z">
        <w:r w:rsidR="00F970E5" w:rsidDel="007C3D67">
          <w:rPr>
            <w:lang w:val="en-US"/>
          </w:rPr>
          <w:delText xml:space="preserve">using </w:delText>
        </w:r>
      </w:del>
      <w:r w:rsidR="00F970E5">
        <w:rPr>
          <w:lang w:val="en-US"/>
        </w:rPr>
        <w:t>a L</w:t>
      </w:r>
      <w:r w:rsidRPr="00C96962">
        <w:rPr>
          <w:lang w:val="en-US"/>
        </w:rPr>
        <w:t>attice</w:t>
      </w:r>
      <w:r w:rsidR="00F970E5">
        <w:rPr>
          <w:lang w:val="en-US"/>
        </w:rPr>
        <w:noBreakHyphen/>
      </w:r>
      <w:r w:rsidRPr="00C96962">
        <w:rPr>
          <w:lang w:val="en-US"/>
        </w:rPr>
        <w:t xml:space="preserve">Boltzmann </w:t>
      </w:r>
      <w:del w:id="15" w:author="Parkhurst, David L." w:date="2014-10-21T13:26:00Z">
        <w:r w:rsidRPr="00C96962" w:rsidDel="007C3D67">
          <w:rPr>
            <w:lang w:val="en-US"/>
          </w:rPr>
          <w:delText xml:space="preserve">based </w:delText>
        </w:r>
      </w:del>
      <w:r w:rsidRPr="00C96962">
        <w:rPr>
          <w:lang w:val="en-US"/>
        </w:rPr>
        <w:t>approach. This non</w:t>
      </w:r>
      <w:r w:rsidR="00F970E5">
        <w:rPr>
          <w:lang w:val="en-US"/>
        </w:rPr>
        <w:noBreakHyphen/>
      </w:r>
      <w:r w:rsidRPr="00C96962">
        <w:rPr>
          <w:lang w:val="en-US"/>
        </w:rPr>
        <w:t>comprehensive list indicates scientific and industrial interest in using PHREEQC as reaction module.</w:t>
      </w:r>
    </w:p>
    <w:p w14:paraId="528A2E3A" w14:textId="31671033" w:rsidR="00FB3882" w:rsidRPr="00C96962" w:rsidRDefault="00FB3882" w:rsidP="00FB3882">
      <w:pPr>
        <w:pStyle w:val="Text"/>
        <w:rPr>
          <w:b/>
          <w:lang w:val="en-US"/>
        </w:rPr>
      </w:pPr>
      <w:r w:rsidRPr="00C96962">
        <w:rPr>
          <w:lang w:val="en-US"/>
        </w:rPr>
        <w:t xml:space="preserve">However, IPhreeqc </w:t>
      </w:r>
      <w:del w:id="16" w:author="Parkhurst, David L." w:date="2014-10-21T13:27:00Z">
        <w:r w:rsidRPr="00C96962" w:rsidDel="007C3D67">
          <w:rPr>
            <w:lang w:val="en-US"/>
          </w:rPr>
          <w:delText>is not specifically tailored</w:delText>
        </w:r>
      </w:del>
      <w:ins w:id="17" w:author="Parkhurst, David L." w:date="2014-10-21T13:27:00Z">
        <w:r w:rsidR="007C3D67">
          <w:rPr>
            <w:lang w:val="en-US"/>
          </w:rPr>
          <w:t>has limitations</w:t>
        </w:r>
      </w:ins>
      <w:r w:rsidRPr="00C96962">
        <w:rPr>
          <w:lang w:val="en-US"/>
        </w:rPr>
        <w:t xml:space="preserve"> for couplings with transport simulators. Its API </w:t>
      </w:r>
      <w:del w:id="18" w:author="Parkhurst, David L." w:date="2014-10-21T13:26:00Z">
        <w:r w:rsidRPr="00C96962" w:rsidDel="007C3D67">
          <w:rPr>
            <w:lang w:val="en-US"/>
          </w:rPr>
          <w:delText xml:space="preserve">is designed to </w:delText>
        </w:r>
      </w:del>
      <w:r w:rsidRPr="00C96962">
        <w:rPr>
          <w:lang w:val="en-US"/>
        </w:rPr>
        <w:t>provide</w:t>
      </w:r>
      <w:ins w:id="19" w:author="Parkhurst, David L." w:date="2014-10-21T13:27:00Z">
        <w:r w:rsidR="007C3D67">
          <w:rPr>
            <w:lang w:val="en-US"/>
          </w:rPr>
          <w:t>s</w:t>
        </w:r>
      </w:ins>
      <w:r w:rsidRPr="00C96962">
        <w:rPr>
          <w:lang w:val="en-US"/>
        </w:rPr>
        <w:t xml:space="preserve"> access to all of PHREEQC’s reaction capabilities by reading and interpreting PHREEQC script commands from input strings or files. Albeit retaining flexibility, this approach limits the performance of data exchange and obstructs the readability of the client code that needs to compose the PHREEQC scripts according to the needs of the transport simulator.</w:t>
      </w:r>
      <w:r w:rsidR="00997A97">
        <w:rPr>
          <w:lang w:val="en-US"/>
        </w:rPr>
        <w:t xml:space="preserve"> </w:t>
      </w:r>
      <w:r w:rsidRPr="00C96962">
        <w:rPr>
          <w:lang w:val="en-US"/>
        </w:rPr>
        <w:t>In this paper, we present a new reaction module based on IPhreeqc called PhreeqcRM that is specifically designed for couplings with environmental flow and transport simulators. It provides a high</w:t>
      </w:r>
      <w:r w:rsidR="00F970E5">
        <w:rPr>
          <w:lang w:val="en-US"/>
        </w:rPr>
        <w:noBreakHyphen/>
      </w:r>
      <w:r w:rsidRPr="00C96962">
        <w:rPr>
          <w:lang w:val="en-US"/>
        </w:rPr>
        <w:t>level interface that allows multicomponent transport codes to implement geochemical reactions with a minimum amount of programming, while maintaining the full functionality of PHREEQC.</w:t>
      </w:r>
    </w:p>
    <w:p w14:paraId="1A1C38D2" w14:textId="699BBE72" w:rsidR="00FB3882" w:rsidRPr="00C96962" w:rsidRDefault="00FB3882" w:rsidP="00FB3882">
      <w:pPr>
        <w:pStyle w:val="Text"/>
        <w:rPr>
          <w:lang w:val="en-US"/>
        </w:rPr>
      </w:pPr>
      <w:r w:rsidRPr="00C96962">
        <w:rPr>
          <w:lang w:val="en-US"/>
        </w:rPr>
        <w:t xml:space="preserve">The paper </w:t>
      </w:r>
      <w:del w:id="20" w:author="Parkhurst, David L." w:date="2014-10-21T13:30:00Z">
        <w:r w:rsidRPr="00C96962" w:rsidDel="0053599F">
          <w:rPr>
            <w:lang w:val="en-US"/>
          </w:rPr>
          <w:delText>is organized in</w:delText>
        </w:r>
      </w:del>
      <w:ins w:id="21" w:author="Parkhurst, David L." w:date="2014-10-21T13:30:00Z">
        <w:r w:rsidR="0053599F">
          <w:rPr>
            <w:lang w:val="en-US"/>
          </w:rPr>
          <w:t>has</w:t>
        </w:r>
      </w:ins>
      <w:r w:rsidRPr="00C96962">
        <w:rPr>
          <w:lang w:val="en-US"/>
        </w:rPr>
        <w:t xml:space="preserve"> two main parts: In section </w:t>
      </w:r>
      <w:r w:rsidR="00545D29">
        <w:rPr>
          <w:lang w:val="en-US"/>
        </w:rPr>
        <w:t>2</w:t>
      </w:r>
      <w:r w:rsidRPr="00C96962">
        <w:rPr>
          <w:lang w:val="en-US"/>
        </w:rPr>
        <w:t xml:space="preserve">, we provide as a generic program flow for </w:t>
      </w:r>
      <w:r w:rsidR="00F970E5">
        <w:rPr>
          <w:lang w:val="en-US"/>
        </w:rPr>
        <w:t xml:space="preserve">the </w:t>
      </w:r>
      <w:r w:rsidRPr="00C96962">
        <w:rPr>
          <w:lang w:val="en-US"/>
        </w:rPr>
        <w:t xml:space="preserve">coupling </w:t>
      </w:r>
      <w:r w:rsidR="00F970E5">
        <w:rPr>
          <w:lang w:val="en-US"/>
        </w:rPr>
        <w:t xml:space="preserve">of PhreeqcRM </w:t>
      </w:r>
      <w:r w:rsidRPr="00C96962">
        <w:rPr>
          <w:lang w:val="en-US"/>
        </w:rPr>
        <w:t xml:space="preserve">with flow and transport simulators </w:t>
      </w:r>
      <w:r w:rsidR="00F970E5">
        <w:rPr>
          <w:lang w:val="en-US"/>
        </w:rPr>
        <w:t>together with</w:t>
      </w:r>
      <w:r w:rsidRPr="00C96962">
        <w:rPr>
          <w:lang w:val="en-US"/>
        </w:rPr>
        <w:t xml:space="preserve"> detailed information on </w:t>
      </w:r>
      <w:ins w:id="22" w:author="Parkhurst, David L." w:date="2014-10-21T13:30:00Z">
        <w:r w:rsidR="0053599F">
          <w:rPr>
            <w:lang w:val="en-US"/>
          </w:rPr>
          <w:t xml:space="preserve">the key methods of </w:t>
        </w:r>
      </w:ins>
      <w:r w:rsidRPr="00C96962">
        <w:rPr>
          <w:lang w:val="en-US"/>
        </w:rPr>
        <w:t xml:space="preserve">its </w:t>
      </w:r>
      <w:del w:id="23" w:author="Parkhurst, David L." w:date="2014-10-21T13:30:00Z">
        <w:r w:rsidRPr="00C96962" w:rsidDel="0053599F">
          <w:rPr>
            <w:lang w:val="en-US"/>
          </w:rPr>
          <w:delText xml:space="preserve">key </w:delText>
        </w:r>
      </w:del>
      <w:r w:rsidRPr="00C96962">
        <w:rPr>
          <w:lang w:val="en-US"/>
        </w:rPr>
        <w:t>API</w:t>
      </w:r>
      <w:del w:id="24" w:author="Parkhurst, David L." w:date="2014-10-21T13:30:00Z">
        <w:r w:rsidRPr="00C96962" w:rsidDel="0053599F">
          <w:rPr>
            <w:lang w:val="en-US"/>
          </w:rPr>
          <w:delText xml:space="preserve"> methods</w:delText>
        </w:r>
      </w:del>
      <w:r w:rsidRPr="00C96962">
        <w:rPr>
          <w:lang w:val="en-US"/>
        </w:rPr>
        <w:t xml:space="preserve">. In section 3, we present the implementation of PhreeqcRM as reaction engine for the groundwater simulators PHAST </w:t>
      </w:r>
      <w:r w:rsidR="00CE5A14">
        <w:fldChar w:fldCharType="begin"/>
      </w:r>
      <w:r w:rsidR="00ED3E38">
        <w:instrText xml:space="preserve"> ADDIN ZOTERO_ITEM CSL_CITATION {"citationID":"ybuAGNve","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rsidR="009B1F11" w:rsidRPr="00C96962">
        <w:rPr>
          <w:lang w:val="en-US"/>
        </w:rPr>
        <w:t xml:space="preserve"> </w:t>
      </w:r>
      <w:r w:rsidRPr="00C96962">
        <w:rPr>
          <w:lang w:val="en-US"/>
        </w:rPr>
        <w:t xml:space="preserve">and FEFLOW </w:t>
      </w:r>
      <w:r w:rsidR="00CE5A14">
        <w:fldChar w:fldCharType="begin"/>
      </w:r>
      <w:r w:rsidR="00ED3E38">
        <w:instrText xml:space="preserve"> ADDIN ZOTERO_ITEM CSL_CITATION {"citationID":"3SUSeaM4","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ins w:id="25" w:author="Parkhurst, David L." w:date="2014-10-21T13:49:00Z">
        <w:r w:rsidR="00920288">
          <w:t>. The</w:t>
        </w:r>
      </w:ins>
      <w:r w:rsidR="009B1F11" w:rsidRPr="00C96962">
        <w:rPr>
          <w:lang w:val="en-US"/>
        </w:rPr>
        <w:t xml:space="preserve"> </w:t>
      </w:r>
      <w:del w:id="26" w:author="Parkhurst, David L." w:date="2014-10-21T13:34:00Z">
        <w:r w:rsidRPr="00C96962" w:rsidDel="0053599F">
          <w:rPr>
            <w:lang w:val="en-US"/>
          </w:rPr>
          <w:delText xml:space="preserve">with </w:delText>
        </w:r>
      </w:del>
      <w:r w:rsidRPr="00C96962">
        <w:rPr>
          <w:lang w:val="en-US"/>
        </w:rPr>
        <w:t>code</w:t>
      </w:r>
      <w:ins w:id="27" w:author="Parkhurst, David L." w:date="2014-10-21T13:34:00Z">
        <w:r w:rsidR="0053599F">
          <w:rPr>
            <w:lang w:val="en-US"/>
          </w:rPr>
          <w:t>s are</w:t>
        </w:r>
      </w:ins>
      <w:r w:rsidRPr="00C96962">
        <w:rPr>
          <w:lang w:val="en-US"/>
        </w:rPr>
        <w:t xml:space="preserve"> </w:t>
      </w:r>
      <w:del w:id="28" w:author="Parkhurst, David L." w:date="2014-10-21T13:34:00Z">
        <w:r w:rsidRPr="00C96962" w:rsidDel="0053599F">
          <w:rPr>
            <w:lang w:val="en-US"/>
          </w:rPr>
          <w:delText xml:space="preserve">verification </w:delText>
        </w:r>
      </w:del>
      <w:ins w:id="29" w:author="Parkhurst, David L." w:date="2014-10-21T13:34:00Z">
        <w:r w:rsidR="0053599F" w:rsidRPr="00C96962">
          <w:rPr>
            <w:lang w:val="en-US"/>
          </w:rPr>
          <w:t>verifi</w:t>
        </w:r>
        <w:r w:rsidR="0053599F">
          <w:rPr>
            <w:lang w:val="en-US"/>
          </w:rPr>
          <w:t>ed</w:t>
        </w:r>
        <w:r w:rsidR="0053599F" w:rsidRPr="00C96962">
          <w:rPr>
            <w:lang w:val="en-US"/>
          </w:rPr>
          <w:t xml:space="preserve"> </w:t>
        </w:r>
      </w:ins>
      <w:r w:rsidRPr="00C96962">
        <w:rPr>
          <w:lang w:val="en-US"/>
        </w:rPr>
        <w:t>through two test cases</w:t>
      </w:r>
      <w:del w:id="30" w:author="Parkhurst, David L." w:date="2014-10-21T13:47:00Z">
        <w:r w:rsidRPr="00C96962" w:rsidDel="00920288">
          <w:rPr>
            <w:lang w:val="en-US"/>
          </w:rPr>
          <w:delText xml:space="preserve">, </w:delText>
        </w:r>
      </w:del>
      <w:ins w:id="31" w:author="Parkhurst, David L." w:date="2014-10-21T13:47:00Z">
        <w:r w:rsidR="00920288">
          <w:rPr>
            <w:lang w:val="en-US"/>
          </w:rPr>
          <w:t>:</w:t>
        </w:r>
        <w:r w:rsidR="00920288" w:rsidRPr="00C96962">
          <w:rPr>
            <w:lang w:val="en-US"/>
          </w:rPr>
          <w:t xml:space="preserve"> </w:t>
        </w:r>
      </w:ins>
      <w:r w:rsidRPr="00C96962">
        <w:rPr>
          <w:lang w:val="en-US"/>
        </w:rPr>
        <w:t>a 3D (three</w:t>
      </w:r>
      <w:r w:rsidR="00F970E5">
        <w:rPr>
          <w:lang w:val="en-US"/>
        </w:rPr>
        <w:noBreakHyphen/>
      </w:r>
      <w:r w:rsidRPr="00C96962">
        <w:rPr>
          <w:lang w:val="en-US"/>
        </w:rPr>
        <w:t xml:space="preserve">dimensional) analytical solution by Sun et al. </w:t>
      </w:r>
      <w:r w:rsidR="00CE5A14">
        <w:fldChar w:fldCharType="begin"/>
      </w:r>
      <w:r w:rsidR="00ED3E38">
        <w:instrText xml:space="preserve"> ADDIN ZOTERO_ITEM CSL_CITATION {"citationID":"asAVcpdM","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rsidR="0035277F" w:rsidRPr="00C96962">
        <w:rPr>
          <w:lang w:val="en-US"/>
        </w:rPr>
        <w:t xml:space="preserve"> </w:t>
      </w:r>
      <w:r w:rsidRPr="00C96962">
        <w:rPr>
          <w:lang w:val="en-US"/>
        </w:rPr>
        <w:t xml:space="preserve">and the </w:t>
      </w:r>
      <w:r w:rsidR="00DE73DF" w:rsidRPr="00C96962">
        <w:rPr>
          <w:lang w:val="en-US"/>
        </w:rPr>
        <w:t>MoMaS (Modeling, Mathematics and numerical Simulations related to nuclear waste management problems)</w:t>
      </w:r>
      <w:r w:rsidR="00DE73DF">
        <w:rPr>
          <w:lang w:val="en-US"/>
        </w:rPr>
        <w:t xml:space="preserve"> </w:t>
      </w:r>
      <w:r w:rsidR="00997A97">
        <w:rPr>
          <w:lang w:val="en-US"/>
        </w:rPr>
        <w:t>reactive transport</w:t>
      </w:r>
      <w:r w:rsidRPr="00C96962">
        <w:rPr>
          <w:lang w:val="en-US"/>
        </w:rPr>
        <w:t xml:space="preserve"> benchmark of GdR (Groupement de Recherche) </w:t>
      </w:r>
      <w:r w:rsidR="00CE5A14">
        <w:fldChar w:fldCharType="begin"/>
      </w:r>
      <w:r w:rsidR="00ED3E38">
        <w:instrText xml:space="preserve"> ADDIN ZOTERO_ITEM CSL_CITATION {"citationID":"DlhQHcvF","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rsidRPr="00C96962">
        <w:rPr>
          <w:lang w:val="en-US"/>
        </w:rPr>
        <w:t xml:space="preserve">. </w:t>
      </w:r>
    </w:p>
    <w:p w14:paraId="47BC8A49" w14:textId="77777777" w:rsidR="00FB3882" w:rsidRPr="00C96962" w:rsidRDefault="00FB3882" w:rsidP="00FB3882">
      <w:pPr>
        <w:pStyle w:val="Heading1"/>
      </w:pPr>
      <w:bookmarkStart w:id="32" w:name="_Ref383194550"/>
      <w:r w:rsidRPr="00C96962">
        <w:lastRenderedPageBreak/>
        <w:t>The PhreeqcRM API</w:t>
      </w:r>
      <w:bookmarkEnd w:id="32"/>
    </w:p>
    <w:p w14:paraId="2711DCA0" w14:textId="76614BCE" w:rsidR="00FB3882" w:rsidRPr="00C96962" w:rsidRDefault="00FB3882" w:rsidP="00FB3882">
      <w:pPr>
        <w:pStyle w:val="Text"/>
        <w:rPr>
          <w:lang w:val="en-US"/>
        </w:rPr>
      </w:pPr>
      <w:r w:rsidRPr="00C96962">
        <w:rPr>
          <w:lang w:val="en-US"/>
        </w:rPr>
        <w:t>PHREEQC is a general</w:t>
      </w:r>
      <w:r w:rsidR="00F970E5">
        <w:rPr>
          <w:lang w:val="en-US"/>
        </w:rPr>
        <w:noBreakHyphen/>
      </w:r>
      <w:r w:rsidRPr="00C96962">
        <w:rPr>
          <w:lang w:val="en-US"/>
        </w:rPr>
        <w:t xml:space="preserve">purpose geochemical reaction model that has capabilities to model interactions between water and one or more reactants, including minerals, gases, ion exchangers, surface complexers, solid solutions, and kinetic reactants. PHREEQC relies on a set of keyword data blocks to define the types and compositions of the reactants. IPhreeqc </w:t>
      </w:r>
      <w:r w:rsidR="00CE5A14">
        <w:fldChar w:fldCharType="begin"/>
      </w:r>
      <w:r w:rsidR="00ED3E38">
        <w:instrText xml:space="preserve"> ADDIN ZOTERO_ITEM CSL_CITATION {"citationID":"ZiRgFCGU","properties":{"formattedCitation":"[27]","plainCitation":"[27]"},"citationItems":[{"id":600,"uris":["http://zotero.org/users/1809694/items/ENGD6FRR"],"uri":["http://zotero.org/users/1809694/items/ENGD6FRR"],"itemData":{"id":600,"type":"article-journal","title":"Modules based on the geochemical model PHREEQC for use in scripting and programming languages","container-title":"Computers &amp; Geosciences","page":"1653-1663","volume":"37","issue":"10","abstract":"The geochemical model PHREEQC is capable of simulating a wide range of equilibrium reactions between water and minerals, ion exchangers, surface complexes, solid solutions, and gases. It also has a general kinetic formulation that allows modeling of nonequilibrium mineral dissolution and precipitation, microbial reactions, decomposition of organic compounds, and other kinetic reactions. To facilitate use of these reaction capabilities in scripting languages and other models, PHREEQC has been implemented in modules that easily interface with other software. A Microsoft COM (component object model) has been implemented, which allows PHREEQC to be used by any software that can interface with a COM server—for example, Excel®, Visual Basic®, Python, or MATLAB®. PHREEQC has been converted to a C++ class, which can be included in programs written in C++. The class also has been compiled in libraries for Linux and Windows that allow PHREEQC to be called from C++, C, and Fortran. A limited set of methods implements the full reaction capabilities of PHREEQC for each module. Input methods use strings or files to define reaction calculations in exactly the same formats used by PHREEQC. Output methods provide a table of user-selected model results, such as concentrations, activities, saturation indices, and densities. The PHREEQC module can add geochemical reaction capabilities to surface-water, groundwater, and watershed transport models. It is possible to store and manipulate solution compositions and reaction information for many cells within the module. In addition, the object-oriented nature of the PHREEQC modules simplifies implementation of parallel processing for reactive-transport models. The PHREEQC COM module may be used in scripting languages to fit parameters; to plot PHREEQC results for field, laboratory, or theoretical investigations; or to develop new models that include simple or complex geochemical calculations.","DOI":"10.1016/j.cageo.2011.02.005","ISSN":"0098-3004","shortTitle":"Modules based on the geochemical model PHREEQC for use in scripting and programming languages","author":[{"family":"Charlton","given":"Scott R."},{"family":"Parkhurst","given":"David L."}],"issued":{"date-parts":[["2011"]]}}}],"schema":"https://github.com/citation-style-language/schema/raw/master/csl-citation.json"} </w:instrText>
      </w:r>
      <w:r w:rsidR="00CE5A14">
        <w:fldChar w:fldCharType="separate"/>
      </w:r>
      <w:r w:rsidR="00ED3E38" w:rsidRPr="00ED3E38">
        <w:t>[27]</w:t>
      </w:r>
      <w:r w:rsidR="00CE5A14">
        <w:fldChar w:fldCharType="end"/>
      </w:r>
      <w:r w:rsidRPr="00C96962">
        <w:rPr>
          <w:lang w:val="en-US"/>
        </w:rPr>
        <w:t xml:space="preserve"> encapsulate</w:t>
      </w:r>
      <w:r w:rsidR="00745C3C">
        <w:rPr>
          <w:lang w:val="en-US"/>
        </w:rPr>
        <w:t>s</w:t>
      </w:r>
      <w:r w:rsidRPr="00C96962">
        <w:rPr>
          <w:lang w:val="en-US"/>
        </w:rPr>
        <w:t xml:space="preserve"> the capabilities of PHREEQC in a C++ class (with wrappers for C and Fortran) to facilitate integration of PHREEQC into other computer programs. However, IPhreeqc relies primarily on </w:t>
      </w:r>
      <w:r w:rsidR="00F22977">
        <w:rPr>
          <w:lang w:val="en-US"/>
        </w:rPr>
        <w:t>processing</w:t>
      </w:r>
      <w:r w:rsidRPr="00C96962">
        <w:rPr>
          <w:lang w:val="en-US"/>
        </w:rPr>
        <w:t xml:space="preserve"> strings that define keyword data blocks and arrays of selected output data to automate the use of PHREEQC. For </w:t>
      </w:r>
      <w:r w:rsidR="00997A97">
        <w:rPr>
          <w:lang w:val="en-US"/>
        </w:rPr>
        <w:t>reactive transport</w:t>
      </w:r>
      <w:r w:rsidRPr="00C96962">
        <w:rPr>
          <w:lang w:val="en-US"/>
        </w:rPr>
        <w:t xml:space="preserve"> model</w:t>
      </w:r>
      <w:r w:rsidR="00697F59">
        <w:rPr>
          <w:lang w:val="en-US"/>
        </w:rPr>
        <w:t>l</w:t>
      </w:r>
      <w:r w:rsidRPr="00C96962">
        <w:rPr>
          <w:lang w:val="en-US"/>
        </w:rPr>
        <w:t>ing, translating cell solutions to strings and processing output arrays item</w:t>
      </w:r>
      <w:r w:rsidR="00F970E5">
        <w:rPr>
          <w:lang w:val="en-US"/>
        </w:rPr>
        <w:noBreakHyphen/>
      </w:r>
      <w:r w:rsidRPr="00C96962">
        <w:rPr>
          <w:lang w:val="en-US"/>
        </w:rPr>
        <w:t>by</w:t>
      </w:r>
      <w:r w:rsidR="00F970E5">
        <w:rPr>
          <w:lang w:val="en-US"/>
        </w:rPr>
        <w:noBreakHyphen/>
      </w:r>
      <w:r w:rsidRPr="00C96962">
        <w:rPr>
          <w:lang w:val="en-US"/>
        </w:rPr>
        <w:t xml:space="preserve">item are tedious programming efforts and inefficient for running millions of calculations. </w:t>
      </w:r>
    </w:p>
    <w:p w14:paraId="7349B240" w14:textId="4A1F811E" w:rsidR="00FB3882" w:rsidRPr="00C96962" w:rsidRDefault="00FB3882" w:rsidP="00FB3882">
      <w:pPr>
        <w:pStyle w:val="Text"/>
        <w:rPr>
          <w:lang w:val="en-US"/>
        </w:rPr>
      </w:pPr>
      <w:r w:rsidRPr="00C96962">
        <w:rPr>
          <w:lang w:val="en-US"/>
        </w:rPr>
        <w:t xml:space="preserve">PhreeqcRM is a C++ class that encapsulates IPhreeqc and is designed specifically for performing reaction calculations in </w:t>
      </w:r>
      <w:r w:rsidR="00997A97">
        <w:rPr>
          <w:lang w:val="en-US"/>
        </w:rPr>
        <w:t>reactive transport</w:t>
      </w:r>
      <w:r w:rsidRPr="00C96962">
        <w:rPr>
          <w:lang w:val="en-US"/>
        </w:rPr>
        <w:t xml:space="preserve"> simulators. The methods of the class allow data arrays to be transferred and reaction calculations to be performed without the use of keyword data blocks. Selected</w:t>
      </w:r>
      <w:r w:rsidR="00F970E5">
        <w:rPr>
          <w:lang w:val="en-US"/>
        </w:rPr>
        <w:noBreakHyphen/>
      </w:r>
      <w:r w:rsidRPr="00C96962">
        <w:rPr>
          <w:lang w:val="en-US"/>
        </w:rPr>
        <w:t xml:space="preserve">output data can be obtained as an array for visualization and output to files. The methods in PhreeqcRM include all of the capabilities necessary to implement PHREEQC reaction calculations in a multicomponent transport simulator. </w:t>
      </w:r>
    </w:p>
    <w:p w14:paraId="6D483011" w14:textId="77777777" w:rsidR="00FB3882" w:rsidRDefault="00FB3882" w:rsidP="00FB3882">
      <w:pPr>
        <w:pStyle w:val="Heading2"/>
        <w:suppressAutoHyphens/>
      </w:pPr>
      <w:r w:rsidRPr="00C96962">
        <w:t>Implementation of PhreeqcRM in a Multicomponent Transport Simulator</w:t>
      </w:r>
    </w:p>
    <w:p w14:paraId="5F47EFC8" w14:textId="65522859" w:rsidR="00EF3232" w:rsidRPr="00C96962" w:rsidRDefault="00EF3232" w:rsidP="00EF3232">
      <w:pPr>
        <w:pStyle w:val="Text"/>
        <w:rPr>
          <w:lang w:val="en-US"/>
        </w:rPr>
      </w:pPr>
      <w:r w:rsidRPr="00C96962">
        <w:rPr>
          <w:lang w:val="en-US"/>
        </w:rPr>
        <w:t xml:space="preserve">PhreeqcRM is intended to be </w:t>
      </w:r>
      <w:del w:id="33" w:author="Parkhurst, David L." w:date="2014-10-21T13:56:00Z">
        <w:r w:rsidRPr="00C96962" w:rsidDel="003051AC">
          <w:rPr>
            <w:lang w:val="en-US"/>
          </w:rPr>
          <w:delText xml:space="preserve">used as </w:delText>
        </w:r>
      </w:del>
      <w:r w:rsidRPr="00C96962">
        <w:rPr>
          <w:lang w:val="en-US"/>
        </w:rPr>
        <w:t xml:space="preserve">the </w:t>
      </w:r>
      <w:r w:rsidR="002E5B71" w:rsidRPr="00C96962">
        <w:rPr>
          <w:lang w:val="en-US"/>
        </w:rPr>
        <w:t>reaction</w:t>
      </w:r>
      <w:r w:rsidR="002E5B71">
        <w:rPr>
          <w:lang w:val="en-US"/>
        </w:rPr>
        <w:t>-</w:t>
      </w:r>
      <w:r w:rsidRPr="00C96962">
        <w:rPr>
          <w:lang w:val="en-US"/>
        </w:rPr>
        <w:t>calculation engine in an operator</w:t>
      </w:r>
      <w:r>
        <w:rPr>
          <w:lang w:val="en-US"/>
        </w:rPr>
        <w:noBreakHyphen/>
      </w:r>
      <w:r w:rsidRPr="00C96962">
        <w:rPr>
          <w:lang w:val="en-US"/>
        </w:rPr>
        <w:t>splitting approach to reactive transport. The simplest operator</w:t>
      </w:r>
      <w:r>
        <w:rPr>
          <w:lang w:val="en-US"/>
        </w:rPr>
        <w:noBreakHyphen/>
      </w:r>
      <w:r w:rsidRPr="00C96962">
        <w:rPr>
          <w:lang w:val="en-US"/>
        </w:rPr>
        <w:t xml:space="preserve">splitting </w:t>
      </w:r>
      <w:ins w:id="34" w:author="Parkhurst, David L." w:date="2014-10-21T13:57:00Z">
        <w:r w:rsidR="003051AC">
          <w:rPr>
            <w:lang w:val="en-US"/>
          </w:rPr>
          <w:t xml:space="preserve">approach </w:t>
        </w:r>
      </w:ins>
      <w:r w:rsidRPr="00C96962">
        <w:rPr>
          <w:lang w:val="en-US"/>
        </w:rPr>
        <w:t>is the sequential non</w:t>
      </w:r>
      <w:r>
        <w:rPr>
          <w:lang w:val="en-US"/>
        </w:rPr>
        <w:noBreakHyphen/>
      </w:r>
      <w:r w:rsidRPr="00C96962">
        <w:rPr>
          <w:lang w:val="en-US"/>
        </w:rPr>
        <w:t xml:space="preserve">iterative approach (SNIA) </w:t>
      </w:r>
      <w:r w:rsidR="00CE5A14">
        <w:rPr>
          <w:szCs w:val="24"/>
        </w:rPr>
        <w:fldChar w:fldCharType="begin"/>
      </w:r>
      <w:r w:rsidR="00ED3E38">
        <w:rPr>
          <w:szCs w:val="24"/>
        </w:rPr>
        <w:instrText xml:space="preserve"> ADDIN ZOTERO_ITEM CSL_CITATION {"citationID":"tC8oGxy7","properties":{"formattedCitation":"{\\rtf [39\\uc0\\u8211{}41]}","plainCitation":"[39–41]"},"citationItems":[{"id":295,"uris":["http://zotero.org/users/1809694/items/B8FQ2WW6"],"uri":["http://zotero.org/users/1809694/items/B8FQ2WW6"],"itemData":{"id":295,"type":"article-journal","title":"Comparison of split-operator methods for solving coupled chemical non-equilibrium reaction/groundwater transport models","container-title":"Mathematics and Computers in Simulation","page":"113-127","volume":"53","issue":"1-2","archive_location":"ISI:000089162300007","ISSN":"0378-4754","shortTitle":"Comparison of split-operator methods for solving coupled chemical non-equilibrium reaction/groundwater transport models","author":[{"family":"Barry","given":"D. A."},{"family":"Bajracharya","given":"K."},{"family":"Crapper","given":"M."},{"family":"Prommer","given":"H."},{"family":"Cunningham","given":"C. J."}],"issued":{"date-parts":[["2000",8]]}},"label":"page"},{"id":554,"uris":["http://zotero.org/users/1809694/items/BXTH6G2J"],"uri":["http://zotero.org/users/1809694/items/BXTH6G2J"],"itemData":{"id":554,"type":"article-journal","title":"Operator-splitting procedures for reactive transport and comparison of mass balance errors","container-title":"Journal of Contaminant Hydrology","page":"239-268","volume":"68","issue":"3-4","archive_location":"ISI:000188737600006","abstract":"Operator-splitting (OS) techniques are very attractive for numerical modelling of reactive transport, but they induce some errors. Considering reactive mass transport with reversible and irreversible reactions governed by a first-order rate law, we develop analytical solutions of the mass balance for the following operator-splitting schemes: standard sequential non-iterative (SNI), Strang-splitting SNI, standard sequential iterative (SI), extrapolating SI, and symmetric SI approaches. From these analytical solutions, the operator-splitting methods are compared with respect to mass balance errors and convergence rates independently of the techniques used for solving each operator. Dimensionless times, N-OS, are defined. They control mass balance errors and convergence rates. The following order in terms of decreasing efficiency is proposed: symmetric SI, Strang-splitting SNI, standard SNI, extrapolating SI and standard SI schemes. The symmetric SI scheme does not induce any operator-splitting errors, the Strang-splitting SNI appears to be O(N-OS(2)) accurate, and the other schemes are first-order accurate. (C) 2003 Elsevier B.V. All rights reserved.","ISSN":"0169-7722","shortTitle":"Operator-splitting procedures for reactive transport and comparison of mass balance errors","author":[{"family":"Carrayrou","given":"J."},{"family":"Mose","given":"R."},{"family":"Behra","given":"P."}],"issued":{"date-parts":[["2004",2]]}},"label":"page"},{"id":9,"uris":["http://zotero.org/users/1809694/items/FV4HWRRK"],"uri":["http://zotero.org/users/1809694/items/FV4HWRRK"],"itemData":{"id":9,"type":"article-journal","title":"A critical evaluation of recent developments in hydrogeochemical transport models of reactive multichemical components","container-title":"Water Resources Research","page":"93-108","volume":"25","issue":"1","abstract":"Many hydrogeochemical models have appeared in recent years for simulating subsurface solute transport. The hydrological transport of solutes can be described by a set of linear partial differential equations, and the chemical equilibria are described by a set of nonlinear algebraic equations. Three approaches are currently used to formulate the problem: (1) the mixed differential and algebraic equation (DAE) approach, (2) the direct substitution approach (DSA), and (3) the sequential iteration approach (SIA). An extremely important consideration in any approach is the choice of primary dependent variables (PDVs). Six types of PDVs have been employed in the existing models: (1) concentrations of all species, (2) concentrations of all component species and precipitated species, (3) total analytical concentrations of aqueous components, (4) total dissolved concentrations of aqueous components, (5) concentrations of aqueous component species, and (6) hybrid concentrations. Because of many possible combinations of PDVs and approaches, many hydrogeochemical transport models for multicomponent systems have been developed. This paper critically evaluates and discusses these models. The discussion and evaluation are conducted in terms of (1) how severe can the constraints be that a model imposes on computer resources, (2) which equilibrium geochemical processes can a model include, and (3) how easily can a model be modified to deal with mixed kinetic and equilibrium reactions. The use of SIA models leads to the fewest constraints on computer resources in terms of central processing unit (CPU) memory and CPU time; both DAE and DSA models require excessive CPU memory and CPU time for realistic two- and three-dimensional problems. Only those models that use the first three types of PDVs can treat the full complement of equilibrium reactions simultaneously. DAE and SIA models can be modified with reasonable ease to handle mixed chemical kinetics and equilibria. DSA models require strenuous efforts to modify for treating mixed chemical kinetics and equilibria. Therefore SIA models using the third type of PDVs are recommended for their practicality and flexibility. DSA and DAE models should remain research tools for one-dimensional investigations.","DOI":"10.1029/WR025i001p00093","ISSN":"1944-7973","journalAbbreviation":"Water Resour. Res.","author":[{"family":"Yeh","given":"G. T."},{"family":"Tripathi","given":"V. S."}],"issued":{"date-parts":[["1989",1,1]]}},"label":"page"}],"schema":"https://github.com/citation-style-language/schema/raw/master/csl-citation.json"} </w:instrText>
      </w:r>
      <w:r w:rsidR="00CE5A14">
        <w:rPr>
          <w:szCs w:val="24"/>
        </w:rPr>
        <w:fldChar w:fldCharType="separate"/>
      </w:r>
      <w:r w:rsidR="00ED3E38" w:rsidRPr="00ED3E38">
        <w:rPr>
          <w:szCs w:val="24"/>
        </w:rPr>
        <w:t>[39–41]</w:t>
      </w:r>
      <w:r w:rsidR="00CE5A14">
        <w:rPr>
          <w:szCs w:val="24"/>
        </w:rPr>
        <w:fldChar w:fldCharType="end"/>
      </w:r>
      <w:r w:rsidRPr="00C96962">
        <w:rPr>
          <w:lang w:val="en-US"/>
        </w:rPr>
        <w:t>, which separates the simultaneous processes of solute transport and reaction into alternating transport and reaction steps with predefined time steps. PhreeqcRM is not restricted to SNIA, but SNIA is assumed here for simplicity.</w:t>
      </w:r>
    </w:p>
    <w:p w14:paraId="0568EEE5" w14:textId="033DFAE1" w:rsidR="00FB3882" w:rsidRPr="00C96962" w:rsidRDefault="00FB3882" w:rsidP="0042021D">
      <w:pPr>
        <w:pStyle w:val="Text"/>
        <w:rPr>
          <w:lang w:val="en-US"/>
        </w:rPr>
      </w:pPr>
      <w:r w:rsidRPr="00C96962">
        <w:rPr>
          <w:lang w:val="en-US"/>
        </w:rPr>
        <w:lastRenderedPageBreak/>
        <w:t>PHREEQC uses moles of element</w:t>
      </w:r>
      <w:r w:rsidR="00EF3232">
        <w:rPr>
          <w:lang w:val="en-US"/>
        </w:rPr>
        <w:t>s</w:t>
      </w:r>
      <w:r w:rsidRPr="00C96962">
        <w:rPr>
          <w:lang w:val="en-US"/>
        </w:rPr>
        <w:t>, including oxygen and hydrogen, as the complete definition of a solution. To account for charge imbalance in boundary and initial solutions and to compensate for charge imbalances that may be induced by surface</w:t>
      </w:r>
      <w:r w:rsidR="00F970E5">
        <w:rPr>
          <w:lang w:val="en-US"/>
        </w:rPr>
        <w:noBreakHyphen/>
      </w:r>
      <w:r w:rsidRPr="00C96962">
        <w:rPr>
          <w:lang w:val="en-US"/>
        </w:rPr>
        <w:t xml:space="preserve">complexation reactions, charge imbalance is also required for a complete solution definition. The elements plus charge imbalance are referred to as components. PhreeqcRM does not rely on a specific form of the transport equations. If </w:t>
      </w:r>
      <w:r w:rsidR="00613D20" w:rsidRPr="00C96962">
        <w:rPr>
          <w:lang w:val="en-US"/>
        </w:rPr>
        <w:t xml:space="preserve">the same form of transport equation </w:t>
      </w:r>
      <w:del w:id="35" w:author="Parkhurst, David L." w:date="2014-10-21T13:59:00Z">
        <w:r w:rsidR="00613D20" w:rsidRPr="00C96962" w:rsidDel="003051AC">
          <w:rPr>
            <w:lang w:val="en-US"/>
          </w:rPr>
          <w:delText>is used</w:delText>
        </w:r>
      </w:del>
      <w:ins w:id="36" w:author="Parkhurst, David L." w:date="2014-10-21T13:59:00Z">
        <w:r w:rsidR="003051AC">
          <w:rPr>
            <w:lang w:val="en-US"/>
          </w:rPr>
          <w:t>applies</w:t>
        </w:r>
      </w:ins>
      <w:r w:rsidR="00613D20" w:rsidRPr="00C96962">
        <w:rPr>
          <w:lang w:val="en-US"/>
        </w:rPr>
        <w:t xml:space="preserve"> for all species</w:t>
      </w:r>
      <w:ins w:id="37" w:author="Parkhurst, David L." w:date="2014-10-21T13:59:00Z">
        <w:r w:rsidR="003051AC">
          <w:rPr>
            <w:lang w:val="en-US"/>
          </w:rPr>
          <w:t>,</w:t>
        </w:r>
      </w:ins>
      <w:r w:rsidR="00613D20" w:rsidRPr="00C96962">
        <w:rPr>
          <w:lang w:val="en-US"/>
        </w:rPr>
        <w:t xml:space="preserve"> and </w:t>
      </w:r>
      <w:del w:id="38" w:author="Parkhurst, David L." w:date="2014-10-21T13:59:00Z">
        <w:r w:rsidR="00613D20" w:rsidRPr="00C96962" w:rsidDel="00186E5E">
          <w:rPr>
            <w:lang w:val="en-US"/>
          </w:rPr>
          <w:delText xml:space="preserve">its </w:delText>
        </w:r>
      </w:del>
      <w:ins w:id="39" w:author="Parkhurst, David L." w:date="2014-10-21T13:59:00Z">
        <w:r w:rsidR="00186E5E">
          <w:rPr>
            <w:lang w:val="en-US"/>
          </w:rPr>
          <w:t>equation</w:t>
        </w:r>
        <w:r w:rsidR="00186E5E" w:rsidRPr="00C96962">
          <w:rPr>
            <w:lang w:val="en-US"/>
          </w:rPr>
          <w:t xml:space="preserve"> </w:t>
        </w:r>
      </w:ins>
      <w:r w:rsidR="00613D20" w:rsidRPr="00C96962">
        <w:rPr>
          <w:lang w:val="en-US"/>
        </w:rPr>
        <w:t xml:space="preserve">parameters are </w:t>
      </w:r>
      <w:r w:rsidRPr="00C96962">
        <w:rPr>
          <w:lang w:val="en-US"/>
        </w:rPr>
        <w:t>species</w:t>
      </w:r>
      <w:r w:rsidR="00F970E5">
        <w:rPr>
          <w:lang w:val="en-US"/>
        </w:rPr>
        <w:noBreakHyphen/>
      </w:r>
      <w:r w:rsidR="00613D20" w:rsidRPr="00C96962">
        <w:rPr>
          <w:lang w:val="en-US"/>
        </w:rPr>
        <w:t>in</w:t>
      </w:r>
      <w:r w:rsidRPr="00C96962">
        <w:rPr>
          <w:lang w:val="en-US"/>
        </w:rPr>
        <w:t xml:space="preserve">dependent, then </w:t>
      </w:r>
      <w:r w:rsidR="0042021D" w:rsidRPr="00C96962">
        <w:rPr>
          <w:lang w:val="en-US"/>
        </w:rPr>
        <w:t>the aqueous solution may be transported in terms of components rather than solution species</w:t>
      </w:r>
      <w:r w:rsidRPr="00C96962">
        <w:rPr>
          <w:lang w:val="en-US"/>
        </w:rPr>
        <w:t xml:space="preserve">, which reduces the number of transported entities. </w:t>
      </w:r>
    </w:p>
    <w:p w14:paraId="25A17E44" w14:textId="67EAE228" w:rsidR="00FB3882" w:rsidRPr="00C96962" w:rsidRDefault="00FB3882" w:rsidP="00FB3882">
      <w:pPr>
        <w:pStyle w:val="Text"/>
        <w:rPr>
          <w:lang w:val="en-US"/>
        </w:rPr>
      </w:pPr>
      <w:r w:rsidRPr="00C96962">
        <w:rPr>
          <w:lang w:val="en-US"/>
        </w:rPr>
        <w:t>Alternatively, PhreeqcRM provides functionality to retrieve the solution composition in terms of aqueous species, together with species charge and diffusion coefficient, to facilitate couplings that account for species</w:t>
      </w:r>
      <w:r w:rsidR="00F970E5">
        <w:rPr>
          <w:lang w:val="en-US"/>
        </w:rPr>
        <w:noBreakHyphen/>
      </w:r>
      <w:r w:rsidRPr="00C96962">
        <w:rPr>
          <w:lang w:val="en-US"/>
        </w:rPr>
        <w:t xml:space="preserve">dependent transport </w:t>
      </w:r>
      <w:r w:rsidR="00DE0FD1">
        <w:rPr>
          <w:lang w:val="en-US"/>
        </w:rPr>
        <w:t xml:space="preserve">processes </w:t>
      </w:r>
      <w:r w:rsidRPr="00C96962">
        <w:rPr>
          <w:lang w:val="en-US"/>
        </w:rPr>
        <w:t>(e.g., Nernst</w:t>
      </w:r>
      <w:r w:rsidR="00F970E5">
        <w:rPr>
          <w:lang w:val="en-US"/>
        </w:rPr>
        <w:noBreakHyphen/>
      </w:r>
      <w:r w:rsidRPr="00C96962">
        <w:rPr>
          <w:lang w:val="en-US"/>
        </w:rPr>
        <w:t>Planck equation). In this case, it is necessary for the transport equations to account for each aqueous species, while maintaining a net current (usually zero)</w:t>
      </w:r>
      <w:r w:rsidR="00F008B5" w:rsidRPr="00C96962">
        <w:rPr>
          <w:lang w:val="en-US"/>
        </w:rPr>
        <w:t xml:space="preserve">. </w:t>
      </w:r>
      <w:r w:rsidRPr="00C96962">
        <w:rPr>
          <w:lang w:val="en-US"/>
        </w:rPr>
        <w:t xml:space="preserve">In the following sections, we </w:t>
      </w:r>
      <w:r w:rsidR="00D1736A" w:rsidRPr="00C96962">
        <w:rPr>
          <w:lang w:val="en-US"/>
        </w:rPr>
        <w:t xml:space="preserve">consider </w:t>
      </w:r>
      <w:r w:rsidR="002E5B71">
        <w:rPr>
          <w:lang w:val="en-US"/>
        </w:rPr>
        <w:t>only</w:t>
      </w:r>
      <w:r w:rsidR="00D1736A" w:rsidRPr="00C96962">
        <w:rPr>
          <w:lang w:val="en-US"/>
        </w:rPr>
        <w:t xml:space="preserve"> </w:t>
      </w:r>
      <w:r w:rsidRPr="00C96962">
        <w:rPr>
          <w:lang w:val="en-US"/>
        </w:rPr>
        <w:t>component</w:t>
      </w:r>
      <w:r w:rsidR="00F970E5">
        <w:rPr>
          <w:lang w:val="en-US"/>
        </w:rPr>
        <w:noBreakHyphen/>
      </w:r>
      <w:r w:rsidRPr="00C96962">
        <w:rPr>
          <w:lang w:val="en-US"/>
        </w:rPr>
        <w:t>based transport with species</w:t>
      </w:r>
      <w:r w:rsidR="00F970E5">
        <w:rPr>
          <w:lang w:val="en-US"/>
        </w:rPr>
        <w:noBreakHyphen/>
      </w:r>
      <w:r w:rsidRPr="00C96962">
        <w:rPr>
          <w:lang w:val="en-US"/>
        </w:rPr>
        <w:t xml:space="preserve">independent transport parameters. </w:t>
      </w:r>
    </w:p>
    <w:p w14:paraId="3F75BD96" w14:textId="64309945" w:rsidR="00FB3882" w:rsidRPr="00C96962" w:rsidRDefault="00FB3882" w:rsidP="00FB3882">
      <w:pPr>
        <w:pStyle w:val="Text"/>
        <w:rPr>
          <w:lang w:val="en-US"/>
        </w:rPr>
      </w:pPr>
      <w:r w:rsidRPr="00C96962">
        <w:rPr>
          <w:lang w:val="en-US"/>
        </w:rPr>
        <w:t>Numerical solutions of solute transport may lead to negative concentrations, typically close to sharp concentration fronts. Because PHREEQC calculates reactions in terms of moles, negative concentrations from the transport step have to be amended (set to zero) during the reaction step. To avoid significant mass</w:t>
      </w:r>
      <w:r w:rsidR="00F970E5">
        <w:rPr>
          <w:lang w:val="en-US"/>
        </w:rPr>
        <w:noBreakHyphen/>
      </w:r>
      <w:r w:rsidRPr="00C96962">
        <w:rPr>
          <w:lang w:val="en-US"/>
        </w:rPr>
        <w:t xml:space="preserve">balance errors, negative concentrations from the previous transport step can be added to the result of the reaction step prior to updating concentrations </w:t>
      </w:r>
      <w:r w:rsidR="00613D20" w:rsidRPr="00C96962">
        <w:rPr>
          <w:lang w:val="en-US"/>
        </w:rPr>
        <w:t xml:space="preserve">for </w:t>
      </w:r>
      <w:r w:rsidRPr="00C96962">
        <w:rPr>
          <w:lang w:val="en-US"/>
        </w:rPr>
        <w:t xml:space="preserve">the </w:t>
      </w:r>
      <w:r w:rsidR="00D1736A" w:rsidRPr="00C96962">
        <w:rPr>
          <w:lang w:val="en-US"/>
        </w:rPr>
        <w:t xml:space="preserve">following </w:t>
      </w:r>
      <w:r w:rsidRPr="00C96962">
        <w:rPr>
          <w:lang w:val="en-US"/>
        </w:rPr>
        <w:t>transport</w:t>
      </w:r>
      <w:r w:rsidR="00D1736A" w:rsidRPr="00C96962">
        <w:rPr>
          <w:lang w:val="en-US"/>
        </w:rPr>
        <w:t xml:space="preserve"> step</w:t>
      </w:r>
      <w:r w:rsidRPr="00C96962">
        <w:rPr>
          <w:lang w:val="en-US"/>
        </w:rPr>
        <w:t>.</w:t>
      </w:r>
    </w:p>
    <w:p w14:paraId="21A9058E" w14:textId="2B543C7C" w:rsidR="00613D20" w:rsidRPr="00C96962" w:rsidRDefault="00FB3882" w:rsidP="00613D20">
      <w:pPr>
        <w:pStyle w:val="Text"/>
        <w:rPr>
          <w:lang w:val="en-US"/>
        </w:rPr>
      </w:pPr>
      <w:r w:rsidRPr="00C96962">
        <w:rPr>
          <w:lang w:val="en-US"/>
        </w:rPr>
        <w:t xml:space="preserve">A </w:t>
      </w:r>
      <w:r w:rsidR="00613D20" w:rsidRPr="00C96962">
        <w:rPr>
          <w:lang w:val="en-US"/>
        </w:rPr>
        <w:t>generic</w:t>
      </w:r>
      <w:r w:rsidRPr="00C96962">
        <w:rPr>
          <w:lang w:val="en-US"/>
        </w:rPr>
        <w:t xml:space="preserve"> program flow for the implementation of PhreeqcRM as a reaction engine for a transport simulator is displayed in</w:t>
      </w:r>
      <w:r w:rsidR="001265CF">
        <w:rPr>
          <w:lang w:val="en-US"/>
        </w:rPr>
        <w:t xml:space="preserve"> </w:t>
      </w:r>
      <w:r w:rsidR="001265CF">
        <w:rPr>
          <w:lang w:val="en-US"/>
        </w:rPr>
        <w:fldChar w:fldCharType="begin"/>
      </w:r>
      <w:r w:rsidR="001265CF">
        <w:rPr>
          <w:lang w:val="en-US"/>
        </w:rPr>
        <w:instrText xml:space="preserve"> REF _Ref397500125 \h </w:instrText>
      </w:r>
      <w:r w:rsidR="001265CF">
        <w:rPr>
          <w:lang w:val="en-US"/>
        </w:rPr>
      </w:r>
      <w:r w:rsidR="001265CF">
        <w:rPr>
          <w:lang w:val="en-US"/>
        </w:rPr>
        <w:fldChar w:fldCharType="separate"/>
      </w:r>
      <w:r w:rsidR="00CD7255" w:rsidRPr="00C96962">
        <w:t xml:space="preserve">Figure </w:t>
      </w:r>
      <w:r w:rsidR="00CD7255">
        <w:rPr>
          <w:noProof/>
        </w:rPr>
        <w:t>1</w:t>
      </w:r>
      <w:r w:rsidR="001265CF">
        <w:rPr>
          <w:lang w:val="en-US"/>
        </w:rPr>
        <w:fldChar w:fldCharType="end"/>
      </w:r>
      <w:r w:rsidRPr="00C96962">
        <w:rPr>
          <w:lang w:val="en-US"/>
        </w:rPr>
        <w:t xml:space="preserve">. The main </w:t>
      </w:r>
      <w:r w:rsidRPr="00C96962">
        <w:rPr>
          <w:rStyle w:val="Process"/>
          <w:lang w:val="en-US"/>
        </w:rPr>
        <w:t xml:space="preserve">Simulation </w:t>
      </w:r>
      <w:r w:rsidRPr="00C96962">
        <w:rPr>
          <w:lang w:val="en-US"/>
        </w:rPr>
        <w:t xml:space="preserve">process accounts for the storage of coupling settings and visualization of reaction results in the host application. </w:t>
      </w:r>
      <w:r w:rsidR="00613D20" w:rsidRPr="00C96962">
        <w:rPr>
          <w:lang w:val="en-US"/>
        </w:rPr>
        <w:t xml:space="preserve">The </w:t>
      </w:r>
      <w:r w:rsidR="0011691A" w:rsidRPr="00C96962">
        <w:rPr>
          <w:lang w:val="en-US"/>
        </w:rPr>
        <w:lastRenderedPageBreak/>
        <w:t xml:space="preserve">specific </w:t>
      </w:r>
      <w:r w:rsidR="00613D20" w:rsidRPr="00C96962">
        <w:rPr>
          <w:lang w:val="en-US"/>
        </w:rPr>
        <w:t xml:space="preserve">tasks </w:t>
      </w:r>
      <w:r w:rsidR="007F3941" w:rsidRPr="00C96962">
        <w:rPr>
          <w:lang w:val="en-US"/>
        </w:rPr>
        <w:t xml:space="preserve">for PhreeqcRM that the transport simulator needs to execute during the </w:t>
      </w:r>
      <w:r w:rsidR="007F3941" w:rsidRPr="00C96962">
        <w:rPr>
          <w:i/>
          <w:lang w:val="en-US"/>
        </w:rPr>
        <w:t>Initialization,</w:t>
      </w:r>
      <w:r w:rsidR="007F3941" w:rsidRPr="00C96962">
        <w:rPr>
          <w:lang w:val="en-US"/>
        </w:rPr>
        <w:t xml:space="preserve"> </w:t>
      </w:r>
      <w:r w:rsidR="007F3941" w:rsidRPr="00C96962">
        <w:rPr>
          <w:i/>
          <w:lang w:val="en-US"/>
        </w:rPr>
        <w:t>Reactions</w:t>
      </w:r>
      <w:r w:rsidR="00E86DA7">
        <w:rPr>
          <w:lang w:val="en-US"/>
        </w:rPr>
        <w:t xml:space="preserve">, </w:t>
      </w:r>
      <w:r w:rsidR="007F3941" w:rsidRPr="00C96962">
        <w:rPr>
          <w:lang w:val="en-US"/>
        </w:rPr>
        <w:t xml:space="preserve">and </w:t>
      </w:r>
      <w:r w:rsidR="007F3941" w:rsidRPr="00C96962">
        <w:rPr>
          <w:i/>
          <w:lang w:val="en-US"/>
        </w:rPr>
        <w:t>Finalize</w:t>
      </w:r>
      <w:r w:rsidR="007F3941" w:rsidRPr="00C96962">
        <w:rPr>
          <w:lang w:val="en-US"/>
        </w:rPr>
        <w:t xml:space="preserve"> processes are detailed in the following section.</w:t>
      </w:r>
    </w:p>
    <w:p w14:paraId="360A55FC" w14:textId="2E9FB7B8" w:rsidR="007F3941" w:rsidRPr="00C96962" w:rsidRDefault="00BC234A" w:rsidP="00613D20">
      <w:pPr>
        <w:pStyle w:val="Caption"/>
      </w:pPr>
      <w:r>
        <w:rPr>
          <w:noProof/>
          <w:lang w:val="de-CH" w:eastAsia="de-CH"/>
        </w:rPr>
        <w:pict w14:anchorId="4057E8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2pt;height:480.75pt">
            <v:imagedata r:id="rId12" o:title="program_flow"/>
          </v:shape>
        </w:pict>
      </w:r>
    </w:p>
    <w:p w14:paraId="6C46EDED" w14:textId="1DEB73C1" w:rsidR="00613D20" w:rsidRPr="00C96962" w:rsidRDefault="00613D20" w:rsidP="00613D20">
      <w:pPr>
        <w:pStyle w:val="Caption"/>
      </w:pPr>
      <w:bookmarkStart w:id="40" w:name="_Ref397500125"/>
      <w:bookmarkStart w:id="41" w:name="_Ref397500119"/>
      <w:r w:rsidRPr="00C96962">
        <w:t xml:space="preserve">Figure </w:t>
      </w:r>
      <w:r w:rsidRPr="00C96962">
        <w:fldChar w:fldCharType="begin"/>
      </w:r>
      <w:r w:rsidRPr="00C96962">
        <w:instrText xml:space="preserve"> SEQ Figure \* ARABIC </w:instrText>
      </w:r>
      <w:r w:rsidRPr="00C96962">
        <w:fldChar w:fldCharType="separate"/>
      </w:r>
      <w:r w:rsidR="00CD7255">
        <w:rPr>
          <w:noProof/>
        </w:rPr>
        <w:t>1</w:t>
      </w:r>
      <w:r w:rsidRPr="00C96962">
        <w:fldChar w:fldCharType="end"/>
      </w:r>
      <w:bookmarkEnd w:id="40"/>
      <w:r w:rsidRPr="00C96962">
        <w:t>: Generic program flow</w:t>
      </w:r>
      <w:r w:rsidR="00E86DA7">
        <w:t xml:space="preserve"> for a </w:t>
      </w:r>
      <w:r w:rsidR="00997A97">
        <w:t>reactive transport</w:t>
      </w:r>
      <w:r w:rsidR="00E86DA7">
        <w:t xml:space="preserve"> simulator using </w:t>
      </w:r>
      <w:r w:rsidR="0054798E">
        <w:t>operator splitting</w:t>
      </w:r>
      <w:r w:rsidRPr="00C96962">
        <w:t>.</w:t>
      </w:r>
      <w:bookmarkEnd w:id="41"/>
    </w:p>
    <w:p w14:paraId="25C78E73" w14:textId="77777777" w:rsidR="00FB3882" w:rsidRPr="00C96962" w:rsidRDefault="00FB3882" w:rsidP="00FB3882">
      <w:pPr>
        <w:pStyle w:val="Heading2"/>
      </w:pPr>
      <w:r w:rsidRPr="00C96962">
        <w:lastRenderedPageBreak/>
        <w:t>Key Methods of the PhreeqcRM API</w:t>
      </w:r>
    </w:p>
    <w:p w14:paraId="73B0A818" w14:textId="38FB1512" w:rsidR="00FB3882" w:rsidRPr="00C96962" w:rsidRDefault="00FB3882" w:rsidP="00FB3882">
      <w:pPr>
        <w:pStyle w:val="Text"/>
        <w:rPr>
          <w:lang w:val="en-US"/>
        </w:rPr>
      </w:pPr>
      <w:r w:rsidRPr="00C96962">
        <w:rPr>
          <w:lang w:val="en-US"/>
        </w:rPr>
        <w:t xml:space="preserve">The use of PhreeqcRM entails a sequence of method calls that create and initialize the instance, set initial conditions and reactions for the model cells, determine concentrations for boundary conditions, run reaction calculations for a series of time steps, and finalize the instance. Although C++ methods are described, equivalent C and Fortran subroutines, generally with the same names preceded by “RM_”, are available for transport codes written in these languages. </w:t>
      </w:r>
      <w:ins w:id="42" w:author="Parkhurst, David L." w:date="2014-10-21T14:15:00Z">
        <w:r w:rsidR="00DA3192">
          <w:rPr>
            <w:lang w:val="en-US"/>
          </w:rPr>
          <w:t xml:space="preserve">(PhreeqcRM is available at </w:t>
        </w:r>
      </w:ins>
      <w:ins w:id="43" w:author="Parkhurst, David L." w:date="2014-10-21T14:16:00Z">
        <w:r w:rsidR="00DA3192">
          <w:rPr>
            <w:lang w:val="en-US"/>
          </w:rPr>
          <w:fldChar w:fldCharType="begin"/>
        </w:r>
        <w:r w:rsidR="00DA3192">
          <w:rPr>
            <w:lang w:val="en-US"/>
          </w:rPr>
          <w:instrText xml:space="preserve"> HYPERLINK "</w:instrText>
        </w:r>
        <w:r w:rsidR="00DA3192" w:rsidRPr="00DA3192">
          <w:rPr>
            <w:lang w:val="en-US"/>
          </w:rPr>
          <w:instrText>http://wwwbrr.cr.usgs.g</w:instrText>
        </w:r>
        <w:r w:rsidR="00DA3192">
          <w:rPr>
            <w:lang w:val="en-US"/>
          </w:rPr>
          <w:instrText xml:space="preserve">ov/projects/GWC_coupled/phreeqc" </w:instrText>
        </w:r>
        <w:r w:rsidR="00DA3192">
          <w:rPr>
            <w:lang w:val="en-US"/>
          </w:rPr>
          <w:fldChar w:fldCharType="separate"/>
        </w:r>
        <w:r w:rsidR="00DA3192" w:rsidRPr="00536205">
          <w:rPr>
            <w:rStyle w:val="Hyperlink"/>
            <w:lang w:val="en-US"/>
          </w:rPr>
          <w:t>http://wwwbrr.cr.usgs.gov/projects/GWC_coupled/phreeqc</w:t>
        </w:r>
        <w:r w:rsidR="00DA3192">
          <w:rPr>
            <w:lang w:val="en-US"/>
          </w:rPr>
          <w:fldChar w:fldCharType="end"/>
        </w:r>
        <w:r w:rsidR="00DA3192">
          <w:rPr>
            <w:lang w:val="en-US"/>
          </w:rPr>
          <w:t xml:space="preserve">. Included in the distributions </w:t>
        </w:r>
      </w:ins>
      <w:ins w:id="44" w:author="Parkhurst, David L." w:date="2014-10-21T14:18:00Z">
        <w:r w:rsidR="00DA3192">
          <w:rPr>
            <w:lang w:val="en-US"/>
          </w:rPr>
          <w:t>is</w:t>
        </w:r>
      </w:ins>
      <w:ins w:id="45" w:author="Parkhurst, David L." w:date="2014-10-21T14:16:00Z">
        <w:r w:rsidR="00DA3192">
          <w:rPr>
            <w:lang w:val="en-US"/>
          </w:rPr>
          <w:t xml:space="preserve"> a s</w:t>
        </w:r>
      </w:ins>
      <w:del w:id="46" w:author="Parkhurst, David L." w:date="2014-10-21T14:16:00Z">
        <w:r w:rsidRPr="00C96962" w:rsidDel="00DA3192">
          <w:rPr>
            <w:lang w:val="en-US"/>
          </w:rPr>
          <w:delText>[S</w:delText>
        </w:r>
      </w:del>
      <w:r w:rsidRPr="00C96962">
        <w:rPr>
          <w:lang w:val="en-US"/>
        </w:rPr>
        <w:t>imple advection application</w:t>
      </w:r>
      <w:del w:id="47" w:author="Parkhurst, David L." w:date="2014-10-21T14:17:00Z">
        <w:r w:rsidRPr="00C96962" w:rsidDel="00DA3192">
          <w:rPr>
            <w:lang w:val="en-US"/>
          </w:rPr>
          <w:delText>s</w:delText>
        </w:r>
      </w:del>
      <w:ins w:id="48" w:author="Parkhurst, David L." w:date="2014-10-21T14:17:00Z">
        <w:r w:rsidR="00DA3192">
          <w:rPr>
            <w:lang w:val="en-US"/>
          </w:rPr>
          <w:t xml:space="preserve"> in </w:t>
        </w:r>
      </w:ins>
      <w:del w:id="49" w:author="Parkhurst, David L." w:date="2014-10-21T14:17:00Z">
        <w:r w:rsidRPr="00C96962" w:rsidDel="00DA3192">
          <w:rPr>
            <w:lang w:val="en-US"/>
          </w:rPr>
          <w:delText xml:space="preserve"> are available for </w:delText>
        </w:r>
      </w:del>
      <w:r w:rsidRPr="00C96962">
        <w:rPr>
          <w:lang w:val="en-US"/>
        </w:rPr>
        <w:t>C</w:t>
      </w:r>
      <w:r w:rsidR="00471F4E">
        <w:rPr>
          <w:lang w:val="en-US"/>
        </w:rPr>
        <w:t xml:space="preserve">, Fortran, and </w:t>
      </w:r>
      <w:ins w:id="50" w:author="Parkhurst, David L." w:date="2014-10-21T14:19:00Z">
        <w:r w:rsidR="00DA3192">
          <w:rPr>
            <w:lang w:val="en-US"/>
          </w:rPr>
          <w:t xml:space="preserve">C++ and documentation of </w:t>
        </w:r>
      </w:ins>
      <w:del w:id="51" w:author="Parkhurst, David L." w:date="2014-10-21T14:17:00Z">
        <w:r w:rsidR="00471F4E" w:rsidDel="00DA3192">
          <w:rPr>
            <w:lang w:val="en-US"/>
          </w:rPr>
          <w:delText>C++ (http://...]</w:delText>
        </w:r>
        <w:r w:rsidRPr="00C96962" w:rsidDel="00DA3192">
          <w:rPr>
            <w:lang w:val="en-US"/>
          </w:rPr>
          <w:delText xml:space="preserve"> </w:delText>
        </w:r>
        <w:commentRangeStart w:id="52"/>
        <w:r w:rsidRPr="00C96962" w:rsidDel="00DA3192">
          <w:rPr>
            <w:lang w:val="en-US"/>
          </w:rPr>
          <w:delText xml:space="preserve">[Descriptions </w:delText>
        </w:r>
      </w:del>
      <w:del w:id="53" w:author="Parkhurst, David L." w:date="2014-10-21T14:19:00Z">
        <w:r w:rsidRPr="00C96962" w:rsidDel="00DA3192">
          <w:rPr>
            <w:lang w:val="en-US"/>
          </w:rPr>
          <w:delText>of</w:delText>
        </w:r>
      </w:del>
      <w:r w:rsidRPr="00C96962">
        <w:rPr>
          <w:lang w:val="en-US"/>
        </w:rPr>
        <w:t xml:space="preserve"> all methods </w:t>
      </w:r>
      <w:ins w:id="54" w:author="Parkhurst, David L." w:date="2014-10-21T14:18:00Z">
        <w:r w:rsidR="00DA3192">
          <w:rPr>
            <w:lang w:val="en-US"/>
          </w:rPr>
          <w:t>of the API.)</w:t>
        </w:r>
      </w:ins>
      <w:del w:id="55" w:author="Parkhurst, David L." w:date="2014-10-21T14:18:00Z">
        <w:r w:rsidRPr="00C96962" w:rsidDel="00DA3192">
          <w:rPr>
            <w:lang w:val="en-US"/>
          </w:rPr>
          <w:delText>are available as a .chm file http://...]</w:delText>
        </w:r>
        <w:commentRangeEnd w:id="52"/>
        <w:r w:rsidR="00DF7F68" w:rsidDel="00DA3192">
          <w:rPr>
            <w:rStyle w:val="CommentReference"/>
            <w:rFonts w:eastAsiaTheme="minorHAnsi" w:cstheme="minorBidi"/>
            <w:lang w:val="en-US" w:eastAsia="en-US"/>
          </w:rPr>
          <w:commentReference w:id="52"/>
        </w:r>
      </w:del>
    </w:p>
    <w:p w14:paraId="5B2D8426" w14:textId="77777777" w:rsidR="00FB3882" w:rsidRPr="00C96962" w:rsidRDefault="00FB3882" w:rsidP="00FB3882">
      <w:pPr>
        <w:pStyle w:val="Heading3"/>
      </w:pPr>
      <w:r w:rsidRPr="00C96962">
        <w:t>Create and Initialize PhreeqcRM</w:t>
      </w:r>
    </w:p>
    <w:p w14:paraId="7C338124" w14:textId="3B18C526" w:rsidR="00FB3882" w:rsidRPr="00C96962" w:rsidRDefault="007458CD" w:rsidP="00FB3882">
      <w:pPr>
        <w:pStyle w:val="Text"/>
        <w:rPr>
          <w:lang w:val="en-US"/>
        </w:rPr>
      </w:pPr>
      <w:r>
        <w:rPr>
          <w:lang w:val="en-US"/>
        </w:rPr>
        <w:t xml:space="preserve">As a </w:t>
      </w:r>
      <w:r w:rsidRPr="00C96962">
        <w:rPr>
          <w:lang w:val="en-US"/>
        </w:rPr>
        <w:t>C++ class</w:t>
      </w:r>
      <w:r>
        <w:rPr>
          <w:lang w:val="en-US"/>
        </w:rPr>
        <w:t xml:space="preserve">, </w:t>
      </w:r>
      <w:ins w:id="56" w:author="Parkhurst, David L." w:date="2014-10-21T14:21:00Z">
        <w:r w:rsidR="007D1B1F">
          <w:rPr>
            <w:lang w:val="en-US"/>
          </w:rPr>
          <w:t xml:space="preserve">a constructor creates </w:t>
        </w:r>
      </w:ins>
      <w:r w:rsidR="00FB3882" w:rsidRPr="00C96962">
        <w:rPr>
          <w:lang w:val="en-US"/>
        </w:rPr>
        <w:t xml:space="preserve">an instance </w:t>
      </w:r>
      <w:r>
        <w:rPr>
          <w:lang w:val="en-US"/>
        </w:rPr>
        <w:t xml:space="preserve">of </w:t>
      </w:r>
      <w:r w:rsidRPr="00C96962">
        <w:rPr>
          <w:lang w:val="en-US"/>
        </w:rPr>
        <w:t>PhreeqcRM</w:t>
      </w:r>
      <w:del w:id="57" w:author="Parkhurst, David L." w:date="2014-10-21T14:21:00Z">
        <w:r w:rsidRPr="00C96962" w:rsidDel="007D1B1F">
          <w:rPr>
            <w:lang w:val="en-US"/>
          </w:rPr>
          <w:delText xml:space="preserve"> </w:delText>
        </w:r>
        <w:r w:rsidR="00FB3882" w:rsidRPr="00C96962" w:rsidDel="007D1B1F">
          <w:rPr>
            <w:lang w:val="en-US"/>
          </w:rPr>
          <w:delText xml:space="preserve">can be created </w:delText>
        </w:r>
        <w:r w:rsidDel="007D1B1F">
          <w:rPr>
            <w:lang w:val="en-US"/>
          </w:rPr>
          <w:delText xml:space="preserve">calling its </w:delText>
        </w:r>
        <w:r w:rsidR="0035277F" w:rsidRPr="00C96962" w:rsidDel="007D1B1F">
          <w:rPr>
            <w:lang w:val="en-US"/>
          </w:rPr>
          <w:delText>constructor</w:delText>
        </w:r>
      </w:del>
      <w:r w:rsidR="00FB3882" w:rsidRPr="00C96962">
        <w:rPr>
          <w:lang w:val="en-US"/>
        </w:rPr>
        <w:t>. Assuming that the source code has been compiled for use with multiple threads (</w:t>
      </w:r>
      <w:r w:rsidR="0035277F" w:rsidRPr="00C96962">
        <w:rPr>
          <w:lang w:val="en-US"/>
        </w:rPr>
        <w:t xml:space="preserve">with </w:t>
      </w:r>
      <w:r w:rsidR="00513BF5" w:rsidRPr="007458CD">
        <w:rPr>
          <w:rStyle w:val="API"/>
        </w:rPr>
        <w:t>USE_OPENMP</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xml:space="preserve">), the number of threads </w:t>
      </w:r>
      <w:r w:rsidR="009B36E6">
        <w:rPr>
          <w:lang w:val="en-US"/>
        </w:rPr>
        <w:t>(</w:t>
      </w:r>
      <w:r w:rsidR="009B36E6" w:rsidRPr="009B36E6">
        <w:rPr>
          <w:i/>
          <w:lang w:val="en-US"/>
        </w:rPr>
        <w:t>nthreads</w:t>
      </w:r>
      <w:r w:rsidR="009B36E6">
        <w:rPr>
          <w:lang w:val="en-US"/>
        </w:rPr>
        <w:t xml:space="preserve">) </w:t>
      </w:r>
      <w:r w:rsidR="00FB3882" w:rsidRPr="00C96962">
        <w:rPr>
          <w:lang w:val="en-US"/>
        </w:rPr>
        <w:t xml:space="preserve">and the number of </w:t>
      </w:r>
      <w:r w:rsidR="00794CA8" w:rsidRPr="00C96962">
        <w:rPr>
          <w:lang w:val="en-US"/>
        </w:rPr>
        <w:t xml:space="preserve">transport </w:t>
      </w:r>
      <w:r w:rsidR="00FB3882" w:rsidRPr="00C96962">
        <w:rPr>
          <w:lang w:val="en-US"/>
        </w:rPr>
        <w:t>cells</w:t>
      </w:r>
      <w:r w:rsidR="009B36E6">
        <w:rPr>
          <w:lang w:val="en-US"/>
        </w:rPr>
        <w:t xml:space="preserve"> (</w:t>
      </w:r>
      <w:r w:rsidR="009B36E6" w:rsidRPr="009B36E6">
        <w:rPr>
          <w:i/>
          <w:lang w:val="en-US"/>
        </w:rPr>
        <w:t>nxyz</w:t>
      </w:r>
      <w:r w:rsidR="009B36E6">
        <w:rPr>
          <w:lang w:val="en-US"/>
        </w:rPr>
        <w:t>)</w:t>
      </w:r>
      <w:r w:rsidR="00794CA8" w:rsidRPr="00C96962">
        <w:rPr>
          <w:lang w:val="en-US"/>
        </w:rPr>
        <w:t xml:space="preserve"> that represent the nodes or cells </w:t>
      </w:r>
      <w:r w:rsidR="00FB3882" w:rsidRPr="00C96962">
        <w:rPr>
          <w:lang w:val="en-US"/>
        </w:rPr>
        <w:t xml:space="preserve">in the client transport simulator are </w:t>
      </w:r>
      <w:r>
        <w:rPr>
          <w:lang w:val="en-US"/>
        </w:rPr>
        <w:t xml:space="preserve">parameters for the </w:t>
      </w:r>
      <w:r w:rsidR="00FB3882" w:rsidRPr="00C96962">
        <w:rPr>
          <w:lang w:val="en-US"/>
        </w:rPr>
        <w:t>constructor. For multiple processes (</w:t>
      </w:r>
      <w:r w:rsidR="0035277F" w:rsidRPr="00C96962">
        <w:rPr>
          <w:lang w:val="en-US"/>
        </w:rPr>
        <w:t xml:space="preserve">with </w:t>
      </w:r>
      <w:r w:rsidR="0035277F" w:rsidRPr="007458CD">
        <w:rPr>
          <w:rStyle w:val="API"/>
        </w:rPr>
        <w:t>USE_</w:t>
      </w:r>
      <w:r w:rsidR="00FB3882" w:rsidRPr="007458CD">
        <w:rPr>
          <w:rStyle w:val="API"/>
        </w:rPr>
        <w:t>MPI</w:t>
      </w:r>
      <w:r w:rsidR="0035277F" w:rsidRPr="00C96962">
        <w:rPr>
          <w:lang w:val="en-US"/>
        </w:rPr>
        <w:t xml:space="preserve"> as pre</w:t>
      </w:r>
      <w:r w:rsidR="00F970E5">
        <w:rPr>
          <w:lang w:val="en-US"/>
        </w:rPr>
        <w:noBreakHyphen/>
      </w:r>
      <w:r w:rsidR="0035277F" w:rsidRPr="00C96962">
        <w:rPr>
          <w:lang w:val="en-US"/>
        </w:rPr>
        <w:t>processor definition</w:t>
      </w:r>
      <w:r w:rsidR="00FB3882" w:rsidRPr="00C96962">
        <w:rPr>
          <w:lang w:val="en-US"/>
        </w:rPr>
        <w:t>), the constructor requires an MPI communicator</w:t>
      </w:r>
      <w:r w:rsidR="00C75D97">
        <w:rPr>
          <w:lang w:val="en-US"/>
        </w:rPr>
        <w:t xml:space="preserve"> and the number of transport cells</w:t>
      </w:r>
      <w:r w:rsidR="00FB3882" w:rsidRPr="00C96962">
        <w:rPr>
          <w:lang w:val="en-US"/>
        </w:rPr>
        <w:t xml:space="preserve">. In Fortran or C, the subroutine </w:t>
      </w:r>
      <w:r w:rsidR="00FB3882" w:rsidRPr="00C96962">
        <w:rPr>
          <w:rStyle w:val="API"/>
          <w:lang w:val="en-US"/>
        </w:rPr>
        <w:t>RM_Create</w:t>
      </w:r>
      <w:r w:rsidR="00FB3882" w:rsidRPr="00C96962">
        <w:rPr>
          <w:lang w:val="en-US"/>
        </w:rPr>
        <w:t xml:space="preserve"> is used to create the instance. </w:t>
      </w:r>
    </w:p>
    <w:p w14:paraId="5EEE2C06" w14:textId="4D3B3EC3" w:rsidR="00FB3882" w:rsidRPr="00C96962" w:rsidRDefault="00FB3882" w:rsidP="00FB3882">
      <w:pPr>
        <w:pStyle w:val="Text"/>
        <w:rPr>
          <w:lang w:val="en-US"/>
        </w:rPr>
      </w:pPr>
      <w:r w:rsidRPr="00C96962">
        <w:rPr>
          <w:lang w:val="en-US"/>
        </w:rPr>
        <w:t xml:space="preserve">The action taken when </w:t>
      </w:r>
      <w:del w:id="58" w:author="Parkhurst, David L." w:date="2014-10-21T14:22:00Z">
        <w:r w:rsidRPr="00C96962" w:rsidDel="007D1B1F">
          <w:rPr>
            <w:lang w:val="en-US"/>
          </w:rPr>
          <w:delText xml:space="preserve">an </w:delText>
        </w:r>
      </w:del>
      <w:r w:rsidRPr="00C96962">
        <w:rPr>
          <w:lang w:val="en-US"/>
        </w:rPr>
        <w:t>error</w:t>
      </w:r>
      <w:ins w:id="59" w:author="Parkhurst, David L." w:date="2014-10-21T14:22:00Z">
        <w:r w:rsidR="007D1B1F">
          <w:rPr>
            <w:lang w:val="en-US"/>
          </w:rPr>
          <w:t>s</w:t>
        </w:r>
      </w:ins>
      <w:r w:rsidRPr="00C96962">
        <w:rPr>
          <w:lang w:val="en-US"/>
        </w:rPr>
        <w:t xml:space="preserve"> </w:t>
      </w:r>
      <w:del w:id="60" w:author="Parkhurst, David L." w:date="2014-10-21T14:22:00Z">
        <w:r w:rsidRPr="00C96962" w:rsidDel="007D1B1F">
          <w:rPr>
            <w:lang w:val="en-US"/>
          </w:rPr>
          <w:delText>is encountered</w:delText>
        </w:r>
      </w:del>
      <w:ins w:id="61" w:author="Parkhurst, David L." w:date="2014-10-21T14:22:00Z">
        <w:r w:rsidR="007D1B1F">
          <w:rPr>
            <w:lang w:val="en-US"/>
          </w:rPr>
          <w:t>occur</w:t>
        </w:r>
      </w:ins>
      <w:r w:rsidRPr="00C96962">
        <w:rPr>
          <w:lang w:val="en-US"/>
        </w:rPr>
        <w:t xml:space="preserve"> can be set to one of three options: </w:t>
      </w:r>
      <w:r w:rsidR="00DF732B">
        <w:rPr>
          <w:lang w:val="en-US"/>
        </w:rPr>
        <w:t xml:space="preserve">(i) </w:t>
      </w:r>
      <w:r w:rsidRPr="00C96962">
        <w:rPr>
          <w:lang w:val="en-US"/>
        </w:rPr>
        <w:t>the</w:t>
      </w:r>
      <w:r w:rsidR="00DF732B">
        <w:rPr>
          <w:lang w:val="en-US"/>
        </w:rPr>
        <w:t xml:space="preserve"> invoked </w:t>
      </w:r>
      <w:r w:rsidR="007458CD">
        <w:rPr>
          <w:lang w:val="en-US"/>
        </w:rPr>
        <w:t xml:space="preserve">method returns an error code, </w:t>
      </w:r>
      <w:r w:rsidR="00DF732B">
        <w:rPr>
          <w:lang w:val="en-US"/>
        </w:rPr>
        <w:t xml:space="preserve">(ii) </w:t>
      </w:r>
      <w:del w:id="62" w:author="Parkhurst, David L." w:date="2014-10-21T14:23:00Z">
        <w:r w:rsidR="007458CD" w:rsidDel="007D1B1F">
          <w:rPr>
            <w:lang w:val="en-US"/>
          </w:rPr>
          <w:delText>an</w:delText>
        </w:r>
        <w:r w:rsidRPr="00C96962" w:rsidDel="007D1B1F">
          <w:rPr>
            <w:lang w:val="en-US"/>
          </w:rPr>
          <w:delText xml:space="preserve"> </w:delText>
        </w:r>
      </w:del>
      <w:ins w:id="63" w:author="Parkhurst, David L." w:date="2014-10-21T14:23:00Z">
        <w:r w:rsidR="007D1B1F">
          <w:rPr>
            <w:lang w:val="en-US"/>
          </w:rPr>
          <w:t>the program throws an</w:t>
        </w:r>
        <w:r w:rsidR="007D1B1F" w:rsidRPr="00C96962">
          <w:rPr>
            <w:lang w:val="en-US"/>
          </w:rPr>
          <w:t xml:space="preserve"> </w:t>
        </w:r>
      </w:ins>
      <w:r w:rsidRPr="00C96962">
        <w:rPr>
          <w:lang w:val="en-US"/>
        </w:rPr>
        <w:t>exception</w:t>
      </w:r>
      <w:del w:id="64" w:author="Parkhurst, David L." w:date="2014-10-21T14:23:00Z">
        <w:r w:rsidRPr="00C96962" w:rsidDel="007D1B1F">
          <w:rPr>
            <w:lang w:val="en-US"/>
          </w:rPr>
          <w:delText xml:space="preserve"> is thrown</w:delText>
        </w:r>
      </w:del>
      <w:r w:rsidRPr="00C96962">
        <w:rPr>
          <w:lang w:val="en-US"/>
        </w:rPr>
        <w:t xml:space="preserve">, or </w:t>
      </w:r>
      <w:r w:rsidR="00DF732B">
        <w:rPr>
          <w:lang w:val="en-US"/>
        </w:rPr>
        <w:t xml:space="preserve">(iii) </w:t>
      </w:r>
      <w:r w:rsidRPr="00C96962">
        <w:rPr>
          <w:lang w:val="en-US"/>
        </w:rPr>
        <w:t>the program aborts (</w:t>
      </w:r>
      <w:r w:rsidRPr="00C96962">
        <w:rPr>
          <w:rStyle w:val="API"/>
          <w:lang w:val="en-US"/>
        </w:rPr>
        <w:t xml:space="preserve">SetErrorHandlerMode </w:t>
      </w:r>
      <w:r w:rsidRPr="00C96962">
        <w:rPr>
          <w:rStyle w:val="API"/>
          <w:rFonts w:ascii="Times New Roman" w:hAnsi="Times New Roman" w:cs="Times New Roman"/>
          <w:sz w:val="24"/>
          <w:szCs w:val="24"/>
          <w:lang w:val="en-US"/>
        </w:rPr>
        <w:t>method</w:t>
      </w:r>
      <w:r w:rsidRPr="00C96962">
        <w:rPr>
          <w:rStyle w:val="API"/>
          <w:lang w:val="en-US"/>
        </w:rPr>
        <w:t>)</w:t>
      </w:r>
      <w:r w:rsidRPr="00C96962">
        <w:rPr>
          <w:lang w:val="en-US"/>
        </w:rPr>
        <w:t>. A prefix may be defined for the names of the output (</w:t>
      </w:r>
      <w:r w:rsidRPr="00C96962">
        <w:rPr>
          <w:i/>
          <w:lang w:val="en-US"/>
        </w:rPr>
        <w:t>prefix.chem.txt</w:t>
      </w:r>
      <w:r w:rsidRPr="00C96962">
        <w:rPr>
          <w:lang w:val="en-US"/>
        </w:rPr>
        <w:t>) and log files (</w:t>
      </w:r>
      <w:r w:rsidRPr="00C96962">
        <w:rPr>
          <w:i/>
          <w:lang w:val="en-US"/>
        </w:rPr>
        <w:t>prefix.log.txt</w:t>
      </w:r>
      <w:r w:rsidRPr="00C96962">
        <w:rPr>
          <w:lang w:val="en-US"/>
        </w:rPr>
        <w:t xml:space="preserve">) by using the </w:t>
      </w:r>
      <w:r w:rsidRPr="00C96962">
        <w:rPr>
          <w:rStyle w:val="API"/>
          <w:lang w:val="en-US"/>
        </w:rPr>
        <w:t xml:space="preserve">SetFilePrefix </w:t>
      </w:r>
      <w:r w:rsidRPr="00C96962">
        <w:rPr>
          <w:lang w:val="en-US"/>
        </w:rPr>
        <w:t xml:space="preserve">method, and these files are opened with the </w:t>
      </w:r>
      <w:r w:rsidRPr="00C96962">
        <w:rPr>
          <w:rStyle w:val="API"/>
          <w:lang w:val="en-US"/>
        </w:rPr>
        <w:t>OpenFiles</w:t>
      </w:r>
      <w:r w:rsidRPr="00C96962">
        <w:rPr>
          <w:lang w:val="en-US"/>
        </w:rPr>
        <w:t xml:space="preserve"> method.</w:t>
      </w:r>
    </w:p>
    <w:p w14:paraId="721BDC63" w14:textId="73A800DF" w:rsidR="00FB3882" w:rsidRPr="00C96962" w:rsidRDefault="00FB3882" w:rsidP="00FB3882">
      <w:pPr>
        <w:pStyle w:val="Text"/>
        <w:rPr>
          <w:lang w:val="en-US"/>
        </w:rPr>
      </w:pPr>
      <w:commentRangeStart w:id="65"/>
      <w:commentRangeStart w:id="66"/>
      <w:commentRangeStart w:id="67"/>
      <w:commentRangeStart w:id="68"/>
      <w:r w:rsidRPr="00C96962">
        <w:rPr>
          <w:lang w:val="en-US"/>
        </w:rPr>
        <w:lastRenderedPageBreak/>
        <w:t>The transport simulator must transport each component and provide new concentrations to PhreeqcRM at each time step. The minimum set of chemical components for PhreeqcRM is H (hydrogen), O (oxygen), and charge (imbalance). However, because the number of moles of water is large compared to all other solutes, the non</w:t>
      </w:r>
      <w:r w:rsidR="00F970E5">
        <w:rPr>
          <w:lang w:val="en-US"/>
        </w:rPr>
        <w:noBreakHyphen/>
      </w:r>
      <w:r w:rsidRPr="00C96962">
        <w:rPr>
          <w:lang w:val="en-US"/>
        </w:rPr>
        <w:t xml:space="preserve">water H and O </w:t>
      </w:r>
      <w:r w:rsidR="00DF732B">
        <w:rPr>
          <w:lang w:val="en-US"/>
        </w:rPr>
        <w:t xml:space="preserve">concentrations </w:t>
      </w:r>
      <w:r w:rsidRPr="00C96962">
        <w:rPr>
          <w:lang w:val="en-US"/>
        </w:rPr>
        <w:t xml:space="preserve">are several orders of magnitude smaller </w:t>
      </w:r>
      <w:r w:rsidR="00DF732B">
        <w:rPr>
          <w:lang w:val="en-US"/>
        </w:rPr>
        <w:t>than the total concentrations</w:t>
      </w:r>
      <w:r w:rsidRPr="00C96962">
        <w:rPr>
          <w:lang w:val="en-US"/>
        </w:rPr>
        <w:t>, yet PHREEQC requires accurate accounting of the non</w:t>
      </w:r>
      <w:r w:rsidR="00F970E5">
        <w:rPr>
          <w:lang w:val="en-US"/>
        </w:rPr>
        <w:noBreakHyphen/>
      </w:r>
      <w:r w:rsidRPr="00C96962">
        <w:rPr>
          <w:lang w:val="en-US"/>
        </w:rPr>
        <w:t xml:space="preserve">water H and O. It is numerically advantageous to consider water as a separate component; therefore, the default set of components is water, total H minus H in water, total O minus O in water, and charge. </w:t>
      </w:r>
      <w:commentRangeEnd w:id="65"/>
      <w:r w:rsidR="00A35D9C" w:rsidRPr="00C96962">
        <w:rPr>
          <w:rStyle w:val="CommentReference"/>
          <w:rFonts w:eastAsiaTheme="minorHAnsi" w:cstheme="minorBidi"/>
          <w:lang w:val="en-US" w:eastAsia="en-US"/>
        </w:rPr>
        <w:commentReference w:id="65"/>
      </w:r>
      <w:commentRangeEnd w:id="66"/>
      <w:commentRangeEnd w:id="68"/>
      <w:r w:rsidR="007D1B1F">
        <w:rPr>
          <w:rStyle w:val="CommentReference"/>
          <w:rFonts w:eastAsiaTheme="minorHAnsi" w:cstheme="minorBidi"/>
          <w:lang w:val="en-US" w:eastAsia="en-US"/>
        </w:rPr>
        <w:commentReference w:id="68"/>
      </w:r>
      <w:r w:rsidR="007D6388">
        <w:rPr>
          <w:rStyle w:val="CommentReference"/>
          <w:rFonts w:eastAsiaTheme="minorHAnsi" w:cstheme="minorBidi"/>
          <w:lang w:val="en-US" w:eastAsia="en-US"/>
        </w:rPr>
        <w:commentReference w:id="66"/>
      </w:r>
      <w:commentRangeEnd w:id="67"/>
      <w:r w:rsidR="005758E9">
        <w:rPr>
          <w:rStyle w:val="CommentReference"/>
          <w:rFonts w:eastAsiaTheme="minorHAnsi" w:cstheme="minorBidi"/>
          <w:lang w:val="en-US" w:eastAsia="en-US"/>
        </w:rPr>
        <w:commentReference w:id="67"/>
      </w:r>
      <w:r w:rsidRPr="00C96962">
        <w:rPr>
          <w:lang w:val="en-US"/>
        </w:rPr>
        <w:t xml:space="preserve">Water can be included or excluded as a separate component by the use of the method </w:t>
      </w:r>
      <w:r w:rsidRPr="00C96962">
        <w:rPr>
          <w:rStyle w:val="API"/>
          <w:lang w:val="en-US"/>
        </w:rPr>
        <w:t>SetComponentWater</w:t>
      </w:r>
      <w:r w:rsidRPr="00C96962">
        <w:rPr>
          <w:lang w:val="en-US"/>
        </w:rPr>
        <w:t xml:space="preserve">. </w:t>
      </w:r>
      <w:commentRangeStart w:id="69"/>
      <w:commentRangeStart w:id="70"/>
      <w:commentRangeStart w:id="71"/>
      <w:r w:rsidRPr="00C96962">
        <w:rPr>
          <w:lang w:val="en-US"/>
        </w:rPr>
        <w:t>Often the calculation time for transport calculation is small relative to the reaction calculations, so the expense of one extra component transport for w</w:t>
      </w:r>
      <w:r w:rsidR="00A35D9C" w:rsidRPr="00C96962">
        <w:rPr>
          <w:lang w:val="en-US"/>
        </w:rPr>
        <w:t>ater (the default) is minimal.</w:t>
      </w:r>
      <w:commentRangeEnd w:id="69"/>
      <w:r w:rsidR="00A35D9C" w:rsidRPr="00C96962">
        <w:rPr>
          <w:rStyle w:val="CommentReference"/>
          <w:rFonts w:eastAsiaTheme="minorHAnsi" w:cstheme="minorBidi"/>
          <w:lang w:val="en-US" w:eastAsia="en-US"/>
        </w:rPr>
        <w:commentReference w:id="69"/>
      </w:r>
      <w:commentRangeEnd w:id="70"/>
      <w:r w:rsidR="001C4777">
        <w:rPr>
          <w:rStyle w:val="CommentReference"/>
          <w:rFonts w:eastAsiaTheme="minorHAnsi" w:cstheme="minorBidi"/>
          <w:lang w:val="en-US" w:eastAsia="en-US"/>
        </w:rPr>
        <w:commentReference w:id="70"/>
      </w:r>
      <w:commentRangeEnd w:id="71"/>
      <w:r w:rsidR="005758E9">
        <w:rPr>
          <w:rStyle w:val="CommentReference"/>
          <w:rFonts w:eastAsiaTheme="minorHAnsi" w:cstheme="minorBidi"/>
          <w:lang w:val="en-US" w:eastAsia="en-US"/>
        </w:rPr>
        <w:commentReference w:id="71"/>
      </w:r>
      <w:r w:rsidR="00A35D9C" w:rsidRPr="00C96962">
        <w:rPr>
          <w:lang w:val="en-US"/>
        </w:rPr>
        <w:t xml:space="preserve"> </w:t>
      </w:r>
    </w:p>
    <w:p w14:paraId="31E2A59F" w14:textId="51474586" w:rsidR="00FB3882" w:rsidRPr="00C96962" w:rsidRDefault="00FB3882" w:rsidP="00FB3882">
      <w:pPr>
        <w:pStyle w:val="Text"/>
        <w:rPr>
          <w:lang w:val="en-US"/>
        </w:rPr>
      </w:pPr>
      <w:r w:rsidRPr="00C96962">
        <w:rPr>
          <w:lang w:val="en-US"/>
        </w:rPr>
        <w:t xml:space="preserve">The number of cells </w:t>
      </w:r>
      <w:del w:id="72" w:author="Parkhurst, David L." w:date="2014-10-21T14:26:00Z">
        <w:r w:rsidRPr="00C96962" w:rsidDel="00EF1142">
          <w:rPr>
            <w:lang w:val="en-US"/>
          </w:rPr>
          <w:delText xml:space="preserve">for </w:delText>
        </w:r>
      </w:del>
      <w:ins w:id="73" w:author="Parkhurst, David L." w:date="2014-10-21T14:26:00Z">
        <w:r w:rsidR="00EF1142">
          <w:rPr>
            <w:lang w:val="en-US"/>
          </w:rPr>
          <w:t>in the</w:t>
        </w:r>
        <w:r w:rsidR="00EF1142" w:rsidRPr="00C96962">
          <w:rPr>
            <w:lang w:val="en-US"/>
          </w:rPr>
          <w:t xml:space="preserve"> </w:t>
        </w:r>
      </w:ins>
      <w:r w:rsidRPr="00C96962">
        <w:rPr>
          <w:lang w:val="en-US"/>
        </w:rPr>
        <w:t xml:space="preserve">reaction </w:t>
      </w:r>
      <w:del w:id="74" w:author="Parkhurst, David L." w:date="2014-10-21T14:26:00Z">
        <w:r w:rsidRPr="00C96962" w:rsidDel="00EF1142">
          <w:rPr>
            <w:lang w:val="en-US"/>
          </w:rPr>
          <w:delText xml:space="preserve">calculations </w:delText>
        </w:r>
      </w:del>
      <w:ins w:id="75" w:author="Parkhurst, David L." w:date="2014-10-21T14:26:00Z">
        <w:r w:rsidR="00EF1142">
          <w:rPr>
            <w:lang w:val="en-US"/>
          </w:rPr>
          <w:t>module instance</w:t>
        </w:r>
        <w:r w:rsidR="00EF1142" w:rsidRPr="00C96962">
          <w:rPr>
            <w:lang w:val="en-US"/>
          </w:rPr>
          <w:t xml:space="preserve"> </w:t>
        </w:r>
      </w:ins>
      <w:r w:rsidRPr="00C96962">
        <w:rPr>
          <w:lang w:val="en-US"/>
        </w:rPr>
        <w:t xml:space="preserve">may differ from the number of cells in the transport simulator because of </w:t>
      </w:r>
      <w:r w:rsidR="00555303" w:rsidRPr="00C96962">
        <w:rPr>
          <w:lang w:val="en-US"/>
        </w:rPr>
        <w:t xml:space="preserve">chemically </w:t>
      </w:r>
      <w:r w:rsidRPr="00C96962">
        <w:rPr>
          <w:lang w:val="en-US"/>
        </w:rPr>
        <w:t xml:space="preserve">inactive zones </w:t>
      </w:r>
      <w:commentRangeStart w:id="76"/>
      <w:r w:rsidRPr="00C96962">
        <w:rPr>
          <w:lang w:val="en-US"/>
        </w:rPr>
        <w:t xml:space="preserve">or </w:t>
      </w:r>
      <w:commentRangeStart w:id="77"/>
      <w:r w:rsidRPr="00C96962">
        <w:rPr>
          <w:lang w:val="en-US"/>
        </w:rPr>
        <w:t>symmetry</w:t>
      </w:r>
      <w:commentRangeEnd w:id="77"/>
      <w:r w:rsidR="00555303" w:rsidRPr="00C96962">
        <w:rPr>
          <w:rStyle w:val="CommentReference"/>
          <w:rFonts w:eastAsiaTheme="minorHAnsi" w:cstheme="minorBidi"/>
          <w:lang w:val="en-US" w:eastAsia="en-US"/>
        </w:rPr>
        <w:commentReference w:id="77"/>
      </w:r>
      <w:commentRangeEnd w:id="76"/>
      <w:r w:rsidR="001C4777">
        <w:rPr>
          <w:rStyle w:val="CommentReference"/>
          <w:rFonts w:eastAsiaTheme="minorHAnsi" w:cstheme="minorBidi"/>
          <w:lang w:val="en-US" w:eastAsia="en-US"/>
        </w:rPr>
        <w:commentReference w:id="76"/>
      </w:r>
      <w:r w:rsidRPr="00C96962">
        <w:rPr>
          <w:lang w:val="en-US"/>
        </w:rPr>
        <w:t>. A many</w:t>
      </w:r>
      <w:r w:rsidR="00F970E5">
        <w:rPr>
          <w:lang w:val="en-US"/>
        </w:rPr>
        <w:noBreakHyphen/>
      </w:r>
      <w:r w:rsidRPr="00C96962">
        <w:rPr>
          <w:lang w:val="en-US"/>
        </w:rPr>
        <w:t>to</w:t>
      </w:r>
      <w:r w:rsidR="00F970E5">
        <w:rPr>
          <w:lang w:val="en-US"/>
        </w:rPr>
        <w:noBreakHyphen/>
      </w:r>
      <w:r w:rsidRPr="00C96962">
        <w:rPr>
          <w:lang w:val="en-US"/>
        </w:rPr>
        <w:t xml:space="preserve">one mapping can be defined that translates each </w:t>
      </w:r>
      <w:commentRangeStart w:id="78"/>
      <w:commentRangeStart w:id="79"/>
      <w:commentRangeStart w:id="80"/>
      <w:r w:rsidRPr="00C96962">
        <w:rPr>
          <w:lang w:val="en-US"/>
        </w:rPr>
        <w:t>transport</w:t>
      </w:r>
      <w:r w:rsidR="00F970E5">
        <w:rPr>
          <w:lang w:val="en-US"/>
        </w:rPr>
        <w:noBreakHyphen/>
      </w:r>
      <w:r w:rsidRPr="00C96962">
        <w:rPr>
          <w:lang w:val="en-US"/>
        </w:rPr>
        <w:t>cell number to a reaction</w:t>
      </w:r>
      <w:r w:rsidR="00F970E5">
        <w:rPr>
          <w:lang w:val="en-US"/>
        </w:rPr>
        <w:noBreakHyphen/>
      </w:r>
      <w:r w:rsidRPr="00C96962">
        <w:rPr>
          <w:lang w:val="en-US"/>
        </w:rPr>
        <w:t>cell number</w:t>
      </w:r>
      <w:commentRangeEnd w:id="78"/>
      <w:r w:rsidR="00586FC7" w:rsidRPr="00C96962">
        <w:rPr>
          <w:rStyle w:val="CommentReference"/>
          <w:rFonts w:eastAsiaTheme="minorHAnsi" w:cstheme="minorBidi"/>
          <w:lang w:val="en-US" w:eastAsia="en-US"/>
        </w:rPr>
        <w:commentReference w:id="78"/>
      </w:r>
      <w:commentRangeEnd w:id="79"/>
      <w:r w:rsidR="00A6637E">
        <w:rPr>
          <w:rStyle w:val="CommentReference"/>
          <w:rFonts w:eastAsiaTheme="minorHAnsi" w:cstheme="minorBidi"/>
          <w:lang w:val="en-US" w:eastAsia="en-US"/>
        </w:rPr>
        <w:commentReference w:id="79"/>
      </w:r>
      <w:commentRangeEnd w:id="80"/>
      <w:r w:rsidR="0034071C">
        <w:rPr>
          <w:rStyle w:val="CommentReference"/>
          <w:rFonts w:eastAsiaTheme="minorHAnsi" w:cstheme="minorBidi"/>
          <w:lang w:val="en-US" w:eastAsia="en-US"/>
        </w:rPr>
        <w:commentReference w:id="80"/>
      </w:r>
      <w:r w:rsidRPr="00C96962">
        <w:rPr>
          <w:lang w:val="en-US"/>
        </w:rPr>
        <w:t>, such that the number of reaction cells is equal to or less than the number of transport cells (</w:t>
      </w:r>
      <w:r w:rsidRPr="00C96962">
        <w:rPr>
          <w:rStyle w:val="API"/>
          <w:lang w:val="en-US"/>
        </w:rPr>
        <w:t>CreateMapping</w:t>
      </w:r>
      <w:r w:rsidRPr="00C96962">
        <w:rPr>
          <w:lang w:val="en-US"/>
        </w:rPr>
        <w:t xml:space="preserve"> method). </w:t>
      </w:r>
      <w:r w:rsidR="00555303" w:rsidRPr="00C96962">
        <w:rPr>
          <w:lang w:val="en-US"/>
        </w:rPr>
        <w:t xml:space="preserve">Regardless of the mapping, </w:t>
      </w:r>
      <w:r w:rsidRPr="00C96962">
        <w:rPr>
          <w:lang w:val="en-US"/>
        </w:rPr>
        <w:t xml:space="preserve">PhreeqcRM returns results for every </w:t>
      </w:r>
      <w:r w:rsidR="00794CA8" w:rsidRPr="00C96962">
        <w:rPr>
          <w:lang w:val="en-US"/>
        </w:rPr>
        <w:t>transport</w:t>
      </w:r>
      <w:r w:rsidR="00555303" w:rsidRPr="00C96962">
        <w:rPr>
          <w:lang w:val="en-US"/>
        </w:rPr>
        <w:t xml:space="preserve"> </w:t>
      </w:r>
      <w:r w:rsidRPr="00C96962">
        <w:rPr>
          <w:lang w:val="en-US"/>
        </w:rPr>
        <w:t>cell.</w:t>
      </w:r>
    </w:p>
    <w:p w14:paraId="5EF88EB7" w14:textId="641081A1" w:rsidR="00FB3882" w:rsidRPr="00C96962" w:rsidRDefault="00FB3882" w:rsidP="00FB3882">
      <w:pPr>
        <w:pStyle w:val="Text"/>
        <w:rPr>
          <w:lang w:val="en-US"/>
        </w:rPr>
      </w:pPr>
      <w:commentRangeStart w:id="81"/>
      <w:commentRangeStart w:id="82"/>
      <w:r w:rsidRPr="00C96962">
        <w:rPr>
          <w:lang w:val="en-US"/>
        </w:rPr>
        <w:t xml:space="preserve">The reaction cells are defined to have a representative volume, </w:t>
      </w:r>
      <m:oMath>
        <m:r>
          <w:rPr>
            <w:rFonts w:ascii="Cambria Math" w:hAnsi="Cambria Math"/>
            <w:lang w:val="en-US"/>
          </w:rPr>
          <m:t>RV</m:t>
        </m:r>
      </m:oMath>
      <w:r w:rsidRPr="00C96962">
        <w:rPr>
          <w:rFonts w:eastAsiaTheme="minorEastAsia"/>
          <w:lang w:val="en-US"/>
        </w:rPr>
        <w:t>, of 1 L</w:t>
      </w:r>
      <w:ins w:id="83" w:author="Parkhurst, David L." w:date="2014-10-21T14:27:00Z">
        <w:r w:rsidR="00EF1142">
          <w:rPr>
            <w:rFonts w:eastAsiaTheme="minorEastAsia"/>
            <w:lang w:val="en-US"/>
          </w:rPr>
          <w:t xml:space="preserve"> by default</w:t>
        </w:r>
      </w:ins>
      <w:r w:rsidRPr="00C96962">
        <w:rPr>
          <w:lang w:val="en-US"/>
        </w:rPr>
        <w:t xml:space="preserve">. A solution defined in PhreeqcRM input </w:t>
      </w:r>
      <w:r w:rsidRPr="00C96962">
        <w:rPr>
          <w:rFonts w:eastAsiaTheme="minorEastAsia"/>
          <w:lang w:val="en-US"/>
        </w:rPr>
        <w:t>is adjusted (maintaining the same concentrations) to a volume</w:t>
      </w:r>
      <w:r w:rsidRPr="00C96962">
        <w:rPr>
          <w:lang w:val="en-US"/>
        </w:rPr>
        <w:t xml:space="preserve"> equal to the water content, </w:t>
      </w: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C</m:t>
            </m:r>
          </m:sub>
        </m:sSub>
      </m:oMath>
      <w:r w:rsidRPr="00C96962">
        <w:rPr>
          <w:rFonts w:eastAsiaTheme="minorEastAsia"/>
          <w:lang w:val="en-US"/>
        </w:rPr>
        <w:t xml:space="preserve"> (L), </w:t>
      </w:r>
      <w:r w:rsidRPr="00C96962">
        <w:rPr>
          <w:lang w:val="en-US"/>
        </w:rPr>
        <w:t>according to</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7D20B2" w:rsidRPr="00C96962" w14:paraId="6D4918D6" w14:textId="77777777" w:rsidTr="006D0B7C">
        <w:tc>
          <w:tcPr>
            <w:tcW w:w="7955" w:type="dxa"/>
            <w:tcBorders>
              <w:top w:val="nil"/>
              <w:left w:val="nil"/>
              <w:bottom w:val="nil"/>
              <w:right w:val="nil"/>
            </w:tcBorders>
            <w:shd w:val="clear" w:color="auto" w:fill="FFFFFF"/>
            <w:vAlign w:val="center"/>
          </w:tcPr>
          <w:p w14:paraId="2B5F1AAF" w14:textId="107FE640" w:rsidR="007D20B2" w:rsidRPr="00C96962" w:rsidRDefault="00841DD9" w:rsidP="00FF0A61">
            <w:pPr>
              <w:rPr>
                <w:rFonts w:eastAsia="Times New Roman"/>
                <w:szCs w:val="20"/>
                <w:lang w:eastAsia="en-GB"/>
              </w:rPr>
              <w:pPrChange w:id="84" w:author="Parkhurst, David L." w:date="2014-10-21T14:43:00Z">
                <w:pPr/>
              </w:pPrChange>
            </w:pPr>
            <m:oMathPara>
              <m:oMath>
                <m:sSub>
                  <m:sSubPr>
                    <m:ctrlPr>
                      <w:rPr>
                        <w:rFonts w:ascii="Cambria Math" w:hAnsi="Cambria Math"/>
                      </w:rPr>
                    </m:ctrlPr>
                  </m:sSubPr>
                  <m:e>
                    <m:r>
                      <w:rPr>
                        <w:rFonts w:ascii="Cambria Math" w:hAnsi="Cambria Math"/>
                      </w:rPr>
                      <m:t>l</m:t>
                    </m:r>
                  </m:e>
                  <m:sub>
                    <m:r>
                      <w:rPr>
                        <w:rFonts w:ascii="Cambria Math" w:hAnsi="Cambria Math"/>
                      </w:rPr>
                      <m:t>C</m:t>
                    </m:r>
                  </m:sub>
                </m:sSub>
                <m:r>
                  <m:rPr>
                    <m:sty m:val="p"/>
                  </m:rPr>
                  <w:rPr>
                    <w:rFonts w:ascii="Cambria Math" w:hAnsi="Cambria Math"/>
                  </w:rPr>
                  <m:t>=</m:t>
                </m:r>
                <m:r>
                  <w:del w:id="85" w:author="Parkhurst, David L." w:date="2014-10-21T14:43:00Z">
                    <w:rPr>
                      <w:rFonts w:ascii="Cambria Math" w:hAnsi="Cambria Math"/>
                    </w:rPr>
                    <m:t>n</m:t>
                  </w:del>
                </m:r>
                <m:r>
                  <w:del w:id="86" w:author="Parkhurst, David L." w:date="2014-10-21T14:43:00Z">
                    <m:rPr>
                      <m:sty m:val="p"/>
                    </m:rPr>
                    <w:rPr>
                      <w:rFonts w:ascii="Cambria Math" w:hAnsi="Cambria Math"/>
                    </w:rPr>
                    <m:t>×</m:t>
                  </w:del>
                </m:r>
                <m:r>
                  <w:rPr>
                    <w:rFonts w:ascii="Cambria Math" w:hAnsi="Cambria Math"/>
                  </w:rPr>
                  <m:t>S</m:t>
                </m:r>
                <m:r>
                  <w:ins w:id="87" w:author="Parkhurst, David L." w:date="2014-10-21T14:43:00Z">
                    <w:rPr>
                      <w:rFonts w:ascii="Cambria Math" w:hAnsi="Cambria Math"/>
                    </w:rPr>
                    <m:t>n</m:t>
                  </w:ins>
                </m:r>
                <m:r>
                  <w:del w:id="88" w:author="Parkhurst, David L." w:date="2014-10-21T14:43:00Z">
                    <m:rPr>
                      <m:sty m:val="p"/>
                    </m:rPr>
                    <w:rPr>
                      <w:rFonts w:ascii="Cambria Math" w:hAnsi="Cambria Math"/>
                    </w:rPr>
                    <m:t>×</m:t>
                  </w:del>
                </m:r>
                <m:r>
                  <w:rPr>
                    <w:rFonts w:ascii="Cambria Math" w:hAnsi="Cambria Math"/>
                  </w:rPr>
                  <m:t>RV</m:t>
                </m:r>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7A8F7A05" w14:textId="77777777" w:rsidR="007D20B2" w:rsidRPr="00C96962" w:rsidRDefault="007D20B2" w:rsidP="007D20B2">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51B7257E" w14:textId="6F0B1CFC" w:rsidR="00FB3882" w:rsidRPr="006D0B7C" w:rsidDel="00EF1142" w:rsidRDefault="00FB3882" w:rsidP="00EF1142">
      <w:pPr>
        <w:rPr>
          <w:del w:id="89" w:author="Parkhurst, David L." w:date="2014-10-21T14:31:00Z"/>
        </w:rPr>
        <w:pPrChange w:id="90" w:author="Parkhurst, David L." w:date="2014-10-21T14:34:00Z">
          <w:pPr>
            <w:pStyle w:val="Text"/>
          </w:pPr>
        </w:pPrChange>
      </w:pPr>
      <w:r w:rsidRPr="006D0B7C">
        <w:lastRenderedPageBreak/>
        <w:t xml:space="preserve">where </w:t>
      </w:r>
      <m:oMath>
        <m:r>
          <w:rPr>
            <w:rFonts w:ascii="Cambria Math" w:hAnsi="Cambria Math"/>
          </w:rPr>
          <m:t>S</m:t>
        </m:r>
      </m:oMath>
      <w:r w:rsidRPr="006D0B7C">
        <w:rPr>
          <w:rFonts w:eastAsiaTheme="minorEastAsia"/>
        </w:rPr>
        <w:t xml:space="preserve"> </w:t>
      </w:r>
      <w:r w:rsidRPr="006D0B7C">
        <w:t xml:space="preserve">is the liquid phase saturation, </w:t>
      </w:r>
      <w:del w:id="91" w:author="Parkhurst, David L." w:date="2014-10-21T14:43:00Z">
        <w:r w:rsidRPr="006D0B7C" w:rsidDel="00FF0A61">
          <w:delText xml:space="preserve">and </w:delText>
        </w:r>
      </w:del>
      <m:oMath>
        <m:r>
          <w:rPr>
            <w:rFonts w:ascii="Cambria Math" w:hAnsi="Cambria Math"/>
          </w:rPr>
          <m:t>n</m:t>
        </m:r>
      </m:oMath>
      <w:r w:rsidRPr="006D0B7C">
        <w:t xml:space="preserve"> is </w:t>
      </w:r>
      <w:ins w:id="92" w:author="Parkhurst, David L." w:date="2014-10-21T14:32:00Z">
        <w:r w:rsidR="00EF1142">
          <w:t xml:space="preserve">porosity. The saturation </w:t>
        </w:r>
      </w:ins>
      <w:r w:rsidRPr="006D0B7C">
        <w:t>porosity</w:t>
      </w:r>
      <w:ins w:id="93" w:author="Parkhurst, David L." w:date="2014-10-21T14:33:00Z">
        <w:r w:rsidR="00EF1142" w:rsidRPr="006D0B7C">
          <w:t xml:space="preserve">, </w:t>
        </w:r>
        <w:r w:rsidR="00EF1142">
          <w:t>porosity</w:t>
        </w:r>
        <w:r w:rsidR="00EF1142" w:rsidRPr="006D0B7C">
          <w:t xml:space="preserve">, and </w:t>
        </w:r>
        <w:r w:rsidR="00EF1142">
          <w:t>representative</w:t>
        </w:r>
        <w:r w:rsidR="00EF1142" w:rsidRPr="006D0B7C">
          <w:t xml:space="preserve"> volume are set with the methods </w:t>
        </w:r>
        <w:r w:rsidR="00EF1142" w:rsidRPr="006D0B7C">
          <w:rPr>
            <w:rStyle w:val="API"/>
          </w:rPr>
          <w:t>SetSaturation</w:t>
        </w:r>
        <w:r w:rsidR="00EF1142" w:rsidRPr="006D0B7C">
          <w:t xml:space="preserve">, </w:t>
        </w:r>
        <w:r w:rsidR="00EF1142" w:rsidRPr="006D0B7C">
          <w:rPr>
            <w:rStyle w:val="API"/>
          </w:rPr>
          <w:t>Set</w:t>
        </w:r>
        <w:r w:rsidR="00EF1142">
          <w:rPr>
            <w:rStyle w:val="API"/>
          </w:rPr>
          <w:t>Porosity</w:t>
        </w:r>
        <w:r w:rsidR="00EF1142" w:rsidRPr="006D0B7C">
          <w:t xml:space="preserve">, and </w:t>
        </w:r>
        <w:r w:rsidR="00EF1142" w:rsidRPr="006D0B7C">
          <w:rPr>
            <w:rStyle w:val="API"/>
          </w:rPr>
          <w:t>Set</w:t>
        </w:r>
        <w:r w:rsidR="00EF1142">
          <w:rPr>
            <w:rStyle w:val="API"/>
          </w:rPr>
          <w:t>Representative</w:t>
        </w:r>
        <w:r w:rsidR="00EF1142" w:rsidRPr="006D0B7C">
          <w:rPr>
            <w:rStyle w:val="API"/>
          </w:rPr>
          <w:t>Volume</w:t>
        </w:r>
        <w:r w:rsidR="00EF1142" w:rsidRPr="006D0B7C">
          <w:t>, respectively.</w:t>
        </w:r>
        <w:r w:rsidR="00EF1142" w:rsidRPr="006D0B7C">
          <w:rPr>
            <w:rStyle w:val="CommentReference"/>
          </w:rPr>
          <w:commentReference w:id="94"/>
        </w:r>
      </w:ins>
      <w:r w:rsidRPr="006D0B7C">
        <w:t xml:space="preserve"> </w:t>
      </w:r>
      <w:del w:id="95" w:author="Parkhurst, David L." w:date="2014-10-21T14:31:00Z">
        <w:r w:rsidRPr="006D0B7C" w:rsidDel="00EF1142">
          <w:delText>defined by</w:delText>
        </w:r>
      </w:del>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7D20B2" w:rsidRPr="00C96962" w:rsidDel="00EF1142" w14:paraId="4C184B25" w14:textId="5E601667" w:rsidTr="006D0B7C">
        <w:trPr>
          <w:del w:id="96" w:author="Parkhurst, David L." w:date="2014-10-21T14:31:00Z"/>
        </w:trPr>
        <w:tc>
          <w:tcPr>
            <w:tcW w:w="7955" w:type="dxa"/>
            <w:tcBorders>
              <w:top w:val="nil"/>
              <w:left w:val="nil"/>
              <w:bottom w:val="nil"/>
              <w:right w:val="nil"/>
            </w:tcBorders>
            <w:shd w:val="clear" w:color="auto" w:fill="FFFFFF"/>
            <w:vAlign w:val="center"/>
          </w:tcPr>
          <w:p w14:paraId="0F71CB83" w14:textId="77777777" w:rsidR="00EF1142" w:rsidRDefault="00EF1142" w:rsidP="00EF1142">
            <w:pPr>
              <w:rPr>
                <w:ins w:id="97" w:author="Parkhurst, David L." w:date="2014-10-21T14:34:00Z"/>
              </w:rPr>
              <w:pPrChange w:id="98" w:author="Parkhurst, David L." w:date="2014-10-21T14:34:00Z">
                <w:pPr>
                  <w:pStyle w:val="Text"/>
                </w:pPr>
              </w:pPrChange>
            </w:pPr>
          </w:p>
          <w:p w14:paraId="3A3D4098" w14:textId="77777777" w:rsidR="00EF1142" w:rsidRDefault="00EF1142" w:rsidP="00EF1142">
            <w:pPr>
              <w:pStyle w:val="Text"/>
              <w:rPr>
                <w:ins w:id="99" w:author="Parkhurst, David L." w:date="2014-10-21T14:34:00Z"/>
              </w:rPr>
              <w:pPrChange w:id="100" w:author="Parkhurst, David L." w:date="2014-10-21T14:33:00Z">
                <w:pPr>
                  <w:pStyle w:val="Text"/>
                </w:pPr>
              </w:pPrChange>
            </w:pPr>
          </w:p>
          <w:p w14:paraId="2D2D8DF5" w14:textId="77777777" w:rsidR="00EF1142" w:rsidRDefault="00EF1142" w:rsidP="00EF1142">
            <w:pPr>
              <w:pStyle w:val="Text"/>
              <w:rPr>
                <w:ins w:id="101" w:author="Parkhurst, David L." w:date="2014-10-21T14:34:00Z"/>
              </w:rPr>
              <w:pPrChange w:id="102" w:author="Parkhurst, David L." w:date="2014-10-21T14:33:00Z">
                <w:pPr>
                  <w:pStyle w:val="Text"/>
                </w:pPr>
              </w:pPrChange>
            </w:pPr>
          </w:p>
          <w:p w14:paraId="3F096085" w14:textId="77777777" w:rsidR="00EF1142" w:rsidRDefault="00EF1142" w:rsidP="00EF1142">
            <w:pPr>
              <w:pStyle w:val="Text"/>
              <w:rPr>
                <w:ins w:id="103" w:author="Parkhurst, David L." w:date="2014-10-21T14:34:00Z"/>
              </w:rPr>
              <w:pPrChange w:id="104" w:author="Parkhurst, David L." w:date="2014-10-21T14:33:00Z">
                <w:pPr>
                  <w:pStyle w:val="Text"/>
                </w:pPr>
              </w:pPrChange>
            </w:pPr>
          </w:p>
          <w:p w14:paraId="6CE1E035" w14:textId="77777777" w:rsidR="00EF1142" w:rsidRDefault="00EF1142" w:rsidP="00EF1142">
            <w:pPr>
              <w:pStyle w:val="Text"/>
              <w:rPr>
                <w:ins w:id="105" w:author="Parkhurst, David L." w:date="2014-10-21T14:34:00Z"/>
              </w:rPr>
              <w:pPrChange w:id="106" w:author="Parkhurst, David L." w:date="2014-10-21T14:33:00Z">
                <w:pPr>
                  <w:pStyle w:val="Text"/>
                </w:pPr>
              </w:pPrChange>
            </w:pPr>
          </w:p>
          <w:p w14:paraId="27E1BBC4" w14:textId="77777777" w:rsidR="00EF1142" w:rsidRDefault="00EF1142" w:rsidP="00EF1142">
            <w:pPr>
              <w:pStyle w:val="Text"/>
              <w:rPr>
                <w:ins w:id="107" w:author="Parkhurst, David L." w:date="2014-10-21T14:34:00Z"/>
              </w:rPr>
              <w:pPrChange w:id="108" w:author="Parkhurst, David L." w:date="2014-10-21T14:33:00Z">
                <w:pPr>
                  <w:pStyle w:val="Text"/>
                </w:pPr>
              </w:pPrChange>
            </w:pPr>
          </w:p>
          <w:p w14:paraId="45FBBC6B" w14:textId="41558DEF" w:rsidR="007D20B2" w:rsidRPr="00C96962" w:rsidDel="00EF1142" w:rsidRDefault="007D20B2" w:rsidP="00EF1142">
            <w:pPr>
              <w:rPr>
                <w:del w:id="109" w:author="Parkhurst, David L." w:date="2014-10-21T14:31:00Z"/>
                <w:rFonts w:eastAsia="Times New Roman"/>
                <w:szCs w:val="20"/>
                <w:lang w:eastAsia="en-GB"/>
              </w:rPr>
              <w:pPrChange w:id="110" w:author="Parkhurst, David L." w:date="2014-10-21T14:33:00Z">
                <w:pPr/>
              </w:pPrChange>
            </w:pPr>
            <m:oMathPara>
              <m:oMath>
                <m:r>
                  <w:del w:id="111" w:author="Parkhurst, David L." w:date="2014-10-21T14:30:00Z">
                    <w:rPr>
                      <w:rFonts w:ascii="Cambria Math" w:eastAsiaTheme="minorEastAsia" w:hAnsi="Cambria Math"/>
                    </w:rPr>
                    <m:t>n</m:t>
                  </w:del>
                </m:r>
                <m:r>
                  <w:del w:id="112" w:author="Parkhurst, David L." w:date="2014-10-21T14:30:00Z">
                    <m:rPr>
                      <m:sty m:val="p"/>
                    </m:rPr>
                    <w:rPr>
                      <w:rFonts w:ascii="Cambria Math" w:eastAsiaTheme="minorEastAsia" w:hAnsi="Cambria Math"/>
                    </w:rPr>
                    <m:t>=</m:t>
                  </w:del>
                </m:r>
                <m:f>
                  <m:fPr>
                    <m:ctrlPr>
                      <w:del w:id="113" w:author="Parkhurst, David L." w:date="2014-10-21T14:30:00Z">
                        <w:rPr>
                          <w:rFonts w:ascii="Cambria Math" w:eastAsiaTheme="minorEastAsia" w:hAnsi="Cambria Math"/>
                        </w:rPr>
                      </w:del>
                    </m:ctrlPr>
                  </m:fPr>
                  <m:num>
                    <m:sSub>
                      <m:sSubPr>
                        <m:ctrlPr>
                          <w:del w:id="114" w:author="Parkhurst, David L." w:date="2014-10-21T14:30:00Z">
                            <w:rPr>
                              <w:rFonts w:ascii="Cambria Math" w:eastAsiaTheme="minorEastAsia" w:hAnsi="Cambria Math"/>
                              <w:iCs/>
                            </w:rPr>
                          </w:del>
                        </m:ctrlPr>
                      </m:sSubPr>
                      <m:e>
                        <m:r>
                          <w:del w:id="115" w:author="Parkhurst, David L." w:date="2014-10-21T14:30:00Z">
                            <w:rPr>
                              <w:rFonts w:ascii="Cambria Math" w:eastAsiaTheme="minorEastAsia" w:hAnsi="Cambria Math"/>
                            </w:rPr>
                            <m:t>p</m:t>
                          </w:del>
                        </m:r>
                      </m:e>
                      <m:sub>
                        <m:r>
                          <w:del w:id="116" w:author="Parkhurst, David L." w:date="2014-10-21T14:30:00Z">
                            <w:rPr>
                              <w:rFonts w:ascii="Cambria Math" w:eastAsiaTheme="minorEastAsia" w:hAnsi="Cambria Math"/>
                            </w:rPr>
                            <m:t>V</m:t>
                          </w:del>
                        </m:r>
                      </m:sub>
                    </m:sSub>
                  </m:num>
                  <m:den>
                    <m:sSub>
                      <m:sSubPr>
                        <m:ctrlPr>
                          <w:del w:id="117" w:author="Parkhurst, David L." w:date="2014-10-21T14:30:00Z">
                            <w:rPr>
                              <w:rFonts w:ascii="Cambria Math" w:eastAsiaTheme="minorEastAsia" w:hAnsi="Cambria Math"/>
                              <w:iCs/>
                            </w:rPr>
                          </w:del>
                        </m:ctrlPr>
                      </m:sSubPr>
                      <m:e>
                        <m:r>
                          <w:del w:id="118" w:author="Parkhurst, David L." w:date="2014-10-21T14:30:00Z">
                            <w:rPr>
                              <w:rFonts w:ascii="Cambria Math" w:eastAsiaTheme="minorEastAsia" w:hAnsi="Cambria Math"/>
                            </w:rPr>
                            <m:t>c</m:t>
                          </w:del>
                        </m:r>
                        <m:ctrlPr>
                          <w:del w:id="119" w:author="Parkhurst, David L." w:date="2014-10-21T14:30:00Z">
                            <w:rPr>
                              <w:rFonts w:ascii="Cambria Math" w:hAnsi="Cambria Math"/>
                              <w:iCs/>
                            </w:rPr>
                          </w:del>
                        </m:ctrlPr>
                      </m:e>
                      <m:sub>
                        <m:r>
                          <w:del w:id="120" w:author="Parkhurst, David L." w:date="2014-10-21T14:30:00Z">
                            <w:rPr>
                              <w:rFonts w:ascii="Cambria Math" w:eastAsiaTheme="minorEastAsia" w:hAnsi="Cambria Math"/>
                            </w:rPr>
                            <m:t>V</m:t>
                          </w:del>
                        </m:r>
                      </m:sub>
                    </m:sSub>
                  </m:den>
                </m:f>
                <m:r>
                  <w:del w:id="121" w:author="Parkhurst, David L." w:date="2014-10-21T14:30:00Z">
                    <m:rPr>
                      <m:sty m:val="p"/>
                    </m:rPr>
                    <w:rPr>
                      <w:rFonts w:ascii="Cambria Math" w:hAnsi="Cambria Math"/>
                    </w:rPr>
                    <m:t>,</m:t>
                  </w:del>
                </m:r>
              </m:oMath>
            </m:oMathPara>
          </w:p>
        </w:tc>
        <w:tc>
          <w:tcPr>
            <w:tcW w:w="1404" w:type="dxa"/>
            <w:tcBorders>
              <w:top w:val="nil"/>
              <w:left w:val="nil"/>
              <w:bottom w:val="nil"/>
              <w:right w:val="nil"/>
            </w:tcBorders>
            <w:shd w:val="clear" w:color="auto" w:fill="FFFFFF"/>
            <w:vAlign w:val="center"/>
          </w:tcPr>
          <w:p w14:paraId="65781DB3" w14:textId="0A32EAA3" w:rsidR="007D20B2" w:rsidRPr="00C96962" w:rsidDel="00EF1142" w:rsidRDefault="007D20B2" w:rsidP="00EF1142">
            <w:pPr>
              <w:rPr>
                <w:del w:id="122" w:author="Parkhurst, David L." w:date="2014-10-21T14:31:00Z"/>
                <w:rFonts w:eastAsia="Times New Roman"/>
                <w:szCs w:val="20"/>
                <w:lang w:eastAsia="en-GB"/>
              </w:rPr>
              <w:pPrChange w:id="123" w:author="Parkhurst, David L." w:date="2014-10-21T14:33:00Z">
                <w:pPr>
                  <w:numPr>
                    <w:numId w:val="8"/>
                  </w:numPr>
                  <w:suppressAutoHyphens/>
                  <w:jc w:val="right"/>
                </w:pPr>
              </w:pPrChange>
            </w:pPr>
            <w:del w:id="124" w:author="Parkhurst, David L." w:date="2014-10-21T14:30:00Z">
              <w:r w:rsidRPr="00C96962" w:rsidDel="00EF1142">
                <w:rPr>
                  <w:rFonts w:eastAsia="Times New Roman"/>
                  <w:szCs w:val="20"/>
                  <w:lang w:eastAsia="en-GB"/>
                </w:rPr>
                <w:delText xml:space="preserve"> </w:delText>
              </w:r>
            </w:del>
          </w:p>
        </w:tc>
      </w:tr>
    </w:tbl>
    <w:p w14:paraId="1551E06C" w14:textId="604C273C" w:rsidR="00FB3882" w:rsidRPr="006D0B7C" w:rsidDel="00EF1142" w:rsidRDefault="00FB3882" w:rsidP="00EF1142">
      <w:pPr>
        <w:rPr>
          <w:del w:id="125" w:author="Parkhurst, David L." w:date="2014-10-21T14:33:00Z"/>
        </w:rPr>
        <w:pPrChange w:id="126" w:author="Parkhurst, David L." w:date="2014-10-21T14:33:00Z">
          <w:pPr>
            <w:pStyle w:val="Text"/>
          </w:pPr>
        </w:pPrChange>
      </w:pPr>
      <w:del w:id="127" w:author="Parkhurst, David L." w:date="2014-10-21T14:31:00Z">
        <w:r w:rsidRPr="006D0B7C" w:rsidDel="00EF1142">
          <w:delText xml:space="preserve">where </w:delText>
        </w:r>
        <m:oMath>
          <m:sSub>
            <m:sSubPr>
              <m:ctrlPr>
                <w:rPr>
                  <w:rFonts w:ascii="Cambria Math" w:hAnsi="Cambria Math"/>
                  <w:i/>
                </w:rPr>
              </m:ctrlPr>
            </m:sSubPr>
            <m:e>
              <m:r>
                <w:rPr>
                  <w:rFonts w:ascii="Cambria Math" w:hAnsi="Cambria Math"/>
                </w:rPr>
                <m:t>p</m:t>
              </m:r>
            </m:e>
            <m:sub>
              <m:r>
                <w:rPr>
                  <w:rFonts w:ascii="Cambria Math" w:hAnsi="Cambria Math"/>
                </w:rPr>
                <m:t>V</m:t>
              </m:r>
            </m:sub>
          </m:sSub>
        </m:oMath>
        <w:r w:rsidRPr="006D0B7C" w:rsidDel="00EF1142">
          <w:delText xml:space="preserve"> (L) is the total pore volume of the cell, and </w:delText>
        </w:r>
        <m:oMath>
          <m:sSub>
            <m:sSubPr>
              <m:ctrlPr>
                <w:rPr>
                  <w:rFonts w:ascii="Cambria Math" w:hAnsi="Cambria Math"/>
                  <w:i/>
                </w:rPr>
              </m:ctrlPr>
            </m:sSubPr>
            <m:e>
              <m:r>
                <w:rPr>
                  <w:rFonts w:ascii="Cambria Math" w:hAnsi="Cambria Math"/>
                </w:rPr>
                <m:t>c</m:t>
              </m:r>
            </m:e>
            <m:sub>
              <m:r>
                <w:rPr>
                  <w:rFonts w:ascii="Cambria Math" w:hAnsi="Cambria Math"/>
                </w:rPr>
                <m:t>V</m:t>
              </m:r>
            </m:sub>
          </m:sSub>
        </m:oMath>
        <w:r w:rsidRPr="006D0B7C" w:rsidDel="00EF1142">
          <w:delText xml:space="preserve"> (L) is the total volume of the cell. </w:delText>
        </w:r>
      </w:del>
      <w:del w:id="128" w:author="Parkhurst, David L." w:date="2014-10-21T14:33:00Z">
        <w:r w:rsidRPr="006D0B7C" w:rsidDel="00EF1142">
          <w:delText xml:space="preserve">The saturation, </w:delText>
        </w:r>
      </w:del>
      <w:del w:id="129" w:author="Parkhurst, David L." w:date="2014-10-21T14:31:00Z">
        <w:r w:rsidRPr="006D0B7C" w:rsidDel="00EF1142">
          <w:delText>cell volume</w:delText>
        </w:r>
      </w:del>
      <w:del w:id="130" w:author="Parkhurst, David L." w:date="2014-10-21T14:33:00Z">
        <w:r w:rsidRPr="006D0B7C" w:rsidDel="00EF1142">
          <w:delText xml:space="preserve">, and </w:delText>
        </w:r>
      </w:del>
      <w:del w:id="131" w:author="Parkhurst, David L." w:date="2014-10-21T14:31:00Z">
        <w:r w:rsidRPr="006D0B7C" w:rsidDel="00EF1142">
          <w:delText>cell pore</w:delText>
        </w:r>
      </w:del>
      <w:del w:id="132" w:author="Parkhurst, David L." w:date="2014-10-21T14:33:00Z">
        <w:r w:rsidRPr="006D0B7C" w:rsidDel="00EF1142">
          <w:delText xml:space="preserve"> volume are set with the methods </w:delText>
        </w:r>
        <w:r w:rsidRPr="006D0B7C" w:rsidDel="00EF1142">
          <w:rPr>
            <w:rStyle w:val="API"/>
          </w:rPr>
          <w:delText>SetSaturation</w:delText>
        </w:r>
        <w:r w:rsidRPr="006D0B7C" w:rsidDel="00EF1142">
          <w:delText xml:space="preserve">, </w:delText>
        </w:r>
      </w:del>
      <w:del w:id="133" w:author="Parkhurst, David L." w:date="2014-10-21T14:31:00Z">
        <w:r w:rsidRPr="006D0B7C" w:rsidDel="00EF1142">
          <w:rPr>
            <w:rStyle w:val="API"/>
          </w:rPr>
          <w:delText>SetCellVolume</w:delText>
        </w:r>
      </w:del>
      <w:del w:id="134" w:author="Parkhurst, David L." w:date="2014-10-21T14:33:00Z">
        <w:r w:rsidRPr="006D0B7C" w:rsidDel="00EF1142">
          <w:delText xml:space="preserve">, and </w:delText>
        </w:r>
      </w:del>
      <w:del w:id="135" w:author="Parkhurst, David L." w:date="2014-10-21T14:31:00Z">
        <w:r w:rsidRPr="006D0B7C" w:rsidDel="00EF1142">
          <w:rPr>
            <w:rStyle w:val="API"/>
          </w:rPr>
          <w:delText>SetPoreVolume</w:delText>
        </w:r>
      </w:del>
      <w:del w:id="136" w:author="Parkhurst, David L." w:date="2014-10-21T14:33:00Z">
        <w:r w:rsidRPr="006D0B7C" w:rsidDel="00EF1142">
          <w:delText>, respectively.</w:delText>
        </w:r>
        <w:commentRangeEnd w:id="81"/>
        <w:r w:rsidR="00555303" w:rsidRPr="006D0B7C" w:rsidDel="00EF1142">
          <w:rPr>
            <w:rStyle w:val="CommentReference"/>
          </w:rPr>
          <w:commentReference w:id="81"/>
        </w:r>
        <w:commentRangeEnd w:id="82"/>
        <w:r w:rsidR="00A6637E" w:rsidRPr="006D0B7C" w:rsidDel="00EF1142">
          <w:rPr>
            <w:rStyle w:val="CommentReference"/>
          </w:rPr>
          <w:commentReference w:id="82"/>
        </w:r>
      </w:del>
    </w:p>
    <w:p w14:paraId="011B3C45" w14:textId="4D0A4163" w:rsidR="00FB3882" w:rsidRPr="00C96962" w:rsidRDefault="00FB3882" w:rsidP="00EF1142">
      <w:pPr>
        <w:pStyle w:val="Text"/>
        <w:pPrChange w:id="137" w:author="Parkhurst, David L." w:date="2014-10-21T14:33:00Z">
          <w:pPr>
            <w:pStyle w:val="Text"/>
          </w:pPr>
        </w:pPrChange>
      </w:pPr>
      <w:r w:rsidRPr="00C96962">
        <w:t xml:space="preserve">The concentration </w:t>
      </w:r>
      <w:r w:rsidR="00DF732B">
        <w:t xml:space="preserve">units </w:t>
      </w:r>
      <w:r w:rsidRPr="00C96962">
        <w:t>of dissolved constituents</w:t>
      </w:r>
      <w:r w:rsidR="00DF732B">
        <w:t>,</w:t>
      </w:r>
      <w:r w:rsidRPr="00C96962">
        <w:t xml:space="preserve"> </w:t>
      </w:r>
      <m:oMath>
        <m:sSub>
          <m:sSubPr>
            <m:ctrlPr>
              <w:rPr>
                <w:rFonts w:ascii="Cambria Math" w:hAnsi="Cambria Math"/>
                <w:i/>
              </w:rPr>
            </m:ctrlPr>
          </m:sSubPr>
          <m:e>
            <m:r>
              <w:rPr>
                <w:rFonts w:ascii="Cambria Math" w:hAnsi="Cambria Math"/>
              </w:rPr>
              <m:t>c</m:t>
            </m:r>
          </m:e>
          <m:sub>
            <m:r>
              <w:rPr>
                <w:rFonts w:ascii="Cambria Math" w:hAnsi="Cambria Math"/>
              </w:rPr>
              <m:t>i,j</m:t>
            </m:r>
          </m:sub>
        </m:sSub>
      </m:oMath>
      <w:r w:rsidR="00DF732B">
        <w:t xml:space="preserve">, </w:t>
      </w:r>
      <w:r w:rsidRPr="00C96962">
        <w:t xml:space="preserve">used in the transport simulator can be </w:t>
      </w:r>
      <m:oMath>
        <m:sSub>
          <m:sSubPr>
            <m:ctrlPr>
              <w:rPr>
                <w:rFonts w:ascii="Cambria Math" w:hAnsi="Cambria Math"/>
                <w:i/>
              </w:rPr>
            </m:ctrlPr>
          </m:sSubPr>
          <m:e>
            <m:r>
              <w:rPr>
                <w:rFonts w:ascii="Cambria Math" w:hAnsi="Cambria Math"/>
              </w:rPr>
              <m:t>c</m:t>
            </m:r>
          </m:e>
          <m:sub>
            <m:r>
              <w:rPr>
                <w:rFonts w:ascii="Cambria Math" w:hAnsi="Cambria Math"/>
              </w:rPr>
              <m:t>i,1</m:t>
            </m:r>
          </m:sub>
        </m:sSub>
      </m:oMath>
      <w:r w:rsidR="00073296" w:rsidRPr="00C96962">
        <w:t xml:space="preserve"> </w:t>
      </w:r>
      <w:r w:rsidRPr="00C96962">
        <w:t xml:space="preserve">(mg/L), </w:t>
      </w:r>
      <m:oMath>
        <m:sSub>
          <m:sSubPr>
            <m:ctrlPr>
              <w:rPr>
                <w:rFonts w:ascii="Cambria Math" w:hAnsi="Cambria Math"/>
                <w:i/>
              </w:rPr>
            </m:ctrlPr>
          </m:sSubPr>
          <m:e>
            <m:r>
              <w:rPr>
                <w:rFonts w:ascii="Cambria Math" w:hAnsi="Cambria Math"/>
              </w:rPr>
              <m:t>c</m:t>
            </m:r>
          </m:e>
          <m:sub>
            <m:r>
              <w:rPr>
                <w:rFonts w:ascii="Cambria Math" w:hAnsi="Cambria Math"/>
              </w:rPr>
              <m:t>i,2</m:t>
            </m:r>
          </m:sub>
        </m:sSub>
      </m:oMath>
      <w:r w:rsidRPr="00C96962">
        <w:t xml:space="preserve"> (mol/L), or </w:t>
      </w:r>
      <m:oMath>
        <m:sSub>
          <m:sSubPr>
            <m:ctrlPr>
              <w:rPr>
                <w:rFonts w:ascii="Cambria Math" w:hAnsi="Cambria Math"/>
                <w:i/>
              </w:rPr>
            </m:ctrlPr>
          </m:sSubPr>
          <m:e>
            <m:r>
              <w:rPr>
                <w:rFonts w:ascii="Cambria Math" w:hAnsi="Cambria Math"/>
              </w:rPr>
              <m:t>c</m:t>
            </m:r>
          </m:e>
          <m:sub>
            <m:r>
              <w:rPr>
                <w:rFonts w:ascii="Cambria Math" w:hAnsi="Cambria Math"/>
              </w:rPr>
              <m:t>i,3</m:t>
            </m:r>
          </m:sub>
        </m:sSub>
      </m:oMath>
      <w:r w:rsidR="00073296" w:rsidRPr="00C96962">
        <w:t xml:space="preserve"> </w:t>
      </w:r>
      <w:r w:rsidRPr="00C96962">
        <w:t>(kg/kg</w:t>
      </w:r>
      <w:r w:rsidR="00222C08" w:rsidRPr="00C96962">
        <w:t> </w:t>
      </w:r>
      <w:r w:rsidRPr="00C96962">
        <w:t xml:space="preserve">solution); the method </w:t>
      </w:r>
      <w:r w:rsidRPr="00C96962">
        <w:rPr>
          <w:rStyle w:val="API"/>
          <w:lang w:val="en-US"/>
        </w:rPr>
        <w:t>SetUnitsSolution</w:t>
      </w:r>
      <w:r w:rsidRPr="00C96962">
        <w:t xml:space="preserve"> specifies the concentration units of the transport simulator. The concentrations from the transport simulator are converted in PhreeqcRM to moles per cell (</w:t>
      </w:r>
      <m:oMath>
        <m:sSub>
          <m:sSubPr>
            <m:ctrlPr>
              <w:rPr>
                <w:rFonts w:ascii="Cambria Math" w:hAnsi="Cambria Math"/>
              </w:rPr>
            </m:ctrlPr>
          </m:sSubPr>
          <m:e>
            <m:r>
              <w:rPr>
                <w:rFonts w:ascii="Cambria Math" w:hAnsi="Cambria Math"/>
              </w:rPr>
              <m:t>m</m:t>
            </m:r>
          </m:e>
          <m:sub>
            <m:r>
              <w:rPr>
                <w:rFonts w:ascii="Cambria Math" w:hAnsi="Cambria Math"/>
              </w:rPr>
              <m:t>i,C</m:t>
            </m:r>
          </m:sub>
        </m:sSub>
      </m:oMath>
      <w:r w:rsidRPr="00C96962">
        <w:t xml:space="preserve">) </w:t>
      </w:r>
      <w:r w:rsidR="00C75D97">
        <w:t xml:space="preserve">by </w:t>
      </w:r>
      <w:r w:rsidRPr="00C96962">
        <w:t>using the following equations: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3E01D6" w:rsidRPr="00C96962" w14:paraId="1611BE04" w14:textId="77777777" w:rsidTr="006D0B7C">
        <w:tc>
          <w:tcPr>
            <w:tcW w:w="7955" w:type="dxa"/>
            <w:tcBorders>
              <w:top w:val="nil"/>
              <w:left w:val="nil"/>
              <w:bottom w:val="nil"/>
              <w:right w:val="nil"/>
            </w:tcBorders>
            <w:shd w:val="clear" w:color="auto" w:fill="FFFFFF"/>
            <w:vAlign w:val="center"/>
          </w:tcPr>
          <w:p w14:paraId="03D9BA20" w14:textId="179341F5" w:rsidR="003E01D6" w:rsidRPr="00C96962" w:rsidRDefault="00841DD9" w:rsidP="00FF0A61">
            <w:pPr>
              <w:rPr>
                <w:rFonts w:eastAsia="Times New Roman"/>
                <w:szCs w:val="20"/>
                <w:lang w:eastAsia="en-GB"/>
              </w:rPr>
              <w:pPrChange w:id="138" w:author="Parkhurst, David L." w:date="2014-10-21T14:42:00Z">
                <w:pPr/>
              </w:pPrChange>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rPr>
                          <m:t>c</m:t>
                        </m:r>
                      </m:e>
                      <m:sub>
                        <m:r>
                          <w:rPr>
                            <w:rFonts w:ascii="Cambria Math" w:hAnsi="Cambria Math"/>
                          </w:rPr>
                          <m:t>i,1</m:t>
                        </m:r>
                      </m:sub>
                    </m:sSub>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rPr>
                        </m:ctrlPr>
                      </m:sSubPr>
                      <m:e>
                        <m:r>
                          <w:rPr>
                            <w:rFonts w:ascii="Cambria Math" w:hAnsi="Cambria Math"/>
                          </w:rPr>
                          <m:t xml:space="preserve"> g</m:t>
                        </m:r>
                      </m:e>
                      <m:sub>
                        <m:r>
                          <w:rPr>
                            <w:rFonts w:ascii="Cambria Math" w:hAnsi="Cambria Math"/>
                          </w:rPr>
                          <m:t>i</m:t>
                        </m:r>
                      </m:sub>
                    </m:sSub>
                  </m:den>
                </m:f>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52C621F6"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49A7E29" w14:textId="77777777" w:rsidTr="006D0B7C">
        <w:tc>
          <w:tcPr>
            <w:tcW w:w="7955" w:type="dxa"/>
            <w:tcBorders>
              <w:top w:val="nil"/>
              <w:left w:val="nil"/>
              <w:bottom w:val="nil"/>
              <w:right w:val="nil"/>
            </w:tcBorders>
            <w:shd w:val="clear" w:color="auto" w:fill="FFFFFF"/>
            <w:vAlign w:val="center"/>
          </w:tcPr>
          <w:p w14:paraId="0E76AF92" w14:textId="1EC24664" w:rsidR="003E01D6" w:rsidRPr="00C96962" w:rsidRDefault="00841DD9" w:rsidP="00FF0A61">
            <w:pPr>
              <w:rPr>
                <w:rFonts w:eastAsia="Times New Roman"/>
                <w:szCs w:val="20"/>
                <w:lang w:eastAsia="en-GB"/>
              </w:rPr>
              <w:pPrChange w:id="139" w:author="Parkhurst, David L." w:date="2014-10-21T14:42:00Z">
                <w:pPr/>
              </w:pPrChange>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i,2</m:t>
                    </m:r>
                  </m:sub>
                </m:sSub>
                <m:sSub>
                  <m:sSubPr>
                    <m:ctrlPr>
                      <w:rPr>
                        <w:rFonts w:ascii="Cambria Math" w:hAnsi="Cambria Math"/>
                      </w:rPr>
                    </m:ctrlPr>
                  </m:sSubPr>
                  <m:e>
                    <m:r>
                      <w:rPr>
                        <w:rFonts w:ascii="Cambria Math" w:hAnsi="Cambria Math"/>
                      </w:rPr>
                      <m:t xml:space="preserve"> l</m:t>
                    </m:r>
                  </m:e>
                  <m:sub>
                    <m:r>
                      <w:rPr>
                        <w:rFonts w:ascii="Cambria Math" w:hAnsi="Cambria Math"/>
                      </w:rPr>
                      <m:t>C</m:t>
                    </m:r>
                  </m:sub>
                </m:sSub>
                <m:r>
                  <m:rPr>
                    <m:sty m:val="p"/>
                  </m:rPr>
                  <w:rPr>
                    <w:rFonts w:ascii="Cambria Math" w:hAnsi="Cambria Math"/>
                  </w:rPr>
                  <m:t xml:space="preserve">, </m:t>
                </m:r>
              </m:oMath>
            </m:oMathPara>
          </w:p>
        </w:tc>
        <w:tc>
          <w:tcPr>
            <w:tcW w:w="1404" w:type="dxa"/>
            <w:tcBorders>
              <w:top w:val="nil"/>
              <w:left w:val="nil"/>
              <w:bottom w:val="nil"/>
              <w:right w:val="nil"/>
            </w:tcBorders>
            <w:shd w:val="clear" w:color="auto" w:fill="FFFFFF"/>
            <w:vAlign w:val="center"/>
          </w:tcPr>
          <w:p w14:paraId="7A3A2B42"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r w:rsidR="003E01D6" w:rsidRPr="00C96962" w14:paraId="28258DBC" w14:textId="77777777" w:rsidTr="006D0B7C">
        <w:tc>
          <w:tcPr>
            <w:tcW w:w="7955" w:type="dxa"/>
            <w:tcBorders>
              <w:top w:val="nil"/>
              <w:left w:val="nil"/>
              <w:bottom w:val="nil"/>
              <w:right w:val="nil"/>
            </w:tcBorders>
            <w:shd w:val="clear" w:color="auto" w:fill="FFFFFF"/>
            <w:vAlign w:val="center"/>
          </w:tcPr>
          <w:p w14:paraId="3ADE4692" w14:textId="23E7FE30" w:rsidR="003E01D6" w:rsidRPr="00C96962" w:rsidRDefault="00841DD9" w:rsidP="00073296">
            <w:pPr>
              <w:rPr>
                <w:rFonts w:eastAsia="Times New Roman"/>
                <w:szCs w:val="20"/>
                <w:lang w:eastAsia="en-GB"/>
              </w:rPr>
            </w:pPr>
            <m:oMathPara>
              <m:oMath>
                <m:sSub>
                  <m:sSubPr>
                    <m:ctrlPr>
                      <w:rPr>
                        <w:rFonts w:ascii="Cambria Math" w:hAnsi="Cambria Math"/>
                      </w:rPr>
                    </m:ctrlPr>
                  </m:sSubPr>
                  <m:e>
                    <m:r>
                      <w:rPr>
                        <w:rFonts w:ascii="Cambria Math" w:hAnsi="Cambria Math"/>
                      </w:rPr>
                      <m:t>m</m:t>
                    </m:r>
                  </m:e>
                  <m:sub>
                    <m:r>
                      <w:rPr>
                        <w:rFonts w:ascii="Cambria Math" w:hAnsi="Cambria Math"/>
                      </w:rPr>
                      <m:t>i,C</m:t>
                    </m:r>
                  </m:sub>
                </m:sSub>
                <m:r>
                  <m:rPr>
                    <m:sty m:val="p"/>
                  </m:rP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ctrlPr>
                          <w:rPr>
                            <w:rFonts w:ascii="Cambria Math" w:hAnsi="Cambria Math"/>
                          </w:rPr>
                        </m:ctrlPr>
                      </m:e>
                      <m:sub>
                        <m:r>
                          <w:rPr>
                            <w:rFonts w:ascii="Cambria Math" w:hAnsi="Cambria Math"/>
                          </w:rPr>
                          <m:t>i,3</m:t>
                        </m:r>
                      </m:sub>
                    </m:sSub>
                    <m:r>
                      <w:rPr>
                        <w:rFonts w:ascii="Cambria Math" w:hAnsi="Cambria Math"/>
                      </w:rPr>
                      <m:t>ρ</m:t>
                    </m:r>
                    <m:sSub>
                      <m:sSubPr>
                        <m:ctrlPr>
                          <w:rPr>
                            <w:rFonts w:ascii="Cambria Math" w:hAnsi="Cambria Math"/>
                          </w:rPr>
                        </m:ctrlPr>
                      </m:sSubPr>
                      <m:e>
                        <m:r>
                          <w:rPr>
                            <w:rFonts w:ascii="Cambria Math" w:hAnsi="Cambria Math"/>
                          </w:rPr>
                          <m:t xml:space="preserve"> l</m:t>
                        </m:r>
                      </m:e>
                      <m:sub>
                        <m:r>
                          <w:rPr>
                            <w:rFonts w:ascii="Cambria Math" w:hAnsi="Cambria Math"/>
                          </w:rPr>
                          <m:t>C</m:t>
                        </m:r>
                      </m:sub>
                    </m:sSub>
                    <m:ctrlPr>
                      <w:rPr>
                        <w:rFonts w:ascii="Cambria Math" w:hAnsi="Cambria Math"/>
                      </w:rPr>
                    </m:ctrlPr>
                  </m:num>
                  <m:den>
                    <m:sSub>
                      <m:sSubPr>
                        <m:ctrlPr>
                          <w:rPr>
                            <w:rFonts w:ascii="Cambria Math" w:hAnsi="Cambria Math"/>
                            <w:i/>
                          </w:rPr>
                        </m:ctrlPr>
                      </m:sSubPr>
                      <m:e>
                        <m:r>
                          <w:rPr>
                            <w:rFonts w:ascii="Cambria Math" w:hAnsi="Cambria Math"/>
                          </w:rPr>
                          <m:t>g</m:t>
                        </m:r>
                      </m:e>
                      <m:sub>
                        <m:r>
                          <w:rPr>
                            <w:rFonts w:ascii="Cambria Math" w:hAnsi="Cambria Math"/>
                          </w:rPr>
                          <m:t>i</m:t>
                        </m:r>
                      </m:sub>
                    </m:sSub>
                  </m:den>
                </m:f>
                <m:r>
                  <w:rPr>
                    <w:rFonts w:ascii="Cambria Math" w:hAnsi="Cambria Math"/>
                  </w:rPr>
                  <m:t>,</m:t>
                </m:r>
              </m:oMath>
            </m:oMathPara>
          </w:p>
        </w:tc>
        <w:tc>
          <w:tcPr>
            <w:tcW w:w="1404" w:type="dxa"/>
            <w:tcBorders>
              <w:top w:val="nil"/>
              <w:left w:val="nil"/>
              <w:bottom w:val="nil"/>
              <w:right w:val="nil"/>
            </w:tcBorders>
            <w:shd w:val="clear" w:color="auto" w:fill="FFFFFF"/>
            <w:vAlign w:val="center"/>
          </w:tcPr>
          <w:p w14:paraId="7C461877" w14:textId="77777777" w:rsidR="003E01D6" w:rsidRPr="00C96962" w:rsidRDefault="003E01D6" w:rsidP="003E01D6">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1032D339" w14:textId="5E2BB8A3" w:rsidR="00FB3882" w:rsidRPr="006D0B7C" w:rsidRDefault="00FB3882" w:rsidP="00FF0A61">
      <w:pPr>
        <w:pPrChange w:id="140" w:author="Parkhurst, David L." w:date="2014-10-21T14:36:00Z">
          <w:pPr>
            <w:pStyle w:val="Text"/>
          </w:pPr>
        </w:pPrChange>
      </w:pPr>
      <w:r w:rsidRPr="006D0B7C">
        <w:t xml:space="preserve">where </w:t>
      </w: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Pr="006D0B7C">
        <w:t xml:space="preserve"> is gram formula weight</w:t>
      </w:r>
      <w:r w:rsidR="00073296" w:rsidRPr="006D0B7C">
        <w:t xml:space="preserve"> </w:t>
      </w:r>
      <w:r w:rsidR="00284B4E" w:rsidRPr="006D0B7C">
        <w:t xml:space="preserve">of </w:t>
      </w:r>
      <w:r w:rsidR="00DF732B">
        <w:t>component/</w:t>
      </w:r>
      <w:r w:rsidR="00284B4E" w:rsidRPr="006D0B7C">
        <w:t xml:space="preserve">species </w:t>
      </w:r>
      <m:oMath>
        <m:r>
          <w:rPr>
            <w:rFonts w:ascii="Cambria Math" w:hAnsi="Cambria Math"/>
          </w:rPr>
          <m:t>i</m:t>
        </m:r>
      </m:oMath>
      <w:r w:rsidR="00073296" w:rsidRPr="006D0B7C">
        <w:t xml:space="preserve"> and </w:t>
      </w:r>
      <m:oMath>
        <m:r>
          <w:rPr>
            <w:rFonts w:ascii="Cambria Math" w:hAnsi="Cambria Math"/>
          </w:rPr>
          <m:t>ρ</m:t>
        </m:r>
      </m:oMath>
      <w:r w:rsidR="00073296" w:rsidRPr="006D0B7C">
        <w:t xml:space="preserve"> is</w:t>
      </w:r>
      <w:r w:rsidRPr="006D0B7C">
        <w:t xml:space="preserve"> </w:t>
      </w:r>
      <w:r w:rsidR="00073296" w:rsidRPr="006D0B7C">
        <w:t>t</w:t>
      </w:r>
      <w:r w:rsidR="00284B4E" w:rsidRPr="006D0B7C">
        <w:t xml:space="preserve">he solution density as </w:t>
      </w:r>
      <w:commentRangeStart w:id="141"/>
      <w:commentRangeStart w:id="142"/>
      <w:commentRangeStart w:id="143"/>
      <w:r w:rsidRPr="006D0B7C">
        <w:t xml:space="preserve">set by </w:t>
      </w:r>
      <w:r w:rsidR="00555303" w:rsidRPr="006D0B7C">
        <w:t xml:space="preserve">the </w:t>
      </w:r>
      <w:r w:rsidRPr="006D0B7C">
        <w:rPr>
          <w:rStyle w:val="API"/>
        </w:rPr>
        <w:t>SetDensity</w:t>
      </w:r>
      <w:r w:rsidR="00555303" w:rsidRPr="006D0B7C">
        <w:rPr>
          <w:rFonts w:eastAsiaTheme="minorEastAsia"/>
        </w:rPr>
        <w:t xml:space="preserve"> </w:t>
      </w:r>
      <w:commentRangeStart w:id="144"/>
      <w:r w:rsidR="00555303" w:rsidRPr="006D0B7C">
        <w:rPr>
          <w:rFonts w:eastAsiaTheme="minorEastAsia"/>
        </w:rPr>
        <w:t>method</w:t>
      </w:r>
      <w:commentRangeEnd w:id="141"/>
      <w:commentRangeEnd w:id="142"/>
      <w:r w:rsidR="00555303" w:rsidRPr="006D0B7C">
        <w:rPr>
          <w:rStyle w:val="CommentReference"/>
        </w:rPr>
        <w:commentReference w:id="141"/>
      </w:r>
      <w:commentRangeEnd w:id="143"/>
      <w:commentRangeEnd w:id="144"/>
      <w:r w:rsidR="00555303" w:rsidRPr="006D0B7C">
        <w:rPr>
          <w:rStyle w:val="CommentReference"/>
        </w:rPr>
        <w:commentReference w:id="142"/>
      </w:r>
      <w:r w:rsidR="00DF732B">
        <w:rPr>
          <w:rStyle w:val="CommentReference"/>
        </w:rPr>
        <w:commentReference w:id="144"/>
      </w:r>
      <w:r w:rsidR="00EF3CB4" w:rsidRPr="006D0B7C">
        <w:rPr>
          <w:rStyle w:val="CommentReference"/>
        </w:rPr>
        <w:commentReference w:id="143"/>
      </w:r>
      <w:r w:rsidRPr="006D0B7C">
        <w:t>.</w:t>
      </w:r>
    </w:p>
    <w:p w14:paraId="08DDE1B4" w14:textId="24669156" w:rsidR="00FB3882" w:rsidRPr="00C96962" w:rsidRDefault="00FB3882" w:rsidP="00FB3882">
      <w:pPr>
        <w:pStyle w:val="Text"/>
        <w:rPr>
          <w:lang w:val="en-US"/>
        </w:rPr>
      </w:pPr>
      <w:r w:rsidRPr="00C96962">
        <w:rPr>
          <w:lang w:val="en-US"/>
        </w:rPr>
        <w:t>To convert from solid</w:t>
      </w:r>
      <w:r w:rsidR="00F970E5">
        <w:rPr>
          <w:lang w:val="en-US"/>
        </w:rPr>
        <w:noBreakHyphen/>
      </w:r>
      <w:r w:rsidRPr="00C96962">
        <w:rPr>
          <w:lang w:val="en-US"/>
        </w:rPr>
        <w:t xml:space="preserve">phase moles in the PhreeqcRM input,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P</m:t>
            </m:r>
          </m:sub>
        </m:sSub>
      </m:oMath>
      <w:r w:rsidRPr="00C96962">
        <w:rPr>
          <w:lang w:val="en-US"/>
        </w:rPr>
        <w:t xml:space="preserve"> (mol), to the moles of solid phases in the representative volume of the </w:t>
      </w:r>
      <w:r w:rsidR="00555303" w:rsidRPr="00C96962">
        <w:rPr>
          <w:lang w:val="en-US"/>
        </w:rPr>
        <w:t xml:space="preserve">reaction </w:t>
      </w:r>
      <w:r w:rsidRPr="00C96962">
        <w:rPr>
          <w:lang w:val="en-US"/>
        </w:rPr>
        <w:t xml:space="preserve">cell,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C</m:t>
            </m:r>
          </m:sub>
        </m:sSub>
      </m:oMath>
      <w:r w:rsidRPr="00C96962">
        <w:rPr>
          <w:lang w:val="en-US"/>
        </w:rPr>
        <w:t xml:space="preserve"> (mol), </w:t>
      </w:r>
      <w:r w:rsidR="00606094">
        <w:rPr>
          <w:lang w:val="en-US"/>
        </w:rPr>
        <w:t xml:space="preserve">one of </w:t>
      </w:r>
      <w:r w:rsidR="00461BEF">
        <w:rPr>
          <w:lang w:val="en-US"/>
        </w:rPr>
        <w:t xml:space="preserve">the following </w:t>
      </w:r>
      <w:r w:rsidR="00EF3CB4">
        <w:rPr>
          <w:lang w:val="en-US"/>
        </w:rPr>
        <w:t>definitions</w:t>
      </w:r>
      <w:r w:rsidR="00461BEF">
        <w:rPr>
          <w:lang w:val="en-US"/>
        </w:rPr>
        <w:t xml:space="preserve"> can be selected</w:t>
      </w:r>
      <w:r w:rsidRPr="00C96962">
        <w:rPr>
          <w:lang w:val="en-US"/>
        </w:rPr>
        <w:t>:</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284B4E" w:rsidRPr="00C96962" w14:paraId="196465E6" w14:textId="77777777" w:rsidTr="006D0B7C">
        <w:tc>
          <w:tcPr>
            <w:tcW w:w="7955" w:type="dxa"/>
            <w:tcBorders>
              <w:top w:val="nil"/>
              <w:left w:val="nil"/>
              <w:bottom w:val="nil"/>
              <w:right w:val="nil"/>
            </w:tcBorders>
            <w:shd w:val="clear" w:color="auto" w:fill="FFFFFF"/>
            <w:vAlign w:val="center"/>
          </w:tcPr>
          <w:p w14:paraId="6AB92F77" w14:textId="2E652859" w:rsidR="00284B4E" w:rsidRPr="00C96962" w:rsidRDefault="00841DD9" w:rsidP="00FF0A61">
            <w:pPr>
              <w:rPr>
                <w:rFonts w:eastAsia="Times New Roman"/>
                <w:szCs w:val="20"/>
                <w:lang w:eastAsia="en-GB"/>
              </w:rPr>
              <w:pPrChange w:id="145" w:author="Parkhurst, David L." w:date="2014-10-21T14:44:00Z">
                <w:pPr/>
              </w:pPrChange>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ins w:id="146" w:author="Parkhurst, David L." w:date="2014-10-21T14:42:00Z">
                    <w:rPr>
                      <w:rFonts w:ascii="Cambria Math" w:hAnsi="Cambria Math"/>
                    </w:rPr>
                    <m:t>RV</m:t>
                  </w:ins>
                </m:r>
              </m:oMath>
            </m:oMathPara>
          </w:p>
        </w:tc>
        <w:tc>
          <w:tcPr>
            <w:tcW w:w="1404" w:type="dxa"/>
            <w:tcBorders>
              <w:top w:val="nil"/>
              <w:left w:val="nil"/>
              <w:bottom w:val="nil"/>
              <w:right w:val="nil"/>
            </w:tcBorders>
            <w:shd w:val="clear" w:color="auto" w:fill="FFFFFF"/>
            <w:vAlign w:val="center"/>
          </w:tcPr>
          <w:p w14:paraId="5D5ED028" w14:textId="77777777" w:rsidR="00284B4E" w:rsidRPr="00C96962" w:rsidRDefault="00284B4E" w:rsidP="00284B4E">
            <w:pPr>
              <w:numPr>
                <w:ilvl w:val="0"/>
                <w:numId w:val="8"/>
              </w:numPr>
              <w:suppressAutoHyphens/>
              <w:jc w:val="right"/>
              <w:rPr>
                <w:rFonts w:eastAsia="Times New Roman"/>
                <w:szCs w:val="20"/>
                <w:lang w:eastAsia="en-GB"/>
              </w:rPr>
            </w:pPr>
            <w:bookmarkStart w:id="147" w:name="_Ref396147965"/>
            <w:r w:rsidRPr="00C96962">
              <w:rPr>
                <w:rFonts w:eastAsia="Times New Roman"/>
                <w:szCs w:val="20"/>
                <w:lang w:eastAsia="en-GB"/>
              </w:rPr>
              <w:t xml:space="preserve"> </w:t>
            </w:r>
            <w:bookmarkEnd w:id="147"/>
          </w:p>
        </w:tc>
      </w:tr>
      <w:tr w:rsidR="00284B4E" w:rsidRPr="00C96962" w14:paraId="5A794D4E" w14:textId="77777777" w:rsidTr="006D0B7C">
        <w:tc>
          <w:tcPr>
            <w:tcW w:w="7955" w:type="dxa"/>
            <w:tcBorders>
              <w:top w:val="nil"/>
              <w:left w:val="nil"/>
              <w:bottom w:val="nil"/>
              <w:right w:val="nil"/>
            </w:tcBorders>
            <w:shd w:val="clear" w:color="auto" w:fill="FFFFFF"/>
            <w:vAlign w:val="center"/>
          </w:tcPr>
          <w:p w14:paraId="466FD320" w14:textId="770DBEBB" w:rsidR="00284B4E" w:rsidRPr="00C96962" w:rsidRDefault="00841DD9" w:rsidP="00FF0A61">
            <w:pPr>
              <w:rPr>
                <w:rFonts w:eastAsia="Times New Roman"/>
                <w:szCs w:val="20"/>
                <w:lang w:eastAsia="en-GB"/>
              </w:rPr>
              <w:pPrChange w:id="148" w:author="Parkhurst, David L." w:date="2014-10-21T14:44:00Z">
                <w:pPr/>
              </w:pPrChange>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r>
                  <m:rPr>
                    <m:sty m:val="p"/>
                  </m:rPr>
                  <w:rPr>
                    <w:rFonts w:ascii="Cambria Math" w:hAnsi="Cambria Math"/>
                  </w:rPr>
                  <m:t xml:space="preserve"> </m:t>
                </m:r>
                <m:r>
                  <w:del w:id="149" w:author="Parkhurst, David L." w:date="2014-10-21T14:43:00Z">
                    <w:rPr>
                      <w:rFonts w:ascii="Cambria Math" w:eastAsiaTheme="minorEastAsia" w:hAnsi="Cambria Math"/>
                    </w:rPr>
                    <m:t>n</m:t>
                  </w:del>
                </m:r>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r>
                  <w:ins w:id="150" w:author="Parkhurst, David L." w:date="2014-10-21T14:42:00Z">
                    <w:rPr>
                      <w:rFonts w:ascii="Cambria Math" w:hAnsi="Cambria Math"/>
                    </w:rPr>
                    <m:t>nRV</m:t>
                  </w:ins>
                </m:r>
              </m:oMath>
            </m:oMathPara>
          </w:p>
        </w:tc>
        <w:tc>
          <w:tcPr>
            <w:tcW w:w="1404" w:type="dxa"/>
            <w:tcBorders>
              <w:top w:val="nil"/>
              <w:left w:val="nil"/>
              <w:bottom w:val="nil"/>
              <w:right w:val="nil"/>
            </w:tcBorders>
            <w:shd w:val="clear" w:color="auto" w:fill="FFFFFF"/>
            <w:vAlign w:val="center"/>
          </w:tcPr>
          <w:p w14:paraId="4B0358FA" w14:textId="77777777" w:rsidR="00284B4E" w:rsidRPr="00C96962" w:rsidRDefault="00284B4E" w:rsidP="00284B4E">
            <w:pPr>
              <w:numPr>
                <w:ilvl w:val="0"/>
                <w:numId w:val="8"/>
              </w:numPr>
              <w:suppressAutoHyphens/>
              <w:jc w:val="right"/>
              <w:rPr>
                <w:rFonts w:eastAsia="Times New Roman"/>
                <w:szCs w:val="20"/>
                <w:lang w:eastAsia="en-GB"/>
              </w:rPr>
            </w:pPr>
            <w:bookmarkStart w:id="151" w:name="_Ref396148066"/>
            <w:r w:rsidRPr="00C96962">
              <w:rPr>
                <w:rFonts w:eastAsia="Times New Roman"/>
                <w:szCs w:val="20"/>
                <w:lang w:eastAsia="en-GB"/>
              </w:rPr>
              <w:t xml:space="preserve"> </w:t>
            </w:r>
            <w:bookmarkEnd w:id="151"/>
          </w:p>
        </w:tc>
      </w:tr>
      <w:tr w:rsidR="00284B4E" w:rsidRPr="00C96962" w14:paraId="4F4103E5" w14:textId="77777777" w:rsidTr="006D0B7C">
        <w:tc>
          <w:tcPr>
            <w:tcW w:w="7955" w:type="dxa"/>
            <w:tcBorders>
              <w:top w:val="nil"/>
              <w:left w:val="nil"/>
              <w:bottom w:val="nil"/>
              <w:right w:val="nil"/>
            </w:tcBorders>
            <w:shd w:val="clear" w:color="auto" w:fill="FFFFFF"/>
            <w:vAlign w:val="center"/>
          </w:tcPr>
          <w:p w14:paraId="3444AFD0" w14:textId="6D79246A" w:rsidR="00284B4E" w:rsidRPr="00C96962" w:rsidRDefault="00841DD9" w:rsidP="00FF0A61">
            <w:pPr>
              <w:rPr>
                <w:rFonts w:eastAsia="Times New Roman"/>
                <w:szCs w:val="20"/>
                <w:lang w:eastAsia="en-GB"/>
              </w:rPr>
              <w:pPrChange w:id="152" w:author="Parkhurst, David L." w:date="2014-10-21T14:45:00Z">
                <w:pPr/>
              </w:pPrChange>
            </w:pPr>
            <m:oMathPara>
              <m:oMath>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C</m:t>
                    </m:r>
                  </m:sub>
                </m:sSub>
                <m:r>
                  <m:rPr>
                    <m:sty m:val="p"/>
                  </m:rPr>
                  <w:rPr>
                    <w:rFonts w:ascii="Cambria Math" w:eastAsiaTheme="minorEastAsia" w:hAnsi="Cambria Math"/>
                  </w:rPr>
                  <m:t>=</m:t>
                </m:r>
                <m:d>
                  <m:dPr>
                    <m:ctrlPr>
                      <w:del w:id="153" w:author="Parkhurst, David L." w:date="2014-10-21T14:45:00Z">
                        <w:rPr>
                          <w:rFonts w:ascii="Cambria Math" w:eastAsiaTheme="minorEastAsia" w:hAnsi="Cambria Math"/>
                        </w:rPr>
                      </w:del>
                    </m:ctrlPr>
                  </m:dPr>
                  <m:e>
                    <m:r>
                      <w:del w:id="154" w:author="Parkhurst, David L." w:date="2014-10-21T14:45:00Z">
                        <m:rPr>
                          <m:sty m:val="p"/>
                        </m:rPr>
                        <w:rPr>
                          <w:rFonts w:ascii="Cambria Math" w:eastAsiaTheme="minorEastAsia" w:hAnsi="Cambria Math"/>
                        </w:rPr>
                        <m:t>1-</m:t>
                      </w:del>
                    </m:r>
                    <m:r>
                      <w:del w:id="155" w:author="Parkhurst, David L." w:date="2014-10-21T14:45:00Z">
                        <w:rPr>
                          <w:rFonts w:ascii="Cambria Math" w:eastAsiaTheme="minorEastAsia" w:hAnsi="Cambria Math"/>
                        </w:rPr>
                        <m:t>n</m:t>
                      </w:del>
                    </m:r>
                  </m:e>
                </m:d>
                <m:sSub>
                  <m:sSubPr>
                    <m:ctrlPr>
                      <w:rPr>
                        <w:rFonts w:ascii="Cambria Math" w:eastAsiaTheme="minorEastAsia" w:hAnsi="Cambria Math"/>
                      </w:rPr>
                    </m:ctrlPr>
                  </m:sSubPr>
                  <m:e>
                    <m:r>
                      <w:rPr>
                        <w:rFonts w:ascii="Cambria Math" w:eastAsiaTheme="minorEastAsia" w:hAnsi="Cambria Math"/>
                      </w:rPr>
                      <m:t>s</m:t>
                    </m:r>
                  </m:e>
                  <m:sub>
                    <m:r>
                      <w:rPr>
                        <w:rFonts w:ascii="Cambria Math" w:eastAsiaTheme="minorEastAsia" w:hAnsi="Cambria Math"/>
                      </w:rPr>
                      <m:t>P</m:t>
                    </m:r>
                  </m:sub>
                </m:sSub>
                <m:d>
                  <m:dPr>
                    <m:ctrlPr>
                      <w:ins w:id="156" w:author="Parkhurst, David L." w:date="2014-10-21T14:45:00Z">
                        <w:rPr>
                          <w:rFonts w:ascii="Cambria Math" w:eastAsiaTheme="minorEastAsia" w:hAnsi="Cambria Math"/>
                        </w:rPr>
                      </w:ins>
                    </m:ctrlPr>
                  </m:dPr>
                  <m:e>
                    <m:r>
                      <w:ins w:id="157" w:author="Parkhurst, David L." w:date="2014-10-21T14:45:00Z">
                        <m:rPr>
                          <m:sty m:val="p"/>
                        </m:rPr>
                        <w:rPr>
                          <w:rFonts w:ascii="Cambria Math" w:eastAsiaTheme="minorEastAsia" w:hAnsi="Cambria Math"/>
                        </w:rPr>
                        <m:t>1-</m:t>
                      </w:ins>
                    </m:r>
                    <m:r>
                      <w:ins w:id="158" w:author="Parkhurst, David L." w:date="2014-10-21T14:45:00Z">
                        <w:rPr>
                          <w:rFonts w:ascii="Cambria Math" w:eastAsiaTheme="minorEastAsia" w:hAnsi="Cambria Math"/>
                        </w:rPr>
                        <m:t>n</m:t>
                      </w:ins>
                    </m:r>
                  </m:e>
                </m:d>
                <m:r>
                  <w:ins w:id="159" w:author="Parkhurst, David L." w:date="2014-10-21T14:45:00Z">
                    <w:rPr>
                      <w:rFonts w:ascii="Cambria Math" w:hAnsi="Cambria Math"/>
                    </w:rPr>
                    <m:t>RV</m:t>
                  </w:ins>
                </m:r>
                <m:r>
                  <w:rPr>
                    <w:rFonts w:ascii="Cambria Math" w:eastAsia="Times New Roman" w:hAnsi="Cambria Math"/>
                  </w:rPr>
                  <m:t>.</m:t>
                </m:r>
              </m:oMath>
            </m:oMathPara>
          </w:p>
        </w:tc>
        <w:tc>
          <w:tcPr>
            <w:tcW w:w="1404" w:type="dxa"/>
            <w:tcBorders>
              <w:top w:val="nil"/>
              <w:left w:val="nil"/>
              <w:bottom w:val="nil"/>
              <w:right w:val="nil"/>
            </w:tcBorders>
            <w:shd w:val="clear" w:color="auto" w:fill="FFFFFF"/>
            <w:vAlign w:val="center"/>
          </w:tcPr>
          <w:p w14:paraId="4A197F9A" w14:textId="77777777" w:rsidR="00284B4E" w:rsidRPr="00C96962" w:rsidRDefault="00284B4E" w:rsidP="00284B4E">
            <w:pPr>
              <w:numPr>
                <w:ilvl w:val="0"/>
                <w:numId w:val="8"/>
              </w:numPr>
              <w:suppressAutoHyphens/>
              <w:jc w:val="right"/>
              <w:rPr>
                <w:rFonts w:eastAsia="Times New Roman"/>
                <w:szCs w:val="20"/>
                <w:lang w:eastAsia="en-GB"/>
              </w:rPr>
            </w:pPr>
            <w:bookmarkStart w:id="160" w:name="_Ref396147992"/>
            <w:r w:rsidRPr="00C96962">
              <w:rPr>
                <w:rFonts w:eastAsia="Times New Roman"/>
                <w:szCs w:val="20"/>
                <w:lang w:eastAsia="en-GB"/>
              </w:rPr>
              <w:t xml:space="preserve"> </w:t>
            </w:r>
            <w:bookmarkEnd w:id="160"/>
          </w:p>
        </w:tc>
      </w:tr>
    </w:tbl>
    <w:p w14:paraId="4C99B350" w14:textId="0D06BFC0" w:rsidR="00FB3882" w:rsidRPr="00C96962" w:rsidRDefault="00FB3882" w:rsidP="00EF3CB4">
      <w:pPr>
        <w:pStyle w:val="Text"/>
        <w:ind w:firstLine="0"/>
        <w:rPr>
          <w:lang w:val="en-US"/>
        </w:rPr>
      </w:pPr>
      <w:r w:rsidRPr="00C96962">
        <w:rPr>
          <w:lang w:val="en-US"/>
        </w:rPr>
        <w:t>With</w:t>
      </w:r>
      <w:r w:rsidR="00606094">
        <w:rPr>
          <w:lang w:val="en-US"/>
        </w:rPr>
        <w:t xml:space="preserve"> Eq. </w:t>
      </w:r>
      <w:r w:rsidR="00606094">
        <w:rPr>
          <w:lang w:val="en-US"/>
        </w:rPr>
        <w:fldChar w:fldCharType="begin"/>
      </w:r>
      <w:r w:rsidR="00606094">
        <w:rPr>
          <w:lang w:val="en-US"/>
        </w:rPr>
        <w:instrText xml:space="preserve"> REF _Ref396147965 \r \h </w:instrText>
      </w:r>
      <w:r w:rsidR="00606094">
        <w:rPr>
          <w:lang w:val="en-US"/>
        </w:rPr>
      </w:r>
      <w:r w:rsidR="00606094">
        <w:rPr>
          <w:lang w:val="en-US"/>
        </w:rPr>
        <w:fldChar w:fldCharType="separate"/>
      </w:r>
      <w:r w:rsidR="00CD7255">
        <w:rPr>
          <w:lang w:val="en-US"/>
        </w:rPr>
        <w:t>(6)</w:t>
      </w:r>
      <w:r w:rsidR="00606094">
        <w:rPr>
          <w:lang w:val="en-US"/>
        </w:rPr>
        <w:fldChar w:fldCharType="end"/>
      </w:r>
      <w:r w:rsidRPr="00C96962">
        <w:rPr>
          <w:rFonts w:eastAsiaTheme="minorEastAsia"/>
          <w:lang w:val="en-US"/>
        </w:rPr>
        <w:t>,</w:t>
      </w:r>
      <w:r w:rsidRPr="00C96962">
        <w:rPr>
          <w:lang w:val="en-US"/>
        </w:rPr>
        <w:t xml:space="preserve"> the solid</w:t>
      </w:r>
      <w:r w:rsidR="00F970E5">
        <w:rPr>
          <w:lang w:val="en-US"/>
        </w:rPr>
        <w:noBreakHyphen/>
      </w:r>
      <w:r w:rsidRPr="00C96962">
        <w:rPr>
          <w:lang w:val="en-US"/>
        </w:rPr>
        <w:t>phase input in PhreeqcRM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w:t>
      </w:r>
      <w:r w:rsidRPr="00C96962">
        <w:rPr>
          <w:lang w:val="en-US"/>
        </w:rPr>
        <w:t xml:space="preserve"> is moles per representative volume; with </w:t>
      </w:r>
      <w:r w:rsidR="00284B4E" w:rsidRPr="00C96962">
        <w:rPr>
          <w:lang w:val="en-US"/>
        </w:rPr>
        <w:t xml:space="preserve">Eq. </w:t>
      </w:r>
      <w:r w:rsidR="00606094">
        <w:rPr>
          <w:lang w:val="en-US"/>
        </w:rPr>
        <w:fldChar w:fldCharType="begin"/>
      </w:r>
      <w:r w:rsidR="00606094">
        <w:rPr>
          <w:lang w:val="en-US"/>
        </w:rPr>
        <w:instrText xml:space="preserve"> REF _Ref396148066 \r \h </w:instrText>
      </w:r>
      <w:r w:rsidR="00606094">
        <w:rPr>
          <w:lang w:val="en-US"/>
        </w:rPr>
      </w:r>
      <w:r w:rsidR="00606094">
        <w:rPr>
          <w:lang w:val="en-US"/>
        </w:rPr>
        <w:fldChar w:fldCharType="separate"/>
      </w:r>
      <w:r w:rsidR="00CD7255">
        <w:rPr>
          <w:lang w:val="en-US"/>
        </w:rPr>
        <w:t>(7)</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rFonts w:eastAsiaTheme="minorEastAsia"/>
          <w:lang w:val="en-US"/>
        </w:rPr>
        <w:t xml:space="preserve"> </w:t>
      </w:r>
      <w:r w:rsidRPr="00C96962">
        <w:rPr>
          <w:lang w:val="en-US"/>
        </w:rPr>
        <w:t>is moles per pore volume (fully saturated wate</w:t>
      </w:r>
      <w:r w:rsidR="00020CB8" w:rsidRPr="00C96962">
        <w:rPr>
          <w:lang w:val="en-US"/>
        </w:rPr>
        <w:t>r volume);</w:t>
      </w:r>
      <w:r w:rsidR="00284B4E" w:rsidRPr="00C96962">
        <w:rPr>
          <w:lang w:val="en-US"/>
        </w:rPr>
        <w:t xml:space="preserve"> and with Eq. </w:t>
      </w:r>
      <w:r w:rsidR="00606094">
        <w:rPr>
          <w:lang w:val="en-US"/>
        </w:rPr>
        <w:fldChar w:fldCharType="begin"/>
      </w:r>
      <w:r w:rsidR="00606094">
        <w:rPr>
          <w:lang w:val="en-US"/>
        </w:rPr>
        <w:instrText xml:space="preserve"> REF _Ref396147992 \r \h </w:instrText>
      </w:r>
      <w:r w:rsidR="00606094">
        <w:rPr>
          <w:lang w:val="en-US"/>
        </w:rPr>
      </w:r>
      <w:r w:rsidR="00606094">
        <w:rPr>
          <w:lang w:val="en-US"/>
        </w:rPr>
        <w:fldChar w:fldCharType="separate"/>
      </w:r>
      <w:r w:rsidR="00CD7255">
        <w:rPr>
          <w:lang w:val="en-US"/>
        </w:rPr>
        <w:t>(8)</w:t>
      </w:r>
      <w:r w:rsidR="00606094">
        <w:rPr>
          <w:lang w:val="en-US"/>
        </w:rPr>
        <w:fldChar w:fldCharType="end"/>
      </w:r>
      <w:r w:rsidRPr="00C96962">
        <w:rPr>
          <w:lang w:val="en-US"/>
        </w:rPr>
        <w:t xml:space="preserve">, </w:t>
      </w:r>
      <m:oMath>
        <m:sSub>
          <m:sSubPr>
            <m:ctrlPr>
              <w:rPr>
                <w:rFonts w:ascii="Cambria Math" w:eastAsiaTheme="minorEastAsia" w:hAnsi="Cambria Math"/>
                <w:lang w:val="en-US"/>
              </w:rPr>
            </m:ctrlPr>
          </m:sSubPr>
          <m:e>
            <m:r>
              <w:rPr>
                <w:rFonts w:ascii="Cambria Math" w:eastAsiaTheme="minorEastAsia" w:hAnsi="Cambria Math"/>
                <w:lang w:val="en-US"/>
              </w:rPr>
              <m:t>s</m:t>
            </m:r>
          </m:e>
          <m:sub>
            <m:r>
              <w:rPr>
                <w:rFonts w:ascii="Cambria Math" w:eastAsiaTheme="minorEastAsia" w:hAnsi="Cambria Math"/>
                <w:lang w:val="en-US"/>
              </w:rPr>
              <m:t>P</m:t>
            </m:r>
          </m:sub>
        </m:sSub>
      </m:oMath>
      <w:r w:rsidRPr="00C96962">
        <w:rPr>
          <w:lang w:val="en-US"/>
        </w:rPr>
        <w:t xml:space="preserve"> is moles per volume of solid. The conversion from moles of solid</w:t>
      </w:r>
      <w:r w:rsidR="00F970E5">
        <w:rPr>
          <w:lang w:val="en-US"/>
        </w:rPr>
        <w:noBreakHyphen/>
      </w:r>
      <w:r w:rsidRPr="00C96962">
        <w:rPr>
          <w:lang w:val="en-US"/>
        </w:rPr>
        <w:t xml:space="preserve"> and gas</w:t>
      </w:r>
      <w:r w:rsidR="00F970E5">
        <w:rPr>
          <w:lang w:val="en-US"/>
        </w:rPr>
        <w:noBreakHyphen/>
      </w:r>
      <w:r w:rsidRPr="00C96962">
        <w:rPr>
          <w:lang w:val="en-US"/>
        </w:rPr>
        <w:t xml:space="preserve">phase input in a PHREEQC input file to moles in the cell </w:t>
      </w:r>
      <w:r w:rsidR="00EF3CB4">
        <w:rPr>
          <w:lang w:val="en-US"/>
        </w:rPr>
        <w:t xml:space="preserve">using one of these three definitions </w:t>
      </w:r>
      <w:r w:rsidRPr="00C96962">
        <w:rPr>
          <w:lang w:val="en-US"/>
        </w:rPr>
        <w:t xml:space="preserve">is specified by the </w:t>
      </w:r>
      <w:r w:rsidRPr="00C96962">
        <w:rPr>
          <w:lang w:val="en-US"/>
        </w:rPr>
        <w:lastRenderedPageBreak/>
        <w:t xml:space="preserve">methods </w:t>
      </w:r>
      <w:r w:rsidRPr="00C96962">
        <w:rPr>
          <w:rStyle w:val="API"/>
          <w:lang w:val="en-US"/>
        </w:rPr>
        <w:t>SetUnitsPPassemblage</w:t>
      </w:r>
      <w:r w:rsidRPr="00C96962">
        <w:rPr>
          <w:lang w:val="en-US"/>
        </w:rPr>
        <w:t xml:space="preserve">, </w:t>
      </w:r>
      <w:r w:rsidRPr="00C96962">
        <w:rPr>
          <w:rStyle w:val="API"/>
          <w:highlight w:val="white"/>
          <w:lang w:val="en-US"/>
        </w:rPr>
        <w:t>SetUnitsExchange</w:t>
      </w:r>
      <w:r w:rsidRPr="00C96962">
        <w:rPr>
          <w:lang w:val="en-US"/>
        </w:rPr>
        <w:t xml:space="preserve">, </w:t>
      </w:r>
      <w:r w:rsidRPr="00C96962">
        <w:rPr>
          <w:rStyle w:val="API"/>
          <w:highlight w:val="white"/>
          <w:lang w:val="en-US"/>
        </w:rPr>
        <w:t>SetUnitsSurface</w:t>
      </w:r>
      <w:r w:rsidRPr="00C96962">
        <w:rPr>
          <w:lang w:val="en-US"/>
        </w:rPr>
        <w:t xml:space="preserve">, </w:t>
      </w:r>
      <w:r w:rsidRPr="00C96962">
        <w:rPr>
          <w:rStyle w:val="API"/>
          <w:highlight w:val="white"/>
          <w:lang w:val="en-US"/>
        </w:rPr>
        <w:t>SetUnitsGasPhase</w:t>
      </w:r>
      <w:r w:rsidRPr="00C96962">
        <w:rPr>
          <w:lang w:val="en-US"/>
        </w:rPr>
        <w:t xml:space="preserve">, </w:t>
      </w:r>
      <w:r w:rsidRPr="00C96962">
        <w:rPr>
          <w:rStyle w:val="API"/>
          <w:highlight w:val="white"/>
          <w:lang w:val="en-US"/>
        </w:rPr>
        <w:t>SetUnitsSSassemblage</w:t>
      </w:r>
      <w:r w:rsidRPr="00C96962">
        <w:rPr>
          <w:lang w:val="en-US"/>
        </w:rPr>
        <w:t xml:space="preserve">, </w:t>
      </w:r>
      <w:r w:rsidR="00C75D97">
        <w:rPr>
          <w:lang w:val="en-US"/>
        </w:rPr>
        <w:t>and</w:t>
      </w:r>
      <w:r w:rsidRPr="00C96962">
        <w:rPr>
          <w:lang w:val="en-US"/>
        </w:rPr>
        <w:t xml:space="preserve"> </w:t>
      </w:r>
      <w:r w:rsidRPr="00C96962">
        <w:rPr>
          <w:rStyle w:val="API"/>
          <w:highlight w:val="white"/>
          <w:lang w:val="en-US"/>
        </w:rPr>
        <w:t>SetUnitsKinetics</w:t>
      </w:r>
      <w:r w:rsidRPr="00C96962">
        <w:rPr>
          <w:lang w:val="en-US"/>
        </w:rPr>
        <w:t xml:space="preserve">. </w:t>
      </w:r>
    </w:p>
    <w:p w14:paraId="68E1871E" w14:textId="4F6B3463" w:rsidR="000741E4" w:rsidRDefault="00FB3882" w:rsidP="00FB3882">
      <w:pPr>
        <w:pStyle w:val="Text"/>
        <w:rPr>
          <w:rFonts w:eastAsiaTheme="minorEastAsia"/>
          <w:lang w:val="en-US"/>
        </w:rPr>
      </w:pPr>
      <w:r w:rsidRPr="00C96962">
        <w:rPr>
          <w:lang w:val="en-US"/>
        </w:rPr>
        <w:t xml:space="preserve">Kinetic reactions in PHREEQC are defined as the transfer of components to or from the solution in terms of moles. Care must be taken to convert rate expressions (PHREEQC </w:t>
      </w:r>
      <w:r w:rsidRPr="00C96962">
        <w:rPr>
          <w:rStyle w:val="API"/>
          <w:lang w:val="en-US"/>
        </w:rPr>
        <w:t>RATES</w:t>
      </w:r>
      <w:r w:rsidRPr="00C96962">
        <w:rPr>
          <w:lang w:val="en-US"/>
        </w:rPr>
        <w:t xml:space="preserve"> data block) from change in concentration per time </w:t>
      </w:r>
      <m:oMath>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m:t>
                    </m:r>
                  </m:sub>
                </m:sSub>
              </m:num>
              <m:den>
                <m:r>
                  <w:rPr>
                    <w:rFonts w:ascii="Cambria Math" w:hAnsi="Cambria Math"/>
                    <w:lang w:val="en-US"/>
                  </w:rPr>
                  <m:t>dt</m:t>
                </m:r>
              </m:den>
            </m:f>
          </m:e>
        </m:d>
      </m:oMath>
      <w:r w:rsidRPr="00C96962">
        <w:rPr>
          <w:rFonts w:eastAsiaTheme="minorEastAsia"/>
          <w:lang w:val="en-US"/>
        </w:rPr>
        <w:t xml:space="preserve"> to molar change per time </w:t>
      </w:r>
      <m:oMath>
        <m:d>
          <m:dPr>
            <m:ctrlPr>
              <w:rPr>
                <w:rFonts w:ascii="Cambria Math" w:eastAsiaTheme="minorEastAsia" w:hAnsi="Cambria Math"/>
                <w:i/>
                <w:lang w:val="en-US"/>
              </w:rPr>
            </m:ctrlPr>
          </m:dPr>
          <m:e>
            <m:f>
              <m:fPr>
                <m:ctrlPr>
                  <w:rPr>
                    <w:rFonts w:ascii="Cambria Math" w:hAnsi="Cambria Math"/>
                    <w:i/>
                    <w:lang w:val="en-US"/>
                  </w:rPr>
                </m:ctrlPr>
              </m:fPr>
              <m:num>
                <m:r>
                  <w:rPr>
                    <w:rFonts w:ascii="Cambria Math" w:hAnsi="Cambria Math"/>
                    <w:lang w:val="en-US"/>
                  </w:rPr>
                  <m:t>d</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m:t>
                    </m:r>
                  </m:sub>
                </m:sSub>
              </m:num>
              <m:den>
                <m:r>
                  <w:rPr>
                    <w:rFonts w:ascii="Cambria Math" w:hAnsi="Cambria Math"/>
                    <w:lang w:val="en-US"/>
                  </w:rPr>
                  <m:t>dt</m:t>
                </m:r>
              </m:den>
            </m:f>
            <m:ctrlPr>
              <w:rPr>
                <w:rFonts w:ascii="Cambria Math" w:hAnsi="Cambria Math"/>
                <w:i/>
                <w:lang w:val="en-US"/>
              </w:rPr>
            </m:ctrlPr>
          </m:e>
        </m:d>
      </m:oMath>
      <w:r w:rsidRPr="00C96962">
        <w:rPr>
          <w:lang w:val="en-US"/>
        </w:rPr>
        <w:t xml:space="preserve"> by multiplying by the current solution volume</w:t>
      </w:r>
      <w:r w:rsidRPr="00C96962">
        <w:rPr>
          <w:rFonts w:eastAsiaTheme="minorEastAsia"/>
          <w:lang w:val="en-US"/>
        </w:rPr>
        <w:t xml:space="preserve"> (PHREEQC Basic function </w:t>
      </w:r>
      <w:r w:rsidRPr="00C96962">
        <w:rPr>
          <w:rStyle w:val="API"/>
          <w:lang w:val="en-US"/>
        </w:rPr>
        <w:t>SOLN_VOL</w:t>
      </w:r>
      <w:r w:rsidRPr="00C96962">
        <w:rPr>
          <w:rFonts w:eastAsiaTheme="minorEastAsia"/>
          <w:lang w:val="en-US"/>
        </w:rPr>
        <w:t>).</w:t>
      </w:r>
      <w:r w:rsidR="0039366B">
        <w:rPr>
          <w:rFonts w:eastAsiaTheme="minorEastAsia"/>
          <w:lang w:val="en-US"/>
        </w:rPr>
        <w:t xml:space="preserve"> </w:t>
      </w:r>
    </w:p>
    <w:p w14:paraId="3F80DAC1" w14:textId="2F097ABE" w:rsidR="00FB3882" w:rsidRPr="00C96962" w:rsidRDefault="0039366B" w:rsidP="00FB3882">
      <w:pPr>
        <w:pStyle w:val="Text"/>
        <w:rPr>
          <w:lang w:val="en-US"/>
        </w:rPr>
      </w:pPr>
      <w:r>
        <w:rPr>
          <w:rFonts w:eastAsiaTheme="minorEastAsia"/>
          <w:lang w:val="en-US"/>
        </w:rPr>
        <w:t>A sample of C++ code that illustrates the creation of a PhreeqcRM instance and its initialization is displayed in</w:t>
      </w:r>
      <w:r w:rsidR="001265CF">
        <w:rPr>
          <w:rFonts w:eastAsiaTheme="minorEastAsia"/>
          <w:lang w:val="en-US"/>
        </w:rPr>
        <w:t xml:space="preserve"> </w:t>
      </w:r>
      <w:r w:rsidR="001265CF">
        <w:rPr>
          <w:rFonts w:eastAsiaTheme="minorEastAsia"/>
          <w:lang w:val="en-US"/>
        </w:rPr>
        <w:fldChar w:fldCharType="begin"/>
      </w:r>
      <w:r w:rsidR="001265CF">
        <w:rPr>
          <w:rFonts w:eastAsiaTheme="minorEastAsia"/>
          <w:lang w:val="en-US"/>
        </w:rPr>
        <w:instrText xml:space="preserve"> REF _Ref396592869 \h </w:instrText>
      </w:r>
      <w:r w:rsidR="001265CF">
        <w:rPr>
          <w:rFonts w:eastAsiaTheme="minorEastAsia"/>
          <w:lang w:val="en-US"/>
        </w:rPr>
      </w:r>
      <w:r w:rsidR="001265CF">
        <w:rPr>
          <w:rFonts w:eastAsiaTheme="minorEastAsia"/>
          <w:lang w:val="en-US"/>
        </w:rPr>
        <w:fldChar w:fldCharType="separate"/>
      </w:r>
      <w:r w:rsidR="00CD7255" w:rsidRPr="00C96962">
        <w:t xml:space="preserve">Table </w:t>
      </w:r>
      <w:r w:rsidR="00CD7255">
        <w:rPr>
          <w:noProof/>
        </w:rPr>
        <w:t>1</w:t>
      </w:r>
      <w:r w:rsidR="001265CF">
        <w:rPr>
          <w:rFonts w:eastAsiaTheme="minorEastAsia"/>
          <w:lang w:val="en-US"/>
        </w:rPr>
        <w:fldChar w:fldCharType="end"/>
      </w:r>
      <w:r>
        <w:rPr>
          <w:rFonts w:eastAsiaTheme="minorEastAsia"/>
          <w:lang w:val="en-US"/>
        </w:rPr>
        <w:t>.</w:t>
      </w:r>
    </w:p>
    <w:p w14:paraId="4D54FE05" w14:textId="77777777" w:rsidR="00FB3882" w:rsidRPr="00C96962" w:rsidRDefault="00FB3882" w:rsidP="00FB3882">
      <w:pPr>
        <w:pStyle w:val="Caption"/>
        <w:keepNext/>
      </w:pPr>
      <w:bookmarkStart w:id="161" w:name="_Ref396592869"/>
      <w:r w:rsidRPr="00C96962">
        <w:t xml:space="preserve">Table </w:t>
      </w:r>
      <w:r w:rsidRPr="00C96962">
        <w:fldChar w:fldCharType="begin"/>
      </w:r>
      <w:r w:rsidRPr="00C96962">
        <w:instrText xml:space="preserve"> SEQ Table \* ARABIC </w:instrText>
      </w:r>
      <w:r w:rsidRPr="00C96962">
        <w:fldChar w:fldCharType="separate"/>
      </w:r>
      <w:r w:rsidR="00CD7255">
        <w:rPr>
          <w:noProof/>
        </w:rPr>
        <w:t>1</w:t>
      </w:r>
      <w:r w:rsidRPr="00C96962">
        <w:fldChar w:fldCharType="end"/>
      </w:r>
      <w:bookmarkEnd w:id="161"/>
      <w:r w:rsidRPr="00C96962">
        <w:t>: Create and initialize PhreeqcRM.</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5D8E0A45" w14:textId="77777777" w:rsidTr="006D0B7C">
        <w:tc>
          <w:tcPr>
            <w:tcW w:w="9350" w:type="dxa"/>
          </w:tcPr>
          <w:p w14:paraId="50A1F2D6" w14:textId="77777777" w:rsidR="00FB388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nxyz = 40;</w:t>
            </w:r>
          </w:p>
          <w:p w14:paraId="7184948C" w14:textId="259B188F" w:rsidR="00EF3CB4" w:rsidRDefault="00EF3CB4" w:rsidP="00EF3CB4">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w:t>
            </w:r>
            <w:r>
              <w:rPr>
                <w:rFonts w:ascii="Consolas" w:hAnsi="Consolas" w:cs="Consolas"/>
                <w:color w:val="000000"/>
                <w:sz w:val="22"/>
                <w:highlight w:val="white"/>
              </w:rPr>
              <w:t>threads</w:t>
            </w:r>
            <w:r w:rsidRPr="00C96962">
              <w:rPr>
                <w:rFonts w:ascii="Consolas" w:hAnsi="Consolas" w:cs="Consolas"/>
                <w:color w:val="000000"/>
                <w:sz w:val="22"/>
                <w:highlight w:val="white"/>
              </w:rPr>
              <w:t xml:space="preserve"> = </w:t>
            </w:r>
            <w:r>
              <w:rPr>
                <w:rFonts w:ascii="Consolas" w:hAnsi="Consolas" w:cs="Consolas"/>
                <w:color w:val="000000"/>
                <w:sz w:val="22"/>
                <w:highlight w:val="white"/>
              </w:rPr>
              <w:t>3</w:t>
            </w:r>
            <w:r w:rsidRPr="00C96962">
              <w:rPr>
                <w:rFonts w:ascii="Consolas" w:hAnsi="Consolas" w:cs="Consolas"/>
                <w:color w:val="000000"/>
                <w:sz w:val="22"/>
                <w:highlight w:val="white"/>
              </w:rPr>
              <w:t>;</w:t>
            </w:r>
          </w:p>
          <w:p w14:paraId="6FEDE098" w14:textId="7421C5A8"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2B91AF"/>
                <w:sz w:val="22"/>
                <w:highlight w:val="white"/>
              </w:rPr>
              <w:t>PhreeqcRM</w:t>
            </w:r>
            <w:r w:rsidRPr="00C96962">
              <w:rPr>
                <w:rFonts w:ascii="Consolas" w:hAnsi="Consolas" w:cs="Consolas"/>
                <w:color w:val="000000"/>
                <w:sz w:val="22"/>
                <w:highlight w:val="white"/>
              </w:rPr>
              <w:t xml:space="preserve"> phreeqc_rm(nxyz, </w:t>
            </w:r>
            <w:r w:rsidR="00EF3CB4">
              <w:rPr>
                <w:rFonts w:ascii="Consolas" w:hAnsi="Consolas" w:cs="Consolas"/>
                <w:color w:val="000000"/>
                <w:sz w:val="22"/>
                <w:highlight w:val="white"/>
              </w:rPr>
              <w:t>nthreads</w:t>
            </w:r>
            <w:r w:rsidRPr="00C96962">
              <w:rPr>
                <w:rFonts w:ascii="Consolas" w:hAnsi="Consolas" w:cs="Consolas"/>
                <w:color w:val="000000"/>
                <w:sz w:val="22"/>
                <w:highlight w:val="white"/>
              </w:rPr>
              <w:t>);</w:t>
            </w:r>
          </w:p>
          <w:p w14:paraId="13CE13C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phreeqc_rm.SetErrorHandlerMode(1);</w:t>
            </w:r>
          </w:p>
          <w:p w14:paraId="63DA0DD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phreeqc_rm.SetComponentH2O(</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w:t>
            </w:r>
          </w:p>
          <w:p w14:paraId="3F52BD3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phreeqc_rm.SetFilePrefix(</w:t>
            </w:r>
            <w:r w:rsidRPr="00C96962">
              <w:rPr>
                <w:rFonts w:ascii="Consolas" w:hAnsi="Consolas" w:cs="Consolas"/>
                <w:color w:val="A31515"/>
                <w:sz w:val="22"/>
                <w:highlight w:val="white"/>
              </w:rPr>
              <w:t>"Advect_cpp"</w:t>
            </w:r>
            <w:r w:rsidRPr="00C96962">
              <w:rPr>
                <w:rFonts w:ascii="Consolas" w:hAnsi="Consolas" w:cs="Consolas"/>
                <w:color w:val="000000"/>
                <w:sz w:val="22"/>
                <w:highlight w:val="white"/>
              </w:rPr>
              <w:t>);</w:t>
            </w:r>
          </w:p>
          <w:p w14:paraId="6430B57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phreeqc_rm.OpenFiles();</w:t>
            </w:r>
          </w:p>
          <w:p w14:paraId="3BAED76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
          <w:p w14:paraId="3D8A21D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grid2chem;</w:t>
            </w:r>
          </w:p>
          <w:p w14:paraId="77423C3A" w14:textId="781B2F92"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grid2chem.resize(nxyz,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430D8391"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i = 0; i &lt; nxyz / 2; i++)</w:t>
            </w:r>
          </w:p>
          <w:p w14:paraId="787D2D4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7540358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grid2chem[i] = i;</w:t>
            </w:r>
          </w:p>
          <w:p w14:paraId="3B52190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grid2chem[i + nxyz / 2] = i;</w:t>
            </w:r>
          </w:p>
          <w:p w14:paraId="579779D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692AD5F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phreeqc_rm.CreateMapping(grid2chem);</w:t>
            </w:r>
          </w:p>
          <w:p w14:paraId="2B5F7E43" w14:textId="54F01B79"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 xml:space="preserve">&gt; sat, </w:t>
            </w:r>
            <w:del w:id="162" w:author="Parkhurst, David L." w:date="2014-10-21T14:53:00Z">
              <w:r w:rsidRPr="00C96962" w:rsidDel="00837F81">
                <w:rPr>
                  <w:rFonts w:ascii="Consolas" w:hAnsi="Consolas" w:cs="Consolas"/>
                  <w:color w:val="000000"/>
                  <w:sz w:val="22"/>
                  <w:highlight w:val="white"/>
                </w:rPr>
                <w:delText>cell_vol</w:delText>
              </w:r>
            </w:del>
            <w:ins w:id="163" w:author="Parkhurst, David L." w:date="2014-10-21T14:53:00Z">
              <w:r w:rsidR="00837F81">
                <w:rPr>
                  <w:rFonts w:ascii="Consolas" w:hAnsi="Consolas" w:cs="Consolas"/>
                  <w:color w:val="000000"/>
                  <w:sz w:val="22"/>
                  <w:highlight w:val="white"/>
                </w:rPr>
                <w:t>por</w:t>
              </w:r>
            </w:ins>
            <w:r w:rsidRPr="00C96962">
              <w:rPr>
                <w:rFonts w:ascii="Consolas" w:hAnsi="Consolas" w:cs="Consolas"/>
                <w:color w:val="000000"/>
                <w:sz w:val="22"/>
                <w:highlight w:val="white"/>
              </w:rPr>
              <w:t xml:space="preserve">, </w:t>
            </w:r>
            <w:del w:id="164" w:author="Parkhurst, David L." w:date="2014-10-21T14:53:00Z">
              <w:r w:rsidRPr="00C96962" w:rsidDel="00837F81">
                <w:rPr>
                  <w:rFonts w:ascii="Consolas" w:hAnsi="Consolas" w:cs="Consolas"/>
                  <w:color w:val="000000"/>
                  <w:sz w:val="22"/>
                  <w:highlight w:val="white"/>
                </w:rPr>
                <w:delText>pv</w:delText>
              </w:r>
            </w:del>
            <w:ins w:id="165" w:author="Parkhurst, David L." w:date="2014-10-21T14:53:00Z">
              <w:r w:rsidR="00837F81">
                <w:rPr>
                  <w:rFonts w:ascii="Consolas" w:hAnsi="Consolas" w:cs="Consolas"/>
                  <w:color w:val="000000"/>
                  <w:sz w:val="22"/>
                  <w:highlight w:val="white"/>
                </w:rPr>
                <w:t>r</w:t>
              </w:r>
              <w:r w:rsidR="00837F81" w:rsidRPr="00C96962">
                <w:rPr>
                  <w:rFonts w:ascii="Consolas" w:hAnsi="Consolas" w:cs="Consolas"/>
                  <w:color w:val="000000"/>
                  <w:sz w:val="22"/>
                  <w:highlight w:val="white"/>
                </w:rPr>
                <w:t>v</w:t>
              </w:r>
            </w:ins>
            <w:r w:rsidRPr="00C96962">
              <w:rPr>
                <w:rFonts w:ascii="Consolas" w:hAnsi="Consolas" w:cs="Consolas"/>
                <w:color w:val="000000"/>
                <w:sz w:val="22"/>
                <w:highlight w:val="white"/>
              </w:rPr>
              <w:t>;</w:t>
            </w:r>
          </w:p>
          <w:p w14:paraId="097B8AC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sat.resize(nxyz, 1.0);</w:t>
            </w:r>
          </w:p>
          <w:p w14:paraId="63880E9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phreeqc_rm.SetSaturation(sat);</w:t>
            </w:r>
          </w:p>
          <w:p w14:paraId="75A3D0CD" w14:textId="0BC0CB4C"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del w:id="166" w:author="Parkhurst, David L." w:date="2014-10-21T14:53:00Z">
              <w:r w:rsidRPr="00C96962" w:rsidDel="00837F81">
                <w:rPr>
                  <w:rFonts w:ascii="Consolas" w:hAnsi="Consolas" w:cs="Consolas"/>
                  <w:color w:val="000000"/>
                  <w:sz w:val="22"/>
                  <w:highlight w:val="white"/>
                </w:rPr>
                <w:delText>cell_vol</w:delText>
              </w:r>
            </w:del>
            <w:ins w:id="167" w:author="Parkhurst, David L." w:date="2014-10-21T14:53:00Z">
              <w:r w:rsidR="00837F81">
                <w:rPr>
                  <w:rFonts w:ascii="Consolas" w:hAnsi="Consolas" w:cs="Consolas"/>
                  <w:color w:val="000000"/>
                  <w:sz w:val="22"/>
                  <w:highlight w:val="white"/>
                </w:rPr>
                <w:t>por</w:t>
              </w:r>
            </w:ins>
            <w:r w:rsidRPr="00C96962">
              <w:rPr>
                <w:rFonts w:ascii="Consolas" w:hAnsi="Consolas" w:cs="Consolas"/>
                <w:color w:val="000000"/>
                <w:sz w:val="22"/>
                <w:highlight w:val="white"/>
              </w:rPr>
              <w:t xml:space="preserve">.resize(nxyz, </w:t>
            </w:r>
            <w:del w:id="168" w:author="Parkhurst, David L." w:date="2014-10-21T14:54:00Z">
              <w:r w:rsidRPr="00C96962" w:rsidDel="00837F81">
                <w:rPr>
                  <w:rFonts w:ascii="Consolas" w:hAnsi="Consolas" w:cs="Consolas"/>
                  <w:color w:val="000000"/>
                  <w:sz w:val="22"/>
                  <w:highlight w:val="white"/>
                </w:rPr>
                <w:delText>1</w:delText>
              </w:r>
            </w:del>
            <w:ins w:id="169" w:author="Parkhurst, David L." w:date="2014-10-21T14:54:00Z">
              <w:r w:rsidR="00837F81">
                <w:rPr>
                  <w:rFonts w:ascii="Consolas" w:hAnsi="Consolas" w:cs="Consolas"/>
                  <w:color w:val="000000"/>
                  <w:sz w:val="22"/>
                  <w:highlight w:val="white"/>
                </w:rPr>
                <w:t>0.2</w:t>
              </w:r>
            </w:ins>
            <w:r w:rsidRPr="00C96962">
              <w:rPr>
                <w:rFonts w:ascii="Consolas" w:hAnsi="Consolas" w:cs="Consolas"/>
                <w:color w:val="000000"/>
                <w:sz w:val="22"/>
                <w:highlight w:val="white"/>
              </w:rPr>
              <w:t>);</w:t>
            </w:r>
          </w:p>
          <w:p w14:paraId="288E398B" w14:textId="6FD192B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w:t>
            </w:r>
            <w:del w:id="170" w:author="Parkhurst, David L." w:date="2014-10-21T14:54:00Z">
              <w:r w:rsidRPr="00C96962" w:rsidDel="00837F81">
                <w:rPr>
                  <w:rFonts w:ascii="Consolas" w:hAnsi="Consolas" w:cs="Consolas"/>
                  <w:color w:val="000000"/>
                  <w:sz w:val="22"/>
                  <w:highlight w:val="white"/>
                </w:rPr>
                <w:delText>SetCellVolume</w:delText>
              </w:r>
            </w:del>
            <w:ins w:id="171" w:author="Parkhurst, David L." w:date="2014-10-21T14:54:00Z">
              <w:r w:rsidR="00837F81" w:rsidRPr="00C96962">
                <w:rPr>
                  <w:rFonts w:ascii="Consolas" w:hAnsi="Consolas" w:cs="Consolas"/>
                  <w:color w:val="000000"/>
                  <w:sz w:val="22"/>
                  <w:highlight w:val="white"/>
                </w:rPr>
                <w:t>Set</w:t>
              </w:r>
              <w:r w:rsidR="00837F81">
                <w:rPr>
                  <w:rFonts w:ascii="Consolas" w:hAnsi="Consolas" w:cs="Consolas"/>
                  <w:color w:val="000000"/>
                  <w:sz w:val="22"/>
                  <w:highlight w:val="white"/>
                </w:rPr>
                <w:t>Porosity</w:t>
              </w:r>
            </w:ins>
            <w:r w:rsidRPr="00C96962">
              <w:rPr>
                <w:rFonts w:ascii="Consolas" w:hAnsi="Consolas" w:cs="Consolas"/>
                <w:color w:val="000000"/>
                <w:sz w:val="22"/>
                <w:highlight w:val="white"/>
              </w:rPr>
              <w:t>(</w:t>
            </w:r>
            <w:del w:id="172" w:author="Parkhurst, David L." w:date="2014-10-21T14:54:00Z">
              <w:r w:rsidRPr="00C96962" w:rsidDel="00837F81">
                <w:rPr>
                  <w:rFonts w:ascii="Consolas" w:hAnsi="Consolas" w:cs="Consolas"/>
                  <w:color w:val="000000"/>
                  <w:sz w:val="22"/>
                  <w:highlight w:val="white"/>
                </w:rPr>
                <w:delText>cell_vol</w:delText>
              </w:r>
            </w:del>
            <w:ins w:id="173" w:author="Parkhurst, David L." w:date="2014-10-21T14:54:00Z">
              <w:r w:rsidR="00837F81">
                <w:rPr>
                  <w:rFonts w:ascii="Consolas" w:hAnsi="Consolas" w:cs="Consolas"/>
                  <w:color w:val="000000"/>
                  <w:sz w:val="22"/>
                  <w:highlight w:val="white"/>
                </w:rPr>
                <w:t>por</w:t>
              </w:r>
            </w:ins>
            <w:r w:rsidRPr="00C96962">
              <w:rPr>
                <w:rFonts w:ascii="Consolas" w:hAnsi="Consolas" w:cs="Consolas"/>
                <w:color w:val="000000"/>
                <w:sz w:val="22"/>
                <w:highlight w:val="white"/>
              </w:rPr>
              <w:t>);</w:t>
            </w:r>
          </w:p>
          <w:p w14:paraId="734240B7" w14:textId="7E43E165"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del w:id="174" w:author="Parkhurst, David L." w:date="2014-10-21T14:54:00Z">
              <w:r w:rsidRPr="00C96962" w:rsidDel="00837F81">
                <w:rPr>
                  <w:rFonts w:ascii="Consolas" w:hAnsi="Consolas" w:cs="Consolas"/>
                  <w:color w:val="000000"/>
                  <w:sz w:val="22"/>
                  <w:highlight w:val="white"/>
                </w:rPr>
                <w:delText>pv</w:delText>
              </w:r>
            </w:del>
            <w:ins w:id="175" w:author="Parkhurst, David L." w:date="2014-10-21T14:54:00Z">
              <w:r w:rsidR="00837F81">
                <w:rPr>
                  <w:rFonts w:ascii="Consolas" w:hAnsi="Consolas" w:cs="Consolas"/>
                  <w:color w:val="000000"/>
                  <w:sz w:val="22"/>
                  <w:highlight w:val="white"/>
                </w:rPr>
                <w:t>rv</w:t>
              </w:r>
            </w:ins>
            <w:r w:rsidRPr="00C96962">
              <w:rPr>
                <w:rFonts w:ascii="Consolas" w:hAnsi="Consolas" w:cs="Consolas"/>
                <w:color w:val="000000"/>
                <w:sz w:val="22"/>
                <w:highlight w:val="white"/>
              </w:rPr>
              <w:t xml:space="preserve">.resize(nxyz, </w:t>
            </w:r>
            <w:del w:id="176" w:author="Parkhurst, David L." w:date="2014-10-21T14:54:00Z">
              <w:r w:rsidRPr="00C96962" w:rsidDel="00837F81">
                <w:rPr>
                  <w:rFonts w:ascii="Consolas" w:hAnsi="Consolas" w:cs="Consolas"/>
                  <w:color w:val="000000"/>
                  <w:sz w:val="22"/>
                  <w:highlight w:val="white"/>
                </w:rPr>
                <w:delText>0.2</w:delText>
              </w:r>
            </w:del>
            <w:ins w:id="177" w:author="Parkhurst, David L." w:date="2014-10-21T14:54:00Z">
              <w:r w:rsidR="00837F81">
                <w:rPr>
                  <w:rFonts w:ascii="Consolas" w:hAnsi="Consolas" w:cs="Consolas"/>
                  <w:color w:val="000000"/>
                  <w:sz w:val="22"/>
                  <w:highlight w:val="white"/>
                </w:rPr>
                <w:t>1.0</w:t>
              </w:r>
            </w:ins>
            <w:r w:rsidRPr="00C96962">
              <w:rPr>
                <w:rFonts w:ascii="Consolas" w:hAnsi="Consolas" w:cs="Consolas"/>
                <w:color w:val="000000"/>
                <w:sz w:val="22"/>
                <w:highlight w:val="white"/>
              </w:rPr>
              <w:t>);</w:t>
            </w:r>
          </w:p>
          <w:p w14:paraId="4FB9A7A9" w14:textId="5BFA5818"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phreeqc_rm.SetPoreVolume(</w:t>
            </w:r>
            <w:del w:id="178" w:author="Parkhurst, David L." w:date="2014-10-21T14:54:00Z">
              <w:r w:rsidRPr="00C96962" w:rsidDel="00837F81">
                <w:rPr>
                  <w:rFonts w:ascii="Consolas" w:hAnsi="Consolas" w:cs="Consolas"/>
                  <w:color w:val="000000"/>
                  <w:sz w:val="22"/>
                  <w:highlight w:val="white"/>
                </w:rPr>
                <w:delText>pv</w:delText>
              </w:r>
            </w:del>
            <w:ins w:id="179" w:author="Parkhurst, David L." w:date="2014-10-21T14:54:00Z">
              <w:r w:rsidR="00837F81">
                <w:rPr>
                  <w:rFonts w:ascii="Consolas" w:hAnsi="Consolas" w:cs="Consolas"/>
                  <w:color w:val="000000"/>
                  <w:sz w:val="22"/>
                  <w:highlight w:val="white"/>
                </w:rPr>
                <w:t>r</w:t>
              </w:r>
              <w:r w:rsidR="00837F81" w:rsidRPr="00C96962">
                <w:rPr>
                  <w:rFonts w:ascii="Consolas" w:hAnsi="Consolas" w:cs="Consolas"/>
                  <w:color w:val="000000"/>
                  <w:sz w:val="22"/>
                  <w:highlight w:val="white"/>
                </w:rPr>
                <w:t>v</w:t>
              </w:r>
            </w:ins>
            <w:r w:rsidRPr="00C96962">
              <w:rPr>
                <w:rFonts w:ascii="Consolas" w:hAnsi="Consolas" w:cs="Consolas"/>
                <w:color w:val="000000"/>
                <w:sz w:val="22"/>
                <w:highlight w:val="white"/>
              </w:rPr>
              <w:t>);</w:t>
            </w:r>
          </w:p>
          <w:p w14:paraId="2061EFE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p>
          <w:p w14:paraId="683D9E9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phreeqc_rm.SetUnitsSolution(2);</w:t>
            </w:r>
          </w:p>
          <w:p w14:paraId="1EFA556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phreeqc_rm.SetUnitsPPassemblage(1);</w:t>
            </w:r>
          </w:p>
          <w:p w14:paraId="04AC54D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phreeqc_rm.SetUnitsExchange(1);</w:t>
            </w:r>
          </w:p>
          <w:p w14:paraId="623FD44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phreeqc_rm.SetUnitsSurface(1);</w:t>
            </w:r>
          </w:p>
          <w:p w14:paraId="45BFCAF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lastRenderedPageBreak/>
              <w:t>phreeqc_rm.SetUnitsGasPhase(1);</w:t>
            </w:r>
          </w:p>
          <w:p w14:paraId="69DB16E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phreeqc_rm.SetUnitsSSassemblage(1);</w:t>
            </w:r>
          </w:p>
          <w:p w14:paraId="150AE208" w14:textId="77777777" w:rsidR="00FB3882" w:rsidRPr="00C96962" w:rsidRDefault="00FB3882" w:rsidP="003D3B2A">
            <w:pPr>
              <w:spacing w:line="240" w:lineRule="auto"/>
              <w:ind w:firstLine="0"/>
            </w:pPr>
            <w:r w:rsidRPr="00C96962">
              <w:rPr>
                <w:rFonts w:ascii="Consolas" w:hAnsi="Consolas" w:cs="Consolas"/>
                <w:color w:val="000000"/>
                <w:sz w:val="22"/>
                <w:highlight w:val="white"/>
              </w:rPr>
              <w:t>phreeqc_rm.SetUnitsKinetics(1);</w:t>
            </w:r>
          </w:p>
        </w:tc>
      </w:tr>
    </w:tbl>
    <w:p w14:paraId="2D2CF034" w14:textId="5950E412" w:rsidR="00FB3882" w:rsidRPr="00C96962" w:rsidRDefault="007A616F" w:rsidP="00FB3882">
      <w:pPr>
        <w:pStyle w:val="Heading3"/>
      </w:pPr>
      <w:r w:rsidRPr="00C96962">
        <w:lastRenderedPageBreak/>
        <w:t>Set Initial Conditions</w:t>
      </w:r>
    </w:p>
    <w:p w14:paraId="3007CD63" w14:textId="1E96740A" w:rsidR="00FB3882" w:rsidRPr="00C96962" w:rsidRDefault="00FB3882" w:rsidP="00FB3882">
      <w:pPr>
        <w:pStyle w:val="Text"/>
        <w:rPr>
          <w:lang w:val="en-US"/>
        </w:rPr>
      </w:pPr>
      <w:r w:rsidRPr="00C96962">
        <w:rPr>
          <w:lang w:val="en-US"/>
        </w:rPr>
        <w:t xml:space="preserve">Initial conditions for solution compositions and solid and </w:t>
      </w:r>
      <w:r w:rsidR="0039366B">
        <w:rPr>
          <w:lang w:val="en-US"/>
        </w:rPr>
        <w:t xml:space="preserve">gas </w:t>
      </w:r>
      <w:r w:rsidR="00DF732B">
        <w:rPr>
          <w:lang w:val="en-US"/>
        </w:rPr>
        <w:t xml:space="preserve">phase </w:t>
      </w:r>
      <w:r w:rsidR="0039366B">
        <w:rPr>
          <w:lang w:val="en-US"/>
        </w:rPr>
        <w:t xml:space="preserve">reactants can be read from one or more </w:t>
      </w:r>
      <w:r w:rsidRPr="00C96962">
        <w:rPr>
          <w:lang w:val="en-US"/>
        </w:rPr>
        <w:t>PHREEQC input file</w:t>
      </w:r>
      <w:r w:rsidR="0039366B">
        <w:rPr>
          <w:lang w:val="en-US"/>
        </w:rPr>
        <w:t>s</w:t>
      </w:r>
      <w:r w:rsidRPr="00C96962">
        <w:rPr>
          <w:lang w:val="en-US"/>
        </w:rPr>
        <w:t xml:space="preserve"> or string</w:t>
      </w:r>
      <w:r w:rsidR="0039366B">
        <w:rPr>
          <w:lang w:val="en-US"/>
        </w:rPr>
        <w:t>s</w:t>
      </w:r>
      <w:r w:rsidRPr="00C96962">
        <w:rPr>
          <w:lang w:val="en-US"/>
        </w:rPr>
        <w:t xml:space="preserve"> and </w:t>
      </w:r>
      <w:ins w:id="180" w:author="Parkhurst, David L." w:date="2014-10-21T14:57:00Z">
        <w:r w:rsidR="008F07D5">
          <w:rPr>
            <w:lang w:val="en-US"/>
          </w:rPr>
          <w:t xml:space="preserve">then </w:t>
        </w:r>
      </w:ins>
      <w:r w:rsidRPr="00C96962">
        <w:rPr>
          <w:lang w:val="en-US"/>
        </w:rPr>
        <w:t>distributed to the reaction cells. The set of reactants assigned to each cell define</w:t>
      </w:r>
      <w:ins w:id="181" w:author="Parkhurst, David L." w:date="2014-10-21T14:57:00Z">
        <w:r w:rsidR="008F07D5">
          <w:rPr>
            <w:lang w:val="en-US"/>
          </w:rPr>
          <w:t>s</w:t>
        </w:r>
      </w:ins>
      <w:r w:rsidRPr="00C96962">
        <w:rPr>
          <w:lang w:val="en-US"/>
        </w:rPr>
        <w:t xml:space="preserve"> the types of reactions that can occur in the cell and the initial number of moles of each reactant, for example the initial amount of a mineral or the number of ion</w:t>
      </w:r>
      <w:r w:rsidR="00F970E5">
        <w:rPr>
          <w:lang w:val="en-US"/>
        </w:rPr>
        <w:noBreakHyphen/>
      </w:r>
      <w:r w:rsidRPr="00C96962">
        <w:rPr>
          <w:lang w:val="en-US"/>
        </w:rPr>
        <w:t xml:space="preserve">exchange sites. </w:t>
      </w:r>
    </w:p>
    <w:p w14:paraId="365F2848" w14:textId="2AFA982D" w:rsidR="00FB3882" w:rsidRPr="00C96962" w:rsidRDefault="00FB3882" w:rsidP="00FB3882">
      <w:pPr>
        <w:pStyle w:val="Text"/>
        <w:rPr>
          <w:lang w:val="en-US"/>
        </w:rPr>
      </w:pPr>
      <w:r w:rsidRPr="00C96962">
        <w:rPr>
          <w:lang w:val="en-US"/>
        </w:rPr>
        <w:t xml:space="preserve">A reaction module has at least three IPhreeqc instances, </w:t>
      </w:r>
      <w:commentRangeStart w:id="182"/>
      <w:commentRangeStart w:id="183"/>
      <w:r w:rsidRPr="00C96962">
        <w:rPr>
          <w:lang w:val="en-US"/>
        </w:rPr>
        <w:t xml:space="preserve">one worker (or more, if using </w:t>
      </w:r>
      <w:r w:rsidR="00020CB8" w:rsidRPr="00C96962">
        <w:rPr>
          <w:lang w:val="en-US"/>
        </w:rPr>
        <w:t>OpenMP</w:t>
      </w:r>
      <w:r w:rsidRPr="00C96962">
        <w:rPr>
          <w:lang w:val="en-US"/>
        </w:rPr>
        <w:t>)</w:t>
      </w:r>
      <w:commentRangeEnd w:id="182"/>
      <w:r w:rsidR="0039366B">
        <w:rPr>
          <w:rStyle w:val="CommentReference"/>
          <w:rFonts w:eastAsiaTheme="minorHAnsi" w:cstheme="minorBidi"/>
          <w:lang w:val="en-US" w:eastAsia="en-US"/>
        </w:rPr>
        <w:commentReference w:id="182"/>
      </w:r>
      <w:commentRangeEnd w:id="183"/>
      <w:r w:rsidR="006D528B">
        <w:rPr>
          <w:rStyle w:val="CommentReference"/>
          <w:rFonts w:eastAsiaTheme="minorHAnsi" w:cstheme="minorBidi"/>
          <w:lang w:val="en-US" w:eastAsia="en-US"/>
        </w:rPr>
        <w:commentReference w:id="183"/>
      </w:r>
      <w:r w:rsidRPr="00C96962">
        <w:rPr>
          <w:lang w:val="en-US"/>
        </w:rPr>
        <w:t>, an input</w:t>
      </w:r>
      <w:r w:rsidR="00F970E5">
        <w:rPr>
          <w:lang w:val="en-US"/>
        </w:rPr>
        <w:noBreakHyphen/>
      </w:r>
      <w:r w:rsidRPr="00C96962">
        <w:rPr>
          <w:lang w:val="en-US"/>
        </w:rPr>
        <w:t xml:space="preserve">processing instance called the InitialPhreeqc instance, and a utility instance, which </w:t>
      </w:r>
      <w:del w:id="184" w:author="Parkhurst, David L." w:date="2014-10-21T14:58:00Z">
        <w:r w:rsidRPr="00C96962" w:rsidDel="008F07D5">
          <w:rPr>
            <w:lang w:val="en-US"/>
          </w:rPr>
          <w:delText xml:space="preserve">can be </w:delText>
        </w:r>
        <w:r w:rsidR="008336FD" w:rsidDel="008F07D5">
          <w:rPr>
            <w:lang w:val="en-US"/>
          </w:rPr>
          <w:delText>used</w:delText>
        </w:r>
      </w:del>
      <w:ins w:id="185" w:author="Parkhurst, David L." w:date="2014-10-21T14:58:00Z">
        <w:r w:rsidR="008F07D5">
          <w:rPr>
            <w:lang w:val="en-US"/>
          </w:rPr>
          <w:t>is</w:t>
        </w:r>
      </w:ins>
      <w:r w:rsidR="008336FD">
        <w:rPr>
          <w:lang w:val="en-US"/>
        </w:rPr>
        <w:t xml:space="preserve"> for special calculations</w:t>
      </w:r>
      <w:ins w:id="186" w:author="Parkhurst, David L." w:date="2014-10-21T14:58:00Z">
        <w:r w:rsidR="008F07D5">
          <w:rPr>
            <w:lang w:val="en-US"/>
          </w:rPr>
          <w:t xml:space="preserve"> (optional)</w:t>
        </w:r>
      </w:ins>
      <w:r w:rsidR="008336FD">
        <w:rPr>
          <w:lang w:val="en-US"/>
        </w:rPr>
        <w:t xml:space="preserve">. </w:t>
      </w:r>
      <w:r w:rsidRPr="00C96962">
        <w:rPr>
          <w:lang w:val="en-US"/>
        </w:rPr>
        <w:t>If using MPI, each process has a reaction module with exa</w:t>
      </w:r>
      <w:r w:rsidR="008336FD">
        <w:rPr>
          <w:lang w:val="en-US"/>
        </w:rPr>
        <w:t>ctly three IPhreeqc instances.</w:t>
      </w:r>
    </w:p>
    <w:p w14:paraId="7B991969" w14:textId="6DB186B1" w:rsidR="00FB3882" w:rsidRPr="00C96962" w:rsidRDefault="00FB3882" w:rsidP="00FB3882">
      <w:pPr>
        <w:pStyle w:val="Text"/>
        <w:rPr>
          <w:lang w:val="en-US"/>
        </w:rPr>
      </w:pPr>
      <w:r w:rsidRPr="00C96962">
        <w:rPr>
          <w:lang w:val="en-US"/>
        </w:rPr>
        <w:t xml:space="preserve">The </w:t>
      </w:r>
      <w:r w:rsidRPr="00C96962">
        <w:rPr>
          <w:rStyle w:val="API"/>
          <w:lang w:val="en-US"/>
        </w:rPr>
        <w:t>LoadDatabase</w:t>
      </w:r>
      <w:r w:rsidRPr="00C96962">
        <w:rPr>
          <w:lang w:val="en-US"/>
        </w:rPr>
        <w:t xml:space="preserve"> method loads a PHREEQC database for all of the IPhreeqc instances. The PHREEQC database defines a set of elements and corresponding thermodynamic data for the aqueous species</w:t>
      </w:r>
      <w:ins w:id="187" w:author="Parkhurst, David L." w:date="2014-10-21T14:59:00Z">
        <w:r w:rsidR="008F07D5">
          <w:rPr>
            <w:lang w:val="en-US"/>
          </w:rPr>
          <w:t>,</w:t>
        </w:r>
      </w:ins>
      <w:del w:id="188" w:author="Parkhurst, David L." w:date="2014-10-21T14:59:00Z">
        <w:r w:rsidRPr="00C96962" w:rsidDel="008F07D5">
          <w:rPr>
            <w:lang w:val="en-US"/>
          </w:rPr>
          <w:delText xml:space="preserve"> and</w:delText>
        </w:r>
      </w:del>
      <w:r w:rsidRPr="00C96962">
        <w:rPr>
          <w:lang w:val="en-US"/>
        </w:rPr>
        <w:t xml:space="preserve"> gas</w:t>
      </w:r>
      <w:ins w:id="189" w:author="Parkhurst, David L." w:date="2014-10-21T14:59:00Z">
        <w:r w:rsidR="008F07D5">
          <w:rPr>
            <w:lang w:val="en-US"/>
          </w:rPr>
          <w:t xml:space="preserve"> components,</w:t>
        </w:r>
      </w:ins>
      <w:r w:rsidRPr="00C96962">
        <w:rPr>
          <w:lang w:val="en-US"/>
        </w:rPr>
        <w:t xml:space="preserve"> and mineral phases derived from these elements. The database determines which type of aqueous model will be used—the </w:t>
      </w:r>
      <w:ins w:id="190" w:author="Parkhurst, David L." w:date="2014-10-21T14:59:00Z">
        <w:r w:rsidR="008F07D5">
          <w:rPr>
            <w:lang w:val="en-US"/>
          </w:rPr>
          <w:t xml:space="preserve">Wateq </w:t>
        </w:r>
      </w:ins>
      <w:r w:rsidRPr="00C96962">
        <w:rPr>
          <w:lang w:val="en-US"/>
        </w:rPr>
        <w:t>ion</w:t>
      </w:r>
      <w:r w:rsidR="00F970E5">
        <w:rPr>
          <w:lang w:val="en-US"/>
        </w:rPr>
        <w:noBreakHyphen/>
      </w:r>
      <w:r w:rsidRPr="00C96962">
        <w:rPr>
          <w:lang w:val="en-US"/>
        </w:rPr>
        <w:t>association, LLNL (Lawrence Livermore National Laboratory) ion</w:t>
      </w:r>
      <w:r w:rsidR="00F970E5">
        <w:rPr>
          <w:lang w:val="en-US"/>
        </w:rPr>
        <w:noBreakHyphen/>
      </w:r>
      <w:r w:rsidRPr="00C96962">
        <w:rPr>
          <w:lang w:val="en-US"/>
        </w:rPr>
        <w:t xml:space="preserve">association, Pitzer, or SIT (Specific Interaction Theory) model. The database may also contain thermodynamic data for </w:t>
      </w:r>
      <w:r w:rsidR="00506C11" w:rsidRPr="00C96962">
        <w:rPr>
          <w:lang w:val="en-US"/>
        </w:rPr>
        <w:t>ion</w:t>
      </w:r>
      <w:r w:rsidR="00F970E5">
        <w:rPr>
          <w:lang w:val="en-US"/>
        </w:rPr>
        <w:noBreakHyphen/>
      </w:r>
      <w:r w:rsidR="00506C11" w:rsidRPr="00C96962">
        <w:rPr>
          <w:lang w:val="en-US"/>
        </w:rPr>
        <w:t>exchange</w:t>
      </w:r>
      <w:r w:rsidRPr="00C96962">
        <w:rPr>
          <w:lang w:val="en-US"/>
        </w:rPr>
        <w:t xml:space="preserve"> and surface</w:t>
      </w:r>
      <w:r w:rsidR="00F970E5">
        <w:rPr>
          <w:lang w:val="en-US"/>
        </w:rPr>
        <w:noBreakHyphen/>
      </w:r>
      <w:r w:rsidRPr="00C96962">
        <w:rPr>
          <w:lang w:val="en-US"/>
        </w:rPr>
        <w:t xml:space="preserve">complexation processes and rate expressions for kinetic reactions. Like PHREEQC, it is possible to modify or augment the definitions of the database with other input files; however, </w:t>
      </w:r>
      <w:del w:id="191" w:author="Parkhurst, David L." w:date="2014-10-21T15:00:00Z">
        <w:r w:rsidRPr="00C96962" w:rsidDel="008F07D5">
          <w:rPr>
            <w:lang w:val="en-US"/>
          </w:rPr>
          <w:delText xml:space="preserve">care must be taken to ensure that </w:delText>
        </w:r>
      </w:del>
      <w:r w:rsidRPr="00C96962">
        <w:rPr>
          <w:lang w:val="en-US"/>
        </w:rPr>
        <w:t xml:space="preserve">the thermodynamic definitions </w:t>
      </w:r>
      <w:del w:id="192" w:author="Parkhurst, David L." w:date="2014-10-21T15:00:00Z">
        <w:r w:rsidRPr="00C96962" w:rsidDel="008F07D5">
          <w:rPr>
            <w:lang w:val="en-US"/>
          </w:rPr>
          <w:delText xml:space="preserve">are </w:delText>
        </w:r>
      </w:del>
      <w:ins w:id="193" w:author="Parkhurst, David L." w:date="2014-10-21T15:00:00Z">
        <w:r w:rsidR="008F07D5">
          <w:rPr>
            <w:lang w:val="en-US"/>
          </w:rPr>
          <w:t>must be</w:t>
        </w:r>
        <w:r w:rsidR="008F07D5" w:rsidRPr="00C96962">
          <w:rPr>
            <w:lang w:val="en-US"/>
          </w:rPr>
          <w:t xml:space="preserve"> </w:t>
        </w:r>
      </w:ins>
      <w:r w:rsidRPr="00C96962">
        <w:rPr>
          <w:lang w:val="en-US"/>
        </w:rPr>
        <w:t xml:space="preserve">consistent for all of the IPhreeqc instances. </w:t>
      </w:r>
      <w:del w:id="194" w:author="Parkhurst, David L." w:date="2014-10-21T15:02:00Z">
        <w:r w:rsidR="007816D9" w:rsidRPr="00C96962" w:rsidDel="008F07D5">
          <w:rPr>
            <w:lang w:val="en-US"/>
          </w:rPr>
          <w:delText xml:space="preserve">Note that to remove database amendments and redefinitions the PhreeqcRM </w:delText>
        </w:r>
      </w:del>
      <w:del w:id="195" w:author="Parkhurst, David L." w:date="2014-10-21T15:01:00Z">
        <w:r w:rsidR="007816D9" w:rsidRPr="00C96962" w:rsidDel="008F07D5">
          <w:rPr>
            <w:lang w:val="en-US"/>
          </w:rPr>
          <w:delText>has to</w:delText>
        </w:r>
      </w:del>
      <w:del w:id="196" w:author="Parkhurst, David L." w:date="2014-10-21T15:02:00Z">
        <w:r w:rsidR="007816D9" w:rsidRPr="00C96962" w:rsidDel="008F07D5">
          <w:rPr>
            <w:lang w:val="en-US"/>
          </w:rPr>
          <w:delText xml:space="preserve"> be </w:delText>
        </w:r>
        <w:r w:rsidR="007816D9" w:rsidDel="008F07D5">
          <w:rPr>
            <w:lang w:val="en-US"/>
          </w:rPr>
          <w:delText xml:space="preserve">destroyed and </w:delText>
        </w:r>
        <w:r w:rsidR="007816D9" w:rsidRPr="00C96962" w:rsidDel="008F07D5">
          <w:rPr>
            <w:lang w:val="en-US"/>
          </w:rPr>
          <w:delText>recreated entirely.</w:delText>
        </w:r>
      </w:del>
    </w:p>
    <w:p w14:paraId="3B70C762" w14:textId="75F8CF7F" w:rsidR="00FB3882" w:rsidRPr="00C96962" w:rsidRDefault="00FB3882" w:rsidP="00FB3882">
      <w:pPr>
        <w:pStyle w:val="Text"/>
        <w:rPr>
          <w:lang w:val="en-US"/>
        </w:rPr>
      </w:pPr>
      <w:r w:rsidRPr="00C96962">
        <w:rPr>
          <w:lang w:val="en-US"/>
        </w:rPr>
        <w:t xml:space="preserve">The </w:t>
      </w:r>
      <w:r w:rsidRPr="00C96962">
        <w:rPr>
          <w:rStyle w:val="API"/>
          <w:lang w:val="en-US"/>
        </w:rPr>
        <w:t>RunFile</w:t>
      </w:r>
      <w:r w:rsidRPr="00C96962">
        <w:rPr>
          <w:lang w:val="en-US"/>
        </w:rPr>
        <w:t xml:space="preserve"> method </w:t>
      </w:r>
      <w:del w:id="197" w:author="Parkhurst, David L." w:date="2014-10-21T15:02:00Z">
        <w:r w:rsidRPr="00C96962" w:rsidDel="008F07D5">
          <w:rPr>
            <w:lang w:val="en-US"/>
          </w:rPr>
          <w:delText xml:space="preserve">is used to </w:delText>
        </w:r>
      </w:del>
      <w:r w:rsidRPr="00C96962">
        <w:rPr>
          <w:lang w:val="en-US"/>
        </w:rPr>
        <w:t>read</w:t>
      </w:r>
      <w:ins w:id="198" w:author="Parkhurst, David L." w:date="2014-10-21T15:02:00Z">
        <w:r w:rsidR="008F07D5">
          <w:rPr>
            <w:lang w:val="en-US"/>
          </w:rPr>
          <w:t>s</w:t>
        </w:r>
      </w:ins>
      <w:r w:rsidRPr="00C96962">
        <w:rPr>
          <w:lang w:val="en-US"/>
        </w:rPr>
        <w:t xml:space="preserve"> and execute</w:t>
      </w:r>
      <w:ins w:id="199" w:author="Parkhurst, David L." w:date="2014-10-21T15:02:00Z">
        <w:r w:rsidR="008F07D5">
          <w:rPr>
            <w:lang w:val="en-US"/>
          </w:rPr>
          <w:t>s</w:t>
        </w:r>
      </w:ins>
      <w:r w:rsidRPr="00C96962">
        <w:rPr>
          <w:lang w:val="en-US"/>
        </w:rPr>
        <w:t xml:space="preserve"> a PHREEQC input file by any combination of IPhreeqc instances: worker, InitialPhreeqc, and utility. If only initial or boundary conditions are </w:t>
      </w:r>
      <w:r w:rsidRPr="00C96962">
        <w:rPr>
          <w:lang w:val="en-US"/>
        </w:rPr>
        <w:lastRenderedPageBreak/>
        <w:t>included in the input file, then only the InitialPhreeqc instance needs to run the file. If additions to the database are part of an input file, then all of the IPhreeqc instances should run the file so that all instances are using the same thermodynamic data and aqueous model. Selected</w:t>
      </w:r>
      <w:r w:rsidR="00F970E5">
        <w:rPr>
          <w:lang w:val="en-US"/>
        </w:rPr>
        <w:noBreakHyphen/>
      </w:r>
      <w:r w:rsidRPr="00C96962">
        <w:rPr>
          <w:lang w:val="en-US"/>
        </w:rPr>
        <w:t>output definitions</w:t>
      </w:r>
      <w:r w:rsidR="00506C11" w:rsidRPr="00C96962">
        <w:rPr>
          <w:lang w:val="en-US"/>
        </w:rPr>
        <w:t xml:space="preserve"> (combinations of the PHREEQC </w:t>
      </w:r>
      <w:r w:rsidR="0053335F" w:rsidRPr="00C96962">
        <w:rPr>
          <w:lang w:val="en-US"/>
        </w:rPr>
        <w:t>data blocks</w:t>
      </w:r>
      <w:r w:rsidR="00506C11" w:rsidRPr="00C96962">
        <w:rPr>
          <w:lang w:val="en-US"/>
        </w:rPr>
        <w:t xml:space="preserve"> </w:t>
      </w:r>
      <w:r w:rsidR="00506C11" w:rsidRPr="00C96962">
        <w:rPr>
          <w:rStyle w:val="API"/>
          <w:lang w:val="en-US"/>
        </w:rPr>
        <w:t>SELECTED_OUTPUT</w:t>
      </w:r>
      <w:r w:rsidR="00506C11" w:rsidRPr="00C96962">
        <w:rPr>
          <w:lang w:val="en-US"/>
        </w:rPr>
        <w:t xml:space="preserve"> and </w:t>
      </w:r>
      <w:r w:rsidR="00506C11" w:rsidRPr="00C96962">
        <w:rPr>
          <w:rStyle w:val="API"/>
          <w:lang w:val="en-US"/>
        </w:rPr>
        <w:t>USER_PUNCH</w:t>
      </w:r>
      <w:r w:rsidR="00506C11" w:rsidRPr="00C96962">
        <w:rPr>
          <w:lang w:val="en-US"/>
        </w:rPr>
        <w:t>)</w:t>
      </w:r>
      <w:r w:rsidRPr="00C96962">
        <w:rPr>
          <w:lang w:val="en-US"/>
        </w:rPr>
        <w:t xml:space="preserve"> need to be read by the worker instances to </w:t>
      </w:r>
      <w:del w:id="200" w:author="Parkhurst, David L." w:date="2014-10-21T15:04:00Z">
        <w:r w:rsidRPr="00C96962" w:rsidDel="008F07D5">
          <w:rPr>
            <w:lang w:val="en-US"/>
          </w:rPr>
          <w:delText>be able to extract</w:delText>
        </w:r>
      </w:del>
      <w:ins w:id="201" w:author="Parkhurst, David L." w:date="2014-10-21T15:04:00Z">
        <w:r w:rsidR="008F07D5">
          <w:rPr>
            <w:lang w:val="en-US"/>
          </w:rPr>
          <w:t>allow extraction of</w:t>
        </w:r>
      </w:ins>
      <w:r w:rsidRPr="00C96962">
        <w:rPr>
          <w:lang w:val="en-US"/>
        </w:rPr>
        <w:t xml:space="preserve"> selected data for visualization or output to files. </w:t>
      </w:r>
    </w:p>
    <w:p w14:paraId="709DC65A" w14:textId="1B71A3EA" w:rsidR="00FB3882" w:rsidRPr="00C96962" w:rsidRDefault="00FB3882" w:rsidP="00FB3882">
      <w:pPr>
        <w:pStyle w:val="Text"/>
        <w:rPr>
          <w:lang w:val="en-US"/>
        </w:rPr>
      </w:pPr>
      <w:r w:rsidRPr="00C96962">
        <w:rPr>
          <w:lang w:val="en-US"/>
        </w:rPr>
        <w:t xml:space="preserve">The strategy for assigning initial conditions to the reaction cells is to transfer definitions from the InitialPhreeqc instance to the worker instances. Once the InitialPhreeqc instance reads a PHREEQC input file, a set of solution and reactant entities are present within the InitialPhreeqc instance, each identified by an integer user number. These entities can be distributed to the reaction cells by use of the </w:t>
      </w:r>
      <w:r w:rsidRPr="00C96962">
        <w:rPr>
          <w:rStyle w:val="API"/>
          <w:lang w:val="en-US"/>
        </w:rPr>
        <w:t>InitialPhreeqc2Module</w:t>
      </w:r>
      <w:r w:rsidRPr="00C96962">
        <w:rPr>
          <w:lang w:val="en-US"/>
        </w:rPr>
        <w:t xml:space="preserve"> method. The argument to the method is an array of integers that specifies the entity number for each transport cell for each type of entity. The types of entities are</w:t>
      </w:r>
      <w:r w:rsidR="007D20B2" w:rsidRPr="00C96962">
        <w:rPr>
          <w:lang w:val="en-US"/>
        </w:rPr>
        <w:t xml:space="preserve"> as follows: (1) solution, (2) </w:t>
      </w:r>
      <w:r w:rsidRPr="00C96962">
        <w:rPr>
          <w:lang w:val="en-US"/>
        </w:rPr>
        <w:t>equilibrium phases, (3) exchangers, (4) surfaces, (5) gas phase, (6) solid solutions, and (7) kinetic reactions. Solution user numbers for each transport cell are stored first in the array, followed by equilibrium phases user numbers, and so on, equivalent to Fortran storage (</w:t>
      </w:r>
      <w:r w:rsidRPr="00C96962">
        <w:rPr>
          <w:i/>
          <w:lang w:val="en-US"/>
        </w:rPr>
        <w:t>nxyz</w:t>
      </w:r>
      <w:r w:rsidRPr="00C96962">
        <w:rPr>
          <w:lang w:val="en-US"/>
        </w:rPr>
        <w:t xml:space="preserve">, 7). A negative integer indicates that entity is not present in a cell. The mapping from transport cells to reaction cells is used to move the entities to the worker instances and to the number the entities in </w:t>
      </w:r>
      <w:del w:id="202" w:author="Parkhurst, David L." w:date="2014-10-21T15:07:00Z">
        <w:r w:rsidRPr="00C96962" w:rsidDel="008F07D5">
          <w:rPr>
            <w:lang w:val="en-US"/>
          </w:rPr>
          <w:delText xml:space="preserve">the workers in </w:delText>
        </w:r>
      </w:del>
      <w:r w:rsidRPr="00C96962">
        <w:rPr>
          <w:lang w:val="en-US"/>
        </w:rPr>
        <w:t>the reaction</w:t>
      </w:r>
      <w:r w:rsidR="00F970E5">
        <w:rPr>
          <w:lang w:val="en-US"/>
        </w:rPr>
        <w:noBreakHyphen/>
      </w:r>
      <w:r w:rsidRPr="00C96962">
        <w:rPr>
          <w:lang w:val="en-US"/>
        </w:rPr>
        <w:t xml:space="preserve">cell numbering system. </w:t>
      </w:r>
    </w:p>
    <w:p w14:paraId="6FCF5D09" w14:textId="1448EB00" w:rsidR="00FB3882" w:rsidRPr="00C96962" w:rsidRDefault="00FB3882" w:rsidP="00FB3882">
      <w:pPr>
        <w:pStyle w:val="Text"/>
        <w:rPr>
          <w:lang w:val="en-US"/>
        </w:rPr>
      </w:pPr>
      <w:r w:rsidRPr="00C96962">
        <w:rPr>
          <w:lang w:val="en-US"/>
        </w:rPr>
        <w:t xml:space="preserve">An alternative form of the </w:t>
      </w:r>
      <w:r w:rsidRPr="00C96962">
        <w:rPr>
          <w:rStyle w:val="API"/>
          <w:lang w:val="en-US"/>
        </w:rPr>
        <w:t>InitialPhreeqc2Module</w:t>
      </w:r>
      <w:r w:rsidRPr="00C96962">
        <w:rPr>
          <w:lang w:val="en-US"/>
        </w:rPr>
        <w:t xml:space="preserve"> method defines two entities and a mixing fraction for the definitions of each cell. Thus, the solution in a transport cell could be defined as a mixture of two solutions from the InitialPhreeqc instance; similarly, the set of equilibrium phases in a cell could be defined as a mixture of two sets of equilibrium phases, with </w:t>
      </w:r>
      <w:r w:rsidRPr="00C96962">
        <w:rPr>
          <w:lang w:val="en-US"/>
        </w:rPr>
        <w:lastRenderedPageBreak/>
        <w:t xml:space="preserve">fraction </w:t>
      </w:r>
      <w:r w:rsidRPr="00C96962">
        <w:rPr>
          <w:i/>
          <w:lang w:val="en-US"/>
        </w:rPr>
        <w:t>f</w:t>
      </w:r>
      <w:r w:rsidRPr="00FA283A">
        <w:rPr>
          <w:lang w:val="en-US"/>
        </w:rPr>
        <w:t xml:space="preserve"> </w:t>
      </w:r>
      <w:r w:rsidRPr="00C96962">
        <w:rPr>
          <w:lang w:val="en-US"/>
        </w:rPr>
        <w:t xml:space="preserve">times the number of moles in set 1 and fraction </w:t>
      </w:r>
      <w:r w:rsidRPr="00C96962">
        <w:rPr>
          <w:i/>
          <w:lang w:val="en-US"/>
        </w:rPr>
        <w:t>1</w:t>
      </w:r>
      <w:r w:rsidR="00F970E5">
        <w:rPr>
          <w:lang w:val="en-US"/>
        </w:rPr>
        <w:noBreakHyphen/>
      </w:r>
      <w:r w:rsidRPr="00C96962">
        <w:rPr>
          <w:i/>
          <w:lang w:val="en-US"/>
        </w:rPr>
        <w:t>f</w:t>
      </w:r>
      <w:r w:rsidRPr="00C96962">
        <w:rPr>
          <w:lang w:val="en-US"/>
        </w:rPr>
        <w:t xml:space="preserve"> times the number of moles in set 2. All other types of reactants can be mixed in a similar fashion.</w:t>
      </w:r>
    </w:p>
    <w:p w14:paraId="41FC3EB1" w14:textId="77777777" w:rsidR="00941A40" w:rsidRPr="00C96962" w:rsidRDefault="00FB3882" w:rsidP="008D04EF">
      <w:pPr>
        <w:pStyle w:val="Text"/>
        <w:rPr>
          <w:lang w:val="en-US"/>
        </w:rPr>
      </w:pPr>
      <w:r w:rsidRPr="00C96962">
        <w:rPr>
          <w:lang w:val="en-US"/>
        </w:rPr>
        <w:t xml:space="preserve">Instead of defining all reactants in all cells with </w:t>
      </w:r>
      <w:r w:rsidRPr="00C96962">
        <w:rPr>
          <w:rStyle w:val="API"/>
          <w:lang w:val="en-US"/>
        </w:rPr>
        <w:t>InitialPhreeqc2Module</w:t>
      </w:r>
      <w:r w:rsidRPr="00C96962">
        <w:rPr>
          <w:lang w:val="en-US"/>
        </w:rPr>
        <w:t xml:space="preserve">, an alternative way to distribute initial conditions is to run a PHREEQC input file </w:t>
      </w:r>
      <w:r w:rsidR="00D765F6">
        <w:rPr>
          <w:lang w:val="en-US"/>
        </w:rPr>
        <w:t xml:space="preserve">with the InitialPhreeqc instance </w:t>
      </w:r>
      <w:r w:rsidRPr="00C96962">
        <w:rPr>
          <w:lang w:val="en-US"/>
        </w:rPr>
        <w:t xml:space="preserve">and select one user number to assign to each cell in a list of transport cells. All of the entities with that user number will be distributed to each </w:t>
      </w:r>
      <w:r w:rsidR="00586FC7" w:rsidRPr="00C96962">
        <w:rPr>
          <w:lang w:val="en-US"/>
        </w:rPr>
        <w:t xml:space="preserve">transport </w:t>
      </w:r>
      <w:r w:rsidRPr="00C96962">
        <w:rPr>
          <w:lang w:val="en-US"/>
        </w:rPr>
        <w:t xml:space="preserve">cell in the list. </w:t>
      </w:r>
    </w:p>
    <w:p w14:paraId="0131034E" w14:textId="03C51024" w:rsidR="00FB3882" w:rsidRPr="00C96962" w:rsidRDefault="008D04EF" w:rsidP="00FB3882">
      <w:pPr>
        <w:pStyle w:val="Text"/>
        <w:rPr>
          <w:lang w:val="en-US"/>
        </w:rPr>
      </w:pPr>
      <w:r w:rsidRPr="00C96962">
        <w:rPr>
          <w:lang w:val="en-US"/>
        </w:rPr>
        <w:t xml:space="preserve">If definitions </w:t>
      </w:r>
      <w:r w:rsidR="007816D9">
        <w:rPr>
          <w:lang w:val="en-US"/>
        </w:rPr>
        <w:t xml:space="preserve">of </w:t>
      </w:r>
      <w:r w:rsidRPr="00C96962">
        <w:rPr>
          <w:lang w:val="en-US"/>
        </w:rPr>
        <w:t>initial conditions</w:t>
      </w:r>
      <w:r w:rsidR="007816D9">
        <w:rPr>
          <w:lang w:val="en-US"/>
        </w:rPr>
        <w:t xml:space="preserve"> (or boundary conditions)</w:t>
      </w:r>
      <w:r w:rsidRPr="00C96962">
        <w:rPr>
          <w:lang w:val="en-US"/>
        </w:rPr>
        <w:t xml:space="preserve"> are loaded from separate input files, reactant</w:t>
      </w:r>
      <w:r w:rsidR="00FA283A">
        <w:rPr>
          <w:lang w:val="en-US"/>
        </w:rPr>
        <w:t>s</w:t>
      </w:r>
      <w:r w:rsidRPr="00C96962">
        <w:rPr>
          <w:lang w:val="en-US"/>
        </w:rPr>
        <w:t xml:space="preserve"> from the previous condition should be removed from the </w:t>
      </w:r>
      <w:r w:rsidR="00941A40" w:rsidRPr="00C96962">
        <w:rPr>
          <w:lang w:val="en-US"/>
        </w:rPr>
        <w:t xml:space="preserve">InitialPhreeqc </w:t>
      </w:r>
      <w:r w:rsidR="00D765F6">
        <w:rPr>
          <w:lang w:val="en-US"/>
        </w:rPr>
        <w:t xml:space="preserve">by </w:t>
      </w:r>
      <w:r w:rsidR="00941A40" w:rsidRPr="00C96962">
        <w:rPr>
          <w:lang w:val="en-US"/>
        </w:rPr>
        <w:t xml:space="preserve">using the </w:t>
      </w:r>
      <w:r w:rsidR="00941A40" w:rsidRPr="00FA283A">
        <w:rPr>
          <w:rStyle w:val="API"/>
        </w:rPr>
        <w:t>RunString</w:t>
      </w:r>
      <w:r w:rsidR="00FA283A" w:rsidRPr="00FA283A">
        <w:rPr>
          <w:rStyle w:val="API"/>
        </w:rPr>
        <w:t>(</w:t>
      </w:r>
      <w:r w:rsidR="00FA283A">
        <w:rPr>
          <w:rStyle w:val="API"/>
        </w:rPr>
        <w:t>“</w:t>
      </w:r>
      <w:r w:rsidR="00941A40" w:rsidRPr="00FA283A">
        <w:rPr>
          <w:rStyle w:val="API"/>
        </w:rPr>
        <w:t xml:space="preserve">DELETE; </w:t>
      </w:r>
      <w:r w:rsidR="00F970E5" w:rsidRPr="00FA283A">
        <w:rPr>
          <w:rStyle w:val="API"/>
        </w:rPr>
        <w:noBreakHyphen/>
      </w:r>
      <w:r w:rsidR="00941A40" w:rsidRPr="00FA283A">
        <w:rPr>
          <w:rStyle w:val="API"/>
        </w:rPr>
        <w:t>all;”</w:t>
      </w:r>
      <w:r w:rsidR="00FA283A" w:rsidRPr="00FA283A">
        <w:rPr>
          <w:rStyle w:val="API"/>
        </w:rPr>
        <w:t>)</w:t>
      </w:r>
      <w:r w:rsidR="00941A40" w:rsidRPr="00C96962">
        <w:rPr>
          <w:lang w:val="en-US"/>
        </w:rPr>
        <w:t xml:space="preserve">. </w:t>
      </w:r>
      <w:r w:rsidR="00FB3882" w:rsidRPr="00C96962">
        <w:rPr>
          <w:lang w:val="en-US"/>
        </w:rPr>
        <w:t xml:space="preserve">It is an error if a reaction cell has not been initialized with </w:t>
      </w:r>
      <w:r w:rsidR="00E241E7" w:rsidRPr="00C96962">
        <w:rPr>
          <w:lang w:val="en-US"/>
        </w:rPr>
        <w:t>at least a solution definition.</w:t>
      </w:r>
    </w:p>
    <w:p w14:paraId="50588381" w14:textId="5159A58D" w:rsidR="00FB3882" w:rsidRPr="00C96962" w:rsidRDefault="00FB3882" w:rsidP="00FB3882">
      <w:pPr>
        <w:pStyle w:val="Text"/>
        <w:rPr>
          <w:lang w:val="en-US"/>
        </w:rPr>
      </w:pPr>
      <w:r w:rsidRPr="00C96962">
        <w:rPr>
          <w:lang w:val="en-US"/>
        </w:rPr>
        <w:t xml:space="preserve">It is convenient to get a list of components that have been defined in the solutions and reactants of the InitialPhreeqc instance. </w:t>
      </w:r>
      <w:del w:id="203" w:author="Parkhurst, David L." w:date="2014-10-21T15:10:00Z">
        <w:r w:rsidRPr="00C96962" w:rsidDel="00A027CD">
          <w:rPr>
            <w:lang w:val="en-US"/>
          </w:rPr>
          <w:delText>In most cases,</w:delText>
        </w:r>
      </w:del>
      <w:ins w:id="204" w:author="Parkhurst, David L." w:date="2014-10-21T15:10:00Z">
        <w:r w:rsidR="00A027CD">
          <w:rPr>
            <w:lang w:val="en-US"/>
          </w:rPr>
          <w:t>T</w:t>
        </w:r>
      </w:ins>
      <w:del w:id="205" w:author="Parkhurst, David L." w:date="2014-10-21T15:10:00Z">
        <w:r w:rsidRPr="00C96962" w:rsidDel="00A027CD">
          <w:rPr>
            <w:lang w:val="en-US"/>
          </w:rPr>
          <w:delText xml:space="preserve"> t</w:delText>
        </w:r>
      </w:del>
      <w:r w:rsidRPr="00C96962">
        <w:rPr>
          <w:lang w:val="en-US"/>
        </w:rPr>
        <w:t xml:space="preserve">his list is the set of components that need to be transported by the transport simulator. The </w:t>
      </w:r>
      <w:r w:rsidRPr="00C96962">
        <w:rPr>
          <w:rStyle w:val="API"/>
          <w:lang w:val="en-US"/>
        </w:rPr>
        <w:t>FindComponents</w:t>
      </w:r>
      <w:r w:rsidRPr="00C96962">
        <w:rPr>
          <w:lang w:val="en-US"/>
        </w:rPr>
        <w:t xml:space="preserve"> method accumulates a list of components that have been used in the InitialPhreeqc instance. The method can be called multiple times, once after each call to </w:t>
      </w:r>
      <w:r w:rsidRPr="00C96962">
        <w:rPr>
          <w:rStyle w:val="API"/>
          <w:lang w:val="en-US"/>
        </w:rPr>
        <w:t>RunFile</w:t>
      </w:r>
      <w:r w:rsidRPr="00C96962">
        <w:rPr>
          <w:lang w:val="en-US"/>
        </w:rPr>
        <w:t xml:space="preserve"> for the InitialPhreeqc instance. The method </w:t>
      </w:r>
      <w:r w:rsidRPr="00C96962">
        <w:rPr>
          <w:rStyle w:val="API"/>
          <w:lang w:val="en-US"/>
        </w:rPr>
        <w:t>GetComponents</w:t>
      </w:r>
      <w:r w:rsidRPr="00C96962">
        <w:rPr>
          <w:lang w:val="en-US"/>
        </w:rPr>
        <w:t xml:space="preserve"> returns a list of all components that have been accumulated, including water, hydrogen, oxygen, charge, and any other element that has been defined in a solution, equilibrium phase assemblage, surface, gas phase, solid solution, or kinetic reaction definition. </w:t>
      </w:r>
    </w:p>
    <w:p w14:paraId="6EB9C03B" w14:textId="6969BD31" w:rsidR="00FB3882" w:rsidRPr="00C96962" w:rsidRDefault="00FB3882" w:rsidP="00FB3882">
      <w:pPr>
        <w:pStyle w:val="Text"/>
        <w:rPr>
          <w:lang w:val="en-US"/>
        </w:rPr>
      </w:pPr>
      <w:r w:rsidRPr="00C96962">
        <w:rPr>
          <w:lang w:val="en-US"/>
        </w:rPr>
        <w:t xml:space="preserve">Once the initial conditions for solutions and reactions have been defined, it is useful to ensure that the equilibrium reactants (all except kinetic reactants) are equilibrated with the aqueous solution by using the </w:t>
      </w:r>
      <w:r w:rsidRPr="00C96962">
        <w:rPr>
          <w:rStyle w:val="API"/>
          <w:lang w:val="en-US"/>
        </w:rPr>
        <w:t>RunCells</w:t>
      </w:r>
      <w:r w:rsidRPr="00C96962">
        <w:rPr>
          <w:lang w:val="en-US"/>
        </w:rPr>
        <w:t xml:space="preserve"> method. By setting the time step for the </w:t>
      </w:r>
      <w:r w:rsidRPr="00C96962">
        <w:rPr>
          <w:rStyle w:val="API"/>
          <w:lang w:val="en-US"/>
        </w:rPr>
        <w:t>RunCells</w:t>
      </w:r>
      <w:r w:rsidRPr="00C96962">
        <w:rPr>
          <w:lang w:val="en-US"/>
        </w:rPr>
        <w:t xml:space="preserve"> calculation to 0 seconds (</w:t>
      </w:r>
      <w:r w:rsidRPr="00C96962">
        <w:rPr>
          <w:rStyle w:val="API"/>
          <w:lang w:val="en-US"/>
        </w:rPr>
        <w:t>SetDeltaTime</w:t>
      </w:r>
      <w:r w:rsidRPr="00C96962">
        <w:rPr>
          <w:lang w:val="en-US"/>
        </w:rPr>
        <w:t xml:space="preserve">), no kinetic reactions are run, but all other reactants equilibrate with the solution, perhaps resulting in new compositions for the solutions and the </w:t>
      </w:r>
      <w:r w:rsidRPr="00C96962">
        <w:rPr>
          <w:lang w:val="en-US"/>
        </w:rPr>
        <w:lastRenderedPageBreak/>
        <w:t xml:space="preserve">equilibrium reactants. The new solution compositions can be retrieved with the </w:t>
      </w:r>
      <w:r w:rsidRPr="00C96962">
        <w:rPr>
          <w:rStyle w:val="API"/>
          <w:lang w:val="en-US"/>
        </w:rPr>
        <w:t>GetConcentrations</w:t>
      </w:r>
      <w:r w:rsidRPr="00C96962">
        <w:rPr>
          <w:lang w:val="en-US"/>
        </w:rPr>
        <w:t xml:space="preserve"> method for use in the first transport step.</w:t>
      </w:r>
      <w:r w:rsidR="00FA283A">
        <w:rPr>
          <w:lang w:val="en-US"/>
        </w:rPr>
        <w:t xml:space="preserve"> </w:t>
      </w:r>
      <w:r w:rsidR="00FA283A">
        <w:rPr>
          <w:rFonts w:eastAsiaTheme="minorEastAsia"/>
          <w:lang w:val="en-US"/>
        </w:rPr>
        <w:t>Sample code for the initialization of reaction cells and initial solution conditions is displayed in</w:t>
      </w:r>
      <w:r w:rsidR="001265CF">
        <w:rPr>
          <w:rFonts w:eastAsiaTheme="minorEastAsia"/>
          <w:lang w:val="en-US"/>
        </w:rPr>
        <w:t xml:space="preserve"> </w:t>
      </w:r>
      <w:r w:rsidR="001265CF">
        <w:rPr>
          <w:rFonts w:eastAsiaTheme="minorEastAsia"/>
          <w:lang w:val="en-US"/>
        </w:rPr>
        <w:fldChar w:fldCharType="begin"/>
      </w:r>
      <w:r w:rsidR="001265CF">
        <w:rPr>
          <w:rFonts w:eastAsiaTheme="minorEastAsia"/>
          <w:lang w:val="en-US"/>
        </w:rPr>
        <w:instrText xml:space="preserve"> REF _Ref396593625 \h </w:instrText>
      </w:r>
      <w:r w:rsidR="001265CF">
        <w:rPr>
          <w:rFonts w:eastAsiaTheme="minorEastAsia"/>
          <w:lang w:val="en-US"/>
        </w:rPr>
      </w:r>
      <w:r w:rsidR="001265CF">
        <w:rPr>
          <w:rFonts w:eastAsiaTheme="minorEastAsia"/>
          <w:lang w:val="en-US"/>
        </w:rPr>
        <w:fldChar w:fldCharType="separate"/>
      </w:r>
      <w:r w:rsidR="00CD7255" w:rsidRPr="00C96962">
        <w:t xml:space="preserve">Table </w:t>
      </w:r>
      <w:r w:rsidR="00CD7255">
        <w:rPr>
          <w:noProof/>
        </w:rPr>
        <w:t>2</w:t>
      </w:r>
      <w:r w:rsidR="001265CF">
        <w:rPr>
          <w:rFonts w:eastAsiaTheme="minorEastAsia"/>
          <w:lang w:val="en-US"/>
        </w:rPr>
        <w:fldChar w:fldCharType="end"/>
      </w:r>
      <w:r w:rsidR="00FA283A">
        <w:rPr>
          <w:rFonts w:eastAsiaTheme="minorEastAsia"/>
          <w:lang w:val="en-US"/>
        </w:rPr>
        <w:t>.</w:t>
      </w:r>
    </w:p>
    <w:p w14:paraId="671090F7" w14:textId="77777777" w:rsidR="00FB3882" w:rsidRPr="00C96962" w:rsidRDefault="00FB3882" w:rsidP="00FB3882">
      <w:pPr>
        <w:pStyle w:val="Caption"/>
        <w:keepNext/>
      </w:pPr>
      <w:bookmarkStart w:id="206" w:name="_Ref396593625"/>
      <w:r w:rsidRPr="00C96962">
        <w:t xml:space="preserve">Table </w:t>
      </w:r>
      <w:r w:rsidRPr="00C96962">
        <w:fldChar w:fldCharType="begin"/>
      </w:r>
      <w:r w:rsidRPr="00C96962">
        <w:instrText xml:space="preserve"> SEQ Table \* ARABIC </w:instrText>
      </w:r>
      <w:r w:rsidRPr="00C96962">
        <w:fldChar w:fldCharType="separate"/>
      </w:r>
      <w:r w:rsidR="00CD7255">
        <w:rPr>
          <w:noProof/>
        </w:rPr>
        <w:t>2</w:t>
      </w:r>
      <w:r w:rsidRPr="00C96962">
        <w:fldChar w:fldCharType="end"/>
      </w:r>
      <w:bookmarkEnd w:id="206"/>
      <w:r w:rsidRPr="00C96962">
        <w:t>: Initial conditions and reaction for each cell.</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4D629A99" w14:textId="77777777" w:rsidTr="006D0B7C">
        <w:tc>
          <w:tcPr>
            <w:tcW w:w="9350" w:type="dxa"/>
          </w:tcPr>
          <w:p w14:paraId="0196458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phreeqc_rm.LoadDatabase(</w:t>
            </w:r>
            <w:r w:rsidRPr="00C96962">
              <w:rPr>
                <w:rFonts w:ascii="Consolas" w:hAnsi="Consolas" w:cs="Consolas"/>
                <w:color w:val="A31515"/>
                <w:sz w:val="22"/>
                <w:highlight w:val="white"/>
              </w:rPr>
              <w:t>"phreeqc.dat"</w:t>
            </w:r>
            <w:r w:rsidRPr="00C96962">
              <w:rPr>
                <w:rFonts w:ascii="Consolas" w:hAnsi="Consolas" w:cs="Consolas"/>
                <w:color w:val="000000"/>
                <w:sz w:val="22"/>
                <w:highlight w:val="white"/>
              </w:rPr>
              <w:t>);</w:t>
            </w:r>
          </w:p>
          <w:p w14:paraId="7CF6E25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workers = </w:t>
            </w:r>
            <w:r w:rsidRPr="00C96962">
              <w:rPr>
                <w:rFonts w:ascii="Consolas" w:hAnsi="Consolas" w:cs="Consolas"/>
                <w:color w:val="0000FF"/>
                <w:sz w:val="22"/>
                <w:highlight w:val="white"/>
              </w:rPr>
              <w:t>true</w:t>
            </w:r>
          </w:p>
          <w:p w14:paraId="26557B8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initial_phreeqc = </w:t>
            </w:r>
            <w:r w:rsidRPr="00C96962">
              <w:rPr>
                <w:rFonts w:ascii="Consolas" w:hAnsi="Consolas" w:cs="Consolas"/>
                <w:color w:val="0000FF"/>
                <w:sz w:val="22"/>
                <w:highlight w:val="white"/>
              </w:rPr>
              <w:t>true</w:t>
            </w:r>
          </w:p>
          <w:p w14:paraId="38707BF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bool</w:t>
            </w:r>
            <w:r w:rsidRPr="00C96962">
              <w:rPr>
                <w:rFonts w:ascii="Consolas" w:hAnsi="Consolas" w:cs="Consolas"/>
                <w:color w:val="000000"/>
                <w:sz w:val="22"/>
                <w:highlight w:val="white"/>
              </w:rPr>
              <w:t xml:space="preserve"> utility = </w:t>
            </w:r>
            <w:r w:rsidRPr="00C96962">
              <w:rPr>
                <w:rFonts w:ascii="Consolas" w:hAnsi="Consolas" w:cs="Consolas"/>
                <w:color w:val="0000FF"/>
                <w:sz w:val="22"/>
                <w:highlight w:val="white"/>
              </w:rPr>
              <w:t>true</w:t>
            </w:r>
          </w:p>
          <w:p w14:paraId="4E5002E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phreeqc_rm.RunFile(workers, initial_phreeqc, utility, </w:t>
            </w:r>
            <w:r w:rsidRPr="00C96962">
              <w:rPr>
                <w:rFonts w:ascii="Consolas" w:hAnsi="Consolas" w:cs="Consolas"/>
                <w:color w:val="A31515"/>
                <w:sz w:val="22"/>
                <w:highlight w:val="white"/>
              </w:rPr>
              <w:t>"advect.pqi"</w:t>
            </w:r>
            <w:r w:rsidRPr="00C96962">
              <w:rPr>
                <w:rFonts w:ascii="Consolas" w:hAnsi="Consolas" w:cs="Consolas"/>
                <w:color w:val="000000"/>
                <w:sz w:val="22"/>
                <w:highlight w:val="white"/>
              </w:rPr>
              <w:t>);</w:t>
            </w:r>
          </w:p>
          <w:p w14:paraId="6E8D1C4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ic1, ic2;</w:t>
            </w:r>
          </w:p>
          <w:p w14:paraId="3682DC5C" w14:textId="3DEB68C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ic1.resize(nxyz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554C85F8" w14:textId="4DF3EDD6"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ic2.resize(nxyz * 7,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73BC5F0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f1;</w:t>
            </w:r>
          </w:p>
          <w:p w14:paraId="1C97350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f1.resize(nxyz * 7, 1.0);</w:t>
            </w:r>
          </w:p>
          <w:p w14:paraId="6FDA86D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for</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i = 0; i &lt; nxyz; i++)</w:t>
            </w:r>
          </w:p>
          <w:p w14:paraId="2D73C78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4DB9CB8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ic1[i] = 1;                </w:t>
            </w:r>
            <w:r w:rsidRPr="00C96962">
              <w:rPr>
                <w:rFonts w:ascii="Consolas" w:hAnsi="Consolas" w:cs="Consolas"/>
                <w:color w:val="008000"/>
                <w:sz w:val="22"/>
                <w:highlight w:val="white"/>
              </w:rPr>
              <w:t>// Solution 1</w:t>
            </w:r>
          </w:p>
          <w:p w14:paraId="6BC1B2D6"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 xml:space="preserve">ic1[2 * nxyz + i] = 1;     </w:t>
            </w:r>
            <w:r w:rsidRPr="00C96962">
              <w:rPr>
                <w:rFonts w:ascii="Consolas" w:hAnsi="Consolas" w:cs="Consolas"/>
                <w:color w:val="008000"/>
                <w:sz w:val="22"/>
                <w:highlight w:val="white"/>
              </w:rPr>
              <w:t>// Exchange 1</w:t>
            </w:r>
          </w:p>
          <w:p w14:paraId="00F6AFC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w:t>
            </w:r>
          </w:p>
          <w:p w14:paraId="12C3599D"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phreeqc_rm.InitialPhreeqc2Module(ic1, ic2, f1);</w:t>
            </w:r>
          </w:p>
          <w:p w14:paraId="6B51A577" w14:textId="77777777" w:rsidR="00FB3882" w:rsidRPr="005C0580" w:rsidRDefault="00FB3882" w:rsidP="003D3B2A">
            <w:pPr>
              <w:autoSpaceDE w:val="0"/>
              <w:autoSpaceDN w:val="0"/>
              <w:adjustRightInd w:val="0"/>
              <w:spacing w:line="240" w:lineRule="auto"/>
              <w:ind w:firstLine="0"/>
              <w:rPr>
                <w:rFonts w:ascii="Consolas" w:hAnsi="Consolas" w:cs="Consolas"/>
                <w:color w:val="000000"/>
                <w:sz w:val="22"/>
                <w:highlight w:val="white"/>
                <w:lang w:val="fr-CH"/>
              </w:rPr>
            </w:pPr>
            <w:r w:rsidRPr="005C0580">
              <w:rPr>
                <w:rFonts w:ascii="Consolas" w:hAnsi="Consolas" w:cs="Consolas"/>
                <w:color w:val="0000FF"/>
                <w:sz w:val="22"/>
                <w:highlight w:val="white"/>
                <w:lang w:val="fr-CH"/>
              </w:rPr>
              <w:t>int</w:t>
            </w:r>
            <w:r w:rsidRPr="005C0580">
              <w:rPr>
                <w:rFonts w:ascii="Consolas" w:hAnsi="Consolas" w:cs="Consolas"/>
                <w:color w:val="000000"/>
                <w:sz w:val="22"/>
                <w:highlight w:val="white"/>
                <w:lang w:val="fr-CH"/>
              </w:rPr>
              <w:t xml:space="preserve"> ncomps = phreeqc_rm.FindComponents();</w:t>
            </w:r>
          </w:p>
          <w:p w14:paraId="3645ABD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const</w:t>
            </w:r>
            <w:r w:rsidRPr="00C96962">
              <w:rPr>
                <w:rFonts w:ascii="Consolas" w:hAnsi="Consolas" w:cs="Consolas"/>
                <w:color w:val="000000"/>
                <w:sz w:val="22"/>
                <w:highlight w:val="white"/>
              </w:rPr>
              <w:t xml:space="preserve"> 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&lt;std::</w:t>
            </w:r>
            <w:r w:rsidRPr="00C96962">
              <w:rPr>
                <w:rFonts w:ascii="Consolas" w:hAnsi="Consolas" w:cs="Consolas"/>
                <w:color w:val="2B91AF"/>
                <w:sz w:val="22"/>
                <w:highlight w:val="white"/>
              </w:rPr>
              <w:t>string</w:t>
            </w:r>
            <w:r w:rsidRPr="00C96962">
              <w:rPr>
                <w:rFonts w:ascii="Consolas" w:hAnsi="Consolas" w:cs="Consolas"/>
                <w:color w:val="000000"/>
                <w:sz w:val="22"/>
                <w:highlight w:val="white"/>
              </w:rPr>
              <w:t>&gt; &amp;components = phreeqc_rm.GetComponents();</w:t>
            </w:r>
          </w:p>
          <w:p w14:paraId="29DF5FF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c;</w:t>
            </w:r>
          </w:p>
          <w:p w14:paraId="7970FA9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c.resize(nxyz * components.size());</w:t>
            </w:r>
          </w:p>
          <w:p w14:paraId="7E4A62B8"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phreeqc_rm.SetTime(0.0);</w:t>
            </w:r>
          </w:p>
          <w:p w14:paraId="06BA3465"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phreeqc_rm.SetTimeStep(0.0);</w:t>
            </w:r>
          </w:p>
          <w:p w14:paraId="3078AA6F"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phreeqc_rm.RunCells();</w:t>
            </w:r>
          </w:p>
          <w:p w14:paraId="202F3074" w14:textId="77777777" w:rsidR="00FB3882" w:rsidRPr="00C96962" w:rsidRDefault="00FB3882" w:rsidP="003D3B2A">
            <w:pPr>
              <w:pStyle w:val="Text"/>
              <w:spacing w:line="240" w:lineRule="auto"/>
              <w:ind w:firstLine="0"/>
              <w:rPr>
                <w:highlight w:val="white"/>
                <w:lang w:val="en-US"/>
              </w:rPr>
            </w:pPr>
            <w:r w:rsidRPr="00C96962">
              <w:rPr>
                <w:rFonts w:ascii="Consolas" w:hAnsi="Consolas" w:cs="Consolas"/>
                <w:color w:val="000000"/>
                <w:sz w:val="22"/>
                <w:highlight w:val="white"/>
                <w:lang w:val="en-US"/>
              </w:rPr>
              <w:t>phreeqc_rm.GetConcentrations(c);</w:t>
            </w:r>
          </w:p>
        </w:tc>
      </w:tr>
    </w:tbl>
    <w:p w14:paraId="5AD1ABDC" w14:textId="0F4A6900" w:rsidR="00FB3882" w:rsidRPr="00C96962" w:rsidRDefault="007A616F" w:rsidP="00FB3882">
      <w:pPr>
        <w:pStyle w:val="Heading3"/>
      </w:pPr>
      <w:r w:rsidRPr="00C96962">
        <w:t xml:space="preserve">Set </w:t>
      </w:r>
      <w:r w:rsidR="00FB3882" w:rsidRPr="00C96962">
        <w:t>Boundary Conditions</w:t>
      </w:r>
    </w:p>
    <w:p w14:paraId="762F0075" w14:textId="6FC89304" w:rsidR="00FB3882" w:rsidRPr="00C96962" w:rsidRDefault="00FB3882" w:rsidP="00E628D2">
      <w:pPr>
        <w:pStyle w:val="Text"/>
        <w:rPr>
          <w:lang w:val="en-US"/>
        </w:rPr>
      </w:pPr>
      <w:r w:rsidRPr="00C96962">
        <w:rPr>
          <w:highlight w:val="white"/>
          <w:lang w:val="en-US"/>
        </w:rPr>
        <w:t>Boundary</w:t>
      </w:r>
      <w:r w:rsidR="00F970E5">
        <w:rPr>
          <w:highlight w:val="white"/>
          <w:lang w:val="en-US"/>
        </w:rPr>
        <w:noBreakHyphen/>
      </w:r>
      <w:r w:rsidRPr="00C96962">
        <w:rPr>
          <w:highlight w:val="white"/>
          <w:lang w:val="en-US"/>
        </w:rPr>
        <w:t xml:space="preserve">condition aqueous concentrations also are defined </w:t>
      </w:r>
      <w:r w:rsidR="00FA283A">
        <w:rPr>
          <w:highlight w:val="white"/>
          <w:lang w:val="en-US"/>
        </w:rPr>
        <w:t xml:space="preserve">through </w:t>
      </w:r>
      <w:r w:rsidRPr="00C96962">
        <w:rPr>
          <w:highlight w:val="white"/>
          <w:lang w:val="en-US"/>
        </w:rPr>
        <w:t xml:space="preserve">PHREEQC input </w:t>
      </w:r>
      <w:r w:rsidR="00DF732B">
        <w:rPr>
          <w:highlight w:val="white"/>
          <w:lang w:val="en-US"/>
        </w:rPr>
        <w:t xml:space="preserve">strings or </w:t>
      </w:r>
      <w:r w:rsidRPr="00C96962">
        <w:rPr>
          <w:highlight w:val="white"/>
          <w:lang w:val="en-US"/>
        </w:rPr>
        <w:t xml:space="preserve">files. Component concentrations can be extracted from the InitialPhreeqc instance for use as boundary conditions in transport calculations. The method </w:t>
      </w:r>
      <w:r w:rsidRPr="00C96962">
        <w:rPr>
          <w:rStyle w:val="API"/>
          <w:highlight w:val="white"/>
          <w:lang w:val="en-US"/>
        </w:rPr>
        <w:t>InitialPhreeqc2Concentrations</w:t>
      </w:r>
      <w:r w:rsidRPr="00C96962">
        <w:rPr>
          <w:highlight w:val="white"/>
          <w:lang w:val="en-US"/>
        </w:rPr>
        <w:t xml:space="preserve"> takes a list of user numbers corresponding to solution definitions in the InitialPhreeqc instance and generates an array of concentrations for each component for each solution. These concentrations may then be applied to the set of boundary </w:t>
      </w:r>
      <w:r w:rsidRPr="00C96962">
        <w:rPr>
          <w:highlight w:val="white"/>
          <w:lang w:val="en-US"/>
        </w:rPr>
        <w:lastRenderedPageBreak/>
        <w:t>conditions</w:t>
      </w:r>
      <w:r w:rsidR="00FA283A">
        <w:rPr>
          <w:highlight w:val="white"/>
          <w:lang w:val="en-US"/>
        </w:rPr>
        <w:t>,</w:t>
      </w:r>
      <w:r w:rsidRPr="00C96962">
        <w:rPr>
          <w:highlight w:val="white"/>
          <w:lang w:val="en-US"/>
        </w:rPr>
        <w:t xml:space="preserve"> cells </w:t>
      </w:r>
      <w:r w:rsidR="00353AFF" w:rsidRPr="00C96962">
        <w:rPr>
          <w:highlight w:val="white"/>
          <w:lang w:val="en-US"/>
        </w:rPr>
        <w:t>or nodes</w:t>
      </w:r>
      <w:r w:rsidR="00FA283A">
        <w:rPr>
          <w:highlight w:val="white"/>
          <w:lang w:val="en-US"/>
        </w:rPr>
        <w:t>,</w:t>
      </w:r>
      <w:r w:rsidR="00353AFF" w:rsidRPr="00C96962">
        <w:rPr>
          <w:highlight w:val="white"/>
          <w:lang w:val="en-US"/>
        </w:rPr>
        <w:t xml:space="preserve"> </w:t>
      </w:r>
      <w:r w:rsidRPr="00C96962">
        <w:rPr>
          <w:highlight w:val="white"/>
          <w:lang w:val="en-US"/>
        </w:rPr>
        <w:t>in the transport simulator.</w:t>
      </w:r>
      <w:r w:rsidR="00E628D2">
        <w:rPr>
          <w:lang w:val="en-US"/>
        </w:rPr>
        <w:t xml:space="preserve"> As in the definition of initial conditions, it also is possible to define boundary condition concentrations as a mixture of two solutions.</w:t>
      </w:r>
      <w:r w:rsidR="00CD3914">
        <w:rPr>
          <w:lang w:val="en-US"/>
        </w:rPr>
        <w:t xml:space="preserve"> Sample code for the calculation of component boundary concentrations is displayed in</w:t>
      </w:r>
      <w:r w:rsidR="001265CF">
        <w:rPr>
          <w:lang w:val="en-US"/>
        </w:rPr>
        <w:t xml:space="preserve"> </w:t>
      </w:r>
      <w:r w:rsidR="001265CF">
        <w:rPr>
          <w:lang w:val="en-US"/>
        </w:rPr>
        <w:fldChar w:fldCharType="begin"/>
      </w:r>
      <w:r w:rsidR="001265CF">
        <w:rPr>
          <w:lang w:val="en-US"/>
        </w:rPr>
        <w:instrText xml:space="preserve"> REF _Ref396593920 \h </w:instrText>
      </w:r>
      <w:r w:rsidR="001265CF">
        <w:rPr>
          <w:lang w:val="en-US"/>
        </w:rPr>
      </w:r>
      <w:r w:rsidR="001265CF">
        <w:rPr>
          <w:lang w:val="en-US"/>
        </w:rPr>
        <w:fldChar w:fldCharType="separate"/>
      </w:r>
      <w:r w:rsidR="00CD7255" w:rsidRPr="00C96962">
        <w:t xml:space="preserve">Table </w:t>
      </w:r>
      <w:r w:rsidR="00CD7255">
        <w:rPr>
          <w:noProof/>
        </w:rPr>
        <w:t>3</w:t>
      </w:r>
      <w:r w:rsidR="001265CF">
        <w:rPr>
          <w:lang w:val="en-US"/>
        </w:rPr>
        <w:fldChar w:fldCharType="end"/>
      </w:r>
      <w:r w:rsidR="00CD3914">
        <w:rPr>
          <w:lang w:val="en-US"/>
        </w:rPr>
        <w:t>.</w:t>
      </w:r>
    </w:p>
    <w:p w14:paraId="04318603" w14:textId="77777777" w:rsidR="00FB3882" w:rsidRPr="00C96962" w:rsidRDefault="00FB3882" w:rsidP="00FB3882">
      <w:pPr>
        <w:pStyle w:val="Caption"/>
        <w:keepNext/>
      </w:pPr>
      <w:bookmarkStart w:id="207" w:name="_Ref396593920"/>
      <w:r w:rsidRPr="00C96962">
        <w:t xml:space="preserve">Table </w:t>
      </w:r>
      <w:r w:rsidRPr="00C96962">
        <w:fldChar w:fldCharType="begin"/>
      </w:r>
      <w:r w:rsidRPr="00C96962">
        <w:instrText xml:space="preserve"> SEQ Table \* ARABIC </w:instrText>
      </w:r>
      <w:r w:rsidRPr="00C96962">
        <w:fldChar w:fldCharType="separate"/>
      </w:r>
      <w:r w:rsidR="00CD7255">
        <w:rPr>
          <w:noProof/>
        </w:rPr>
        <w:t>3</w:t>
      </w:r>
      <w:r w:rsidRPr="00C96962">
        <w:fldChar w:fldCharType="end"/>
      </w:r>
      <w:bookmarkEnd w:id="207"/>
      <w:r w:rsidRPr="00C96962">
        <w:t>: Boundary conditions.</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2B89C22A" w14:textId="77777777" w:rsidTr="006D0B7C">
        <w:tc>
          <w:tcPr>
            <w:tcW w:w="9350" w:type="dxa"/>
          </w:tcPr>
          <w:p w14:paraId="7AEEDE27"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bc_conc, bc_f1;</w:t>
            </w:r>
          </w:p>
          <w:p w14:paraId="38CD7FCB"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int</w:t>
            </w:r>
            <w:r w:rsidRPr="00C96962">
              <w:rPr>
                <w:rFonts w:ascii="Consolas" w:hAnsi="Consolas" w:cs="Consolas"/>
                <w:color w:val="000000"/>
                <w:sz w:val="22"/>
                <w:highlight w:val="white"/>
              </w:rPr>
              <w:t>&gt; bc1, bc2;</w:t>
            </w:r>
          </w:p>
          <w:p w14:paraId="3EAC71E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int</w:t>
            </w:r>
            <w:r w:rsidRPr="00C96962">
              <w:rPr>
                <w:rFonts w:ascii="Consolas" w:hAnsi="Consolas" w:cs="Consolas"/>
                <w:color w:val="000000"/>
                <w:sz w:val="22"/>
                <w:highlight w:val="white"/>
              </w:rPr>
              <w:t xml:space="preserve"> nbound = 1;</w:t>
            </w:r>
          </w:p>
          <w:p w14:paraId="7899842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bc1.resize(nbound, 0);</w:t>
            </w:r>
          </w:p>
          <w:p w14:paraId="346EB317" w14:textId="4B2CA3AB"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 xml:space="preserve">bc2.resize(nbound, </w:t>
            </w:r>
            <w:r w:rsidR="00F970E5">
              <w:rPr>
                <w:rFonts w:ascii="Consolas" w:hAnsi="Consolas" w:cs="Consolas"/>
                <w:color w:val="000000"/>
                <w:sz w:val="22"/>
                <w:highlight w:val="white"/>
              </w:rPr>
              <w:noBreakHyphen/>
            </w:r>
            <w:r w:rsidRPr="00C96962">
              <w:rPr>
                <w:rFonts w:ascii="Consolas" w:hAnsi="Consolas" w:cs="Consolas"/>
                <w:color w:val="000000"/>
                <w:sz w:val="22"/>
                <w:highlight w:val="white"/>
              </w:rPr>
              <w:t>1);</w:t>
            </w:r>
          </w:p>
          <w:p w14:paraId="15D94FC0"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bc_f1.resize(nbound, 1.0);</w:t>
            </w:r>
          </w:p>
          <w:p w14:paraId="4CD53CC9" w14:textId="77777777" w:rsidR="00FB3882" w:rsidRPr="00C96962" w:rsidRDefault="00FB3882" w:rsidP="003D3B2A">
            <w:pPr>
              <w:autoSpaceDE w:val="0"/>
              <w:autoSpaceDN w:val="0"/>
              <w:adjustRightInd w:val="0"/>
              <w:spacing w:line="240" w:lineRule="auto"/>
              <w:ind w:firstLine="0"/>
            </w:pPr>
            <w:r w:rsidRPr="00C96962">
              <w:rPr>
                <w:rFonts w:ascii="Consolas" w:hAnsi="Consolas" w:cs="Consolas"/>
                <w:color w:val="000000"/>
                <w:sz w:val="22"/>
                <w:highlight w:val="white"/>
              </w:rPr>
              <w:t>phreeqc_rm.InitialPhreeqc2Concentrations(bc_conc, bc1, bc2, bc_f1);</w:t>
            </w:r>
          </w:p>
        </w:tc>
      </w:tr>
    </w:tbl>
    <w:p w14:paraId="7681DF2C" w14:textId="6F5B8C93" w:rsidR="006627D0" w:rsidRDefault="006627D0" w:rsidP="00FB3882">
      <w:pPr>
        <w:pStyle w:val="Heading3"/>
      </w:pPr>
      <w:r>
        <w:t>Transfer Data to PhreeqcRM</w:t>
      </w:r>
    </w:p>
    <w:p w14:paraId="3132FDBF" w14:textId="5382E22D" w:rsidR="00E628D2" w:rsidRPr="00C96962" w:rsidRDefault="00E628D2" w:rsidP="00E628D2">
      <w:pPr>
        <w:pStyle w:val="Text"/>
        <w:rPr>
          <w:rStyle w:val="API"/>
          <w:rFonts w:ascii="Times New Roman" w:hAnsi="Times New Roman" w:cs="Times New Roman"/>
          <w:b/>
          <w:bCs/>
          <w:sz w:val="24"/>
          <w:szCs w:val="24"/>
          <w:lang w:val="en-US"/>
        </w:rPr>
      </w:pPr>
      <w:r w:rsidRPr="00C96962">
        <w:rPr>
          <w:rStyle w:val="API"/>
          <w:lang w:val="en-US"/>
        </w:rPr>
        <w:t>SetTemperature</w:t>
      </w:r>
      <w:r w:rsidRPr="00C96962">
        <w:rPr>
          <w:lang w:val="en-US"/>
        </w:rPr>
        <w:t>,</w:t>
      </w:r>
      <w:r w:rsidRPr="00C96962">
        <w:rPr>
          <w:rStyle w:val="API"/>
          <w:lang w:val="en-US"/>
        </w:rPr>
        <w:t xml:space="preserve"> SetPressure</w:t>
      </w:r>
      <w:r w:rsidRPr="00C96962">
        <w:rPr>
          <w:lang w:val="en-US"/>
        </w:rPr>
        <w:t>,</w:t>
      </w:r>
      <w:r w:rsidRPr="00C96962">
        <w:rPr>
          <w:rStyle w:val="API"/>
          <w:lang w:val="en-US"/>
        </w:rPr>
        <w:t xml:space="preserve"> SetSaturation</w:t>
      </w:r>
      <w:r w:rsidRPr="00C96962">
        <w:rPr>
          <w:rStyle w:val="API"/>
          <w:rFonts w:ascii="Times New Roman" w:hAnsi="Times New Roman" w:cs="Times New Roman"/>
          <w:sz w:val="24"/>
          <w:szCs w:val="24"/>
          <w:lang w:val="en-US"/>
        </w:rPr>
        <w:t xml:space="preserve">, </w:t>
      </w:r>
      <w:del w:id="208" w:author="Parkhurst, David L." w:date="2014-10-21T15:12:00Z">
        <w:r w:rsidRPr="00C96962" w:rsidDel="00A027CD">
          <w:rPr>
            <w:rStyle w:val="API"/>
            <w:lang w:val="en-US"/>
          </w:rPr>
          <w:delText>SetPoreVolume</w:delText>
        </w:r>
      </w:del>
      <w:ins w:id="209" w:author="Parkhurst, David L." w:date="2014-10-21T15:12:00Z">
        <w:r w:rsidR="00A027CD" w:rsidRPr="00C96962">
          <w:rPr>
            <w:rStyle w:val="API"/>
            <w:lang w:val="en-US"/>
          </w:rPr>
          <w:t>Set</w:t>
        </w:r>
        <w:r w:rsidR="00A027CD">
          <w:rPr>
            <w:rStyle w:val="API"/>
            <w:lang w:val="en-US"/>
          </w:rPr>
          <w:t>Porosity</w:t>
        </w:r>
      </w:ins>
      <w:r w:rsidRPr="00C96962">
        <w:rPr>
          <w:lang w:val="en-US"/>
        </w:rPr>
        <w:t xml:space="preserve">, and </w:t>
      </w:r>
      <w:r w:rsidRPr="00C96962">
        <w:rPr>
          <w:rStyle w:val="API"/>
          <w:lang w:val="en-US"/>
        </w:rPr>
        <w:t xml:space="preserve">SetDensity </w:t>
      </w:r>
      <w:r w:rsidRPr="00C96962">
        <w:rPr>
          <w:lang w:val="en-US"/>
        </w:rPr>
        <w:t xml:space="preserve">can be used to define </w:t>
      </w:r>
      <w:r w:rsidR="00DF732B">
        <w:rPr>
          <w:lang w:val="en-US"/>
        </w:rPr>
        <w:t xml:space="preserve">the corresponding </w:t>
      </w:r>
      <w:r w:rsidRPr="00C96962">
        <w:rPr>
          <w:lang w:val="en-US"/>
        </w:rPr>
        <w:t xml:space="preserve">properties in the reaction cells after a transport step. </w:t>
      </w:r>
      <w:r w:rsidRPr="00C96962">
        <w:rPr>
          <w:rStyle w:val="API"/>
          <w:lang w:val="en-US"/>
        </w:rPr>
        <w:t xml:space="preserve">SetConcentrations </w:t>
      </w:r>
      <w:r w:rsidRPr="00C96962">
        <w:rPr>
          <w:rStyle w:val="API"/>
          <w:rFonts w:ascii="Times New Roman" w:hAnsi="Times New Roman" w:cs="Times New Roman"/>
          <w:sz w:val="24"/>
          <w:szCs w:val="24"/>
          <w:lang w:val="en-US"/>
        </w:rPr>
        <w:t xml:space="preserve">transfers the transported concentrations to the reaction module, but uses the saturation, </w:t>
      </w:r>
      <w:del w:id="210" w:author="Parkhurst, David L." w:date="2014-10-21T15:13:00Z">
        <w:r w:rsidRPr="00C96962" w:rsidDel="00A027CD">
          <w:rPr>
            <w:rStyle w:val="API"/>
            <w:rFonts w:ascii="Times New Roman" w:hAnsi="Times New Roman" w:cs="Times New Roman"/>
            <w:sz w:val="24"/>
            <w:szCs w:val="24"/>
            <w:lang w:val="en-US"/>
          </w:rPr>
          <w:delText xml:space="preserve">pore </w:delText>
        </w:r>
      </w:del>
      <w:ins w:id="211" w:author="Parkhurst, David L." w:date="2014-10-21T15:13:00Z">
        <w:r w:rsidR="00A027CD" w:rsidRPr="00C96962">
          <w:rPr>
            <w:rStyle w:val="API"/>
            <w:rFonts w:ascii="Times New Roman" w:hAnsi="Times New Roman" w:cs="Times New Roman"/>
            <w:sz w:val="24"/>
            <w:szCs w:val="24"/>
            <w:lang w:val="en-US"/>
          </w:rPr>
          <w:t>por</w:t>
        </w:r>
        <w:r w:rsidR="00A027CD">
          <w:rPr>
            <w:rStyle w:val="API"/>
            <w:rFonts w:ascii="Times New Roman" w:hAnsi="Times New Roman" w:cs="Times New Roman"/>
            <w:sz w:val="24"/>
            <w:szCs w:val="24"/>
            <w:lang w:val="en-US"/>
          </w:rPr>
          <w:t>osity, representative</w:t>
        </w:r>
        <w:r w:rsidR="00A027CD" w:rsidRPr="00C96962">
          <w:rPr>
            <w:rStyle w:val="API"/>
            <w:rFonts w:ascii="Times New Roman" w:hAnsi="Times New Roman" w:cs="Times New Roman"/>
            <w:sz w:val="24"/>
            <w:szCs w:val="24"/>
            <w:lang w:val="en-US"/>
          </w:rPr>
          <w:t xml:space="preserve"> </w:t>
        </w:r>
      </w:ins>
      <w:r w:rsidRPr="00C96962">
        <w:rPr>
          <w:rStyle w:val="API"/>
          <w:rFonts w:ascii="Times New Roman" w:hAnsi="Times New Roman" w:cs="Times New Roman"/>
          <w:sz w:val="24"/>
          <w:szCs w:val="24"/>
          <w:lang w:val="en-US"/>
        </w:rPr>
        <w:t xml:space="preserve">volume, and possibly density (for </w:t>
      </w:r>
      <w:r w:rsidR="00817A9E" w:rsidRPr="00C96962">
        <w:rPr>
          <w:rStyle w:val="API"/>
          <w:rFonts w:ascii="Times New Roman" w:hAnsi="Times New Roman" w:cs="Times New Roman"/>
          <w:sz w:val="24"/>
          <w:szCs w:val="24"/>
          <w:lang w:val="en-US"/>
        </w:rPr>
        <w:t>mass</w:t>
      </w:r>
      <w:r w:rsidR="00817A9E">
        <w:rPr>
          <w:rStyle w:val="API"/>
          <w:rFonts w:ascii="Times New Roman" w:hAnsi="Times New Roman" w:cs="Times New Roman"/>
          <w:sz w:val="24"/>
          <w:szCs w:val="24"/>
          <w:lang w:val="en-US"/>
        </w:rPr>
        <w:t>-</w:t>
      </w:r>
      <w:r w:rsidRPr="00C96962">
        <w:rPr>
          <w:rStyle w:val="API"/>
          <w:rFonts w:ascii="Times New Roman" w:hAnsi="Times New Roman" w:cs="Times New Roman"/>
          <w:sz w:val="24"/>
          <w:szCs w:val="24"/>
          <w:lang w:val="en-US"/>
        </w:rPr>
        <w:t xml:space="preserve">fraction concentrations) to set the number of moles of elements in each of the reaction cells. </w:t>
      </w:r>
    </w:p>
    <w:p w14:paraId="0C303A23" w14:textId="047F007A" w:rsidR="00E628D2" w:rsidRDefault="00E628D2" w:rsidP="00E628D2">
      <w:pPr>
        <w:pStyle w:val="Text"/>
        <w:rPr>
          <w:lang w:val="en-US"/>
        </w:rPr>
      </w:pPr>
      <w:r w:rsidRPr="00C96962">
        <w:rPr>
          <w:lang w:val="en-US"/>
        </w:rPr>
        <w:t xml:space="preserve">Selected output, as defined by </w:t>
      </w:r>
      <w:r w:rsidRPr="00C96962">
        <w:rPr>
          <w:rStyle w:val="API"/>
          <w:lang w:val="en-US"/>
        </w:rPr>
        <w:t>SELECTED_OUTPUT/USER_PUNCH</w:t>
      </w:r>
      <w:r w:rsidRPr="00C96962">
        <w:rPr>
          <w:lang w:val="en-US"/>
        </w:rPr>
        <w:t xml:space="preserve"> data blocks in PHREEQC input, is the primary means for obtaining geochemical output for a time step. Selected output can be activated or inactivated with the </w:t>
      </w:r>
      <w:r w:rsidRPr="00C96962">
        <w:rPr>
          <w:rStyle w:val="API"/>
          <w:lang w:val="en-US"/>
        </w:rPr>
        <w:t>SetSelectedOutputOn</w:t>
      </w:r>
      <w:r w:rsidRPr="00C96962">
        <w:rPr>
          <w:lang w:val="en-US"/>
        </w:rPr>
        <w:t xml:space="preserve"> method. The </w:t>
      </w:r>
      <w:r w:rsidRPr="00C96962">
        <w:rPr>
          <w:rStyle w:val="API"/>
          <w:lang w:val="en-US"/>
        </w:rPr>
        <w:t>SetPrintChemistryOn</w:t>
      </w:r>
      <w:r w:rsidRPr="00C96962">
        <w:rPr>
          <w:lang w:val="en-US"/>
        </w:rPr>
        <w:t xml:space="preserve"> method is intended primarily for debugging. A complete description of the solution and each reactant for each cell is printed to the output file, which results in a very large file if used with a full</w:t>
      </w:r>
      <w:r>
        <w:rPr>
          <w:lang w:val="en-US"/>
        </w:rPr>
        <w:noBreakHyphen/>
      </w:r>
      <w:r w:rsidRPr="00C96962">
        <w:rPr>
          <w:lang w:val="en-US"/>
        </w:rPr>
        <w:t xml:space="preserve">scale simulation. The set of cells that are printed can be limited by use of a Boolean array with the </w:t>
      </w:r>
      <w:r w:rsidRPr="00C96962">
        <w:rPr>
          <w:rStyle w:val="API"/>
          <w:lang w:val="en-US"/>
        </w:rPr>
        <w:t>SetPrintChemistryMask</w:t>
      </w:r>
      <w:r>
        <w:rPr>
          <w:lang w:val="en-US"/>
        </w:rPr>
        <w:t xml:space="preserve"> method.</w:t>
      </w:r>
      <w:r w:rsidR="001265CF">
        <w:rPr>
          <w:lang w:val="en-US"/>
        </w:rPr>
        <w:t xml:space="preserve"> Sample code for the transfer of data from the transport simulator to PhreeqcRM is displayed in </w:t>
      </w:r>
      <w:r w:rsidR="001265CF">
        <w:rPr>
          <w:lang w:val="en-US"/>
        </w:rPr>
        <w:fldChar w:fldCharType="begin"/>
      </w:r>
      <w:r w:rsidR="001265CF">
        <w:rPr>
          <w:lang w:val="en-US"/>
        </w:rPr>
        <w:instrText xml:space="preserve"> REF _Ref398010555 \h </w:instrText>
      </w:r>
      <w:r w:rsidR="001265CF">
        <w:rPr>
          <w:lang w:val="en-US"/>
        </w:rPr>
      </w:r>
      <w:r w:rsidR="001265CF">
        <w:rPr>
          <w:lang w:val="en-US"/>
        </w:rPr>
        <w:fldChar w:fldCharType="separate"/>
      </w:r>
      <w:r w:rsidR="00CD7255" w:rsidRPr="00C96962">
        <w:t xml:space="preserve">Table </w:t>
      </w:r>
      <w:r w:rsidR="00CD7255">
        <w:rPr>
          <w:noProof/>
        </w:rPr>
        <w:t>4</w:t>
      </w:r>
      <w:r w:rsidR="001265CF">
        <w:rPr>
          <w:lang w:val="en-US"/>
        </w:rPr>
        <w:fldChar w:fldCharType="end"/>
      </w:r>
      <w:r w:rsidR="001265CF">
        <w:rPr>
          <w:lang w:val="en-US"/>
        </w:rPr>
        <w:t>.</w:t>
      </w:r>
    </w:p>
    <w:p w14:paraId="58020192" w14:textId="387909EC" w:rsidR="00E628D2" w:rsidRPr="00C96962" w:rsidRDefault="00E628D2" w:rsidP="00E628D2">
      <w:pPr>
        <w:pStyle w:val="Caption"/>
        <w:keepNext/>
      </w:pPr>
      <w:bookmarkStart w:id="212" w:name="_Ref398010555"/>
      <w:r w:rsidRPr="00C96962">
        <w:lastRenderedPageBreak/>
        <w:t xml:space="preserve">Table </w:t>
      </w:r>
      <w:r w:rsidRPr="00C96962">
        <w:fldChar w:fldCharType="begin"/>
      </w:r>
      <w:r w:rsidRPr="00C96962">
        <w:instrText xml:space="preserve"> SEQ Table \* ARABIC </w:instrText>
      </w:r>
      <w:r w:rsidRPr="00C96962">
        <w:fldChar w:fldCharType="separate"/>
      </w:r>
      <w:r w:rsidR="00CD7255">
        <w:rPr>
          <w:noProof/>
        </w:rPr>
        <w:t>4</w:t>
      </w:r>
      <w:r w:rsidRPr="00C96962">
        <w:fldChar w:fldCharType="end"/>
      </w:r>
      <w:bookmarkEnd w:id="212"/>
      <w:r w:rsidRPr="00C96962">
        <w:t xml:space="preserve">: </w:t>
      </w:r>
      <w:r>
        <w:t>Transferring data to PhreeqcRM</w:t>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E628D2" w:rsidRPr="00C96962" w14:paraId="156B7FE6" w14:textId="77777777" w:rsidTr="006D0B7C">
        <w:tc>
          <w:tcPr>
            <w:tcW w:w="9350" w:type="dxa"/>
          </w:tcPr>
          <w:p w14:paraId="24E9B652" w14:textId="658B2245"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w:t>
            </w:r>
            <w:del w:id="213" w:author="Parkhurst, David L." w:date="2014-10-21T15:14:00Z">
              <w:r w:rsidRPr="00C96962" w:rsidDel="00A027CD">
                <w:rPr>
                  <w:rFonts w:ascii="Consolas" w:hAnsi="Consolas" w:cs="Consolas"/>
                  <w:color w:val="000000"/>
                  <w:sz w:val="22"/>
                  <w:highlight w:val="white"/>
                </w:rPr>
                <w:delText>SetPoreVolume</w:delText>
              </w:r>
            </w:del>
            <w:ins w:id="214" w:author="Parkhurst, David L." w:date="2014-10-21T15:14:00Z">
              <w:r w:rsidR="00A027CD" w:rsidRPr="00C96962">
                <w:rPr>
                  <w:rFonts w:ascii="Consolas" w:hAnsi="Consolas" w:cs="Consolas"/>
                  <w:color w:val="000000"/>
                  <w:sz w:val="22"/>
                  <w:highlight w:val="white"/>
                </w:rPr>
                <w:t>SetPor</w:t>
              </w:r>
              <w:r w:rsidR="00A027CD">
                <w:rPr>
                  <w:rFonts w:ascii="Consolas" w:hAnsi="Consolas" w:cs="Consolas"/>
                  <w:color w:val="000000"/>
                  <w:sz w:val="22"/>
                  <w:highlight w:val="white"/>
                </w:rPr>
                <w:t>osity</w:t>
              </w:r>
            </w:ins>
            <w:r w:rsidRPr="00C96962">
              <w:rPr>
                <w:rFonts w:ascii="Consolas" w:hAnsi="Consolas" w:cs="Consolas"/>
                <w:color w:val="000000"/>
                <w:sz w:val="22"/>
                <w:highlight w:val="white"/>
              </w:rPr>
              <w:t>(</w:t>
            </w:r>
            <w:del w:id="215" w:author="Parkhurst, David L." w:date="2014-10-21T15:14:00Z">
              <w:r w:rsidRPr="00C96962" w:rsidDel="00A027CD">
                <w:rPr>
                  <w:rFonts w:ascii="Consolas" w:hAnsi="Consolas" w:cs="Consolas"/>
                  <w:color w:val="000000"/>
                  <w:sz w:val="22"/>
                  <w:highlight w:val="white"/>
                </w:rPr>
                <w:delText>pv</w:delText>
              </w:r>
            </w:del>
            <w:ins w:id="216" w:author="Parkhurst, David L." w:date="2014-10-21T15:14:00Z">
              <w:r w:rsidR="00A027CD">
                <w:rPr>
                  <w:rFonts w:ascii="Consolas" w:hAnsi="Consolas" w:cs="Consolas"/>
                  <w:color w:val="000000"/>
                  <w:sz w:val="22"/>
                  <w:highlight w:val="white"/>
                </w:rPr>
                <w:t>por</w:t>
              </w:r>
            </w:ins>
            <w:r w:rsidRPr="00C96962">
              <w:rPr>
                <w:rFonts w:ascii="Consolas" w:hAnsi="Consolas" w:cs="Consolas"/>
                <w:color w:val="000000"/>
                <w:sz w:val="22"/>
                <w:highlight w:val="white"/>
              </w:rPr>
              <w:t>);</w:t>
            </w:r>
          </w:p>
          <w:p w14:paraId="35042874"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phreeqc_rm.SetSaturation(sat);</w:t>
            </w:r>
          </w:p>
          <w:p w14:paraId="7B90BA9C"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phreeqc_rm.SetTemperature(temperature);</w:t>
            </w:r>
          </w:p>
          <w:p w14:paraId="7A53F605" w14:textId="77777777" w:rsidR="00E628D2" w:rsidRPr="00C9696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phreeqc_rm.SetPressure(pressure);</w:t>
            </w:r>
          </w:p>
          <w:p w14:paraId="28853027" w14:textId="77777777" w:rsidR="00E628D2" w:rsidRDefault="00E628D2"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w:t>
            </w:r>
            <w:r>
              <w:rPr>
                <w:rFonts w:ascii="Consolas" w:hAnsi="Consolas" w:cs="Consolas"/>
                <w:color w:val="000000"/>
                <w:sz w:val="22"/>
                <w:highlight w:val="white"/>
              </w:rPr>
              <w:t>hreeqc_rm.SetConcentrations(c);</w:t>
            </w:r>
          </w:p>
          <w:p w14:paraId="18951532" w14:textId="77777777" w:rsidR="00E628D2" w:rsidRPr="00C96962" w:rsidRDefault="00E628D2" w:rsidP="00E628D2">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phreeqc_rm.SetSelectedOutputOn(print_selected_output_on);</w:t>
            </w:r>
          </w:p>
          <w:p w14:paraId="6CE12C40" w14:textId="3F54E2F7" w:rsidR="00E628D2" w:rsidRPr="00E628D2" w:rsidRDefault="00E628D2" w:rsidP="008C4210">
            <w:pPr>
              <w:autoSpaceDE w:val="0"/>
              <w:autoSpaceDN w:val="0"/>
              <w:adjustRightInd w:val="0"/>
              <w:spacing w:line="240" w:lineRule="auto"/>
              <w:ind w:firstLine="0"/>
              <w:rPr>
                <w:rStyle w:val="BookTitle"/>
                <w:rFonts w:ascii="Consolas" w:hAnsi="Consolas" w:cs="Consolas"/>
                <w:b w:val="0"/>
                <w:bCs w:val="0"/>
                <w:smallCaps w:val="0"/>
                <w:color w:val="000000"/>
                <w:spacing w:val="0"/>
                <w:sz w:val="22"/>
                <w:highlight w:val="white"/>
              </w:rPr>
            </w:pPr>
            <w:r w:rsidRPr="00C96962">
              <w:rPr>
                <w:rFonts w:ascii="Consolas" w:hAnsi="Consolas" w:cs="Consolas"/>
                <w:color w:val="000000"/>
                <w:sz w:val="22"/>
                <w:highlight w:val="white"/>
              </w:rPr>
              <w:t xml:space="preserve">phreeqc_rm.SetPrintChemistryOn(print_chemistry_on, </w:t>
            </w:r>
            <w:r w:rsidRPr="00C96962">
              <w:rPr>
                <w:rFonts w:ascii="Consolas" w:hAnsi="Consolas" w:cs="Consolas"/>
                <w:color w:val="0000FF"/>
                <w:sz w:val="22"/>
                <w:highlight w:val="white"/>
              </w:rPr>
              <w:t>false</w:t>
            </w:r>
            <w:r w:rsidRPr="00C96962">
              <w:rPr>
                <w:rFonts w:ascii="Consolas" w:hAnsi="Consolas" w:cs="Consolas"/>
                <w:color w:val="000000"/>
                <w:sz w:val="22"/>
                <w:highlight w:val="white"/>
              </w:rPr>
              <w:t xml:space="preserve">, </w:t>
            </w:r>
            <w:r w:rsidRPr="00C96962">
              <w:rPr>
                <w:rFonts w:ascii="Consolas" w:hAnsi="Consolas" w:cs="Consolas"/>
                <w:color w:val="0000FF"/>
                <w:sz w:val="22"/>
                <w:highlight w:val="white"/>
              </w:rPr>
              <w:t>false</w:t>
            </w:r>
            <w:r>
              <w:rPr>
                <w:rFonts w:ascii="Consolas" w:hAnsi="Consolas" w:cs="Consolas"/>
                <w:color w:val="000000"/>
                <w:sz w:val="22"/>
                <w:highlight w:val="white"/>
              </w:rPr>
              <w:t>);</w:t>
            </w:r>
          </w:p>
        </w:tc>
      </w:tr>
    </w:tbl>
    <w:p w14:paraId="6CC83765" w14:textId="77777777" w:rsidR="00E628D2" w:rsidRPr="00E628D2" w:rsidRDefault="00E628D2" w:rsidP="00E628D2">
      <w:pPr>
        <w:pStyle w:val="Text"/>
        <w:rPr>
          <w:lang w:val="en-US"/>
        </w:rPr>
      </w:pPr>
    </w:p>
    <w:p w14:paraId="5EEA823F" w14:textId="262CCB54" w:rsidR="00FB3882" w:rsidRDefault="006627D0" w:rsidP="00FB3882">
      <w:pPr>
        <w:pStyle w:val="Heading3"/>
      </w:pPr>
      <w:r>
        <w:t xml:space="preserve">Run </w:t>
      </w:r>
      <w:r w:rsidR="0011691A" w:rsidRPr="00C96962">
        <w:t>Reactions</w:t>
      </w:r>
    </w:p>
    <w:p w14:paraId="5BA68D0A" w14:textId="6B18CFE7" w:rsidR="00E628D2" w:rsidRDefault="00E628D2" w:rsidP="00E628D2">
      <w:pPr>
        <w:pStyle w:val="Text"/>
        <w:rPr>
          <w:rStyle w:val="API"/>
          <w:rFonts w:ascii="Times New Roman" w:hAnsi="Times New Roman" w:cs="Times New Roman"/>
          <w:sz w:val="24"/>
          <w:szCs w:val="24"/>
          <w:lang w:val="en-US"/>
        </w:rPr>
      </w:pPr>
      <w:r w:rsidRPr="00C96962">
        <w:rPr>
          <w:rStyle w:val="API"/>
          <w:rFonts w:ascii="Times New Roman" w:hAnsi="Times New Roman" w:cs="Times New Roman"/>
          <w:sz w:val="24"/>
          <w:szCs w:val="24"/>
          <w:lang w:val="en-US"/>
        </w:rPr>
        <w:t xml:space="preserve">The current simulation time is set with the method </w:t>
      </w:r>
      <w:r w:rsidRPr="00C96962">
        <w:rPr>
          <w:rStyle w:val="API"/>
          <w:lang w:val="en-US"/>
        </w:rPr>
        <w:t>SetTime</w:t>
      </w:r>
      <w:r w:rsidRPr="00C96962">
        <w:rPr>
          <w:rStyle w:val="API"/>
          <w:rFonts w:ascii="Times New Roman" w:hAnsi="Times New Roman" w:cs="Times New Roman"/>
          <w:sz w:val="24"/>
          <w:szCs w:val="24"/>
          <w:lang w:val="en-US"/>
        </w:rPr>
        <w:t xml:space="preserve"> and the time step for the</w:t>
      </w:r>
      <w:r>
        <w:rPr>
          <w:rStyle w:val="API"/>
          <w:rFonts w:ascii="Times New Roman" w:hAnsi="Times New Roman" w:cs="Times New Roman"/>
          <w:sz w:val="24"/>
          <w:szCs w:val="24"/>
          <w:lang w:val="en-US"/>
        </w:rPr>
        <w:t xml:space="preserve"> </w:t>
      </w:r>
      <w:r w:rsidRPr="00C96962">
        <w:rPr>
          <w:rStyle w:val="API"/>
          <w:rFonts w:ascii="Times New Roman" w:hAnsi="Times New Roman" w:cs="Times New Roman"/>
          <w:sz w:val="24"/>
          <w:szCs w:val="24"/>
          <w:lang w:val="en-US"/>
        </w:rPr>
        <w:t xml:space="preserve">reaction calculations is set with the method </w:t>
      </w:r>
      <w:r w:rsidRPr="00C96962">
        <w:rPr>
          <w:rStyle w:val="API"/>
          <w:lang w:val="en-US"/>
        </w:rPr>
        <w:t>SetDeltaTime</w:t>
      </w:r>
      <w:r w:rsidRPr="00C96962">
        <w:rPr>
          <w:rStyle w:val="API"/>
          <w:rFonts w:ascii="Times New Roman" w:hAnsi="Times New Roman" w:cs="Times New Roman"/>
          <w:sz w:val="24"/>
          <w:szCs w:val="24"/>
          <w:lang w:val="en-US"/>
        </w:rPr>
        <w:t xml:space="preserve">. A factor to convert from seconds to user time units in the input to the </w:t>
      </w:r>
      <w:r w:rsidRPr="00C96962">
        <w:rPr>
          <w:rStyle w:val="API"/>
          <w:lang w:val="en-US"/>
        </w:rPr>
        <w:t>SetTime</w:t>
      </w:r>
      <w:r w:rsidRPr="00C96962">
        <w:rPr>
          <w:rStyle w:val="API"/>
          <w:rFonts w:ascii="Times New Roman" w:hAnsi="Times New Roman" w:cs="Times New Roman"/>
          <w:sz w:val="24"/>
          <w:szCs w:val="24"/>
          <w:lang w:val="en-US"/>
        </w:rPr>
        <w:t xml:space="preserve"> and </w:t>
      </w:r>
      <w:r w:rsidRPr="00C96962">
        <w:rPr>
          <w:rStyle w:val="API"/>
          <w:lang w:val="en-US"/>
        </w:rPr>
        <w:t>SetDeltaTime</w:t>
      </w:r>
      <w:r w:rsidRPr="00C96962">
        <w:rPr>
          <w:rFonts w:eastAsiaTheme="minorEastAsia"/>
          <w:lang w:val="en-US"/>
        </w:rPr>
        <w:t xml:space="preserve"> methods can be set by the </w:t>
      </w:r>
      <w:r w:rsidRPr="00C96962">
        <w:rPr>
          <w:rStyle w:val="API"/>
          <w:lang w:val="en-US"/>
        </w:rPr>
        <w:t>SetTimeConversion</w:t>
      </w:r>
      <w:r w:rsidRPr="00C96962">
        <w:rPr>
          <w:rFonts w:eastAsiaTheme="minorEastAsia"/>
          <w:lang w:val="en-US"/>
        </w:rPr>
        <w:t xml:space="preserve"> method. </w:t>
      </w:r>
      <w:r w:rsidRPr="00C96962">
        <w:rPr>
          <w:rStyle w:val="API"/>
          <w:rFonts w:ascii="Times New Roman" w:hAnsi="Times New Roman" w:cs="Times New Roman"/>
          <w:sz w:val="24"/>
          <w:szCs w:val="24"/>
          <w:lang w:val="en-US"/>
        </w:rPr>
        <w:t xml:space="preserve">Equilibrium and kinetic reactions for the time step are run with the </w:t>
      </w:r>
      <w:r w:rsidRPr="00C96962">
        <w:rPr>
          <w:rStyle w:val="API"/>
          <w:lang w:val="en-US"/>
        </w:rPr>
        <w:t>RunCells</w:t>
      </w:r>
      <w:r w:rsidRPr="00C96962">
        <w:rPr>
          <w:rStyle w:val="API"/>
          <w:rFonts w:ascii="Times New Roman" w:hAnsi="Times New Roman" w:cs="Times New Roman"/>
          <w:sz w:val="24"/>
          <w:szCs w:val="24"/>
          <w:lang w:val="en-US"/>
        </w:rPr>
        <w:t xml:space="preserve"> method.</w:t>
      </w:r>
      <w:r w:rsidR="00A3351F">
        <w:rPr>
          <w:rStyle w:val="API"/>
          <w:rFonts w:ascii="Times New Roman" w:hAnsi="Times New Roman" w:cs="Times New Roman"/>
          <w:sz w:val="24"/>
          <w:szCs w:val="24"/>
          <w:lang w:val="en-US"/>
        </w:rPr>
        <w:t xml:space="preserve"> </w:t>
      </w:r>
      <w:r w:rsidR="00A3351F">
        <w:rPr>
          <w:lang w:val="en-US"/>
        </w:rPr>
        <w:t>Sample code for running a typical reaction step in PhreeqcRM is provided in</w:t>
      </w:r>
      <w:r w:rsidR="001265CF">
        <w:rPr>
          <w:lang w:val="en-US"/>
        </w:rPr>
        <w:t xml:space="preserve"> </w:t>
      </w:r>
      <w:r w:rsidR="001265CF">
        <w:rPr>
          <w:lang w:val="en-US"/>
        </w:rPr>
        <w:fldChar w:fldCharType="begin"/>
      </w:r>
      <w:r w:rsidR="001265CF">
        <w:rPr>
          <w:lang w:val="en-US"/>
        </w:rPr>
        <w:instrText xml:space="preserve"> REF _Ref397500432 \h </w:instrText>
      </w:r>
      <w:r w:rsidR="001265CF">
        <w:rPr>
          <w:lang w:val="en-US"/>
        </w:rPr>
      </w:r>
      <w:r w:rsidR="001265CF">
        <w:rPr>
          <w:lang w:val="en-US"/>
        </w:rPr>
        <w:fldChar w:fldCharType="separate"/>
      </w:r>
      <w:r w:rsidR="00CD7255">
        <w:t xml:space="preserve">Table </w:t>
      </w:r>
      <w:r w:rsidR="00CD7255">
        <w:rPr>
          <w:noProof/>
        </w:rPr>
        <w:t>5</w:t>
      </w:r>
      <w:r w:rsidR="001265CF">
        <w:rPr>
          <w:lang w:val="en-US"/>
        </w:rPr>
        <w:fldChar w:fldCharType="end"/>
      </w:r>
      <w:r w:rsidR="00545D29">
        <w:rPr>
          <w:lang w:val="en-US"/>
        </w:rPr>
        <w:t>.</w:t>
      </w:r>
    </w:p>
    <w:p w14:paraId="78538E40" w14:textId="176159FE" w:rsidR="00A6660C" w:rsidRDefault="00A6660C" w:rsidP="00DF7F68">
      <w:pPr>
        <w:pStyle w:val="Caption"/>
        <w:keepNext/>
      </w:pPr>
      <w:bookmarkStart w:id="217" w:name="_Ref397500432"/>
      <w:r>
        <w:t xml:space="preserve">Table </w:t>
      </w:r>
      <w:r>
        <w:fldChar w:fldCharType="begin"/>
      </w:r>
      <w:r>
        <w:instrText xml:space="preserve"> SEQ Table \* ARABIC </w:instrText>
      </w:r>
      <w:r>
        <w:fldChar w:fldCharType="separate"/>
      </w:r>
      <w:r w:rsidR="00CD7255">
        <w:rPr>
          <w:noProof/>
        </w:rPr>
        <w:t>5</w:t>
      </w:r>
      <w:r>
        <w:fldChar w:fldCharType="end"/>
      </w:r>
      <w:bookmarkEnd w:id="217"/>
      <w:r>
        <w:t xml:space="preserve">: </w:t>
      </w:r>
      <w:r w:rsidRPr="00C96962">
        <w:t>Time stepping</w:t>
      </w:r>
      <w:r>
        <w:t xml:space="preserve"> and reaction calculations</w:t>
      </w:r>
      <w:r w:rsidRPr="00C96962">
        <w:t>.</w:t>
      </w:r>
    </w:p>
    <w:tbl>
      <w:tblPr>
        <w:tblStyle w:val="TableGrid"/>
        <w:tblW w:w="0" w:type="auto"/>
        <w:tblCellMar>
          <w:top w:w="108" w:type="dxa"/>
          <w:bottom w:w="108" w:type="dxa"/>
        </w:tblCellMar>
        <w:tblLook w:val="04A0" w:firstRow="1" w:lastRow="0" w:firstColumn="1" w:lastColumn="0" w:noHBand="0" w:noVBand="1"/>
      </w:tblPr>
      <w:tblGrid>
        <w:gridCol w:w="9350"/>
      </w:tblGrid>
      <w:tr w:rsidR="00C67E1A" w:rsidRPr="00C96962" w14:paraId="432E1730" w14:textId="77777777" w:rsidTr="006D0B7C">
        <w:tc>
          <w:tcPr>
            <w:tcW w:w="9350" w:type="dxa"/>
          </w:tcPr>
          <w:p w14:paraId="588A090C"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phreeqc_rm.SetTimeStep(time_step);</w:t>
            </w:r>
          </w:p>
          <w:p w14:paraId="4289ED85"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time += time_step;</w:t>
            </w:r>
          </w:p>
          <w:p w14:paraId="4069F131" w14:textId="77777777" w:rsidR="00C67E1A" w:rsidRPr="00C96962" w:rsidRDefault="00C67E1A" w:rsidP="008C4210">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status = phreeqc_rm.SetTime(time);</w:t>
            </w:r>
          </w:p>
          <w:p w14:paraId="0A358B4F" w14:textId="4A383970" w:rsidR="00C67E1A" w:rsidRPr="00C96962" w:rsidRDefault="00C67E1A" w:rsidP="008C4210">
            <w:pPr>
              <w:autoSpaceDE w:val="0"/>
              <w:autoSpaceDN w:val="0"/>
              <w:adjustRightInd w:val="0"/>
              <w:spacing w:line="240" w:lineRule="auto"/>
              <w:ind w:firstLine="0"/>
              <w:rPr>
                <w:rStyle w:val="BookTitle"/>
              </w:rPr>
            </w:pPr>
            <w:r w:rsidRPr="00C96962">
              <w:rPr>
                <w:rFonts w:ascii="Consolas" w:hAnsi="Consolas" w:cs="Consolas"/>
                <w:color w:val="000000"/>
                <w:sz w:val="22"/>
                <w:highlight w:val="white"/>
              </w:rPr>
              <w:t>status = phreeqc_rm.RunCells();</w:t>
            </w:r>
          </w:p>
        </w:tc>
      </w:tr>
    </w:tbl>
    <w:p w14:paraId="1F0D08B4" w14:textId="77777777" w:rsidR="00C67E1A" w:rsidRPr="00E628D2" w:rsidRDefault="00C67E1A" w:rsidP="00E628D2">
      <w:pPr>
        <w:pStyle w:val="Text"/>
        <w:rPr>
          <w:lang w:val="en-US"/>
        </w:rPr>
      </w:pPr>
    </w:p>
    <w:p w14:paraId="1F812CF6" w14:textId="2448925A" w:rsidR="006627D0" w:rsidRPr="006627D0" w:rsidRDefault="006627D0" w:rsidP="006627D0">
      <w:pPr>
        <w:pStyle w:val="Heading3"/>
      </w:pPr>
      <w:r>
        <w:t>Transfer Data to the Transport Model</w:t>
      </w:r>
    </w:p>
    <w:p w14:paraId="239DDC0B" w14:textId="38AAC1C1" w:rsidR="00FB3882" w:rsidRPr="00C96962" w:rsidRDefault="00FB3882" w:rsidP="00FB3882">
      <w:pPr>
        <w:pStyle w:val="Text"/>
        <w:rPr>
          <w:rStyle w:val="API"/>
          <w:rFonts w:ascii="Times New Roman" w:eastAsiaTheme="minorHAnsi" w:hAnsi="Times New Roman" w:cstheme="minorBidi"/>
          <w:color w:val="auto"/>
          <w:sz w:val="24"/>
          <w:lang w:val="en-US" w:eastAsia="en-GB"/>
        </w:rPr>
      </w:pPr>
      <w:r w:rsidRPr="00C96962">
        <w:rPr>
          <w:lang w:val="en-US"/>
        </w:rPr>
        <w:t>After the reaction calculations, the newly calculated solution volume</w:t>
      </w:r>
      <w:ins w:id="218" w:author="Parkhurst, David L." w:date="2014-10-21T15:15:00Z">
        <w:r w:rsidR="00A027CD">
          <w:rPr>
            <w:lang w:val="en-US"/>
          </w:rPr>
          <w:t xml:space="preserve">, </w:t>
        </w:r>
      </w:ins>
      <w:del w:id="219" w:author="Parkhurst, David L." w:date="2014-10-21T15:14:00Z">
        <w:r w:rsidRPr="00C96962" w:rsidDel="00A027CD">
          <w:rPr>
            <w:lang w:val="en-US"/>
          </w:rPr>
          <w:delText xml:space="preserve"> and </w:delText>
        </w:r>
      </w:del>
      <w:r w:rsidRPr="00C96962">
        <w:rPr>
          <w:lang w:val="en-US"/>
        </w:rPr>
        <w:t>solution density</w:t>
      </w:r>
      <w:ins w:id="220" w:author="Parkhurst, David L." w:date="2014-10-21T15:15:00Z">
        <w:r w:rsidR="00A027CD">
          <w:rPr>
            <w:lang w:val="en-US"/>
          </w:rPr>
          <w:t>, and saturation</w:t>
        </w:r>
      </w:ins>
      <w:r w:rsidRPr="00C96962">
        <w:rPr>
          <w:lang w:val="en-US"/>
        </w:rPr>
        <w:t xml:space="preserve"> may be retrieved with </w:t>
      </w:r>
      <w:r w:rsidRPr="00C96962">
        <w:rPr>
          <w:rStyle w:val="API"/>
          <w:lang w:val="en-US"/>
        </w:rPr>
        <w:t>GetSolutionVolume</w:t>
      </w:r>
      <w:ins w:id="221" w:author="Parkhurst, David L." w:date="2014-10-21T15:15:00Z">
        <w:r w:rsidR="00A027CD">
          <w:rPr>
            <w:rStyle w:val="API"/>
            <w:lang w:val="en-US"/>
          </w:rPr>
          <w:t>,</w:t>
        </w:r>
      </w:ins>
      <w:del w:id="222" w:author="Parkhurst, David L." w:date="2014-10-21T15:15:00Z">
        <w:r w:rsidRPr="00C96962" w:rsidDel="00A027CD">
          <w:rPr>
            <w:lang w:val="en-US"/>
          </w:rPr>
          <w:delText xml:space="preserve"> and</w:delText>
        </w:r>
      </w:del>
      <w:r w:rsidRPr="00C96962">
        <w:rPr>
          <w:lang w:val="en-US"/>
        </w:rPr>
        <w:t xml:space="preserve"> </w:t>
      </w:r>
      <w:r w:rsidRPr="00C96962">
        <w:rPr>
          <w:rStyle w:val="API"/>
          <w:lang w:val="en-US"/>
        </w:rPr>
        <w:t>GetDensity</w:t>
      </w:r>
      <w:del w:id="223" w:author="Parkhurst, David L." w:date="2014-10-21T15:15:00Z">
        <w:r w:rsidRPr="00C96962" w:rsidDel="00A027CD">
          <w:rPr>
            <w:lang w:val="en-US"/>
          </w:rPr>
          <w:delText xml:space="preserve"> </w:delText>
        </w:r>
      </w:del>
      <w:ins w:id="224" w:author="Parkhurst, David L." w:date="2014-10-21T15:15:00Z">
        <w:r w:rsidR="00A027CD">
          <w:rPr>
            <w:lang w:val="en-US"/>
          </w:rPr>
          <w:t xml:space="preserve">, and </w:t>
        </w:r>
        <w:r w:rsidR="00A027CD" w:rsidRPr="00C96962">
          <w:rPr>
            <w:rStyle w:val="API"/>
            <w:lang w:val="en-US"/>
          </w:rPr>
          <w:t>Get</w:t>
        </w:r>
        <w:r w:rsidR="00A027CD">
          <w:rPr>
            <w:rStyle w:val="API"/>
            <w:lang w:val="en-US"/>
          </w:rPr>
          <w:t>Saturation</w:t>
        </w:r>
        <w:r w:rsidR="00A027CD">
          <w:rPr>
            <w:lang w:val="en-US"/>
          </w:rPr>
          <w:t xml:space="preserve"> </w:t>
        </w:r>
      </w:ins>
      <w:r w:rsidRPr="00C96962">
        <w:rPr>
          <w:lang w:val="en-US"/>
        </w:rPr>
        <w:t xml:space="preserve">methods. </w:t>
      </w:r>
      <w:commentRangeStart w:id="225"/>
      <w:r w:rsidRPr="00C96962">
        <w:rPr>
          <w:lang w:val="en-US"/>
        </w:rPr>
        <w:t xml:space="preserve">When the volume of solution increases as result of reactions, the </w:t>
      </w:r>
      <w:ins w:id="226" w:author="Parkhurst, David L." w:date="2014-10-21T15:16:00Z">
        <w:r w:rsidR="00A027CD">
          <w:rPr>
            <w:lang w:val="en-US"/>
          </w:rPr>
          <w:t>saturation (</w:t>
        </w:r>
      </w:ins>
      <w:r w:rsidRPr="00C96962">
        <w:rPr>
          <w:lang w:val="en-US"/>
        </w:rPr>
        <w:t>solution volume divided by the pore volume</w:t>
      </w:r>
      <w:ins w:id="227" w:author="Parkhurst, David L." w:date="2014-10-21T15:16:00Z">
        <w:r w:rsidR="00A027CD">
          <w:rPr>
            <w:lang w:val="en-US"/>
          </w:rPr>
          <w:t>)</w:t>
        </w:r>
      </w:ins>
      <w:r w:rsidRPr="00C96962">
        <w:rPr>
          <w:lang w:val="en-US"/>
        </w:rPr>
        <w:t xml:space="preserve"> </w:t>
      </w:r>
      <w:r w:rsidR="005145D8">
        <w:rPr>
          <w:lang w:val="en-US"/>
        </w:rPr>
        <w:t>may be larger than one</w:t>
      </w:r>
      <w:r w:rsidRPr="00C96962">
        <w:rPr>
          <w:lang w:val="en-US"/>
        </w:rPr>
        <w:t xml:space="preserve">. </w:t>
      </w:r>
      <w:commentRangeEnd w:id="225"/>
      <w:r w:rsidRPr="00C96962">
        <w:rPr>
          <w:rStyle w:val="CommentReference"/>
          <w:lang w:val="en-US"/>
        </w:rPr>
        <w:commentReference w:id="225"/>
      </w:r>
      <w:r w:rsidRPr="00C96962">
        <w:rPr>
          <w:lang w:val="en-US"/>
        </w:rPr>
        <w:t xml:space="preserve"> Similarly, if the solution volume </w:t>
      </w:r>
      <w:r w:rsidRPr="00C96962">
        <w:rPr>
          <w:lang w:val="en-US"/>
        </w:rPr>
        <w:lastRenderedPageBreak/>
        <w:t xml:space="preserve">decreases, the </w:t>
      </w:r>
      <w:del w:id="228" w:author="Parkhurst, David L." w:date="2014-10-21T15:16:00Z">
        <w:r w:rsidRPr="00C96962" w:rsidDel="00A027CD">
          <w:rPr>
            <w:lang w:val="en-US"/>
          </w:rPr>
          <w:delText>solution volume divided by the pore volume</w:delText>
        </w:r>
      </w:del>
      <w:ins w:id="229" w:author="Parkhurst, David L." w:date="2014-10-21T15:16:00Z">
        <w:r w:rsidR="00A027CD">
          <w:rPr>
            <w:lang w:val="en-US"/>
          </w:rPr>
          <w:t>saturation</w:t>
        </w:r>
      </w:ins>
      <w:r w:rsidRPr="00C96962">
        <w:rPr>
          <w:lang w:val="en-US"/>
        </w:rPr>
        <w:t xml:space="preserve"> may be less than </w:t>
      </w:r>
      <w:r w:rsidR="005145D8">
        <w:rPr>
          <w:lang w:val="en-US"/>
        </w:rPr>
        <w:t>one</w:t>
      </w:r>
      <w:r w:rsidRPr="00C96962">
        <w:rPr>
          <w:lang w:val="en-US"/>
        </w:rPr>
        <w:t xml:space="preserve">, even for a saturated flow system. It is left to the client code either to ignore </w:t>
      </w:r>
      <w:r w:rsidR="00CD3914">
        <w:rPr>
          <w:lang w:val="en-US"/>
        </w:rPr>
        <w:t xml:space="preserve">changes in </w:t>
      </w:r>
      <w:r w:rsidRPr="00C96962">
        <w:rPr>
          <w:lang w:val="en-US"/>
        </w:rPr>
        <w:t xml:space="preserve">saturations </w:t>
      </w:r>
      <w:r w:rsidR="00CD3914">
        <w:rPr>
          <w:lang w:val="en-US"/>
        </w:rPr>
        <w:t xml:space="preserve">or </w:t>
      </w:r>
      <w:r w:rsidRPr="00C96962">
        <w:rPr>
          <w:lang w:val="en-US"/>
        </w:rPr>
        <w:t xml:space="preserve">to transfer the associated solution volume as a source or sink term during the following flow and transport </w:t>
      </w:r>
      <w:commentRangeStart w:id="230"/>
      <w:commentRangeStart w:id="231"/>
      <w:r w:rsidRPr="00C96962">
        <w:rPr>
          <w:lang w:val="en-US"/>
        </w:rPr>
        <w:t>step</w:t>
      </w:r>
      <w:commentRangeEnd w:id="230"/>
      <w:r w:rsidRPr="00C96962">
        <w:rPr>
          <w:rStyle w:val="CommentReference"/>
          <w:lang w:val="en-US"/>
        </w:rPr>
        <w:commentReference w:id="230"/>
      </w:r>
      <w:commentRangeEnd w:id="231"/>
      <w:r w:rsidR="00C67E1A">
        <w:rPr>
          <w:rStyle w:val="CommentReference"/>
          <w:rFonts w:eastAsiaTheme="minorHAnsi" w:cstheme="minorBidi"/>
          <w:lang w:val="en-US" w:eastAsia="en-US"/>
        </w:rPr>
        <w:commentReference w:id="231"/>
      </w:r>
      <w:r w:rsidRPr="00C96962">
        <w:rPr>
          <w:lang w:val="en-US"/>
        </w:rPr>
        <w:t>.</w:t>
      </w:r>
    </w:p>
    <w:p w14:paraId="7A0F501C" w14:textId="58519F32" w:rsidR="00FB3882" w:rsidRPr="00C96962" w:rsidRDefault="00FB3882" w:rsidP="00FB3882">
      <w:pPr>
        <w:pStyle w:val="Text"/>
        <w:rPr>
          <w:lang w:val="en-US"/>
        </w:rPr>
      </w:pPr>
      <w:r w:rsidRPr="00C96962">
        <w:rPr>
          <w:lang w:val="en-US"/>
        </w:rPr>
        <w:t xml:space="preserve">Selected output results can be retrieved with the </w:t>
      </w:r>
      <w:r w:rsidRPr="00C96962">
        <w:rPr>
          <w:rStyle w:val="API"/>
          <w:lang w:val="en-US"/>
        </w:rPr>
        <w:t>GetSelectedOutput</w:t>
      </w:r>
      <w:r w:rsidRPr="00C96962">
        <w:rPr>
          <w:rStyle w:val="API"/>
          <w:rFonts w:ascii="Times New Roman" w:hAnsi="Times New Roman" w:cs="Times New Roman"/>
          <w:sz w:val="24"/>
          <w:szCs w:val="24"/>
          <w:lang w:val="en-US"/>
        </w:rPr>
        <w:t xml:space="preserve"> method (provided it has been enabled with </w:t>
      </w:r>
      <w:r w:rsidRPr="00C96962">
        <w:rPr>
          <w:rStyle w:val="API"/>
          <w:lang w:val="en-US"/>
        </w:rPr>
        <w:t>SetSelectedOutputOn)</w:t>
      </w:r>
      <w:r w:rsidRPr="00C96962">
        <w:rPr>
          <w:lang w:val="en-US"/>
        </w:rPr>
        <w:t>. The retrieved selected</w:t>
      </w:r>
      <w:r w:rsidR="00F970E5">
        <w:rPr>
          <w:lang w:val="en-US"/>
        </w:rPr>
        <w:noBreakHyphen/>
      </w:r>
      <w:r w:rsidRPr="00C96962">
        <w:rPr>
          <w:lang w:val="en-US"/>
        </w:rPr>
        <w:t>output array can be visualized o</w:t>
      </w:r>
      <w:r w:rsidR="00111B84" w:rsidRPr="00C96962">
        <w:rPr>
          <w:lang w:val="en-US"/>
        </w:rPr>
        <w:t>r</w:t>
      </w:r>
      <w:r w:rsidRPr="00C96962">
        <w:rPr>
          <w:lang w:val="en-US"/>
        </w:rPr>
        <w:t xml:space="preserve"> written to file. </w:t>
      </w:r>
      <w:r w:rsidR="008B1F42">
        <w:rPr>
          <w:lang w:val="en-US"/>
        </w:rPr>
        <w:t xml:space="preserve">Sample code </w:t>
      </w:r>
      <w:r w:rsidR="00545D29">
        <w:rPr>
          <w:lang w:val="en-US"/>
        </w:rPr>
        <w:t xml:space="preserve">to transfer data to the transport model after a reaction step is </w:t>
      </w:r>
      <w:r w:rsidR="008B1F42">
        <w:rPr>
          <w:lang w:val="en-US"/>
        </w:rPr>
        <w:t>provided in</w:t>
      </w:r>
      <w:r w:rsidR="001265CF">
        <w:rPr>
          <w:lang w:val="en-US"/>
        </w:rPr>
        <w:t xml:space="preserve"> </w:t>
      </w:r>
      <w:r w:rsidR="001265CF">
        <w:rPr>
          <w:lang w:val="en-US"/>
        </w:rPr>
        <w:fldChar w:fldCharType="begin"/>
      </w:r>
      <w:r w:rsidR="001265CF">
        <w:rPr>
          <w:lang w:val="en-US"/>
        </w:rPr>
        <w:instrText xml:space="preserve"> REF _Ref396594498 \h </w:instrText>
      </w:r>
      <w:r w:rsidR="001265CF">
        <w:rPr>
          <w:lang w:val="en-US"/>
        </w:rPr>
      </w:r>
      <w:r w:rsidR="001265CF">
        <w:rPr>
          <w:lang w:val="en-US"/>
        </w:rPr>
        <w:fldChar w:fldCharType="separate"/>
      </w:r>
      <w:r w:rsidR="00CD7255" w:rsidRPr="00C96962">
        <w:t xml:space="preserve">Table </w:t>
      </w:r>
      <w:r w:rsidR="00CD7255">
        <w:rPr>
          <w:noProof/>
        </w:rPr>
        <w:t>6</w:t>
      </w:r>
      <w:r w:rsidR="001265CF">
        <w:rPr>
          <w:lang w:val="en-US"/>
        </w:rPr>
        <w:fldChar w:fldCharType="end"/>
      </w:r>
      <w:r w:rsidR="008B1F42">
        <w:rPr>
          <w:lang w:val="en-US"/>
        </w:rPr>
        <w:t>.</w:t>
      </w:r>
    </w:p>
    <w:p w14:paraId="38813244" w14:textId="6C26DBB9" w:rsidR="00FB3882" w:rsidRPr="00C96962" w:rsidRDefault="00FB3882" w:rsidP="00FB3882">
      <w:pPr>
        <w:pStyle w:val="Caption"/>
        <w:keepNext/>
      </w:pPr>
      <w:bookmarkStart w:id="232" w:name="_Ref396594498"/>
      <w:r w:rsidRPr="00C96962">
        <w:t xml:space="preserve">Table </w:t>
      </w:r>
      <w:r w:rsidRPr="00C96962">
        <w:fldChar w:fldCharType="begin"/>
      </w:r>
      <w:r w:rsidRPr="00C96962">
        <w:instrText xml:space="preserve"> SEQ Table \* ARABIC </w:instrText>
      </w:r>
      <w:r w:rsidRPr="00C96962">
        <w:fldChar w:fldCharType="separate"/>
      </w:r>
      <w:r w:rsidR="00CD7255">
        <w:rPr>
          <w:noProof/>
        </w:rPr>
        <w:t>6</w:t>
      </w:r>
      <w:r w:rsidRPr="00C96962">
        <w:fldChar w:fldCharType="end"/>
      </w:r>
      <w:bookmarkEnd w:id="232"/>
      <w:r w:rsidRPr="00C96962">
        <w:t xml:space="preserve">: </w:t>
      </w:r>
      <w:r w:rsidR="00A3351F">
        <w:t>Transfer data to transport model.</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5ECA2F23" w14:textId="77777777" w:rsidTr="006D0B7C">
        <w:tc>
          <w:tcPr>
            <w:tcW w:w="9350" w:type="dxa"/>
          </w:tcPr>
          <w:p w14:paraId="77BEE2C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density;</w:t>
            </w:r>
          </w:p>
          <w:p w14:paraId="710F69B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phreeqc_rm.GetDensity(density);</w:t>
            </w:r>
          </w:p>
          <w:p w14:paraId="7756DDDA"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const</w:t>
            </w:r>
            <w:r w:rsidRPr="00C96962">
              <w:rPr>
                <w:rFonts w:ascii="Consolas" w:hAnsi="Consolas" w:cs="Consolas"/>
                <w:color w:val="000000"/>
                <w:sz w:val="22"/>
                <w:highlight w:val="white"/>
              </w:rPr>
              <w:t xml:space="preserve"> 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&amp;volume = phreeqc_rm.GetSolutionVolume();</w:t>
            </w:r>
          </w:p>
          <w:p w14:paraId="5A89EEB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std::</w:t>
            </w:r>
            <w:r w:rsidRPr="00C96962">
              <w:rPr>
                <w:rFonts w:ascii="Consolas" w:hAnsi="Consolas" w:cs="Consolas"/>
                <w:color w:val="2B91AF"/>
                <w:sz w:val="22"/>
                <w:highlight w:val="white"/>
              </w:rPr>
              <w:t>vector</w:t>
            </w:r>
            <w:r w:rsidRPr="00C96962">
              <w:rPr>
                <w:rFonts w:ascii="Consolas" w:hAnsi="Consolas" w:cs="Consolas"/>
                <w:color w:val="000000"/>
                <w:sz w:val="22"/>
                <w:highlight w:val="white"/>
              </w:rPr>
              <w:t>&lt;</w:t>
            </w:r>
            <w:r w:rsidRPr="00C96962">
              <w:rPr>
                <w:rFonts w:ascii="Consolas" w:hAnsi="Consolas" w:cs="Consolas"/>
                <w:color w:val="0000FF"/>
                <w:sz w:val="22"/>
                <w:highlight w:val="white"/>
              </w:rPr>
              <w:t>double</w:t>
            </w:r>
            <w:r w:rsidRPr="00C96962">
              <w:rPr>
                <w:rFonts w:ascii="Consolas" w:hAnsi="Consolas" w:cs="Consolas"/>
                <w:color w:val="000000"/>
                <w:sz w:val="22"/>
                <w:highlight w:val="white"/>
              </w:rPr>
              <w:t>&gt; so;</w:t>
            </w:r>
          </w:p>
          <w:p w14:paraId="789748A1" w14:textId="77777777" w:rsidR="00FB3882" w:rsidRPr="00C96962" w:rsidRDefault="00FB3882" w:rsidP="003D3B2A">
            <w:pPr>
              <w:autoSpaceDE w:val="0"/>
              <w:autoSpaceDN w:val="0"/>
              <w:adjustRightInd w:val="0"/>
              <w:spacing w:line="240" w:lineRule="auto"/>
              <w:ind w:firstLine="0"/>
              <w:rPr>
                <w:rStyle w:val="BookTitle"/>
              </w:rPr>
            </w:pPr>
            <w:r w:rsidRPr="00C96962">
              <w:rPr>
                <w:rFonts w:ascii="Consolas" w:hAnsi="Consolas" w:cs="Consolas"/>
                <w:color w:val="000000"/>
                <w:sz w:val="22"/>
                <w:highlight w:val="white"/>
              </w:rPr>
              <w:t>phreeqc_rm.GetSelectedOutput(so);</w:t>
            </w:r>
          </w:p>
        </w:tc>
      </w:tr>
    </w:tbl>
    <w:p w14:paraId="0D7F4C3A" w14:textId="77777777" w:rsidR="00FB3882" w:rsidRPr="00C96962" w:rsidRDefault="00FB3882" w:rsidP="00FB3882">
      <w:pPr>
        <w:pStyle w:val="Heading3"/>
      </w:pPr>
      <w:r w:rsidRPr="00C96962">
        <w:t>Finalize PhreeqcRM</w:t>
      </w:r>
    </w:p>
    <w:p w14:paraId="679BFFDF" w14:textId="33B4731F" w:rsidR="00FB3882" w:rsidRPr="00C96962" w:rsidRDefault="00FB3882" w:rsidP="00FB3882">
      <w:pPr>
        <w:pStyle w:val="Text"/>
        <w:rPr>
          <w:lang w:val="en-US"/>
        </w:rPr>
      </w:pPr>
      <w:commentRangeStart w:id="233"/>
      <w:commentRangeStart w:id="234"/>
      <w:r w:rsidRPr="00C96962">
        <w:rPr>
          <w:lang w:val="en-US"/>
        </w:rPr>
        <w:t>After time</w:t>
      </w:r>
      <w:r w:rsidR="00F970E5">
        <w:rPr>
          <w:lang w:val="en-US"/>
        </w:rPr>
        <w:noBreakHyphen/>
      </w:r>
      <w:r w:rsidRPr="00C96962">
        <w:rPr>
          <w:lang w:val="en-US"/>
        </w:rPr>
        <w:t xml:space="preserve">stepping </w:t>
      </w:r>
      <w:r w:rsidR="005145D8">
        <w:rPr>
          <w:lang w:val="en-US"/>
        </w:rPr>
        <w:t xml:space="preserve">and reaction </w:t>
      </w:r>
      <w:r w:rsidRPr="00C96962">
        <w:rPr>
          <w:lang w:val="en-US"/>
        </w:rPr>
        <w:t xml:space="preserve">calculations are completed, the output and log files can be closed with the </w:t>
      </w:r>
      <w:r w:rsidRPr="00C96962">
        <w:rPr>
          <w:rStyle w:val="API"/>
          <w:lang w:val="en-US"/>
        </w:rPr>
        <w:t>CloseFiles</w:t>
      </w:r>
      <w:r w:rsidRPr="00C96962">
        <w:rPr>
          <w:lang w:val="en-US"/>
        </w:rPr>
        <w:t xml:space="preserve"> method</w:t>
      </w:r>
      <w:r w:rsidR="001D37AE">
        <w:rPr>
          <w:lang w:val="en-US"/>
        </w:rPr>
        <w:t xml:space="preserve"> (</w:t>
      </w:r>
      <w:r w:rsidR="00DF7F68">
        <w:rPr>
          <w:lang w:val="en-US"/>
        </w:rPr>
        <w:fldChar w:fldCharType="begin"/>
      </w:r>
      <w:r w:rsidR="00DF7F68">
        <w:rPr>
          <w:lang w:val="en-US"/>
        </w:rPr>
        <w:instrText xml:space="preserve"> REF _Ref397498347 \h </w:instrText>
      </w:r>
      <w:r w:rsidR="00DF7F68">
        <w:rPr>
          <w:lang w:val="en-US"/>
        </w:rPr>
      </w:r>
      <w:r w:rsidR="00DF7F68">
        <w:rPr>
          <w:lang w:val="en-US"/>
        </w:rPr>
        <w:fldChar w:fldCharType="separate"/>
      </w:r>
      <w:r w:rsidR="00CD7255" w:rsidRPr="00C96962">
        <w:t xml:space="preserve">Table </w:t>
      </w:r>
      <w:r w:rsidR="00CD7255">
        <w:rPr>
          <w:noProof/>
        </w:rPr>
        <w:t>7</w:t>
      </w:r>
      <w:r w:rsidR="00DF7F68">
        <w:rPr>
          <w:lang w:val="en-US"/>
        </w:rPr>
        <w:fldChar w:fldCharType="end"/>
      </w:r>
      <w:r w:rsidR="001D37AE">
        <w:rPr>
          <w:lang w:val="en-US"/>
        </w:rPr>
        <w:t>)</w:t>
      </w:r>
      <w:r w:rsidRPr="00C96962">
        <w:rPr>
          <w:lang w:val="en-US"/>
        </w:rPr>
        <w:t xml:space="preserve">. </w:t>
      </w:r>
      <w:r w:rsidR="00117EF3">
        <w:rPr>
          <w:lang w:val="en-US"/>
        </w:rPr>
        <w:t>In C++, the module is destroyed and memory is freed when the destructor is invoked</w:t>
      </w:r>
      <w:commentRangeStart w:id="235"/>
      <w:r w:rsidRPr="00C96962">
        <w:rPr>
          <w:lang w:val="en-US"/>
        </w:rPr>
        <w:t xml:space="preserve">. </w:t>
      </w:r>
      <w:commentRangeEnd w:id="235"/>
      <w:r w:rsidR="005145D8">
        <w:rPr>
          <w:rStyle w:val="CommentReference"/>
          <w:rFonts w:eastAsiaTheme="minorHAnsi" w:cstheme="minorBidi"/>
          <w:lang w:val="en-US" w:eastAsia="en-US"/>
        </w:rPr>
        <w:commentReference w:id="235"/>
      </w:r>
      <w:r w:rsidRPr="00C96962">
        <w:rPr>
          <w:lang w:val="en-US"/>
        </w:rPr>
        <w:t xml:space="preserve">In Fortran and C, the </w:t>
      </w:r>
      <w:r w:rsidRPr="00C96962">
        <w:rPr>
          <w:rStyle w:val="API"/>
          <w:lang w:val="en-US"/>
        </w:rPr>
        <w:t>RM_Destroy</w:t>
      </w:r>
      <w:r w:rsidRPr="00C96962">
        <w:rPr>
          <w:lang w:val="en-US"/>
        </w:rPr>
        <w:t xml:space="preserve"> subroutine will destroy the module. </w:t>
      </w:r>
      <w:commentRangeEnd w:id="233"/>
      <w:r w:rsidR="00111B84" w:rsidRPr="00C96962">
        <w:rPr>
          <w:rStyle w:val="CommentReference"/>
          <w:rFonts w:eastAsiaTheme="minorHAnsi" w:cstheme="minorBidi"/>
          <w:lang w:val="en-US" w:eastAsia="en-US"/>
        </w:rPr>
        <w:commentReference w:id="233"/>
      </w:r>
      <w:commentRangeEnd w:id="234"/>
      <w:r w:rsidR="00C67E1A">
        <w:rPr>
          <w:rStyle w:val="CommentReference"/>
          <w:rFonts w:eastAsiaTheme="minorHAnsi" w:cstheme="minorBidi"/>
          <w:lang w:val="en-US" w:eastAsia="en-US"/>
        </w:rPr>
        <w:commentReference w:id="234"/>
      </w:r>
    </w:p>
    <w:p w14:paraId="66B3EDB1" w14:textId="0C064285" w:rsidR="00FB3882" w:rsidRPr="00C96962" w:rsidRDefault="00FB3882" w:rsidP="00FB3882">
      <w:pPr>
        <w:pStyle w:val="Caption"/>
        <w:keepNext/>
      </w:pPr>
      <w:bookmarkStart w:id="236" w:name="_Ref397498347"/>
      <w:r w:rsidRPr="00C96962">
        <w:t xml:space="preserve">Table </w:t>
      </w:r>
      <w:r w:rsidRPr="00C96962">
        <w:fldChar w:fldCharType="begin"/>
      </w:r>
      <w:r w:rsidRPr="00C96962">
        <w:instrText xml:space="preserve"> SEQ Table \* ARABIC </w:instrText>
      </w:r>
      <w:r w:rsidRPr="00C96962">
        <w:fldChar w:fldCharType="separate"/>
      </w:r>
      <w:r w:rsidR="00CD7255">
        <w:rPr>
          <w:noProof/>
        </w:rPr>
        <w:t>7</w:t>
      </w:r>
      <w:r w:rsidRPr="00C96962">
        <w:fldChar w:fldCharType="end"/>
      </w:r>
      <w:bookmarkEnd w:id="236"/>
      <w:r w:rsidRPr="00C96962">
        <w:t>: Finalize PhreeqcRM</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225BCC83" w14:textId="77777777" w:rsidTr="00A6660C">
        <w:tc>
          <w:tcPr>
            <w:tcW w:w="9350" w:type="dxa"/>
          </w:tcPr>
          <w:p w14:paraId="1FB29DC8" w14:textId="77777777" w:rsidR="00FB3882" w:rsidRPr="00C96962" w:rsidRDefault="00FB3882" w:rsidP="003D3B2A">
            <w:pPr>
              <w:pStyle w:val="Text"/>
              <w:spacing w:line="240" w:lineRule="auto"/>
              <w:ind w:firstLine="0"/>
              <w:rPr>
                <w:highlight w:val="white"/>
                <w:lang w:val="en-US"/>
              </w:rPr>
            </w:pPr>
            <w:r w:rsidRPr="00C96962">
              <w:rPr>
                <w:rFonts w:ascii="Consolas" w:hAnsi="Consolas" w:cs="Consolas"/>
                <w:color w:val="000000"/>
                <w:sz w:val="22"/>
                <w:highlight w:val="white"/>
                <w:lang w:val="en-US"/>
              </w:rPr>
              <w:t>phreeqc_rm.CloseFiles();</w:t>
            </w:r>
          </w:p>
        </w:tc>
      </w:tr>
    </w:tbl>
    <w:p w14:paraId="36C182AD" w14:textId="77777777" w:rsidR="00FB3882" w:rsidRPr="00C96962" w:rsidRDefault="00FB3882" w:rsidP="00FB3882">
      <w:pPr>
        <w:pStyle w:val="Heading2"/>
      </w:pPr>
      <w:bookmarkStart w:id="237" w:name="_Ref383194821"/>
      <w:r w:rsidRPr="00C96962">
        <w:t>Parallelization</w:t>
      </w:r>
    </w:p>
    <w:p w14:paraId="38BEEC75" w14:textId="155730CF" w:rsidR="00FB3882" w:rsidRPr="00C96962" w:rsidRDefault="00FB3882" w:rsidP="00FB3882">
      <w:pPr>
        <w:pStyle w:val="Text"/>
        <w:rPr>
          <w:lang w:val="en-US"/>
        </w:rPr>
      </w:pPr>
      <w:r w:rsidRPr="00C96962">
        <w:rPr>
          <w:lang w:val="en-US"/>
        </w:rPr>
        <w:t>Operator</w:t>
      </w:r>
      <w:r w:rsidR="00CC4CD2">
        <w:rPr>
          <w:lang w:val="en-US"/>
        </w:rPr>
        <w:noBreakHyphen/>
      </w:r>
      <w:r w:rsidRPr="00C96962">
        <w:rPr>
          <w:lang w:val="en-US"/>
        </w:rPr>
        <w:t xml:space="preserve">splitting in </w:t>
      </w:r>
      <w:r w:rsidR="00997A97">
        <w:rPr>
          <w:lang w:val="en-US"/>
        </w:rPr>
        <w:t>reactive transport</w:t>
      </w:r>
      <w:r w:rsidRPr="00C96962">
        <w:rPr>
          <w:lang w:val="en-US"/>
        </w:rPr>
        <w:t xml:space="preserve"> calculations is ideally suited to parallelization because the reaction calculation for each cell is independent of all other cells. Thus, the reaction calculations for the cells can be distributed to multiple processors by using multiple threads, on a </w:t>
      </w:r>
      <w:r w:rsidRPr="00C96962">
        <w:rPr>
          <w:lang w:val="en-US"/>
        </w:rPr>
        <w:lastRenderedPageBreak/>
        <w:t>shared memory system, or to multiple processes, on a distributed memory system. By using preprocessor definitions (</w:t>
      </w:r>
      <w:commentRangeStart w:id="238"/>
      <w:r w:rsidR="00513BF5" w:rsidRPr="00A6660C">
        <w:rPr>
          <w:rStyle w:val="API"/>
        </w:rPr>
        <w:t>USE_OPENMP</w:t>
      </w:r>
      <w:r w:rsidRPr="00C96962">
        <w:rPr>
          <w:lang w:val="en-US"/>
        </w:rPr>
        <w:t xml:space="preserve"> or </w:t>
      </w:r>
      <w:r w:rsidRPr="00A6660C">
        <w:rPr>
          <w:rStyle w:val="API"/>
        </w:rPr>
        <w:t>USE_MPI</w:t>
      </w:r>
      <w:commentRangeEnd w:id="238"/>
      <w:r w:rsidR="00DF732B">
        <w:rPr>
          <w:rStyle w:val="CommentReference"/>
          <w:rFonts w:eastAsiaTheme="minorHAnsi" w:cstheme="minorBidi"/>
          <w:lang w:val="en-US" w:eastAsia="en-US"/>
        </w:rPr>
        <w:commentReference w:id="238"/>
      </w:r>
      <w:r w:rsidRPr="00C96962">
        <w:rPr>
          <w:lang w:val="en-US"/>
        </w:rPr>
        <w:t xml:space="preserve">), PhreeqcRM can be compiled to use </w:t>
      </w:r>
      <w:r w:rsidR="00020CB8" w:rsidRPr="00C96962">
        <w:rPr>
          <w:lang w:val="en-US"/>
        </w:rPr>
        <w:t>OpenMP</w:t>
      </w:r>
      <w:r w:rsidRPr="00C96962">
        <w:rPr>
          <w:lang w:val="en-US"/>
        </w:rPr>
        <w:t>, which enables multiple threads, or MPI, which enables multiple processes.</w:t>
      </w:r>
      <w:r w:rsidR="00B1314B">
        <w:rPr>
          <w:lang w:val="en-US"/>
        </w:rPr>
        <w:t xml:space="preserve"> For OpenMP, a compiler specific flag has to be set as well.</w:t>
      </w:r>
      <w:r w:rsidRPr="00C96962">
        <w:rPr>
          <w:lang w:val="en-US"/>
        </w:rPr>
        <w:t xml:space="preserve"> The number of threads used by </w:t>
      </w:r>
      <w:r w:rsidR="00020CB8" w:rsidRPr="00C96962">
        <w:rPr>
          <w:lang w:val="en-US"/>
        </w:rPr>
        <w:t>OpenMP</w:t>
      </w:r>
      <w:r w:rsidRPr="00C96962">
        <w:rPr>
          <w:lang w:val="en-US"/>
        </w:rPr>
        <w:t xml:space="preserve"> is one of the arguments when creating a PhreeqcRM instance. The number of processes and the set of host computers used by MPI are defined through arguments to </w:t>
      </w:r>
      <w:r w:rsidRPr="00C96962">
        <w:rPr>
          <w:i/>
          <w:lang w:val="en-US"/>
        </w:rPr>
        <w:t>mpiexec</w:t>
      </w:r>
      <w:r w:rsidRPr="00C96962">
        <w:rPr>
          <w:lang w:val="en-US"/>
        </w:rPr>
        <w:t>, the</w:t>
      </w:r>
      <w:r w:rsidRPr="00C96962">
        <w:rPr>
          <w:i/>
          <w:lang w:val="en-US"/>
        </w:rPr>
        <w:t xml:space="preserve"> </w:t>
      </w:r>
      <w:r w:rsidRPr="00C96962">
        <w:rPr>
          <w:lang w:val="en-US"/>
        </w:rPr>
        <w:t>command that launches an MPI job.</w:t>
      </w:r>
    </w:p>
    <w:p w14:paraId="0F821488" w14:textId="03BA2AFD" w:rsidR="00FB3882" w:rsidRPr="00C96962" w:rsidRDefault="00513BF5" w:rsidP="00FB3882">
      <w:pPr>
        <w:pStyle w:val="Text"/>
        <w:rPr>
          <w:lang w:val="en-US"/>
        </w:rPr>
      </w:pPr>
      <w:r w:rsidRPr="00C96962">
        <w:rPr>
          <w:lang w:val="en-US"/>
        </w:rPr>
        <w:t xml:space="preserve">With the </w:t>
      </w:r>
      <w:r w:rsidR="00FB3882" w:rsidRPr="00C96962">
        <w:rPr>
          <w:lang w:val="en-US"/>
        </w:rPr>
        <w:t>implementation of multiple threads</w:t>
      </w:r>
      <w:r w:rsidRPr="00C96962">
        <w:rPr>
          <w:lang w:val="en-US"/>
        </w:rPr>
        <w:t>,</w:t>
      </w:r>
      <w:r w:rsidR="00FB3882" w:rsidRPr="00C96962">
        <w:rPr>
          <w:lang w:val="en-US"/>
        </w:rPr>
        <w:t xml:space="preserve"> each thread has access to all of the data of the reaction module. </w:t>
      </w:r>
      <w:commentRangeStart w:id="239"/>
      <w:r w:rsidR="00FB3882" w:rsidRPr="00C96962">
        <w:rPr>
          <w:lang w:val="en-US"/>
        </w:rPr>
        <w:t xml:space="preserve">Several loops within PhreeqcRM are parallelized by using </w:t>
      </w:r>
      <w:r w:rsidR="00020CB8" w:rsidRPr="00C96962">
        <w:rPr>
          <w:lang w:val="en-US"/>
        </w:rPr>
        <w:t>OpenMP</w:t>
      </w:r>
      <w:r w:rsidR="00FB3882" w:rsidRPr="00C96962">
        <w:rPr>
          <w:lang w:val="en-US"/>
        </w:rPr>
        <w:t xml:space="preserve"> directives, most notably a loop in </w:t>
      </w:r>
      <w:r w:rsidR="00FB3882" w:rsidRPr="00C96962">
        <w:rPr>
          <w:rStyle w:val="API"/>
          <w:lang w:val="en-US"/>
        </w:rPr>
        <w:t>RunCells</w:t>
      </w:r>
      <w:r w:rsidR="00FB3882" w:rsidRPr="00C96962">
        <w:rPr>
          <w:lang w:val="en-US"/>
        </w:rPr>
        <w:t>, where each thread runs reaction calculations on an assigned set of cells.</w:t>
      </w:r>
      <w:commentRangeEnd w:id="239"/>
      <w:r w:rsidR="005131EC">
        <w:rPr>
          <w:rStyle w:val="CommentReference"/>
          <w:rFonts w:eastAsiaTheme="minorHAnsi" w:cstheme="minorBidi"/>
          <w:lang w:val="en-US" w:eastAsia="en-US"/>
        </w:rPr>
        <w:commentReference w:id="239"/>
      </w:r>
      <w:r w:rsidR="00FB3882" w:rsidRPr="00C96962">
        <w:rPr>
          <w:lang w:val="en-US"/>
        </w:rPr>
        <w:t xml:space="preserve"> The number of parallelized loops is relatively few but is sufficient to produce good scalability for </w:t>
      </w:r>
      <w:r w:rsidR="001D37AE">
        <w:rPr>
          <w:lang w:val="en-US"/>
        </w:rPr>
        <w:t xml:space="preserve">parallel processing of </w:t>
      </w:r>
      <w:r w:rsidR="00FB3882" w:rsidRPr="00C96962">
        <w:rPr>
          <w:lang w:val="en-US"/>
        </w:rPr>
        <w:t>the reaction calculations on shared memory computers.</w:t>
      </w:r>
    </w:p>
    <w:p w14:paraId="0C5A5896" w14:textId="038A301A" w:rsidR="00FB3882" w:rsidRPr="00C96962" w:rsidRDefault="00FB3882" w:rsidP="00FB3882">
      <w:pPr>
        <w:pStyle w:val="Text"/>
        <w:rPr>
          <w:lang w:val="en-US"/>
        </w:rPr>
      </w:pPr>
      <w:r w:rsidRPr="00C96962">
        <w:rPr>
          <w:lang w:val="en-US"/>
        </w:rPr>
        <w:t xml:space="preserve">The parallelization for multiple processes </w:t>
      </w:r>
      <w:r w:rsidR="00513BF5" w:rsidRPr="00C96962">
        <w:rPr>
          <w:lang w:val="en-US"/>
        </w:rPr>
        <w:t>is complicated by the fact that</w:t>
      </w:r>
      <w:r w:rsidRPr="00C96962">
        <w:rPr>
          <w:lang w:val="en-US"/>
        </w:rPr>
        <w:t xml:space="preserve"> the data necessary to perform a reaction calculation for a cell must be distributed to the process that is to run</w:t>
      </w:r>
      <w:r w:rsidR="00117EF3">
        <w:rPr>
          <w:lang w:val="en-US"/>
        </w:rPr>
        <w:t xml:space="preserve"> reaction calculations for </w:t>
      </w:r>
      <w:r w:rsidRPr="00C96962">
        <w:rPr>
          <w:lang w:val="en-US"/>
        </w:rPr>
        <w:t>that cell. Particularly, the solution concentrations from the transport simulation must be distributed to the processes at each time step so that the new concentrations are used in the reaction calculations. PhreeqcRM uses a client</w:t>
      </w:r>
      <w:r w:rsidR="00F970E5">
        <w:rPr>
          <w:lang w:val="en-US"/>
        </w:rPr>
        <w:noBreakHyphen/>
      </w:r>
      <w:r w:rsidRPr="00C96962">
        <w:rPr>
          <w:lang w:val="en-US"/>
        </w:rPr>
        <w:t xml:space="preserve">server model to perform a variety of distributed tasks, including reaction calculations. The root process is the </w:t>
      </w:r>
      <w:del w:id="240" w:author="Parkhurst, David L." w:date="2014-10-21T15:20:00Z">
        <w:r w:rsidRPr="00C96962" w:rsidDel="00BC46B1">
          <w:rPr>
            <w:lang w:val="en-US"/>
          </w:rPr>
          <w:delText xml:space="preserve">client </w:delText>
        </w:r>
      </w:del>
      <w:ins w:id="241" w:author="Parkhurst, David L." w:date="2014-10-21T15:21:00Z">
        <w:r w:rsidR="00BC46B1">
          <w:rPr>
            <w:lang w:val="en-US"/>
          </w:rPr>
          <w:t>client</w:t>
        </w:r>
      </w:ins>
      <w:ins w:id="242" w:author="Parkhurst, David L." w:date="2014-10-21T15:20:00Z">
        <w:r w:rsidR="00BC46B1" w:rsidRPr="00C96962">
          <w:rPr>
            <w:lang w:val="en-US"/>
          </w:rPr>
          <w:t xml:space="preserve"> </w:t>
        </w:r>
      </w:ins>
      <w:r w:rsidRPr="00C96962">
        <w:rPr>
          <w:lang w:val="en-US"/>
        </w:rPr>
        <w:t>(</w:t>
      </w:r>
      <w:del w:id="243" w:author="Parkhurst, David L." w:date="2014-10-21T15:21:00Z">
        <w:r w:rsidRPr="00C96962" w:rsidDel="00BC46B1">
          <w:rPr>
            <w:lang w:val="en-US"/>
          </w:rPr>
          <w:delText>manager</w:delText>
        </w:r>
      </w:del>
      <w:ins w:id="244" w:author="Parkhurst, David L." w:date="2014-10-21T15:21:00Z">
        <w:r w:rsidR="00BC46B1">
          <w:rPr>
            <w:lang w:val="en-US"/>
          </w:rPr>
          <w:t>manager</w:t>
        </w:r>
      </w:ins>
      <w:r w:rsidRPr="00C96962">
        <w:rPr>
          <w:lang w:val="en-US"/>
        </w:rPr>
        <w:t>), and the non</w:t>
      </w:r>
      <w:r w:rsidR="00F970E5">
        <w:rPr>
          <w:lang w:val="en-US"/>
        </w:rPr>
        <w:noBreakHyphen/>
      </w:r>
      <w:del w:id="245" w:author="Parkhurst, David L." w:date="2014-10-21T15:21:00Z">
        <w:r w:rsidRPr="00C96962" w:rsidDel="00BC46B1">
          <w:rPr>
            <w:lang w:val="en-US"/>
          </w:rPr>
          <w:delText xml:space="preserve">manager </w:delText>
        </w:r>
      </w:del>
      <w:ins w:id="246" w:author="Parkhurst, David L." w:date="2014-10-21T15:21:00Z">
        <w:r w:rsidR="00BC46B1">
          <w:rPr>
            <w:lang w:val="en-US"/>
          </w:rPr>
          <w:t>client</w:t>
        </w:r>
        <w:r w:rsidR="00BC46B1" w:rsidRPr="00C96962">
          <w:rPr>
            <w:lang w:val="en-US"/>
          </w:rPr>
          <w:t xml:space="preserve"> </w:t>
        </w:r>
      </w:ins>
      <w:r w:rsidRPr="00C96962">
        <w:rPr>
          <w:lang w:val="en-US"/>
        </w:rPr>
        <w:t xml:space="preserve">processes are the servers (workers). </w:t>
      </w:r>
      <w:commentRangeStart w:id="247"/>
      <w:commentRangeStart w:id="248"/>
      <w:r w:rsidRPr="00C96962">
        <w:rPr>
          <w:lang w:val="en-US"/>
        </w:rPr>
        <w:t xml:space="preserve">For example, when the method </w:t>
      </w:r>
      <w:r w:rsidRPr="00C96962">
        <w:rPr>
          <w:rStyle w:val="API"/>
          <w:lang w:val="en-US"/>
        </w:rPr>
        <w:t>RunCells</w:t>
      </w:r>
      <w:r w:rsidRPr="00C96962">
        <w:rPr>
          <w:lang w:val="en-US"/>
        </w:rPr>
        <w:t xml:space="preserve"> is run, the manager sends a message to the workers that a </w:t>
      </w:r>
      <w:r w:rsidRPr="00C96962">
        <w:rPr>
          <w:rStyle w:val="API"/>
          <w:lang w:val="en-US"/>
        </w:rPr>
        <w:t>RunCells</w:t>
      </w:r>
      <w:r w:rsidRPr="00C96962">
        <w:rPr>
          <w:lang w:val="en-US"/>
        </w:rPr>
        <w:t xml:space="preserve"> task must be done. The workers interpret the message in </w:t>
      </w:r>
      <w:r w:rsidRPr="00C96962">
        <w:rPr>
          <w:rStyle w:val="API"/>
          <w:lang w:val="en-US"/>
        </w:rPr>
        <w:t>MpiWorker</w:t>
      </w:r>
      <w:r w:rsidRPr="00C96962">
        <w:rPr>
          <w:lang w:val="en-US"/>
        </w:rPr>
        <w:t xml:space="preserve"> and run the </w:t>
      </w:r>
      <w:r w:rsidRPr="00C96962">
        <w:rPr>
          <w:rStyle w:val="API"/>
          <w:lang w:val="en-US"/>
        </w:rPr>
        <w:t>RunCells</w:t>
      </w:r>
      <w:r w:rsidRPr="00C96962">
        <w:rPr>
          <w:lang w:val="en-US"/>
        </w:rPr>
        <w:t xml:space="preserve"> method</w:t>
      </w:r>
      <w:commentRangeEnd w:id="247"/>
      <w:r w:rsidR="007B7CD1">
        <w:rPr>
          <w:rStyle w:val="CommentReference"/>
          <w:rFonts w:eastAsiaTheme="minorHAnsi" w:cstheme="minorBidi"/>
          <w:lang w:val="en-US" w:eastAsia="en-US"/>
        </w:rPr>
        <w:commentReference w:id="247"/>
      </w:r>
      <w:commentRangeEnd w:id="248"/>
      <w:r w:rsidR="00117EF3">
        <w:rPr>
          <w:rStyle w:val="CommentReference"/>
          <w:rFonts w:eastAsiaTheme="minorHAnsi" w:cstheme="minorBidi"/>
          <w:lang w:val="en-US" w:eastAsia="en-US"/>
        </w:rPr>
        <w:commentReference w:id="248"/>
      </w:r>
      <w:r w:rsidRPr="00C96962">
        <w:rPr>
          <w:lang w:val="en-US"/>
        </w:rPr>
        <w:t xml:space="preserve">. Within the </w:t>
      </w:r>
      <w:r w:rsidRPr="00C96962">
        <w:rPr>
          <w:rStyle w:val="API"/>
          <w:lang w:val="en-US"/>
        </w:rPr>
        <w:t>RunCells</w:t>
      </w:r>
      <w:r w:rsidRPr="00C96962">
        <w:rPr>
          <w:lang w:val="en-US"/>
        </w:rPr>
        <w:t xml:space="preserve"> method, the manager and workers do the reaction calculations for the set of cells for </w:t>
      </w:r>
      <w:r w:rsidRPr="00C96962">
        <w:rPr>
          <w:lang w:val="en-US"/>
        </w:rPr>
        <w:lastRenderedPageBreak/>
        <w:t xml:space="preserve">which each is responsible. The workers then wait for the next task message in </w:t>
      </w:r>
      <w:r w:rsidRPr="00C96962">
        <w:rPr>
          <w:rStyle w:val="API"/>
          <w:lang w:val="en-US"/>
        </w:rPr>
        <w:t>MpiWorker</w:t>
      </w:r>
      <w:r w:rsidRPr="00C96962">
        <w:rPr>
          <w:lang w:val="en-US"/>
        </w:rPr>
        <w:t>. This same manager</w:t>
      </w:r>
      <w:r w:rsidR="00F970E5">
        <w:rPr>
          <w:lang w:val="en-US"/>
        </w:rPr>
        <w:noBreakHyphen/>
      </w:r>
      <w:r w:rsidRPr="00C96962">
        <w:rPr>
          <w:lang w:val="en-US"/>
        </w:rPr>
        <w:t>worker structure is used by each method that requires action by the workers, including methods that distribute data from the manager to the workers, such as concentrations, saturations, porosities, and methods that retrieve data from the workers back to the manager, such as concentrations, solution volumes, densities</w:t>
      </w:r>
      <w:r w:rsidR="00040CEA">
        <w:rPr>
          <w:lang w:val="en-US"/>
        </w:rPr>
        <w:t>, and selected output</w:t>
      </w:r>
      <w:r w:rsidRPr="00C96962">
        <w:rPr>
          <w:lang w:val="en-US"/>
        </w:rPr>
        <w:t xml:space="preserve">. </w:t>
      </w:r>
    </w:p>
    <w:p w14:paraId="0105284B" w14:textId="24AAC9D9" w:rsidR="00FB3882" w:rsidRPr="00C96962" w:rsidRDefault="00FB3882" w:rsidP="00FB3882">
      <w:pPr>
        <w:pStyle w:val="Text"/>
        <w:rPr>
          <w:lang w:val="en-US"/>
        </w:rPr>
      </w:pPr>
      <w:r w:rsidRPr="00C96962">
        <w:rPr>
          <w:lang w:val="en-US"/>
        </w:rPr>
        <w:t>An example of Fortran code that allows an MPI worker to participate in MPI calculations is shown in</w:t>
      </w:r>
      <w:r w:rsidR="001265CF">
        <w:rPr>
          <w:lang w:val="en-US"/>
        </w:rPr>
        <w:t xml:space="preserve"> </w:t>
      </w:r>
      <w:r w:rsidR="001265CF">
        <w:rPr>
          <w:lang w:val="en-US"/>
        </w:rPr>
        <w:fldChar w:fldCharType="begin"/>
      </w:r>
      <w:r w:rsidR="001265CF">
        <w:rPr>
          <w:lang w:val="en-US"/>
        </w:rPr>
        <w:instrText xml:space="preserve"> REF _Ref396146109 \h </w:instrText>
      </w:r>
      <w:r w:rsidR="001265CF">
        <w:rPr>
          <w:lang w:val="en-US"/>
        </w:rPr>
      </w:r>
      <w:r w:rsidR="001265CF">
        <w:rPr>
          <w:lang w:val="en-US"/>
        </w:rPr>
        <w:fldChar w:fldCharType="separate"/>
      </w:r>
      <w:r w:rsidR="00CD7255" w:rsidRPr="00C96962">
        <w:t xml:space="preserve">Table </w:t>
      </w:r>
      <w:r w:rsidR="00CD7255">
        <w:rPr>
          <w:noProof/>
        </w:rPr>
        <w:t>8</w:t>
      </w:r>
      <w:r w:rsidR="001265CF">
        <w:rPr>
          <w:lang w:val="en-US"/>
        </w:rPr>
        <w:fldChar w:fldCharType="end"/>
      </w:r>
      <w:r w:rsidRPr="00C96962">
        <w:rPr>
          <w:lang w:val="en-US"/>
        </w:rPr>
        <w:t xml:space="preserve">. The MPI worker creates a reaction module with </w:t>
      </w:r>
      <w:r w:rsidRPr="00C96962">
        <w:rPr>
          <w:rStyle w:val="API"/>
          <w:lang w:val="en-US"/>
        </w:rPr>
        <w:t>RM_Create</w:t>
      </w:r>
      <w:r w:rsidRPr="00C96962">
        <w:rPr>
          <w:lang w:val="en-US"/>
        </w:rPr>
        <w:t>. The number of user grid cells (</w:t>
      </w:r>
      <w:r w:rsidRPr="00C96962">
        <w:rPr>
          <w:i/>
          <w:lang w:val="en-US"/>
        </w:rPr>
        <w:t>nxyz</w:t>
      </w:r>
      <w:r w:rsidRPr="00C96962">
        <w:rPr>
          <w:lang w:val="en-US"/>
        </w:rPr>
        <w:t>) is not important for the workers because its value is set by the manager when the worker PhreeqcRM instance is created. If the MPI process number (</w:t>
      </w:r>
      <w:r w:rsidRPr="00C96962">
        <w:rPr>
          <w:i/>
          <w:lang w:val="en-US"/>
        </w:rPr>
        <w:t>mpi_myself</w:t>
      </w:r>
      <w:r w:rsidRPr="00C96962">
        <w:rPr>
          <w:lang w:val="en-US"/>
        </w:rPr>
        <w:t xml:space="preserve">) is greater than zero, the process is a worker, and </w:t>
      </w:r>
      <w:r w:rsidRPr="00C96962">
        <w:rPr>
          <w:rStyle w:val="API"/>
          <w:lang w:val="en-US"/>
        </w:rPr>
        <w:t xml:space="preserve">RM_MpiWorker </w:t>
      </w:r>
      <w:r w:rsidRPr="00C96962">
        <w:rPr>
          <w:lang w:val="en-US"/>
        </w:rPr>
        <w:t xml:space="preserve">is called, which is a loop that waits for a task message from the manager. The worker then processes tasks from the manager until the manager calls </w:t>
      </w:r>
      <w:r w:rsidRPr="00C96962">
        <w:rPr>
          <w:rStyle w:val="API"/>
          <w:lang w:val="en-US"/>
        </w:rPr>
        <w:t>RM_MpiWorkerBreak</w:t>
      </w:r>
      <w:r w:rsidRPr="00C96962">
        <w:rPr>
          <w:lang w:val="en-US"/>
        </w:rPr>
        <w:t xml:space="preserve">, which indicates that processing by the worker is complete. The worker returns from </w:t>
      </w:r>
      <w:r w:rsidRPr="00C96962">
        <w:rPr>
          <w:rStyle w:val="API"/>
          <w:lang w:val="en-US"/>
        </w:rPr>
        <w:t>RM_MpiWorker</w:t>
      </w:r>
      <w:r w:rsidRPr="00C96962">
        <w:rPr>
          <w:lang w:val="en-US"/>
        </w:rPr>
        <w:t xml:space="preserve"> to destroy the worker’s reaction module</w:t>
      </w:r>
      <w:r w:rsidR="0076565E" w:rsidRPr="00C96962">
        <w:rPr>
          <w:lang w:val="en-US"/>
        </w:rPr>
        <w:t xml:space="preserve"> and exit from the simulation.</w:t>
      </w:r>
    </w:p>
    <w:p w14:paraId="0A2C4BE1" w14:textId="7F83E8CE" w:rsidR="0076565E" w:rsidRPr="00C96962" w:rsidRDefault="0076565E" w:rsidP="0076565E">
      <w:pPr>
        <w:pStyle w:val="Caption"/>
        <w:keepNext/>
      </w:pPr>
      <w:bookmarkStart w:id="249" w:name="_Ref396146109"/>
      <w:r w:rsidRPr="00C96962">
        <w:t xml:space="preserve">Table </w:t>
      </w:r>
      <w:r w:rsidRPr="00C96962">
        <w:fldChar w:fldCharType="begin"/>
      </w:r>
      <w:r w:rsidRPr="00C96962">
        <w:instrText xml:space="preserve"> SEQ Table \* ARABIC </w:instrText>
      </w:r>
      <w:r w:rsidRPr="00C96962">
        <w:fldChar w:fldCharType="separate"/>
      </w:r>
      <w:r w:rsidR="00CD7255">
        <w:rPr>
          <w:noProof/>
        </w:rPr>
        <w:t>8</w:t>
      </w:r>
      <w:r w:rsidRPr="00C96962">
        <w:fldChar w:fldCharType="end"/>
      </w:r>
      <w:bookmarkEnd w:id="249"/>
      <w:r w:rsidRPr="00C96962">
        <w:t>: Parallelization.</w:t>
      </w:r>
    </w:p>
    <w:tbl>
      <w:tblPr>
        <w:tblStyle w:val="TableGrid"/>
        <w:tblW w:w="0" w:type="auto"/>
        <w:tblCellMar>
          <w:top w:w="108" w:type="dxa"/>
          <w:bottom w:w="108" w:type="dxa"/>
        </w:tblCellMar>
        <w:tblLook w:val="04A0" w:firstRow="1" w:lastRow="0" w:firstColumn="1" w:lastColumn="0" w:noHBand="0" w:noVBand="1"/>
      </w:tblPr>
      <w:tblGrid>
        <w:gridCol w:w="9350"/>
      </w:tblGrid>
      <w:tr w:rsidR="00FB3882" w:rsidRPr="00C96962" w14:paraId="48643B5E" w14:textId="77777777" w:rsidTr="00A6660C">
        <w:tc>
          <w:tcPr>
            <w:tcW w:w="9350" w:type="dxa"/>
          </w:tcPr>
          <w:p w14:paraId="76764734"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commentRangeStart w:id="250"/>
            <w:r w:rsidRPr="00C96962">
              <w:rPr>
                <w:rFonts w:ascii="Consolas" w:hAnsi="Consolas" w:cs="Consolas"/>
                <w:color w:val="0000FF"/>
                <w:sz w:val="22"/>
                <w:highlight w:val="white"/>
              </w:rPr>
              <w:t>integer</w:t>
            </w:r>
            <w:r w:rsidRPr="00C96962">
              <w:rPr>
                <w:rFonts w:ascii="Consolas" w:hAnsi="Consolas" w:cs="Consolas"/>
                <w:color w:val="000000"/>
                <w:sz w:val="22"/>
                <w:highlight w:val="white"/>
              </w:rPr>
              <w:t xml:space="preserve"> id, mpi_myself, status</w:t>
            </w:r>
          </w:p>
          <w:p w14:paraId="32967B3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id = RM_Create(nxyz, MPI_COMM_WORLD)</w:t>
            </w:r>
          </w:p>
          <w:p w14:paraId="5200F6D1"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FF"/>
                <w:sz w:val="22"/>
                <w:highlight w:val="white"/>
              </w:rPr>
              <w:t>if</w:t>
            </w:r>
            <w:r w:rsidRPr="00C96962">
              <w:rPr>
                <w:rFonts w:ascii="Consolas" w:hAnsi="Consolas" w:cs="Consolas"/>
                <w:color w:val="000000"/>
                <w:sz w:val="22"/>
                <w:highlight w:val="white"/>
              </w:rPr>
              <w:t xml:space="preserve"> (id &lt; 0) </w:t>
            </w:r>
            <w:r w:rsidRPr="00C96962">
              <w:rPr>
                <w:rFonts w:ascii="Consolas" w:hAnsi="Consolas" w:cs="Consolas"/>
                <w:color w:val="0000FF"/>
                <w:sz w:val="22"/>
                <w:highlight w:val="white"/>
              </w:rPr>
              <w:t>then</w:t>
            </w:r>
          </w:p>
          <w:p w14:paraId="0A099EF9"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r>
            <w:r w:rsidRPr="00C96962">
              <w:rPr>
                <w:rFonts w:ascii="Consolas" w:hAnsi="Consolas" w:cs="Consolas"/>
                <w:color w:val="0000FF"/>
                <w:sz w:val="22"/>
                <w:highlight w:val="white"/>
              </w:rPr>
              <w:t>stop</w:t>
            </w:r>
            <w:r w:rsidRPr="00C96962">
              <w:rPr>
                <w:rFonts w:ascii="Consolas" w:hAnsi="Consolas" w:cs="Consolas"/>
                <w:color w:val="000000"/>
                <w:sz w:val="22"/>
                <w:highlight w:val="white"/>
              </w:rPr>
              <w:t xml:space="preserve"> </w:t>
            </w:r>
            <w:r w:rsidRPr="00C96962">
              <w:rPr>
                <w:rFonts w:ascii="Consolas" w:hAnsi="Consolas" w:cs="Consolas"/>
                <w:color w:val="A31515"/>
                <w:sz w:val="22"/>
                <w:highlight w:val="white"/>
              </w:rPr>
              <w:t>"Failed to create reaction module"</w:t>
            </w:r>
          </w:p>
          <w:p w14:paraId="2E247147" w14:textId="77777777" w:rsidR="00FB3882" w:rsidRPr="00C96962" w:rsidRDefault="00FB3882" w:rsidP="003D3B2A">
            <w:pPr>
              <w:autoSpaceDE w:val="0"/>
              <w:autoSpaceDN w:val="0"/>
              <w:adjustRightInd w:val="0"/>
              <w:spacing w:line="240" w:lineRule="auto"/>
              <w:ind w:firstLine="0"/>
              <w:rPr>
                <w:rFonts w:ascii="Consolas" w:hAnsi="Consolas" w:cs="Consolas"/>
                <w:color w:val="0000FF"/>
                <w:sz w:val="22"/>
                <w:highlight w:val="white"/>
              </w:rPr>
            </w:pPr>
            <w:r w:rsidRPr="00C96962">
              <w:rPr>
                <w:rFonts w:ascii="Consolas" w:hAnsi="Consolas" w:cs="Consolas"/>
                <w:color w:val="0000FF"/>
                <w:sz w:val="22"/>
                <w:highlight w:val="white"/>
              </w:rPr>
              <w:t>endif</w:t>
            </w:r>
          </w:p>
          <w:p w14:paraId="471A7AD2"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mpi_myself = RM_GetMpiMyself(id)</w:t>
            </w:r>
          </w:p>
          <w:p w14:paraId="5DE6B5CF" w14:textId="77777777" w:rsidR="00FB3882" w:rsidRPr="00C96962" w:rsidRDefault="00FB3882" w:rsidP="003D3B2A">
            <w:pPr>
              <w:autoSpaceDE w:val="0"/>
              <w:autoSpaceDN w:val="0"/>
              <w:adjustRightInd w:val="0"/>
              <w:spacing w:line="240" w:lineRule="auto"/>
              <w:ind w:firstLine="0"/>
              <w:rPr>
                <w:rFonts w:ascii="Consolas" w:hAnsi="Consolas" w:cs="Consolas"/>
                <w:color w:val="0000FF"/>
                <w:sz w:val="22"/>
                <w:highlight w:val="white"/>
              </w:rPr>
            </w:pPr>
            <w:r w:rsidRPr="00C96962">
              <w:rPr>
                <w:rFonts w:ascii="Consolas" w:hAnsi="Consolas" w:cs="Consolas"/>
                <w:color w:val="0000FF"/>
                <w:sz w:val="22"/>
                <w:highlight w:val="white"/>
              </w:rPr>
              <w:t>if</w:t>
            </w:r>
            <w:r w:rsidRPr="00C96962">
              <w:rPr>
                <w:rFonts w:ascii="Consolas" w:hAnsi="Consolas" w:cs="Consolas"/>
                <w:color w:val="000000"/>
                <w:sz w:val="22"/>
                <w:highlight w:val="white"/>
              </w:rPr>
              <w:t xml:space="preserve"> (mpi_myself &gt; 0) </w:t>
            </w:r>
            <w:r w:rsidRPr="00C96962">
              <w:rPr>
                <w:rFonts w:ascii="Consolas" w:hAnsi="Consolas" w:cs="Consolas"/>
                <w:color w:val="0000FF"/>
                <w:sz w:val="22"/>
                <w:highlight w:val="white"/>
              </w:rPr>
              <w:t>then</w:t>
            </w:r>
          </w:p>
          <w:p w14:paraId="76D9B923"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status = RM_MpiWorker(id);</w:t>
            </w:r>
          </w:p>
          <w:p w14:paraId="19A065F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t>status = RM_Destroy(id);</w:t>
            </w:r>
          </w:p>
          <w:p w14:paraId="3975282C" w14:textId="77777777" w:rsidR="00FB3882" w:rsidRPr="00C96962" w:rsidRDefault="00FB3882" w:rsidP="003D3B2A">
            <w:pPr>
              <w:autoSpaceDE w:val="0"/>
              <w:autoSpaceDN w:val="0"/>
              <w:adjustRightInd w:val="0"/>
              <w:spacing w:line="240" w:lineRule="auto"/>
              <w:ind w:firstLine="0"/>
              <w:rPr>
                <w:rFonts w:ascii="Consolas" w:hAnsi="Consolas" w:cs="Consolas"/>
                <w:color w:val="000000"/>
                <w:sz w:val="22"/>
                <w:highlight w:val="white"/>
              </w:rPr>
            </w:pPr>
            <w:r w:rsidRPr="00C96962">
              <w:rPr>
                <w:rFonts w:ascii="Consolas" w:hAnsi="Consolas" w:cs="Consolas"/>
                <w:color w:val="000000"/>
                <w:sz w:val="22"/>
                <w:highlight w:val="white"/>
              </w:rPr>
              <w:tab/>
            </w:r>
            <w:r w:rsidRPr="00C96962">
              <w:rPr>
                <w:rFonts w:ascii="Consolas" w:hAnsi="Consolas" w:cs="Consolas"/>
                <w:color w:val="0000FF"/>
                <w:sz w:val="22"/>
                <w:highlight w:val="white"/>
              </w:rPr>
              <w:t>return</w:t>
            </w:r>
          </w:p>
          <w:p w14:paraId="5E92FF97" w14:textId="77777777" w:rsidR="00FB3882" w:rsidRPr="00C96962" w:rsidRDefault="00FB3882" w:rsidP="003D3B2A">
            <w:pPr>
              <w:spacing w:line="240" w:lineRule="auto"/>
              <w:ind w:firstLine="0"/>
            </w:pPr>
            <w:r w:rsidRPr="00C96962">
              <w:rPr>
                <w:rFonts w:ascii="Consolas" w:hAnsi="Consolas" w:cs="Consolas"/>
                <w:color w:val="0000FF"/>
                <w:sz w:val="22"/>
                <w:highlight w:val="white"/>
              </w:rPr>
              <w:t>endif</w:t>
            </w:r>
            <w:commentRangeEnd w:id="250"/>
            <w:r w:rsidR="007B7CD1">
              <w:rPr>
                <w:rStyle w:val="CommentReference"/>
                <w:rFonts w:eastAsiaTheme="minorHAnsi" w:cstheme="minorBidi"/>
                <w:lang w:eastAsia="en-US"/>
              </w:rPr>
              <w:commentReference w:id="250"/>
            </w:r>
          </w:p>
        </w:tc>
      </w:tr>
    </w:tbl>
    <w:p w14:paraId="503D1579" w14:textId="77777777" w:rsidR="0076565E" w:rsidRPr="00C96962" w:rsidRDefault="0076565E" w:rsidP="00FB3882">
      <w:pPr>
        <w:pStyle w:val="Text"/>
        <w:rPr>
          <w:lang w:val="en-US"/>
        </w:rPr>
      </w:pPr>
    </w:p>
    <w:p w14:paraId="318F4DAA" w14:textId="478DD492" w:rsidR="005131EC" w:rsidRPr="00DE73DF" w:rsidRDefault="00FB3882" w:rsidP="005131EC">
      <w:pPr>
        <w:pStyle w:val="Text"/>
        <w:rPr>
          <w:rFonts w:eastAsiaTheme="minorEastAsia"/>
        </w:rPr>
      </w:pPr>
      <w:r w:rsidRPr="00DE73DF">
        <w:lastRenderedPageBreak/>
        <w:t>PhreeqcRM has the</w:t>
      </w:r>
      <w:r w:rsidR="009B1F11" w:rsidRPr="00DE73DF">
        <w:t xml:space="preserve"> algorithm described in PHAST </w:t>
      </w:r>
      <w:r w:rsidR="00CE5A14">
        <w:fldChar w:fldCharType="begin"/>
      </w:r>
      <w:r w:rsidR="00ED3E38">
        <w:instrText xml:space="preserve"> ADDIN ZOTERO_ITEM CSL_CITATION {"citationID":"VGLftTPb","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rsidRPr="00DE73DF">
        <w:t xml:space="preserve"> to balance the computational load among the</w:t>
      </w:r>
      <w:r w:rsidR="005131EC" w:rsidRPr="00DE73DF">
        <w:t xml:space="preserve"> number of threads or processes</w:t>
      </w:r>
      <w:r w:rsidRPr="00DE73DF">
        <w:t xml:space="preserve">. A list of </w:t>
      </w:r>
      <m:oMath>
        <m:r>
          <w:rPr>
            <w:rFonts w:ascii="Cambria Math" w:hAnsi="Cambria Math"/>
          </w:rPr>
          <m:t>M</m:t>
        </m:r>
      </m:oMath>
      <w:r w:rsidRPr="00DE73DF">
        <w:t xml:space="preserve"> cells is divided into </w:t>
      </w:r>
      <m:oMath>
        <m:r>
          <w:rPr>
            <w:rFonts w:ascii="Cambria Math" w:hAnsi="Cambria Math"/>
          </w:rPr>
          <m:t>k</m:t>
        </m:r>
      </m:oMath>
      <w:r w:rsidRPr="00DE73DF">
        <w:t xml:space="preserve"> tasks, whereby the first </w:t>
      </w:r>
      <m:oMath>
        <m:sSub>
          <m:sSubPr>
            <m:ctrlPr>
              <w:rPr>
                <w:rFonts w:ascii="Cambria Math" w:hAnsi="Cambria Math"/>
                <w:i/>
              </w:rPr>
            </m:ctrlPr>
          </m:sSubPr>
          <m:e>
            <m:r>
              <w:rPr>
                <w:rFonts w:ascii="Cambria Math" w:hAnsi="Cambria Math"/>
              </w:rPr>
              <m:t>m</m:t>
            </m:r>
          </m:e>
          <m:sub>
            <m:r>
              <w:rPr>
                <w:rFonts w:ascii="Cambria Math" w:hAnsi="Cambria Math"/>
                <w:vertAlign w:val="subscript"/>
              </w:rPr>
              <m:t>1</m:t>
            </m:r>
          </m:sub>
        </m:sSub>
      </m:oMath>
      <w:r w:rsidRPr="00DE73DF">
        <w:t xml:space="preserve"> cells in the list are assigned to the first task, the next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rsidRPr="00DE73DF">
        <w:t xml:space="preserve"> cells are assigned to the second task, and so on, until the final </w:t>
      </w:r>
      <m:oMath>
        <m:sSub>
          <m:sSubPr>
            <m:ctrlPr>
              <w:rPr>
                <w:rFonts w:ascii="Cambria Math" w:hAnsi="Cambria Math"/>
                <w:i/>
              </w:rPr>
            </m:ctrlPr>
          </m:sSubPr>
          <m:e>
            <m:r>
              <w:rPr>
                <w:rFonts w:ascii="Cambria Math" w:hAnsi="Cambria Math"/>
              </w:rPr>
              <m:t>m</m:t>
            </m:r>
          </m:e>
          <m:sub>
            <m:r>
              <w:rPr>
                <w:rFonts w:ascii="Cambria Math" w:hAnsi="Cambria Math"/>
              </w:rPr>
              <m:t>k</m:t>
            </m:r>
          </m:sub>
        </m:sSub>
      </m:oMath>
      <w:r w:rsidRPr="00DE73DF">
        <w:rPr>
          <w:vertAlign w:val="subscript"/>
        </w:rPr>
        <w:t xml:space="preserve"> </w:t>
      </w:r>
      <w:r w:rsidRPr="00DE73DF">
        <w:t xml:space="preserve">cells are assigned to the </w:t>
      </w:r>
      <m:oMath>
        <m:r>
          <w:rPr>
            <w:rFonts w:ascii="Cambria Math" w:hAnsi="Cambria Math"/>
          </w:rPr>
          <m:t>k</m:t>
        </m:r>
      </m:oMath>
      <w:r w:rsidR="00513BF5" w:rsidRPr="00DE73DF">
        <w:t xml:space="preserve">th </w:t>
      </w:r>
      <w:r w:rsidRPr="00DE73DF">
        <w:t xml:space="preserve">task, with the provision that </w:t>
      </w:r>
      <m:oMath>
        <m:nary>
          <m:naryPr>
            <m:chr m:val="∑"/>
            <m:grow m:val="1"/>
            <m:ctrlPr>
              <w:rPr>
                <w:rFonts w:ascii="Cambria Math" w:hAnsi="Cambria Math"/>
              </w:rPr>
            </m:ctrlPr>
          </m:naryPr>
          <m:sub>
            <m:r>
              <w:rPr>
                <w:rFonts w:ascii="Cambria Math" w:hAnsi="Cambria Math"/>
              </w:rPr>
              <m:t>i=1</m:t>
            </m:r>
          </m:sub>
          <m:sup>
            <m:r>
              <w:rPr>
                <w:rFonts w:ascii="Cambria Math" w:hAnsi="Cambria Math"/>
              </w:rPr>
              <m:t>k</m:t>
            </m:r>
          </m:sup>
          <m:e>
            <m:sSub>
              <m:sSubPr>
                <m:ctrlPr>
                  <w:rPr>
                    <w:rFonts w:ascii="Cambria Math" w:hAnsi="Cambria Math"/>
                  </w:rPr>
                </m:ctrlPr>
              </m:sSubPr>
              <m:e>
                <m:r>
                  <w:rPr>
                    <w:rFonts w:ascii="Cambria Math" w:eastAsia="Cambria Math" w:hAnsi="Cambria Math"/>
                  </w:rPr>
                  <m:t>m</m:t>
                </m:r>
              </m:e>
              <m:sub>
                <m:r>
                  <w:rPr>
                    <w:rFonts w:ascii="Cambria Math" w:eastAsia="Cambria Math" w:hAnsi="Cambria Math"/>
                  </w:rPr>
                  <m:t>i</m:t>
                </m:r>
              </m:sub>
            </m:sSub>
          </m:e>
        </m:nary>
        <m:r>
          <w:rPr>
            <w:rFonts w:ascii="Cambria Math" w:hAnsi="Cambria Math"/>
          </w:rPr>
          <m:t>=M</m:t>
        </m:r>
      </m:oMath>
      <w:r w:rsidRPr="00DE73DF">
        <w:t>. The load</w:t>
      </w:r>
      <w:r w:rsidR="00F970E5" w:rsidRPr="00DE73DF">
        <w:noBreakHyphen/>
      </w:r>
      <w:r w:rsidRPr="00DE73DF">
        <w:t xml:space="preserve">balancing algorithm adjusts the set of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DE73DF">
        <w:t xml:space="preserve"> to try to achieve an equal calculation time for each of the tasks. Preliminary indications are that the algorithm works well for small numbers of tasks, but is not effective for large numbers of tasks on a cluster of heterogeneous computers. </w:t>
      </w:r>
      <w:r w:rsidR="005131EC">
        <w:t xml:space="preserve">Methods to set the load balancing are </w:t>
      </w:r>
      <w:r w:rsidR="005131EC" w:rsidRPr="005131EC">
        <w:rPr>
          <w:rStyle w:val="API"/>
        </w:rPr>
        <w:t>RM</w:t>
      </w:r>
      <w:r w:rsidR="005131EC" w:rsidRPr="005131EC">
        <w:rPr>
          <w:rStyle w:val="API"/>
          <w:highlight w:val="white"/>
        </w:rPr>
        <w:t>_SetRebalanceByCell</w:t>
      </w:r>
      <w:r w:rsidR="005131EC" w:rsidRPr="005131EC">
        <w:rPr>
          <w:rFonts w:eastAsiaTheme="minorEastAsia"/>
          <w:highlight w:val="white"/>
        </w:rPr>
        <w:t xml:space="preserve"> and</w:t>
      </w:r>
      <w:r w:rsidR="005131EC" w:rsidRPr="005131EC">
        <w:rPr>
          <w:rStyle w:val="TextZchn"/>
          <w:rFonts w:eastAsiaTheme="minorEastAsia"/>
          <w:highlight w:val="white"/>
        </w:rPr>
        <w:t xml:space="preserve"> </w:t>
      </w:r>
      <w:r w:rsidR="005131EC" w:rsidRPr="005131EC">
        <w:rPr>
          <w:rStyle w:val="API"/>
          <w:highlight w:val="white"/>
        </w:rPr>
        <w:t>RM_SetRebalanceFraction</w:t>
      </w:r>
      <w:r w:rsidR="005131EC" w:rsidRPr="005131EC">
        <w:rPr>
          <w:rFonts w:eastAsiaTheme="minorEastAsia"/>
        </w:rPr>
        <w:t>.</w:t>
      </w:r>
    </w:p>
    <w:p w14:paraId="4D161455" w14:textId="61A333F2" w:rsidR="00FB3882" w:rsidRPr="00DE73DF" w:rsidRDefault="00FB3882" w:rsidP="005131EC">
      <w:pPr>
        <w:pStyle w:val="Text"/>
      </w:pPr>
      <w:r w:rsidRPr="00DE73DF">
        <w:t xml:space="preserve">The developer can add tasks for the workers by using </w:t>
      </w:r>
      <w:r w:rsidRPr="00C96962">
        <w:rPr>
          <w:rStyle w:val="API"/>
          <w:lang w:val="en-US"/>
        </w:rPr>
        <w:t>RM_SetMpiWorkerCallback</w:t>
      </w:r>
      <w:r w:rsidRPr="00DE73DF">
        <w:t xml:space="preserve"> (Fortran) to register a </w:t>
      </w:r>
      <w:r w:rsidR="001D37AE" w:rsidRPr="00DE73DF">
        <w:t xml:space="preserve">function </w:t>
      </w:r>
      <w:r w:rsidRPr="00DE73DF">
        <w:t>that will be called when a non</w:t>
      </w:r>
      <w:r w:rsidR="00F970E5" w:rsidRPr="00DE73DF">
        <w:noBreakHyphen/>
      </w:r>
      <w:r w:rsidRPr="00DE73DF">
        <w:t xml:space="preserve">PhreeqcRM task message (integer) is sent by the manager to </w:t>
      </w:r>
      <w:r w:rsidRPr="00C96962">
        <w:rPr>
          <w:rStyle w:val="API"/>
          <w:lang w:val="en-US"/>
        </w:rPr>
        <w:t>RM_MpiWorker</w:t>
      </w:r>
      <w:r w:rsidRPr="00DE73DF">
        <w:t>. The registered method interprets the task messages and calls developer</w:t>
      </w:r>
      <w:r w:rsidR="00F970E5" w:rsidRPr="00DE73DF">
        <w:noBreakHyphen/>
      </w:r>
      <w:r w:rsidRPr="00DE73DF">
        <w:t>defined methods. PHAST uses a callback and additional non</w:t>
      </w:r>
      <w:r w:rsidR="00F970E5" w:rsidRPr="00DE73DF">
        <w:noBreakHyphen/>
      </w:r>
      <w:r w:rsidRPr="00DE73DF">
        <w:t>PhreeqcRM methods to distribute the transport simulations (one per component) among the available MPI processes. In PHAST, a callback function is registered; the manager sends a message to all workers that transport is to be calculated; the task message is not a PhreeqcRM task message, so the callback method is called; and the callback method calls a PHAST transport method that is run by the workers. Within the transport method, data is transferred from the manager to the workers, and the transport calculations are performed by specified workers. Other PHAST</w:t>
      </w:r>
      <w:r w:rsidR="00F970E5" w:rsidRPr="00DE73DF">
        <w:noBreakHyphen/>
      </w:r>
      <w:r w:rsidRPr="00DE73DF">
        <w:t>defined tasks, identified by task messages, are used to collect the post</w:t>
      </w:r>
      <w:r w:rsidR="00F970E5" w:rsidRPr="00DE73DF">
        <w:noBreakHyphen/>
      </w:r>
      <w:r w:rsidRPr="00DE73DF">
        <w:t xml:space="preserve">transport concentrations from the workers. </w:t>
      </w:r>
    </w:p>
    <w:p w14:paraId="6316F05F" w14:textId="467DFF41" w:rsidR="00FB3882" w:rsidRPr="00C96962" w:rsidRDefault="00015641" w:rsidP="00FB3882">
      <w:pPr>
        <w:pStyle w:val="Text"/>
        <w:rPr>
          <w:lang w:val="en-US"/>
        </w:rPr>
      </w:pPr>
      <w:r>
        <w:rPr>
          <w:lang w:val="en-US"/>
        </w:rPr>
        <w:t xml:space="preserve">PhreeqcRM has been successfully compiled with OpenMP </w:t>
      </w:r>
      <w:r w:rsidR="00FB3882" w:rsidRPr="00C96962">
        <w:rPr>
          <w:lang w:val="en-US"/>
        </w:rPr>
        <w:t xml:space="preserve">implementations </w:t>
      </w:r>
      <w:r>
        <w:rPr>
          <w:lang w:val="en-US"/>
        </w:rPr>
        <w:t>for Windows</w:t>
      </w:r>
      <w:r w:rsidR="00FB3882" w:rsidRPr="00C96962">
        <w:rPr>
          <w:vertAlign w:val="superscript"/>
          <w:lang w:val="en-US"/>
        </w:rPr>
        <w:t>®</w:t>
      </w:r>
      <w:r w:rsidR="00FB3882" w:rsidRPr="00C96962">
        <w:rPr>
          <w:lang w:val="en-US"/>
        </w:rPr>
        <w:t xml:space="preserve"> </w:t>
      </w:r>
      <w:r>
        <w:rPr>
          <w:lang w:val="en-US"/>
        </w:rPr>
        <w:t>(</w:t>
      </w:r>
      <w:r w:rsidR="00FB3882" w:rsidRPr="00C96962">
        <w:rPr>
          <w:lang w:val="en-US"/>
        </w:rPr>
        <w:t>Visual Studio</w:t>
      </w:r>
      <w:r w:rsidRPr="00C96962">
        <w:rPr>
          <w:vertAlign w:val="superscript"/>
          <w:lang w:val="en-US"/>
        </w:rPr>
        <w:t>®</w:t>
      </w:r>
      <w:r w:rsidR="00FB3882" w:rsidRPr="00C96962">
        <w:rPr>
          <w:lang w:val="en-US"/>
        </w:rPr>
        <w:t xml:space="preserve"> 2010/2012</w:t>
      </w:r>
      <w:r w:rsidR="006F6B51">
        <w:rPr>
          <w:lang w:val="en-US"/>
        </w:rPr>
        <w:t>/2013</w:t>
      </w:r>
      <w:r>
        <w:rPr>
          <w:lang w:val="en-US"/>
        </w:rPr>
        <w:t xml:space="preserve">) and Scientific Linux and </w:t>
      </w:r>
      <w:r w:rsidR="001D37AE">
        <w:rPr>
          <w:lang w:val="en-US"/>
        </w:rPr>
        <w:t xml:space="preserve">with </w:t>
      </w:r>
      <w:r w:rsidR="00FB3882" w:rsidRPr="00C96962">
        <w:rPr>
          <w:lang w:val="en-US"/>
        </w:rPr>
        <w:t xml:space="preserve">MPI </w:t>
      </w:r>
      <w:r>
        <w:rPr>
          <w:lang w:val="en-US"/>
        </w:rPr>
        <w:lastRenderedPageBreak/>
        <w:t>implementations for Windows</w:t>
      </w:r>
      <w:r w:rsidRPr="00C96962">
        <w:rPr>
          <w:vertAlign w:val="superscript"/>
          <w:lang w:val="en-US"/>
        </w:rPr>
        <w:t>®</w:t>
      </w:r>
      <w:r w:rsidRPr="00C96962">
        <w:rPr>
          <w:lang w:val="en-US"/>
        </w:rPr>
        <w:t xml:space="preserve"> </w:t>
      </w:r>
      <w:r w:rsidR="00FB3882" w:rsidRPr="00C96962">
        <w:rPr>
          <w:lang w:val="en-US"/>
        </w:rPr>
        <w:t xml:space="preserve">(MSMPI </w:t>
      </w:r>
      <w:r w:rsidR="00513BF5" w:rsidRPr="00C96962">
        <w:rPr>
          <w:lang w:val="en-US"/>
        </w:rPr>
        <w:t xml:space="preserve">from </w:t>
      </w:r>
      <w:r w:rsidR="00FB3882" w:rsidRPr="00C96962">
        <w:rPr>
          <w:lang w:val="en-US"/>
        </w:rPr>
        <w:t>Microsoft</w:t>
      </w:r>
      <w:r w:rsidR="00FB3882" w:rsidRPr="00C96962">
        <w:rPr>
          <w:vertAlign w:val="superscript"/>
          <w:lang w:val="en-US"/>
        </w:rPr>
        <w:t>®</w:t>
      </w:r>
      <w:r w:rsidRPr="00015641">
        <w:rPr>
          <w:lang w:val="en-US"/>
        </w:rPr>
        <w:t>)</w:t>
      </w:r>
      <w:r w:rsidR="00FB3882" w:rsidRPr="00015641">
        <w:rPr>
          <w:lang w:val="en-US"/>
        </w:rPr>
        <w:t xml:space="preserve"> </w:t>
      </w:r>
      <w:r w:rsidR="00FB3882" w:rsidRPr="00C96962">
        <w:rPr>
          <w:lang w:val="en-US"/>
        </w:rPr>
        <w:t xml:space="preserve">and </w:t>
      </w:r>
      <w:r>
        <w:rPr>
          <w:lang w:val="en-US"/>
        </w:rPr>
        <w:t>Linux (OPENMPI, version 1.5.4)</w:t>
      </w:r>
      <w:r w:rsidR="00FB3882" w:rsidRPr="00C96962">
        <w:rPr>
          <w:lang w:val="en-US"/>
        </w:rPr>
        <w:t>.</w:t>
      </w:r>
    </w:p>
    <w:p w14:paraId="02105125" w14:textId="23418EE6" w:rsidR="00FB3882" w:rsidRPr="00C96962" w:rsidRDefault="00FB3882" w:rsidP="00FB3882">
      <w:pPr>
        <w:pStyle w:val="Text"/>
        <w:rPr>
          <w:lang w:val="en-US"/>
        </w:rPr>
      </w:pPr>
      <w:r w:rsidRPr="00C96962">
        <w:rPr>
          <w:lang w:val="en-US"/>
        </w:rPr>
        <w:t xml:space="preserve">The speedup of parallelization, defined as fraction of CPU time compared to serial computations on a single processor, </w:t>
      </w:r>
      <w:r w:rsidR="002C64BA">
        <w:rPr>
          <w:lang w:val="en-US"/>
        </w:rPr>
        <w:t xml:space="preserve">has been evaluated for the MoMaS easy benchmark </w:t>
      </w:r>
      <w:r w:rsidR="0089747E">
        <w:rPr>
          <w:lang w:val="en-US"/>
        </w:rPr>
        <w:t xml:space="preserve">(see section </w:t>
      </w:r>
      <w:r w:rsidR="0089747E">
        <w:rPr>
          <w:lang w:val="en-US"/>
        </w:rPr>
        <w:fldChar w:fldCharType="begin"/>
      </w:r>
      <w:r w:rsidR="0089747E">
        <w:rPr>
          <w:lang w:val="en-US"/>
        </w:rPr>
        <w:instrText xml:space="preserve"> REF _Ref399926341 \r \h </w:instrText>
      </w:r>
      <w:r w:rsidR="0089747E">
        <w:rPr>
          <w:lang w:val="en-US"/>
        </w:rPr>
      </w:r>
      <w:r w:rsidR="0089747E">
        <w:rPr>
          <w:lang w:val="en-US"/>
        </w:rPr>
        <w:fldChar w:fldCharType="separate"/>
      </w:r>
      <w:r w:rsidR="00CD7255">
        <w:rPr>
          <w:lang w:val="en-US"/>
        </w:rPr>
        <w:t>3.4</w:t>
      </w:r>
      <w:r w:rsidR="0089747E">
        <w:rPr>
          <w:lang w:val="en-US"/>
        </w:rPr>
        <w:fldChar w:fldCharType="end"/>
      </w:r>
      <w:r w:rsidR="003B2A5C">
        <w:rPr>
          <w:lang w:val="en-US"/>
        </w:rPr>
        <w:t xml:space="preserve">) </w:t>
      </w:r>
      <w:r w:rsidR="002C64BA">
        <w:rPr>
          <w:lang w:val="en-US"/>
        </w:rPr>
        <w:t xml:space="preserve">by using the multithreaded </w:t>
      </w:r>
      <w:r w:rsidR="001D37AE">
        <w:rPr>
          <w:lang w:val="en-US"/>
        </w:rPr>
        <w:t xml:space="preserve">(OpenMP) </w:t>
      </w:r>
      <w:r w:rsidR="002C64BA">
        <w:rPr>
          <w:lang w:val="en-US"/>
        </w:rPr>
        <w:t xml:space="preserve">and the </w:t>
      </w:r>
      <w:r w:rsidR="001D37AE">
        <w:rPr>
          <w:lang w:val="en-US"/>
        </w:rPr>
        <w:t>multiprocess (</w:t>
      </w:r>
      <w:r w:rsidR="002C64BA">
        <w:rPr>
          <w:lang w:val="en-US"/>
        </w:rPr>
        <w:t>MPI</w:t>
      </w:r>
      <w:r w:rsidR="001D37AE">
        <w:rPr>
          <w:lang w:val="en-US"/>
        </w:rPr>
        <w:t>)</w:t>
      </w:r>
      <w:r w:rsidR="002C64BA">
        <w:rPr>
          <w:lang w:val="en-US"/>
        </w:rPr>
        <w:t xml:space="preserve"> version</w:t>
      </w:r>
      <w:r w:rsidR="001D37AE">
        <w:rPr>
          <w:lang w:val="en-US"/>
        </w:rPr>
        <w:t>s</w:t>
      </w:r>
      <w:r w:rsidR="002C64BA">
        <w:rPr>
          <w:lang w:val="en-US"/>
        </w:rPr>
        <w:t xml:space="preserve"> of PhreeqcRM in PHAST. Two series of simulations using 1 to 16 threads or processes were run on a </w:t>
      </w:r>
      <w:r w:rsidR="00FA0D2E">
        <w:rPr>
          <w:lang w:val="en-US"/>
        </w:rPr>
        <w:t xml:space="preserve">Linux </w:t>
      </w:r>
      <w:r w:rsidR="002C64BA">
        <w:rPr>
          <w:lang w:val="en-US"/>
        </w:rPr>
        <w:t>computer with 24 cores (AMD Opteron</w:t>
      </w:r>
      <w:r w:rsidR="004E6578">
        <w:rPr>
          <w:lang w:val="en-US"/>
        </w:rPr>
        <w:t xml:space="preserve"> 6168</w:t>
      </w:r>
      <w:r w:rsidR="003B2A5C">
        <w:rPr>
          <w:lang w:val="en-US"/>
        </w:rPr>
        <w:t>). The times for the chemistry calculation diminished from about 23 h to about 2 h for both multithreading and multiprocessing (</w:t>
      </w:r>
      <w:r w:rsidR="001265CF">
        <w:rPr>
          <w:lang w:val="en-US"/>
        </w:rPr>
        <w:fldChar w:fldCharType="begin"/>
      </w:r>
      <w:r w:rsidR="001265CF">
        <w:rPr>
          <w:lang w:val="en-US"/>
        </w:rPr>
        <w:instrText xml:space="preserve"> REF _Ref393867830 \h </w:instrText>
      </w:r>
      <w:r w:rsidR="001265CF">
        <w:rPr>
          <w:lang w:val="en-US"/>
        </w:rPr>
      </w:r>
      <w:r w:rsidR="001265CF">
        <w:rPr>
          <w:lang w:val="en-US"/>
        </w:rPr>
        <w:fldChar w:fldCharType="separate"/>
      </w:r>
      <w:r w:rsidR="00CD7255" w:rsidRPr="00C96962">
        <w:t xml:space="preserve">Figure </w:t>
      </w:r>
      <w:r w:rsidR="00CD7255">
        <w:rPr>
          <w:noProof/>
        </w:rPr>
        <w:t>2</w:t>
      </w:r>
      <w:r w:rsidR="001265CF">
        <w:rPr>
          <w:lang w:val="en-US"/>
        </w:rPr>
        <w:fldChar w:fldCharType="end"/>
      </w:r>
      <w:r w:rsidR="003B2A5C">
        <w:rPr>
          <w:lang w:val="en-US"/>
        </w:rPr>
        <w:t xml:space="preserve">). </w:t>
      </w:r>
      <w:r w:rsidR="00D1446E">
        <w:rPr>
          <w:lang w:val="en-US"/>
        </w:rPr>
        <w:t>However, m</w:t>
      </w:r>
      <w:r w:rsidR="003B2A5C">
        <w:rPr>
          <w:lang w:val="en-US"/>
        </w:rPr>
        <w:t>ultiprocessing</w:t>
      </w:r>
      <w:r w:rsidR="00FA0D2E">
        <w:rPr>
          <w:lang w:val="en-US"/>
        </w:rPr>
        <w:t xml:space="preserve"> on this Linux system</w:t>
      </w:r>
      <w:r w:rsidR="003B2A5C">
        <w:rPr>
          <w:lang w:val="en-US"/>
        </w:rPr>
        <w:t xml:space="preserve"> </w:t>
      </w:r>
      <w:r w:rsidR="00D1446E">
        <w:rPr>
          <w:lang w:val="en-US"/>
        </w:rPr>
        <w:t xml:space="preserve">appears to be more efficient; it </w:t>
      </w:r>
      <w:r w:rsidR="00DB599F">
        <w:rPr>
          <w:lang w:val="en-US"/>
        </w:rPr>
        <w:t>produced faster</w:t>
      </w:r>
      <w:r w:rsidR="003B2A5C">
        <w:rPr>
          <w:lang w:val="en-US"/>
        </w:rPr>
        <w:t xml:space="preserve"> simulation time</w:t>
      </w:r>
      <w:r w:rsidR="00DB599F">
        <w:rPr>
          <w:lang w:val="en-US"/>
        </w:rPr>
        <w:t>s</w:t>
      </w:r>
      <w:r w:rsidR="004E6578">
        <w:rPr>
          <w:lang w:val="en-US"/>
        </w:rPr>
        <w:t xml:space="preserve"> </w:t>
      </w:r>
      <w:r w:rsidR="003B2A5C">
        <w:rPr>
          <w:lang w:val="en-US"/>
        </w:rPr>
        <w:t>and great</w:t>
      </w:r>
      <w:r w:rsidR="00DB599F">
        <w:rPr>
          <w:lang w:val="en-US"/>
        </w:rPr>
        <w:t>er</w:t>
      </w:r>
      <w:r w:rsidR="003B2A5C">
        <w:rPr>
          <w:lang w:val="en-US"/>
        </w:rPr>
        <w:t xml:space="preserve"> speedup</w:t>
      </w:r>
      <w:r w:rsidR="00DB599F">
        <w:rPr>
          <w:lang w:val="en-US"/>
        </w:rPr>
        <w:t>s re</w:t>
      </w:r>
      <w:r w:rsidR="006F6B51">
        <w:rPr>
          <w:lang w:val="en-US"/>
        </w:rPr>
        <w:t>lative to multithreading.</w:t>
      </w:r>
    </w:p>
    <w:p w14:paraId="6E37E1DF" w14:textId="507B623B" w:rsidR="002C64BA" w:rsidRDefault="008A6C1D" w:rsidP="00FB3882">
      <w:r>
        <w:rPr>
          <w:noProof/>
        </w:rPr>
        <w:lastRenderedPageBreak/>
        <w:drawing>
          <wp:inline distT="0" distB="0" distL="0" distR="0" wp14:anchorId="2874540A" wp14:editId="4209004B">
            <wp:extent cx="3104189" cy="5282047"/>
            <wp:effectExtent l="0" t="0" r="127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D_MPI_vs_OpenMP.emf"/>
                    <pic:cNvPicPr/>
                  </pic:nvPicPr>
                  <pic:blipFill>
                    <a:blip r:embed="rId13">
                      <a:extLst>
                        <a:ext uri="{28A0092B-C50C-407E-A947-70E740481C1C}">
                          <a14:useLocalDpi xmlns:a14="http://schemas.microsoft.com/office/drawing/2010/main" val="0"/>
                        </a:ext>
                      </a:extLst>
                    </a:blip>
                    <a:stretch>
                      <a:fillRect/>
                    </a:stretch>
                  </pic:blipFill>
                  <pic:spPr>
                    <a:xfrm>
                      <a:off x="0" y="0"/>
                      <a:ext cx="3104189" cy="5282047"/>
                    </a:xfrm>
                    <a:prstGeom prst="rect">
                      <a:avLst/>
                    </a:prstGeom>
                  </pic:spPr>
                </pic:pic>
              </a:graphicData>
            </a:graphic>
          </wp:inline>
        </w:drawing>
      </w:r>
    </w:p>
    <w:p w14:paraId="3F4DCBCC" w14:textId="0029E2C1" w:rsidR="00FB3882" w:rsidRPr="00C96962" w:rsidRDefault="00FB3882" w:rsidP="00FB3882">
      <w:pPr>
        <w:pStyle w:val="Caption"/>
      </w:pPr>
      <w:bookmarkStart w:id="251" w:name="_Ref393867830"/>
      <w:r w:rsidRPr="00C96962">
        <w:t xml:space="preserve">Figure </w:t>
      </w:r>
      <w:r w:rsidRPr="00C96962">
        <w:fldChar w:fldCharType="begin"/>
      </w:r>
      <w:r w:rsidRPr="00C96962">
        <w:instrText xml:space="preserve"> SEQ Figure \* ARABIC </w:instrText>
      </w:r>
      <w:r w:rsidRPr="00C96962">
        <w:fldChar w:fldCharType="separate"/>
      </w:r>
      <w:r w:rsidR="00CD7255">
        <w:rPr>
          <w:noProof/>
        </w:rPr>
        <w:t>2</w:t>
      </w:r>
      <w:r w:rsidRPr="00C96962">
        <w:fldChar w:fldCharType="end"/>
      </w:r>
      <w:bookmarkEnd w:id="251"/>
      <w:r w:rsidRPr="00C96962">
        <w:t xml:space="preserve">: </w:t>
      </w:r>
      <w:r w:rsidR="002C64BA">
        <w:t xml:space="preserve">Log-log plots of </w:t>
      </w:r>
      <w:r w:rsidR="00A476C2">
        <w:t xml:space="preserve">(a) </w:t>
      </w:r>
      <w:r w:rsidR="002C64BA">
        <w:t xml:space="preserve">chemistry calculation time (including communication) and </w:t>
      </w:r>
      <w:r w:rsidR="00A476C2">
        <w:t xml:space="preserve">(b) </w:t>
      </w:r>
      <w:r w:rsidR="002C64BA">
        <w:t>speedup against number of threads (</w:t>
      </w:r>
      <w:r w:rsidR="004E6578">
        <w:t>M</w:t>
      </w:r>
      <w:r w:rsidR="002C64BA">
        <w:t>ultithread</w:t>
      </w:r>
      <w:r w:rsidR="008A6C1D">
        <w:t>ed</w:t>
      </w:r>
      <w:r w:rsidR="002C64BA">
        <w:t>) or number of processes (</w:t>
      </w:r>
      <w:r w:rsidR="004E6578">
        <w:t>M</w:t>
      </w:r>
      <w:r w:rsidR="002C64BA">
        <w:t xml:space="preserve">ultiprocess) for the easy 1D MoMaS </w:t>
      </w:r>
      <w:r w:rsidR="005301D3">
        <w:t xml:space="preserve">reactive transport </w:t>
      </w:r>
      <w:r w:rsidR="002C64BA">
        <w:t>benchmark.</w:t>
      </w:r>
    </w:p>
    <w:p w14:paraId="0217919C" w14:textId="77777777" w:rsidR="00FB3882" w:rsidRDefault="00FB3882" w:rsidP="00FB3882">
      <w:pPr>
        <w:pStyle w:val="Heading1"/>
        <w:suppressAutoHyphens/>
      </w:pPr>
      <w:r w:rsidRPr="00C96962">
        <w:t>Code Verification</w:t>
      </w:r>
    </w:p>
    <w:p w14:paraId="070C87BB" w14:textId="3D459AD9" w:rsidR="003D37BD" w:rsidRPr="003D37BD" w:rsidRDefault="003D37BD" w:rsidP="003D37BD">
      <w:pPr>
        <w:pStyle w:val="Text"/>
      </w:pPr>
      <w:r>
        <w:t xml:space="preserve">PhreeqcRM has been implemented as the reaction engine for the </w:t>
      </w:r>
      <w:r w:rsidR="00997A97">
        <w:t>reactive transport</w:t>
      </w:r>
      <w:r>
        <w:t xml:space="preserve"> calculations in PHAST</w:t>
      </w:r>
      <w:r w:rsidR="004D0CF9">
        <w:t xml:space="preserve"> </w:t>
      </w:r>
      <w:r w:rsidR="00CE5A14">
        <w:fldChar w:fldCharType="begin"/>
      </w:r>
      <w:r w:rsidR="00ED3E38">
        <w:instrText xml:space="preserve"> ADDIN ZOTERO_ITEM CSL_CITATION {"citationID":"0jg3j6mr","properties":{"formattedCitation":"[35]","plainCitation":"[35]"},"citationItems":[{"id":16,"uris":["http://zotero.org/users/1809694/items/F4DVB3UR"],"uri":["http://zotero.org/users/1809694/items/F4DVB3UR"],"itemData":{"id":16,"type":"report","title":"PHAST Version 2—A program for simulating groundwater flow, solute transport, and multicomponent geochemical reactions.","publisher":"U.S. Geological Survey","page":"235","genre":"Techniques and Methods","number":"6–A35","author":[{"family":"Parkhurst","given":"D.L."},{"family":"Kipp","given":"K.L."},{"family":"Charlton","given":"S.R."}],"issued":{"date-parts":[["2010"]]}}}],"schema":"https://github.com/citation-style-language/schema/raw/master/csl-citation.json"} </w:instrText>
      </w:r>
      <w:r w:rsidR="00CE5A14">
        <w:fldChar w:fldCharType="separate"/>
      </w:r>
      <w:r w:rsidR="00ED3E38" w:rsidRPr="00ED3E38">
        <w:t>[35]</w:t>
      </w:r>
      <w:r w:rsidR="00CE5A14">
        <w:fldChar w:fldCharType="end"/>
      </w:r>
      <w:r>
        <w:t xml:space="preserve"> and FEFLOW </w:t>
      </w:r>
      <w:r w:rsidR="00CE5A14">
        <w:fldChar w:fldCharType="begin"/>
      </w:r>
      <w:r w:rsidR="00ED3E38">
        <w:instrText xml:space="preserve"> ADDIN ZOTERO_ITEM CSL_CITATION {"citationID":"9jB6rwPm","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r>
        <w:t xml:space="preserve">. Both simulators have been tested on a 3D </w:t>
      </w:r>
      <w:r w:rsidR="00997A97">
        <w:lastRenderedPageBreak/>
        <w:t>reactive transport</w:t>
      </w:r>
      <w:r>
        <w:t xml:space="preserve"> analytical solution</w:t>
      </w:r>
      <w:r w:rsidR="004D0CF9">
        <w:t xml:space="preserve"> </w:t>
      </w:r>
      <w:r w:rsidR="00CE5A14">
        <w:fldChar w:fldCharType="begin"/>
      </w:r>
      <w:r w:rsidR="00ED3E38">
        <w:instrText xml:space="preserve"> ADDIN ZOTERO_ITEM CSL_CITATION {"citationID":"HLMIcfPv","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t xml:space="preserve"> and</w:t>
      </w:r>
      <w:r w:rsidR="004D0CF9">
        <w:t xml:space="preserve"> a series of MoMaS </w:t>
      </w:r>
      <w:r w:rsidR="00DD5EFE">
        <w:t xml:space="preserve">reactive transport </w:t>
      </w:r>
      <w:r w:rsidR="004D0CF9">
        <w:t xml:space="preserve">benchmarks </w:t>
      </w:r>
      <w:r w:rsidR="00CE5A14">
        <w:fldChar w:fldCharType="begin"/>
      </w:r>
      <w:r w:rsidR="00ED3E38">
        <w:instrText xml:space="preserve"> ADDIN ZOTERO_ITEM CSL_CITATION {"citationID":"enP6YoXi","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t xml:space="preserve">. </w:t>
      </w:r>
    </w:p>
    <w:p w14:paraId="5D39CD49" w14:textId="77777777" w:rsidR="00FB3882" w:rsidRPr="00C96962" w:rsidRDefault="00FB3882" w:rsidP="00FB3882">
      <w:pPr>
        <w:pStyle w:val="Heading2"/>
      </w:pPr>
      <w:r w:rsidRPr="00C96962">
        <w:t>Implementation as Reaction Engine for PHAST</w:t>
      </w:r>
    </w:p>
    <w:p w14:paraId="0D854B88" w14:textId="7FD0EEF4" w:rsidR="00FB3882" w:rsidRDefault="00952966" w:rsidP="00FB3882">
      <w:pPr>
        <w:pStyle w:val="Text"/>
        <w:rPr>
          <w:lang w:val="en-US"/>
        </w:rPr>
      </w:pPr>
      <w:r>
        <w:rPr>
          <w:lang w:val="en-US"/>
        </w:rPr>
        <w:t xml:space="preserve">The changes to PHAST that </w:t>
      </w:r>
      <w:r w:rsidR="008C4210">
        <w:rPr>
          <w:lang w:val="en-US"/>
        </w:rPr>
        <w:t xml:space="preserve">implement </w:t>
      </w:r>
      <w:r>
        <w:rPr>
          <w:lang w:val="en-US"/>
        </w:rPr>
        <w:t xml:space="preserve">PhreeqcRM </w:t>
      </w:r>
      <w:r w:rsidR="00F31FB5">
        <w:rPr>
          <w:lang w:val="en-US"/>
        </w:rPr>
        <w:t>are transparent to the user; input</w:t>
      </w:r>
      <w:r w:rsidR="008C4210">
        <w:rPr>
          <w:lang w:val="en-US"/>
        </w:rPr>
        <w:t>, output, and docu</w:t>
      </w:r>
      <w:r w:rsidR="00F31FB5">
        <w:rPr>
          <w:lang w:val="en-US"/>
        </w:rPr>
        <w:t xml:space="preserve">mentation are unchanged. </w:t>
      </w:r>
      <w:del w:id="252" w:author="Parkhurst, David L." w:date="2014-10-22T13:52:00Z">
        <w:r w:rsidR="00FB3882" w:rsidRPr="00C96962" w:rsidDel="00900DC1">
          <w:rPr>
            <w:lang w:val="en-US"/>
          </w:rPr>
          <w:delText xml:space="preserve">PhreeqcRM </w:delText>
        </w:r>
        <w:r w:rsidR="004D0CF9" w:rsidDel="00900DC1">
          <w:rPr>
            <w:lang w:val="en-US"/>
          </w:rPr>
          <w:delText>is</w:delText>
        </w:r>
        <w:r w:rsidR="008C4210" w:rsidDel="00900DC1">
          <w:rPr>
            <w:lang w:val="en-US"/>
          </w:rPr>
          <w:delText xml:space="preserve"> coupled </w:delText>
        </w:r>
        <w:r w:rsidR="00FB3882" w:rsidRPr="00C96962" w:rsidDel="00900DC1">
          <w:rPr>
            <w:lang w:val="en-US"/>
          </w:rPr>
          <w:delText>in</w:delText>
        </w:r>
        <w:r w:rsidR="004D0CF9" w:rsidDel="00900DC1">
          <w:rPr>
            <w:lang w:val="en-US"/>
          </w:rPr>
          <w:delText>to</w:delText>
        </w:r>
        <w:r w:rsidR="00FB3882" w:rsidRPr="00C96962" w:rsidDel="00900DC1">
          <w:rPr>
            <w:lang w:val="en-US"/>
          </w:rPr>
          <w:delText xml:space="preserve"> PHAST by rewriting </w:delText>
        </w:r>
      </w:del>
      <w:ins w:id="253" w:author="Parkhurst, David L." w:date="2014-10-22T13:52:00Z">
        <w:r w:rsidR="00900DC1">
          <w:rPr>
            <w:lang w:val="en-US"/>
          </w:rPr>
          <w:t>T</w:t>
        </w:r>
      </w:ins>
      <w:del w:id="254" w:author="Parkhurst, David L." w:date="2014-10-22T13:52:00Z">
        <w:r w:rsidR="00FB3882" w:rsidRPr="00C96962" w:rsidDel="00900DC1">
          <w:rPr>
            <w:lang w:val="en-US"/>
          </w:rPr>
          <w:delText>t</w:delText>
        </w:r>
      </w:del>
      <w:r w:rsidR="00FB3882" w:rsidRPr="00C96962">
        <w:rPr>
          <w:lang w:val="en-US"/>
        </w:rPr>
        <w:t xml:space="preserve">he code that coupled the transport calculation </w:t>
      </w:r>
      <w:r w:rsidR="008C4210">
        <w:rPr>
          <w:lang w:val="en-US"/>
        </w:rPr>
        <w:t xml:space="preserve">(Fortran) </w:t>
      </w:r>
      <w:r w:rsidR="00FB3882" w:rsidRPr="00C96962">
        <w:rPr>
          <w:lang w:val="en-US"/>
        </w:rPr>
        <w:t>to the reaction calculations</w:t>
      </w:r>
      <w:ins w:id="255" w:author="Parkhurst, David L." w:date="2014-10-22T13:52:00Z">
        <w:r w:rsidR="00900DC1">
          <w:rPr>
            <w:lang w:val="en-US"/>
          </w:rPr>
          <w:t xml:space="preserve"> was rewritten to use PhreeqcRM</w:t>
        </w:r>
      </w:ins>
      <w:r w:rsidR="00FB3882" w:rsidRPr="00C96962">
        <w:rPr>
          <w:lang w:val="en-US"/>
        </w:rPr>
        <w:t xml:space="preserve">. The previous version of PHAST (version 2) relied on the source code of PHREEQC version 2 with additional coding to define initial and boundary conditions, transfer concentrations from transport to reaction cells, run reaction calculations, and return concentrations for transport. PhreeqcRM </w:t>
      </w:r>
      <w:del w:id="256" w:author="Parkhurst, David L." w:date="2014-10-22T13:53:00Z">
        <w:r w:rsidR="004D0CF9" w:rsidDel="00900DC1">
          <w:rPr>
            <w:lang w:val="en-US"/>
          </w:rPr>
          <w:delText>is</w:delText>
        </w:r>
        <w:r w:rsidR="004D0CF9" w:rsidRPr="00C96962" w:rsidDel="00900DC1">
          <w:rPr>
            <w:lang w:val="en-US"/>
          </w:rPr>
          <w:delText xml:space="preserve"> </w:delText>
        </w:r>
      </w:del>
      <w:ins w:id="257" w:author="Parkhurst, David L." w:date="2014-10-22T13:53:00Z">
        <w:r w:rsidR="00900DC1">
          <w:rPr>
            <w:lang w:val="en-US"/>
          </w:rPr>
          <w:t>was</w:t>
        </w:r>
        <w:r w:rsidR="00900DC1" w:rsidRPr="00C96962">
          <w:rPr>
            <w:lang w:val="en-US"/>
          </w:rPr>
          <w:t xml:space="preserve"> </w:t>
        </w:r>
      </w:ins>
      <w:r w:rsidR="00FB3882" w:rsidRPr="00C96962">
        <w:rPr>
          <w:lang w:val="en-US"/>
        </w:rPr>
        <w:t xml:space="preserve">designed to perform these functions for PHAST, and </w:t>
      </w:r>
      <w:del w:id="258" w:author="Parkhurst, David L." w:date="2014-10-22T13:53:00Z">
        <w:r w:rsidR="00FB3882" w:rsidRPr="00C96962" w:rsidDel="00900DC1">
          <w:rPr>
            <w:lang w:val="en-US"/>
          </w:rPr>
          <w:delText xml:space="preserve">there is a close correspondence between </w:delText>
        </w:r>
      </w:del>
      <w:r w:rsidR="00FB3882" w:rsidRPr="00C96962">
        <w:rPr>
          <w:lang w:val="en-US"/>
        </w:rPr>
        <w:t>the functions o</w:t>
      </w:r>
      <w:r w:rsidR="00F01512">
        <w:rPr>
          <w:lang w:val="en-US"/>
        </w:rPr>
        <w:t>f</w:t>
      </w:r>
      <w:r w:rsidR="00FB3882" w:rsidRPr="00C96962">
        <w:rPr>
          <w:lang w:val="en-US"/>
        </w:rPr>
        <w:t xml:space="preserve"> the previous PHAST version </w:t>
      </w:r>
      <w:del w:id="259" w:author="Parkhurst, David L." w:date="2014-10-22T13:53:00Z">
        <w:r w:rsidR="00FB3882" w:rsidRPr="00C96962" w:rsidDel="00900DC1">
          <w:rPr>
            <w:lang w:val="en-US"/>
          </w:rPr>
          <w:delText xml:space="preserve">and </w:delText>
        </w:r>
      </w:del>
      <w:ins w:id="260" w:author="Parkhurst, David L." w:date="2014-10-22T13:53:00Z">
        <w:r w:rsidR="00900DC1">
          <w:rPr>
            <w:lang w:val="en-US"/>
          </w:rPr>
          <w:t>correspond closely with</w:t>
        </w:r>
        <w:r w:rsidR="00900DC1" w:rsidRPr="00C96962">
          <w:rPr>
            <w:lang w:val="en-US"/>
          </w:rPr>
          <w:t xml:space="preserve"> </w:t>
        </w:r>
      </w:ins>
      <w:r w:rsidR="00FB3882" w:rsidRPr="00C96962">
        <w:rPr>
          <w:lang w:val="en-US"/>
        </w:rPr>
        <w:t>the metho</w:t>
      </w:r>
      <w:r w:rsidR="00237A75" w:rsidRPr="00C96962">
        <w:rPr>
          <w:lang w:val="en-US"/>
        </w:rPr>
        <w:t xml:space="preserve">ds </w:t>
      </w:r>
      <w:del w:id="261" w:author="Parkhurst, David L." w:date="2014-10-22T13:54:00Z">
        <w:r w:rsidR="00237A75" w:rsidRPr="00C96962" w:rsidDel="00900DC1">
          <w:rPr>
            <w:lang w:val="en-US"/>
          </w:rPr>
          <w:delText xml:space="preserve">incorporated </w:delText>
        </w:r>
      </w:del>
      <w:ins w:id="262" w:author="Parkhurst, David L." w:date="2014-10-22T13:54:00Z">
        <w:r w:rsidR="00900DC1">
          <w:rPr>
            <w:lang w:val="en-US"/>
          </w:rPr>
          <w:t>of</w:t>
        </w:r>
      </w:ins>
      <w:del w:id="263" w:author="Parkhurst, David L." w:date="2014-10-22T13:54:00Z">
        <w:r w:rsidR="00237A75" w:rsidRPr="00C96962" w:rsidDel="00900DC1">
          <w:rPr>
            <w:lang w:val="en-US"/>
          </w:rPr>
          <w:delText>into</w:delText>
        </w:r>
      </w:del>
      <w:r w:rsidR="00237A75" w:rsidRPr="00C96962">
        <w:rPr>
          <w:lang w:val="en-US"/>
        </w:rPr>
        <w:t xml:space="preserve"> PhreeqcRM.</w:t>
      </w:r>
    </w:p>
    <w:p w14:paraId="410682F4" w14:textId="4CDDF0F9" w:rsidR="00F9331F" w:rsidRPr="00C96962" w:rsidRDefault="00F9331F" w:rsidP="00FB3882">
      <w:pPr>
        <w:pStyle w:val="Text"/>
        <w:rPr>
          <w:lang w:val="en-US"/>
        </w:rPr>
      </w:pPr>
      <w:r>
        <w:rPr>
          <w:lang w:val="en-US"/>
        </w:rPr>
        <w:t xml:space="preserve">PHAST’s finite-difference nodes </w:t>
      </w:r>
      <w:r w:rsidR="00FD0AFB">
        <w:rPr>
          <w:lang w:val="en-US"/>
        </w:rPr>
        <w:t xml:space="preserve">are linked to </w:t>
      </w:r>
      <w:r>
        <w:rPr>
          <w:lang w:val="en-US"/>
        </w:rPr>
        <w:t xml:space="preserve">reaction cells in PhreeqcRM </w:t>
      </w:r>
      <w:r w:rsidR="00FD0AFB">
        <w:rPr>
          <w:lang w:val="en-US"/>
        </w:rPr>
        <w:t xml:space="preserve">by a mapping </w:t>
      </w:r>
      <w:r>
        <w:rPr>
          <w:lang w:val="en-US"/>
        </w:rPr>
        <w:t>that account</w:t>
      </w:r>
      <w:r w:rsidR="00FD0AFB">
        <w:rPr>
          <w:lang w:val="en-US"/>
        </w:rPr>
        <w:t>s</w:t>
      </w:r>
      <w:r>
        <w:rPr>
          <w:lang w:val="en-US"/>
        </w:rPr>
        <w:t xml:space="preserve"> for inactive zones and</w:t>
      </w:r>
      <w:r w:rsidR="00FD0AFB">
        <w:rPr>
          <w:lang w:val="en-US"/>
        </w:rPr>
        <w:t xml:space="preserve"> removes redundancies based on </w:t>
      </w:r>
      <w:r>
        <w:rPr>
          <w:lang w:val="en-US"/>
        </w:rPr>
        <w:t xml:space="preserve">symmetry. </w:t>
      </w:r>
      <w:r w:rsidR="003330C4">
        <w:rPr>
          <w:lang w:val="en-US"/>
        </w:rPr>
        <w:t>PHAST assumes constant fluid properties and ignores changes in density and fluid volume</w:t>
      </w:r>
      <w:r w:rsidR="00FD0AFB">
        <w:rPr>
          <w:lang w:val="en-US"/>
        </w:rPr>
        <w:t xml:space="preserve"> produced by reactions</w:t>
      </w:r>
      <w:r w:rsidR="003330C4">
        <w:rPr>
          <w:lang w:val="en-US"/>
        </w:rPr>
        <w:t>. Concentrations are transferred to the module before reaction</w:t>
      </w:r>
      <w:r w:rsidR="00FD0AFB">
        <w:rPr>
          <w:lang w:val="en-US"/>
        </w:rPr>
        <w:t xml:space="preserve"> calculations</w:t>
      </w:r>
      <w:r w:rsidR="003330C4">
        <w:rPr>
          <w:lang w:val="en-US"/>
        </w:rPr>
        <w:t xml:space="preserve"> and retrieved from the module after reaction </w:t>
      </w:r>
      <w:r w:rsidR="00FD0AFB">
        <w:rPr>
          <w:lang w:val="en-US"/>
        </w:rPr>
        <w:t>calculations</w:t>
      </w:r>
      <w:r w:rsidR="003330C4">
        <w:rPr>
          <w:lang w:val="en-US"/>
        </w:rPr>
        <w:t xml:space="preserve">. </w:t>
      </w:r>
    </w:p>
    <w:p w14:paraId="4DAF5B00" w14:textId="635B9EE8" w:rsidR="00FB3882" w:rsidRPr="00C96962" w:rsidRDefault="00FB3882" w:rsidP="00FB3882">
      <w:pPr>
        <w:pStyle w:val="Text"/>
        <w:rPr>
          <w:lang w:val="en-US"/>
        </w:rPr>
      </w:pPr>
      <w:r w:rsidRPr="00C96962">
        <w:rPr>
          <w:lang w:val="en-US"/>
        </w:rPr>
        <w:t>Whereas, writing selected</w:t>
      </w:r>
      <w:r w:rsidR="00F970E5">
        <w:rPr>
          <w:lang w:val="en-US"/>
        </w:rPr>
        <w:noBreakHyphen/>
      </w:r>
      <w:r w:rsidRPr="00C96962">
        <w:rPr>
          <w:lang w:val="en-US"/>
        </w:rPr>
        <w:t xml:space="preserve">output files was integral to the code </w:t>
      </w:r>
      <w:r w:rsidR="00F01512">
        <w:rPr>
          <w:lang w:val="en-US"/>
        </w:rPr>
        <w:t xml:space="preserve">that </w:t>
      </w:r>
      <w:r w:rsidRPr="00C96962">
        <w:rPr>
          <w:lang w:val="en-US"/>
        </w:rPr>
        <w:t>coupl</w:t>
      </w:r>
      <w:r w:rsidR="00F01512">
        <w:rPr>
          <w:lang w:val="en-US"/>
        </w:rPr>
        <w:t>ed</w:t>
      </w:r>
      <w:r w:rsidRPr="00C96962">
        <w:rPr>
          <w:lang w:val="en-US"/>
        </w:rPr>
        <w:t xml:space="preserve"> transport and reaction calculations in the old version of PHAST, file output from PhreeqcRM is limited to a comprehensive cell</w:t>
      </w:r>
      <w:r w:rsidR="00F970E5">
        <w:rPr>
          <w:lang w:val="en-US"/>
        </w:rPr>
        <w:noBreakHyphen/>
      </w:r>
      <w:r w:rsidRPr="00C96962">
        <w:rPr>
          <w:lang w:val="en-US"/>
        </w:rPr>
        <w:t>by</w:t>
      </w:r>
      <w:r w:rsidR="00F970E5">
        <w:rPr>
          <w:lang w:val="en-US"/>
        </w:rPr>
        <w:noBreakHyphen/>
      </w:r>
      <w:r w:rsidRPr="00C96962">
        <w:rPr>
          <w:lang w:val="en-US"/>
        </w:rPr>
        <w:t xml:space="preserve">cell chemistry description, which is intended mainly for debugging, and a dump facility, which is intended for saving the </w:t>
      </w:r>
      <w:r w:rsidR="00F01512">
        <w:rPr>
          <w:lang w:val="en-US"/>
        </w:rPr>
        <w:t xml:space="preserve">chemical </w:t>
      </w:r>
      <w:r w:rsidRPr="00C96962">
        <w:rPr>
          <w:lang w:val="en-US"/>
        </w:rPr>
        <w:t xml:space="preserve">state of the calculations. Neither of these two output formats are intended </w:t>
      </w:r>
      <w:del w:id="264" w:author="Parkhurst, David L." w:date="2014-10-22T13:55:00Z">
        <w:r w:rsidR="00F01512" w:rsidDel="00900DC1">
          <w:rPr>
            <w:lang w:val="en-US"/>
          </w:rPr>
          <w:delText xml:space="preserve">to be used </w:delText>
        </w:r>
      </w:del>
      <w:r w:rsidRPr="00C96962">
        <w:rPr>
          <w:lang w:val="en-US"/>
        </w:rPr>
        <w:t>for routine output</w:t>
      </w:r>
      <w:r w:rsidR="00D91FDA">
        <w:rPr>
          <w:lang w:val="en-US"/>
        </w:rPr>
        <w:t xml:space="preserve"> for</w:t>
      </w:r>
      <w:r w:rsidRPr="00C96962">
        <w:rPr>
          <w:lang w:val="en-US"/>
        </w:rPr>
        <w:t xml:space="preserve"> visualization</w:t>
      </w:r>
      <w:r w:rsidR="007816D9">
        <w:rPr>
          <w:lang w:val="en-US"/>
        </w:rPr>
        <w:t xml:space="preserve"> or </w:t>
      </w:r>
      <w:r w:rsidR="007816D9" w:rsidRPr="00C96962">
        <w:rPr>
          <w:lang w:val="en-US"/>
        </w:rPr>
        <w:t>post</w:t>
      </w:r>
      <w:ins w:id="265" w:author="Parkhurst, David L." w:date="2014-10-22T13:55:00Z">
        <w:r w:rsidR="00900DC1">
          <w:rPr>
            <w:lang w:val="en-US"/>
          </w:rPr>
          <w:t>-</w:t>
        </w:r>
      </w:ins>
      <w:r w:rsidR="007816D9" w:rsidRPr="00C96962">
        <w:rPr>
          <w:lang w:val="en-US"/>
        </w:rPr>
        <w:t>processing</w:t>
      </w:r>
      <w:r w:rsidRPr="00C96962">
        <w:rPr>
          <w:lang w:val="en-US"/>
        </w:rPr>
        <w:t xml:space="preserve">. New code </w:t>
      </w:r>
      <w:del w:id="266" w:author="Parkhurst, David L." w:date="2014-10-22T13:58:00Z">
        <w:r w:rsidR="004D0CF9" w:rsidDel="00900DC1">
          <w:rPr>
            <w:lang w:val="en-US"/>
          </w:rPr>
          <w:delText>is</w:delText>
        </w:r>
        <w:r w:rsidR="004D0CF9" w:rsidRPr="00C96962" w:rsidDel="00900DC1">
          <w:rPr>
            <w:lang w:val="en-US"/>
          </w:rPr>
          <w:delText xml:space="preserve"> </w:delText>
        </w:r>
      </w:del>
      <w:ins w:id="267" w:author="Parkhurst, David L." w:date="2014-10-22T13:58:00Z">
        <w:r w:rsidR="00900DC1">
          <w:rPr>
            <w:lang w:val="en-US"/>
          </w:rPr>
          <w:t>was</w:t>
        </w:r>
        <w:r w:rsidR="00900DC1" w:rsidRPr="00C96962">
          <w:rPr>
            <w:lang w:val="en-US"/>
          </w:rPr>
          <w:t xml:space="preserve"> </w:t>
        </w:r>
      </w:ins>
      <w:r w:rsidRPr="00C96962">
        <w:rPr>
          <w:lang w:val="en-US"/>
        </w:rPr>
        <w:t>introduced to PHAST to retrieve the selected</w:t>
      </w:r>
      <w:r w:rsidR="00F970E5">
        <w:rPr>
          <w:lang w:val="en-US"/>
        </w:rPr>
        <w:noBreakHyphen/>
      </w:r>
      <w:r w:rsidRPr="00C96962">
        <w:rPr>
          <w:lang w:val="en-US"/>
        </w:rPr>
        <w:t xml:space="preserve">output data, and write files in the same format as the previous version, either as text or in HDF (Hierarchical Data Format). </w:t>
      </w:r>
      <w:ins w:id="268" w:author="Parkhurst, David L." w:date="2014-10-22T13:59:00Z">
        <w:r w:rsidR="00900DC1">
          <w:rPr>
            <w:lang w:val="en-US"/>
          </w:rPr>
          <w:lastRenderedPageBreak/>
          <w:t>PHAST has a</w:t>
        </w:r>
      </w:ins>
      <w:del w:id="269" w:author="Parkhurst, David L." w:date="2014-10-22T13:59:00Z">
        <w:r w:rsidRPr="00C96962" w:rsidDel="00900DC1">
          <w:rPr>
            <w:lang w:val="en-US"/>
          </w:rPr>
          <w:delText>A</w:delText>
        </w:r>
      </w:del>
      <w:r w:rsidRPr="00C96962">
        <w:rPr>
          <w:lang w:val="en-US"/>
        </w:rPr>
        <w:t xml:space="preserve">nother output format </w:t>
      </w:r>
      <w:ins w:id="270" w:author="Parkhurst, David L." w:date="2014-10-22T13:59:00Z">
        <w:r w:rsidR="00900DC1">
          <w:rPr>
            <w:lang w:val="en-US"/>
          </w:rPr>
          <w:t xml:space="preserve">that </w:t>
        </w:r>
      </w:ins>
      <w:del w:id="271" w:author="Parkhurst, David L." w:date="2014-10-22T13:58:00Z">
        <w:r w:rsidR="008C4210" w:rsidDel="00900DC1">
          <w:rPr>
            <w:lang w:val="en-US"/>
          </w:rPr>
          <w:delText xml:space="preserve">is </w:delText>
        </w:r>
      </w:del>
      <w:ins w:id="272" w:author="Parkhurst, David L." w:date="2014-10-22T13:58:00Z">
        <w:r w:rsidR="00900DC1">
          <w:rPr>
            <w:lang w:val="en-US"/>
          </w:rPr>
          <w:t>is</w:t>
        </w:r>
        <w:r w:rsidR="00900DC1">
          <w:rPr>
            <w:lang w:val="en-US"/>
          </w:rPr>
          <w:t xml:space="preserve"> </w:t>
        </w:r>
      </w:ins>
      <w:r w:rsidR="008C4210">
        <w:rPr>
          <w:lang w:val="en-US"/>
        </w:rPr>
        <w:t>used to save</w:t>
      </w:r>
      <w:r w:rsidRPr="00C96962">
        <w:rPr>
          <w:lang w:val="en-US"/>
        </w:rPr>
        <w:t xml:space="preserve"> solution definitions for a specified set of cells for use as boundary conditions </w:t>
      </w:r>
      <w:r w:rsidR="008C4210">
        <w:rPr>
          <w:lang w:val="en-US"/>
        </w:rPr>
        <w:t>in</w:t>
      </w:r>
      <w:r w:rsidRPr="00C96962">
        <w:rPr>
          <w:lang w:val="en-US"/>
        </w:rPr>
        <w:t xml:space="preserve"> subsequent simulations on a smaller, more refined grid. </w:t>
      </w:r>
      <w:ins w:id="273" w:author="Parkhurst, David L." w:date="2014-10-22T14:00:00Z">
        <w:r w:rsidR="00900DC1">
          <w:rPr>
            <w:lang w:val="en-US"/>
          </w:rPr>
          <w:t>To recreate this file format, c</w:t>
        </w:r>
      </w:ins>
      <w:del w:id="274" w:author="Parkhurst, David L." w:date="2014-10-22T14:00:00Z">
        <w:r w:rsidR="00597F2C" w:rsidDel="00900DC1">
          <w:rPr>
            <w:lang w:val="en-US"/>
          </w:rPr>
          <w:delText>C</w:delText>
        </w:r>
      </w:del>
      <w:r w:rsidRPr="00C96962">
        <w:rPr>
          <w:lang w:val="en-US"/>
        </w:rPr>
        <w:t xml:space="preserve">oncentrations </w:t>
      </w:r>
      <w:r w:rsidR="00F31FB5">
        <w:rPr>
          <w:lang w:val="en-US"/>
        </w:rPr>
        <w:t>are</w:t>
      </w:r>
      <w:r w:rsidRPr="00C96962">
        <w:rPr>
          <w:lang w:val="en-US"/>
        </w:rPr>
        <w:t xml:space="preserve"> extracted from the concentration array used for transport calculations and transferred to the utility IPhreeqc instance to create </w:t>
      </w:r>
      <w:r w:rsidR="008C4210">
        <w:rPr>
          <w:lang w:val="en-US"/>
        </w:rPr>
        <w:t xml:space="preserve">PHREEQC </w:t>
      </w:r>
      <w:r w:rsidRPr="00C96962">
        <w:rPr>
          <w:lang w:val="en-US"/>
        </w:rPr>
        <w:t xml:space="preserve">solutions </w:t>
      </w:r>
      <w:r w:rsidR="008C4210">
        <w:rPr>
          <w:lang w:val="en-US"/>
        </w:rPr>
        <w:t>(</w:t>
      </w:r>
      <w:r w:rsidRPr="00C96962">
        <w:rPr>
          <w:rStyle w:val="API"/>
          <w:lang w:val="en-US"/>
        </w:rPr>
        <w:t>Concentrations2Utility</w:t>
      </w:r>
      <w:r w:rsidRPr="00C96962">
        <w:rPr>
          <w:lang w:val="en-US"/>
        </w:rPr>
        <w:t xml:space="preserve"> method</w:t>
      </w:r>
      <w:r w:rsidR="008C4210">
        <w:rPr>
          <w:lang w:val="en-US"/>
        </w:rPr>
        <w:t>)</w:t>
      </w:r>
      <w:r w:rsidRPr="00C96962">
        <w:rPr>
          <w:lang w:val="en-US"/>
        </w:rPr>
        <w:t xml:space="preserve">. These solution definitions in the utility instance </w:t>
      </w:r>
      <w:r w:rsidR="00F31FB5">
        <w:rPr>
          <w:lang w:val="en-US"/>
        </w:rPr>
        <w:t>are</w:t>
      </w:r>
      <w:r w:rsidRPr="00C96962">
        <w:rPr>
          <w:lang w:val="en-US"/>
        </w:rPr>
        <w:t xml:space="preserve"> then </w:t>
      </w:r>
      <w:r w:rsidR="008C4210">
        <w:rPr>
          <w:lang w:val="en-US"/>
        </w:rPr>
        <w:t xml:space="preserve">speciated and </w:t>
      </w:r>
      <w:r w:rsidRPr="00C96962">
        <w:rPr>
          <w:lang w:val="en-US"/>
        </w:rPr>
        <w:t xml:space="preserve">written to file by the </w:t>
      </w:r>
      <w:r w:rsidRPr="00C96962">
        <w:rPr>
          <w:rStyle w:val="API"/>
          <w:lang w:val="en-US"/>
        </w:rPr>
        <w:t>RunString</w:t>
      </w:r>
      <w:r w:rsidRPr="00C96962">
        <w:rPr>
          <w:lang w:val="en-US"/>
        </w:rPr>
        <w:t xml:space="preserve"> method </w:t>
      </w:r>
      <w:r w:rsidR="008C4210">
        <w:rPr>
          <w:lang w:val="en-US"/>
        </w:rPr>
        <w:t>using</w:t>
      </w:r>
      <w:r w:rsidRPr="00C96962">
        <w:rPr>
          <w:lang w:val="en-US"/>
        </w:rPr>
        <w:t xml:space="preserve"> the PHREEQC keyword</w:t>
      </w:r>
      <w:r w:rsidR="008C4210">
        <w:rPr>
          <w:lang w:val="en-US"/>
        </w:rPr>
        <w:t xml:space="preserve">s </w:t>
      </w:r>
      <w:r w:rsidR="008C4210" w:rsidRPr="008C4210">
        <w:rPr>
          <w:rStyle w:val="API"/>
        </w:rPr>
        <w:t>RUN_CELLS</w:t>
      </w:r>
      <w:r w:rsidR="008C4210">
        <w:rPr>
          <w:lang w:val="en-US"/>
        </w:rPr>
        <w:t xml:space="preserve"> and</w:t>
      </w:r>
      <w:r w:rsidRPr="00C96962">
        <w:rPr>
          <w:lang w:val="en-US"/>
        </w:rPr>
        <w:t xml:space="preserve"> </w:t>
      </w:r>
      <w:r w:rsidRPr="00C96962">
        <w:rPr>
          <w:rStyle w:val="API"/>
          <w:lang w:val="en-US"/>
        </w:rPr>
        <w:t>DUMP</w:t>
      </w:r>
      <w:r w:rsidRPr="00C96962">
        <w:rPr>
          <w:lang w:val="en-US"/>
        </w:rPr>
        <w:t xml:space="preserve">. </w:t>
      </w:r>
    </w:p>
    <w:p w14:paraId="5B42EA7C" w14:textId="4E778400" w:rsidR="00FB3882" w:rsidRPr="00C96962" w:rsidRDefault="00FB3882" w:rsidP="00FB3882">
      <w:pPr>
        <w:pStyle w:val="Text"/>
        <w:rPr>
          <w:lang w:val="en-US"/>
        </w:rPr>
      </w:pPr>
      <w:r w:rsidRPr="00C96962">
        <w:rPr>
          <w:lang w:val="en-US"/>
        </w:rPr>
        <w:t xml:space="preserve">The other major coding effort for the new PHAST </w:t>
      </w:r>
      <w:r w:rsidR="00A75571" w:rsidRPr="00C96962">
        <w:rPr>
          <w:lang w:val="en-US"/>
        </w:rPr>
        <w:t xml:space="preserve">version </w:t>
      </w:r>
      <w:del w:id="275" w:author="Parkhurst, David L." w:date="2014-10-22T14:01:00Z">
        <w:r w:rsidR="004D0CF9" w:rsidRPr="00C96962" w:rsidDel="00900DC1">
          <w:rPr>
            <w:lang w:val="en-US"/>
          </w:rPr>
          <w:delText>involve</w:delText>
        </w:r>
        <w:r w:rsidR="004D0CF9" w:rsidDel="00900DC1">
          <w:rPr>
            <w:lang w:val="en-US"/>
          </w:rPr>
          <w:delText>s</w:delText>
        </w:r>
        <w:r w:rsidR="004D0CF9" w:rsidRPr="00C96962" w:rsidDel="00900DC1">
          <w:rPr>
            <w:lang w:val="en-US"/>
          </w:rPr>
          <w:delText xml:space="preserve"> </w:delText>
        </w:r>
      </w:del>
      <w:ins w:id="276" w:author="Parkhurst, David L." w:date="2014-10-22T14:01:00Z">
        <w:r w:rsidR="00900DC1" w:rsidRPr="00C96962">
          <w:rPr>
            <w:lang w:val="en-US"/>
          </w:rPr>
          <w:t>involve</w:t>
        </w:r>
        <w:r w:rsidR="00900DC1">
          <w:rPr>
            <w:lang w:val="en-US"/>
          </w:rPr>
          <w:t>d</w:t>
        </w:r>
        <w:r w:rsidR="00900DC1" w:rsidRPr="00C96962">
          <w:rPr>
            <w:lang w:val="en-US"/>
          </w:rPr>
          <w:t xml:space="preserve"> </w:t>
        </w:r>
      </w:ins>
      <w:r w:rsidRPr="00C96962">
        <w:rPr>
          <w:lang w:val="en-US"/>
        </w:rPr>
        <w:t xml:space="preserve">parallelizing the transport calculations for each component. Fortran modules </w:t>
      </w:r>
      <w:del w:id="277" w:author="Parkhurst, David L." w:date="2014-10-22T14:01:00Z">
        <w:r w:rsidR="004D0CF9" w:rsidDel="00900DC1">
          <w:rPr>
            <w:lang w:val="en-US"/>
          </w:rPr>
          <w:delText xml:space="preserve">are </w:delText>
        </w:r>
      </w:del>
      <w:ins w:id="278" w:author="Parkhurst, David L." w:date="2014-10-22T14:01:00Z">
        <w:r w:rsidR="00900DC1">
          <w:rPr>
            <w:lang w:val="en-US"/>
          </w:rPr>
          <w:t>were</w:t>
        </w:r>
        <w:r w:rsidR="00900DC1">
          <w:rPr>
            <w:lang w:val="en-US"/>
          </w:rPr>
          <w:t xml:space="preserve"> </w:t>
        </w:r>
      </w:ins>
      <w:del w:id="279" w:author="Parkhurst, David L." w:date="2014-10-22T14:01:00Z">
        <w:r w:rsidRPr="00C96962" w:rsidDel="00900DC1">
          <w:rPr>
            <w:lang w:val="en-US"/>
          </w:rPr>
          <w:delText xml:space="preserve">created </w:delText>
        </w:r>
      </w:del>
      <w:ins w:id="280" w:author="Parkhurst, David L." w:date="2014-10-22T14:02:00Z">
        <w:r w:rsidR="00900DC1">
          <w:rPr>
            <w:lang w:val="en-US"/>
          </w:rPr>
          <w:t>written</w:t>
        </w:r>
      </w:ins>
      <w:ins w:id="281" w:author="Parkhurst, David L." w:date="2014-10-22T14:01:00Z">
        <w:r w:rsidR="00900DC1">
          <w:rPr>
            <w:lang w:val="en-US"/>
          </w:rPr>
          <w:t xml:space="preserve"> </w:t>
        </w:r>
      </w:ins>
      <w:ins w:id="282" w:author="Parkhurst, David L." w:date="2014-10-22T14:02:00Z">
        <w:r w:rsidR="00900DC1">
          <w:rPr>
            <w:lang w:val="en-US"/>
          </w:rPr>
          <w:t>to</w:t>
        </w:r>
      </w:ins>
      <w:del w:id="283" w:author="Parkhurst, David L." w:date="2014-10-22T14:02:00Z">
        <w:r w:rsidRPr="00C96962" w:rsidDel="00900DC1">
          <w:rPr>
            <w:lang w:val="en-US"/>
          </w:rPr>
          <w:delText>to</w:delText>
        </w:r>
      </w:del>
      <w:r w:rsidRPr="00C96962">
        <w:rPr>
          <w:lang w:val="en-US"/>
        </w:rPr>
        <w:t xml:space="preserve"> contain all of the data necessary </w:t>
      </w:r>
      <w:del w:id="284" w:author="Parkhurst, David L." w:date="2014-10-22T14:02:00Z">
        <w:r w:rsidRPr="00C96962" w:rsidDel="00573E72">
          <w:rPr>
            <w:lang w:val="en-US"/>
          </w:rPr>
          <w:delText>to perform</w:delText>
        </w:r>
      </w:del>
      <w:ins w:id="285" w:author="Parkhurst, David L." w:date="2014-10-22T14:02:00Z">
        <w:r w:rsidR="00573E72">
          <w:rPr>
            <w:lang w:val="en-US"/>
          </w:rPr>
          <w:t>for</w:t>
        </w:r>
      </w:ins>
      <w:r w:rsidRPr="00C96962">
        <w:rPr>
          <w:lang w:val="en-US"/>
        </w:rPr>
        <w:t xml:space="preserve"> a transport calculation, and </w:t>
      </w:r>
      <w:del w:id="286" w:author="Parkhurst, David L." w:date="2014-10-22T14:03:00Z">
        <w:r w:rsidRPr="00C96962" w:rsidDel="00573E72">
          <w:rPr>
            <w:lang w:val="en-US"/>
          </w:rPr>
          <w:delText>the logic</w:delText>
        </w:r>
      </w:del>
      <w:ins w:id="287" w:author="Parkhurst, David L." w:date="2014-10-22T14:03:00Z">
        <w:r w:rsidR="00573E72">
          <w:rPr>
            <w:lang w:val="en-US"/>
          </w:rPr>
          <w:t>methods were added</w:t>
        </w:r>
      </w:ins>
      <w:r w:rsidRPr="00C96962">
        <w:rPr>
          <w:lang w:val="en-US"/>
        </w:rPr>
        <w:t xml:space="preserve"> to perform these calculations in parallel</w:t>
      </w:r>
      <w:del w:id="288" w:author="Parkhurst, David L." w:date="2014-10-22T14:03:00Z">
        <w:r w:rsidRPr="00C96962" w:rsidDel="00573E72">
          <w:rPr>
            <w:lang w:val="en-US"/>
          </w:rPr>
          <w:delText xml:space="preserve"> </w:delText>
        </w:r>
      </w:del>
      <w:del w:id="289" w:author="Parkhurst, David L." w:date="2014-10-22T14:01:00Z">
        <w:r w:rsidR="004D0CF9" w:rsidDel="00900DC1">
          <w:rPr>
            <w:lang w:val="en-US"/>
          </w:rPr>
          <w:delText xml:space="preserve">is </w:delText>
        </w:r>
      </w:del>
      <w:del w:id="290" w:author="Parkhurst, David L." w:date="2014-10-22T14:03:00Z">
        <w:r w:rsidRPr="00C96962" w:rsidDel="00573E72">
          <w:rPr>
            <w:lang w:val="en-US"/>
          </w:rPr>
          <w:delText>added to the Fortran code</w:delText>
        </w:r>
      </w:del>
      <w:r w:rsidRPr="00C96962">
        <w:rPr>
          <w:lang w:val="en-US"/>
        </w:rPr>
        <w:t>. For</w:t>
      </w:r>
      <w:r w:rsidR="00D91FDA">
        <w:rPr>
          <w:lang w:val="en-US"/>
        </w:rPr>
        <w:t xml:space="preserve"> multithreading</w:t>
      </w:r>
      <w:r w:rsidRPr="00C96962">
        <w:rPr>
          <w:lang w:val="en-US"/>
        </w:rPr>
        <w:t xml:space="preserve">, a single loop </w:t>
      </w:r>
      <w:del w:id="291" w:author="Parkhurst, David L." w:date="2014-10-22T14:03:00Z">
        <w:r w:rsidR="004D0CF9" w:rsidDel="00573E72">
          <w:rPr>
            <w:lang w:val="en-US"/>
          </w:rPr>
          <w:delText>is</w:delText>
        </w:r>
        <w:r w:rsidR="004D0CF9" w:rsidRPr="00C96962" w:rsidDel="00573E72">
          <w:rPr>
            <w:lang w:val="en-US"/>
          </w:rPr>
          <w:delText xml:space="preserve"> </w:delText>
        </w:r>
      </w:del>
      <w:ins w:id="292" w:author="Parkhurst, David L." w:date="2014-10-22T14:03:00Z">
        <w:r w:rsidR="00573E72">
          <w:rPr>
            <w:lang w:val="en-US"/>
          </w:rPr>
          <w:t>was</w:t>
        </w:r>
        <w:r w:rsidR="00573E72" w:rsidRPr="00C96962">
          <w:rPr>
            <w:lang w:val="en-US"/>
          </w:rPr>
          <w:t xml:space="preserve"> </w:t>
        </w:r>
      </w:ins>
      <w:r w:rsidRPr="00C96962">
        <w:rPr>
          <w:lang w:val="en-US"/>
        </w:rPr>
        <w:t xml:space="preserve">parallelized with </w:t>
      </w:r>
      <w:r w:rsidR="0047233E">
        <w:rPr>
          <w:lang w:val="en-US"/>
        </w:rPr>
        <w:t>OpenMP</w:t>
      </w:r>
      <w:r w:rsidRPr="00C96962">
        <w:rPr>
          <w:lang w:val="en-US"/>
        </w:rPr>
        <w:t xml:space="preserve"> directives that assign</w:t>
      </w:r>
      <w:del w:id="293" w:author="Parkhurst, David L." w:date="2014-10-22T14:03:00Z">
        <w:r w:rsidRPr="00C96962" w:rsidDel="00573E72">
          <w:rPr>
            <w:lang w:val="en-US"/>
          </w:rPr>
          <w:delText xml:space="preserve">ed </w:delText>
        </w:r>
      </w:del>
      <w:ins w:id="294" w:author="Parkhurst, David L." w:date="2014-10-22T14:03:00Z">
        <w:r w:rsidR="00573E72">
          <w:rPr>
            <w:lang w:val="en-US"/>
          </w:rPr>
          <w:t xml:space="preserve"> </w:t>
        </w:r>
      </w:ins>
      <w:r w:rsidRPr="00C96962">
        <w:rPr>
          <w:lang w:val="en-US"/>
        </w:rPr>
        <w:t>component</w:t>
      </w:r>
      <w:r w:rsidR="00F970E5">
        <w:rPr>
          <w:lang w:val="en-US"/>
        </w:rPr>
        <w:noBreakHyphen/>
      </w:r>
      <w:r w:rsidRPr="00C96962">
        <w:rPr>
          <w:lang w:val="en-US"/>
        </w:rPr>
        <w:t xml:space="preserve">transport calculations to individual threads. </w:t>
      </w:r>
      <w:r w:rsidR="008C4210">
        <w:rPr>
          <w:lang w:val="en-US"/>
        </w:rPr>
        <w:t>For</w:t>
      </w:r>
      <w:r w:rsidRPr="00C96962">
        <w:rPr>
          <w:lang w:val="en-US"/>
        </w:rPr>
        <w:t xml:space="preserve"> </w:t>
      </w:r>
      <w:r w:rsidR="00D91FDA">
        <w:rPr>
          <w:lang w:val="en-US"/>
        </w:rPr>
        <w:t>multiprocessing</w:t>
      </w:r>
      <w:r w:rsidRPr="00C96962">
        <w:rPr>
          <w:lang w:val="en-US"/>
        </w:rPr>
        <w:t xml:space="preserve">, PHAST makes use of the same processes used to parallelize the reaction calculations. To do the </w:t>
      </w:r>
      <w:r w:rsidR="00C94F2D">
        <w:rPr>
          <w:lang w:val="en-US"/>
        </w:rPr>
        <w:t>transport</w:t>
      </w:r>
      <w:r w:rsidRPr="00C96962">
        <w:rPr>
          <w:lang w:val="en-US"/>
        </w:rPr>
        <w:t xml:space="preserve"> calculations </w:t>
      </w:r>
      <w:r w:rsidR="008C4210">
        <w:rPr>
          <w:lang w:val="en-US"/>
        </w:rPr>
        <w:t>with</w:t>
      </w:r>
      <w:r w:rsidRPr="00C96962">
        <w:rPr>
          <w:lang w:val="en-US"/>
        </w:rPr>
        <w:t xml:space="preserve"> MPI, the method </w:t>
      </w:r>
      <w:r w:rsidRPr="00C96962">
        <w:rPr>
          <w:rStyle w:val="API"/>
          <w:lang w:val="en-US"/>
        </w:rPr>
        <w:t xml:space="preserve">SetMpiWorkerCallbackFortran </w:t>
      </w:r>
      <w:r w:rsidRPr="00C96962">
        <w:rPr>
          <w:lang w:val="en-US"/>
        </w:rPr>
        <w:t>is called by each worker process to register a Fortran subroutine. This Fortran subroutine has a single integer argument, and calls other Fortran subroutines (depending on the argument value) that transfer data, perform transport calculations, and retrieve data from those processes that do the transport calculations. The manager process sends messages to the worker processes that determine the sequence of subroutines run by the workers.</w:t>
      </w:r>
    </w:p>
    <w:p w14:paraId="312A8EEF" w14:textId="2454A26C" w:rsidR="00FB3882" w:rsidRPr="00C96962" w:rsidRDefault="00FB3882" w:rsidP="00FB3882">
      <w:pPr>
        <w:pStyle w:val="Heading2"/>
      </w:pPr>
      <w:r w:rsidRPr="00C96962">
        <w:t xml:space="preserve">Implementation as </w:t>
      </w:r>
      <w:ins w:id="295" w:author="Parkhurst, David L." w:date="2014-10-22T14:04:00Z">
        <w:r w:rsidR="00573E72">
          <w:t xml:space="preserve">the </w:t>
        </w:r>
      </w:ins>
      <w:r w:rsidRPr="00C96962">
        <w:t>Reaction Engine for FEFLOW</w:t>
      </w:r>
    </w:p>
    <w:p w14:paraId="48BA3247" w14:textId="3DA31F23" w:rsidR="00FB3882" w:rsidRPr="00C96962" w:rsidRDefault="00FB3882" w:rsidP="00FB3882">
      <w:pPr>
        <w:pStyle w:val="Text"/>
        <w:rPr>
          <w:lang w:val="en-US"/>
        </w:rPr>
      </w:pPr>
      <w:r w:rsidRPr="00C96962">
        <w:rPr>
          <w:lang w:val="en-US"/>
        </w:rPr>
        <w:t>PhreeqcRM</w:t>
      </w:r>
      <w:del w:id="296" w:author="Parkhurst, David L." w:date="2014-10-22T14:15:00Z">
        <w:r w:rsidR="00D51959" w:rsidDel="007B54B9">
          <w:rPr>
            <w:lang w:val="en-US"/>
          </w:rPr>
          <w:delText>,</w:delText>
        </w:r>
        <w:r w:rsidRPr="00C96962" w:rsidDel="007B54B9">
          <w:rPr>
            <w:lang w:val="en-US"/>
          </w:rPr>
          <w:delText xml:space="preserve"> as reaction engine</w:delText>
        </w:r>
      </w:del>
      <w:ins w:id="297" w:author="Parkhurst, David L." w:date="2014-10-22T14:15:00Z">
        <w:r w:rsidR="007B54B9">
          <w:rPr>
            <w:lang w:val="en-US"/>
          </w:rPr>
          <w:t xml:space="preserve"> </w:t>
        </w:r>
      </w:ins>
      <w:ins w:id="298" w:author="Parkhurst, David L." w:date="2014-10-22T14:17:00Z">
        <w:r w:rsidR="007B54B9">
          <w:rPr>
            <w:lang w:val="en-US"/>
          </w:rPr>
          <w:t>is</w:t>
        </w:r>
      </w:ins>
      <w:ins w:id="299" w:author="Parkhurst, David L." w:date="2014-10-22T14:15:00Z">
        <w:r w:rsidR="007B54B9">
          <w:rPr>
            <w:lang w:val="en-US"/>
          </w:rPr>
          <w:t xml:space="preserve"> implemented </w:t>
        </w:r>
      </w:ins>
      <w:ins w:id="300" w:author="Parkhurst, David L." w:date="2014-10-22T14:16:00Z">
        <w:r w:rsidR="007B54B9" w:rsidRPr="00C96962">
          <w:rPr>
            <w:lang w:val="en-US"/>
          </w:rPr>
          <w:t>as an optional plugin</w:t>
        </w:r>
        <w:r w:rsidR="007B54B9">
          <w:rPr>
            <w:lang w:val="en-US"/>
          </w:rPr>
          <w:t xml:space="preserve"> for </w:t>
        </w:r>
      </w:ins>
      <w:del w:id="301" w:author="Parkhurst, David L." w:date="2014-10-22T14:16:00Z">
        <w:r w:rsidRPr="00C96962" w:rsidDel="007B54B9">
          <w:rPr>
            <w:lang w:val="en-US"/>
          </w:rPr>
          <w:delText xml:space="preserve"> for </w:delText>
        </w:r>
      </w:del>
      <w:r w:rsidRPr="00C96962">
        <w:rPr>
          <w:lang w:val="en-US"/>
        </w:rPr>
        <w:t>the groundwater modelling software FEFLOW</w:t>
      </w:r>
      <w:r w:rsidR="00A75571" w:rsidRPr="00C96962">
        <w:rPr>
          <w:lang w:val="en-US"/>
        </w:rPr>
        <w:t xml:space="preserve"> </w:t>
      </w:r>
      <w:r w:rsidR="00CE5A14">
        <w:fldChar w:fldCharType="begin"/>
      </w:r>
      <w:r w:rsidR="00ED3E38">
        <w:instrText xml:space="preserve"> ADDIN ZOTERO_ITEM CSL_CITATION {"citationID":"VqSi2Ktc","properties":{"formattedCitation":"[36]","plainCitation":"[36]"},"citationItems":[{"id":22,"uris":["http://zotero.org/users/1809694/items/VXCPRXVC"],"uri":["http://zotero.org/users/1809694/items/VXCPRXVC"],"itemData":{"id":22,"type":"article","title":"FEFLOW® 6.2 User Manual","URL":"http://www.feflow.com/uploads/media/users_manual62.pdf","author":[{"family":"DHI-WASY","given":""}],"issued":{"date-parts":[["2014"]]},"accessed":{"date-parts":[["2014",8,18]]}}}],"schema":"https://github.com/citation-style-language/schema/raw/master/csl-citation.json"} </w:instrText>
      </w:r>
      <w:r w:rsidR="00CE5A14">
        <w:fldChar w:fldCharType="separate"/>
      </w:r>
      <w:r w:rsidR="00ED3E38" w:rsidRPr="00ED3E38">
        <w:t>[36]</w:t>
      </w:r>
      <w:r w:rsidR="00CE5A14">
        <w:fldChar w:fldCharType="end"/>
      </w:r>
      <w:ins w:id="302" w:author="Parkhurst, David L." w:date="2014-10-22T14:16:00Z">
        <w:r w:rsidR="007B54B9">
          <w:t xml:space="preserve"> by</w:t>
        </w:r>
      </w:ins>
      <w:del w:id="303" w:author="Parkhurst, David L." w:date="2014-10-22T14:16:00Z">
        <w:r w:rsidR="00D51959" w:rsidDel="007B54B9">
          <w:delText>,</w:delText>
        </w:r>
        <w:r w:rsidRPr="00C96962" w:rsidDel="007B54B9">
          <w:rPr>
            <w:lang w:val="en-US"/>
          </w:rPr>
          <w:delText xml:space="preserve"> is </w:delText>
        </w:r>
        <w:r w:rsidR="008C4210" w:rsidDel="007B54B9">
          <w:rPr>
            <w:lang w:val="en-US"/>
          </w:rPr>
          <w:delText>implemented</w:delText>
        </w:r>
      </w:del>
      <w:r w:rsidRPr="00C96962">
        <w:rPr>
          <w:lang w:val="en-US"/>
        </w:rPr>
        <w:t xml:space="preserve"> </w:t>
      </w:r>
      <w:del w:id="304" w:author="Parkhurst, David L." w:date="2014-10-22T14:15:00Z">
        <w:r w:rsidRPr="00C96962" w:rsidDel="007B54B9">
          <w:rPr>
            <w:lang w:val="en-US"/>
          </w:rPr>
          <w:delText xml:space="preserve">as an optional plugin </w:delText>
        </w:r>
      </w:del>
      <w:r w:rsidRPr="00C96962">
        <w:rPr>
          <w:lang w:val="en-US"/>
        </w:rPr>
        <w:t xml:space="preserve">using FEFLOW’s Interface Manager (IFM). In addition to the API, the IFM </w:t>
      </w:r>
      <w:r w:rsidR="00D91FDA">
        <w:rPr>
          <w:lang w:val="en-US"/>
        </w:rPr>
        <w:t xml:space="preserve">provides </w:t>
      </w:r>
      <w:r w:rsidRPr="00C96962">
        <w:rPr>
          <w:lang w:val="en-US"/>
        </w:rPr>
        <w:t xml:space="preserve">plugin methods </w:t>
      </w:r>
      <w:r w:rsidR="00D91FDA">
        <w:rPr>
          <w:lang w:val="en-US"/>
        </w:rPr>
        <w:t xml:space="preserve">that execute </w:t>
      </w:r>
      <w:r w:rsidRPr="00C96962">
        <w:rPr>
          <w:lang w:val="en-US"/>
        </w:rPr>
        <w:t>at certain events during program flow</w:t>
      </w:r>
      <w:r w:rsidR="0047233E">
        <w:rPr>
          <w:lang w:val="en-US"/>
        </w:rPr>
        <w:t xml:space="preserve">. Similar to PHAST, </w:t>
      </w:r>
      <w:r w:rsidR="0047233E">
        <w:rPr>
          <w:lang w:val="en-US"/>
        </w:rPr>
        <w:lastRenderedPageBreak/>
        <w:t xml:space="preserve">these event-based </w:t>
      </w:r>
      <w:r w:rsidR="004D587E">
        <w:rPr>
          <w:lang w:val="en-US"/>
        </w:rPr>
        <w:t xml:space="preserve">methods </w:t>
      </w:r>
      <w:r w:rsidR="0047233E">
        <w:rPr>
          <w:lang w:val="en-US"/>
        </w:rPr>
        <w:t>are implemented as callbacks for the FEFLOW main program</w:t>
      </w:r>
      <w:r w:rsidRPr="00C96962">
        <w:rPr>
          <w:lang w:val="en-US"/>
        </w:rPr>
        <w:t>. For the problem definition, result visualization</w:t>
      </w:r>
      <w:r w:rsidR="00604F94">
        <w:rPr>
          <w:lang w:val="en-US"/>
        </w:rPr>
        <w:t>,</w:t>
      </w:r>
      <w:r w:rsidRPr="00C96962">
        <w:rPr>
          <w:lang w:val="en-US"/>
        </w:rPr>
        <w:t xml:space="preserve"> and result storage</w:t>
      </w:r>
      <w:r w:rsidR="00604F94">
        <w:rPr>
          <w:lang w:val="en-US"/>
        </w:rPr>
        <w:t>,</w:t>
      </w:r>
      <w:r w:rsidRPr="00C96962">
        <w:rPr>
          <w:lang w:val="en-US"/>
        </w:rPr>
        <w:t xml:space="preserve"> FEFLOW’s existing infrastructure and GUI </w:t>
      </w:r>
      <w:ins w:id="305" w:author="Parkhurst, David L." w:date="2014-10-22T14:23:00Z">
        <w:r w:rsidR="00AA0AA3">
          <w:rPr>
            <w:lang w:val="en-US"/>
          </w:rPr>
          <w:t xml:space="preserve">(Graphical User Interface) </w:t>
        </w:r>
      </w:ins>
      <w:r w:rsidRPr="00C96962">
        <w:rPr>
          <w:lang w:val="en-US"/>
        </w:rPr>
        <w:t>elements are used as much as possible.</w:t>
      </w:r>
    </w:p>
    <w:p w14:paraId="2A27A443" w14:textId="7B65F857" w:rsidR="00FB3882" w:rsidRPr="00C96962" w:rsidRDefault="00F9331F" w:rsidP="00FB3882">
      <w:pPr>
        <w:pStyle w:val="Text"/>
        <w:rPr>
          <w:lang w:val="en-US"/>
        </w:rPr>
      </w:pPr>
      <w:r>
        <w:rPr>
          <w:lang w:val="en-US"/>
        </w:rPr>
        <w:t>E</w:t>
      </w:r>
      <w:r w:rsidR="00FB3882" w:rsidRPr="00C96962">
        <w:rPr>
          <w:lang w:val="en-US"/>
        </w:rPr>
        <w:t xml:space="preserve">very node in FEFLOW’s </w:t>
      </w:r>
      <w:del w:id="306" w:author="Parkhurst, David L." w:date="2014-10-22T15:03:00Z">
        <w:r w:rsidR="00FB3882" w:rsidRPr="00C96962" w:rsidDel="00B35292">
          <w:rPr>
            <w:lang w:val="en-US"/>
          </w:rPr>
          <w:delText xml:space="preserve">finite </w:delText>
        </w:r>
      </w:del>
      <w:ins w:id="307" w:author="Parkhurst, David L." w:date="2014-10-22T15:03:00Z">
        <w:r w:rsidR="00B35292" w:rsidRPr="00C96962">
          <w:rPr>
            <w:lang w:val="en-US"/>
          </w:rPr>
          <w:t>finite</w:t>
        </w:r>
        <w:r w:rsidR="00B35292">
          <w:rPr>
            <w:lang w:val="en-US"/>
          </w:rPr>
          <w:t>-</w:t>
        </w:r>
      </w:ins>
      <w:r w:rsidR="00FB3882" w:rsidRPr="00C96962">
        <w:rPr>
          <w:lang w:val="en-US"/>
        </w:rPr>
        <w:t>element mesh correspond</w:t>
      </w:r>
      <w:r>
        <w:rPr>
          <w:lang w:val="en-US"/>
        </w:rPr>
        <w:t>s to a</w:t>
      </w:r>
      <w:r w:rsidR="00FB3882" w:rsidRPr="00C96962">
        <w:rPr>
          <w:lang w:val="en-US"/>
        </w:rPr>
        <w:t xml:space="preserve"> reaction cell in PhreeqcRM. Component concentrations</w:t>
      </w:r>
      <w:r w:rsidR="004D587E">
        <w:rPr>
          <w:lang w:val="en-US"/>
        </w:rPr>
        <w:t xml:space="preserve">, solution temperature and pressure, and liquid phase saturation </w:t>
      </w:r>
      <w:r w:rsidR="00FB3882" w:rsidRPr="00C96962">
        <w:rPr>
          <w:lang w:val="en-US"/>
        </w:rPr>
        <w:t>are transferred</w:t>
      </w:r>
      <w:r w:rsidR="004D587E">
        <w:rPr>
          <w:lang w:val="en-US"/>
        </w:rPr>
        <w:t xml:space="preserve"> from</w:t>
      </w:r>
      <w:r w:rsidR="00FB3882" w:rsidRPr="00C96962">
        <w:rPr>
          <w:lang w:val="en-US"/>
        </w:rPr>
        <w:t xml:space="preserve"> </w:t>
      </w:r>
      <w:r w:rsidR="004D587E">
        <w:rPr>
          <w:lang w:val="en-US"/>
        </w:rPr>
        <w:t xml:space="preserve">FEFLOW’s </w:t>
      </w:r>
      <w:r w:rsidR="00FB3882" w:rsidRPr="00C96962">
        <w:rPr>
          <w:lang w:val="en-US"/>
        </w:rPr>
        <w:t xml:space="preserve">transport nodes </w:t>
      </w:r>
      <w:r w:rsidR="00ED6AD2">
        <w:rPr>
          <w:lang w:val="en-US"/>
        </w:rPr>
        <w:t xml:space="preserve">to </w:t>
      </w:r>
      <w:r w:rsidR="004D587E">
        <w:rPr>
          <w:lang w:val="en-US"/>
        </w:rPr>
        <w:t xml:space="preserve">the </w:t>
      </w:r>
      <w:r w:rsidR="00FB3882" w:rsidRPr="00C96962">
        <w:rPr>
          <w:lang w:val="en-US"/>
        </w:rPr>
        <w:t xml:space="preserve">reaction cells </w:t>
      </w:r>
      <w:r w:rsidR="004D587E">
        <w:rPr>
          <w:lang w:val="en-US"/>
        </w:rPr>
        <w:t xml:space="preserve">in PhreeqcRM </w:t>
      </w:r>
      <w:r w:rsidR="00FB3882" w:rsidRPr="00C96962">
        <w:rPr>
          <w:lang w:val="en-US"/>
        </w:rPr>
        <w:t>before</w:t>
      </w:r>
      <w:r w:rsidR="00C069E9" w:rsidRPr="00C069E9">
        <w:rPr>
          <w:lang w:val="en-US"/>
        </w:rPr>
        <w:t xml:space="preserve"> </w:t>
      </w:r>
      <w:r w:rsidR="00C069E9" w:rsidRPr="00C96962">
        <w:rPr>
          <w:lang w:val="en-US"/>
        </w:rPr>
        <w:t>each reaction step</w:t>
      </w:r>
      <w:del w:id="308" w:author="Parkhurst, David L." w:date="2014-10-22T14:25:00Z">
        <w:r w:rsidR="00ED6AD2" w:rsidDel="00AA0AA3">
          <w:rPr>
            <w:lang w:val="en-US"/>
          </w:rPr>
          <w:delText>,</w:delText>
        </w:r>
        <w:r w:rsidR="00FB3882" w:rsidRPr="00C96962" w:rsidDel="00AA0AA3">
          <w:rPr>
            <w:lang w:val="en-US"/>
          </w:rPr>
          <w:delText xml:space="preserve"> and </w:delText>
        </w:r>
        <w:r w:rsidR="004D587E" w:rsidDel="00AA0AA3">
          <w:rPr>
            <w:lang w:val="en-US"/>
          </w:rPr>
          <w:delText>from</w:delText>
        </w:r>
      </w:del>
      <w:ins w:id="309" w:author="Parkhurst, David L." w:date="2014-10-22T14:25:00Z">
        <w:r w:rsidR="00AA0AA3">
          <w:rPr>
            <w:lang w:val="en-US"/>
          </w:rPr>
          <w:t>. Saturation and density are transferred from</w:t>
        </w:r>
      </w:ins>
      <w:r w:rsidR="004D587E">
        <w:rPr>
          <w:lang w:val="en-US"/>
        </w:rPr>
        <w:t xml:space="preserve"> PhreeqcRM to FEFLOW </w:t>
      </w:r>
      <w:r w:rsidR="00FB3882" w:rsidRPr="00C96962">
        <w:rPr>
          <w:lang w:val="en-US"/>
        </w:rPr>
        <w:t>after</w:t>
      </w:r>
      <w:r w:rsidR="00C069E9">
        <w:rPr>
          <w:lang w:val="en-US"/>
        </w:rPr>
        <w:t xml:space="preserve"> each reaction step</w:t>
      </w:r>
      <w:del w:id="310" w:author="Parkhurst, David L." w:date="2014-10-22T14:26:00Z">
        <w:r w:rsidR="00FB3882" w:rsidRPr="00C96962" w:rsidDel="00AA0AA3">
          <w:rPr>
            <w:lang w:val="en-US"/>
          </w:rPr>
          <w:delText xml:space="preserve">. </w:delText>
        </w:r>
        <w:r w:rsidR="00D91FDA" w:rsidDel="00AA0AA3">
          <w:rPr>
            <w:lang w:val="en-US"/>
          </w:rPr>
          <w:delText>With this</w:delText>
        </w:r>
        <w:r w:rsidR="00215F5E" w:rsidDel="00AA0AA3">
          <w:rPr>
            <w:lang w:val="en-US"/>
          </w:rPr>
          <w:delText>,</w:delText>
        </w:r>
        <w:r w:rsidR="00D91FDA" w:rsidDel="00AA0AA3">
          <w:rPr>
            <w:lang w:val="en-US"/>
          </w:rPr>
          <w:delText xml:space="preserve"> the temperature and pressure dependence of </w:delText>
        </w:r>
        <w:r w:rsidR="00D51959" w:rsidDel="00AA0AA3">
          <w:rPr>
            <w:lang w:val="en-US"/>
          </w:rPr>
          <w:delText>reactions in</w:delText>
        </w:r>
      </w:del>
      <w:ins w:id="311" w:author="Parkhurst, David L." w:date="2014-10-22T14:26:00Z">
        <w:r w:rsidR="00AA0AA3">
          <w:rPr>
            <w:lang w:val="en-US"/>
          </w:rPr>
          <w:t xml:space="preserve">, which allows FEFLOW to simulate density-dependent flow as a function of temperature and chemical reactions. </w:t>
        </w:r>
      </w:ins>
      <w:r w:rsidR="00D51959">
        <w:rPr>
          <w:lang w:val="en-US"/>
        </w:rPr>
        <w:t xml:space="preserve"> </w:t>
      </w:r>
      <w:del w:id="312" w:author="Parkhurst, David L." w:date="2014-10-22T14:27:00Z">
        <w:r w:rsidR="00215F5E" w:rsidDel="00AA0AA3">
          <w:rPr>
            <w:lang w:val="en-US"/>
          </w:rPr>
          <w:delText xml:space="preserve">thermo-haline problems </w:delText>
        </w:r>
        <w:r w:rsidR="00D91FDA" w:rsidDel="00AA0AA3">
          <w:rPr>
            <w:lang w:val="en-US"/>
          </w:rPr>
          <w:delText>can be considered.</w:delText>
        </w:r>
      </w:del>
    </w:p>
    <w:p w14:paraId="4DD56958" w14:textId="15E785C2" w:rsidR="00FB3882" w:rsidRPr="00C96962" w:rsidRDefault="00AA0AA3" w:rsidP="00FB3882">
      <w:pPr>
        <w:pStyle w:val="Text"/>
        <w:rPr>
          <w:lang w:val="en-US"/>
        </w:rPr>
      </w:pPr>
      <w:ins w:id="313" w:author="Parkhurst, David L." w:date="2014-10-22T14:27:00Z">
        <w:r>
          <w:rPr>
            <w:lang w:val="en-US"/>
          </w:rPr>
          <w:t>The s</w:t>
        </w:r>
      </w:ins>
      <w:del w:id="314" w:author="Parkhurst, David L." w:date="2014-10-22T14:28:00Z">
        <w:r w:rsidR="00D51959" w:rsidDel="00AA0AA3">
          <w:rPr>
            <w:lang w:val="en-US"/>
          </w:rPr>
          <w:delText>S</w:delText>
        </w:r>
      </w:del>
      <w:r w:rsidR="00FB3882" w:rsidRPr="00C96962">
        <w:rPr>
          <w:lang w:val="en-US"/>
        </w:rPr>
        <w:t xml:space="preserve">tarting point </w:t>
      </w:r>
      <w:r w:rsidR="00021F93">
        <w:rPr>
          <w:lang w:val="en-US"/>
        </w:rPr>
        <w:t>of a</w:t>
      </w:r>
      <w:r w:rsidR="00FB3882" w:rsidRPr="00C96962">
        <w:rPr>
          <w:lang w:val="en-US"/>
        </w:rPr>
        <w:t xml:space="preserve"> coupled</w:t>
      </w:r>
      <w:r w:rsidR="00021F93">
        <w:rPr>
          <w:lang w:val="en-US"/>
        </w:rPr>
        <w:t xml:space="preserve"> simulation</w:t>
      </w:r>
      <w:r w:rsidR="00FB3882" w:rsidRPr="00C96962">
        <w:rPr>
          <w:lang w:val="en-US"/>
        </w:rPr>
        <w:t xml:space="preserve"> is a fully functional FEFLOW model for flow and transport with at least one </w:t>
      </w:r>
      <w:r w:rsidR="00215F5E">
        <w:rPr>
          <w:lang w:val="en-US"/>
        </w:rPr>
        <w:t>(</w:t>
      </w:r>
      <w:r w:rsidR="00FB3882" w:rsidRPr="00C96962">
        <w:rPr>
          <w:lang w:val="en-US"/>
        </w:rPr>
        <w:t>placeholder</w:t>
      </w:r>
      <w:r w:rsidR="00215F5E">
        <w:rPr>
          <w:lang w:val="en-US"/>
        </w:rPr>
        <w:t>)</w:t>
      </w:r>
      <w:r w:rsidR="00FB3882" w:rsidRPr="00C96962">
        <w:rPr>
          <w:lang w:val="en-US"/>
        </w:rPr>
        <w:t xml:space="preserve"> </w:t>
      </w:r>
      <w:r w:rsidR="00215F5E">
        <w:rPr>
          <w:lang w:val="en-US"/>
        </w:rPr>
        <w:t xml:space="preserve">mass transport </w:t>
      </w:r>
      <w:r w:rsidR="00FB3882" w:rsidRPr="00C96962">
        <w:rPr>
          <w:lang w:val="en-US"/>
        </w:rPr>
        <w:t>species</w:t>
      </w:r>
      <w:r w:rsidR="00D51959">
        <w:rPr>
          <w:lang w:val="en-US"/>
        </w:rPr>
        <w:t>. T</w:t>
      </w:r>
      <w:r w:rsidR="00FB3882" w:rsidRPr="00C96962">
        <w:rPr>
          <w:lang w:val="en-US"/>
        </w:rPr>
        <w:t xml:space="preserve">ransport properties </w:t>
      </w:r>
      <w:r w:rsidR="00E43630">
        <w:rPr>
          <w:lang w:val="en-US"/>
        </w:rPr>
        <w:t xml:space="preserve">of this species </w:t>
      </w:r>
      <w:r w:rsidR="00FB3882" w:rsidRPr="00C96962">
        <w:rPr>
          <w:lang w:val="en-US"/>
        </w:rPr>
        <w:t>(e.g., diffusion coefficient, porosity) are used for all geochemical components</w:t>
      </w:r>
      <w:r w:rsidR="00D51959">
        <w:rPr>
          <w:lang w:val="en-US"/>
        </w:rPr>
        <w:t>. Geochemical components are determined from the associated PHREEQC input files and added automatically at the start of the simulation</w:t>
      </w:r>
      <w:r w:rsidR="00FB3882" w:rsidRPr="00C96962">
        <w:rPr>
          <w:lang w:val="en-US"/>
        </w:rPr>
        <w:t xml:space="preserve">. </w:t>
      </w:r>
      <w:r w:rsidR="00D51959">
        <w:rPr>
          <w:lang w:val="en-US"/>
        </w:rPr>
        <w:t>Furthermore, t</w:t>
      </w:r>
      <w:r w:rsidR="00FB3882" w:rsidRPr="00C96962">
        <w:rPr>
          <w:lang w:val="en-US"/>
        </w:rPr>
        <w:t xml:space="preserve">he FEFLOW model </w:t>
      </w:r>
      <w:r w:rsidR="00D51959">
        <w:rPr>
          <w:lang w:val="en-US"/>
        </w:rPr>
        <w:t xml:space="preserve">requires a </w:t>
      </w:r>
      <w:r w:rsidR="004E7BC4" w:rsidRPr="00C96962">
        <w:rPr>
          <w:lang w:val="en-US"/>
        </w:rPr>
        <w:t xml:space="preserve">time series </w:t>
      </w:r>
      <w:r w:rsidR="00D51959">
        <w:rPr>
          <w:lang w:val="en-US"/>
        </w:rPr>
        <w:t>(</w:t>
      </w:r>
      <w:r w:rsidR="00D51959" w:rsidRPr="00D51959">
        <w:rPr>
          <w:i/>
          <w:lang w:val="en-US"/>
        </w:rPr>
        <w:t>power curve</w:t>
      </w:r>
      <w:r w:rsidR="00D51959">
        <w:rPr>
          <w:lang w:val="en-US"/>
        </w:rPr>
        <w:t xml:space="preserve"> in FEFLOW terminology) </w:t>
      </w:r>
      <w:r w:rsidR="004E7BC4" w:rsidRPr="00C96962">
        <w:rPr>
          <w:lang w:val="en-US"/>
        </w:rPr>
        <w:t>that</w:t>
      </w:r>
      <w:r w:rsidR="00FB3882" w:rsidRPr="00C96962">
        <w:rPr>
          <w:lang w:val="en-US"/>
        </w:rPr>
        <w:t xml:space="preserve"> define</w:t>
      </w:r>
      <w:r w:rsidR="004E7BC4" w:rsidRPr="00C96962">
        <w:rPr>
          <w:lang w:val="en-US"/>
        </w:rPr>
        <w:t>s</w:t>
      </w:r>
      <w:r w:rsidR="00FB3882" w:rsidRPr="00C96962">
        <w:rPr>
          <w:lang w:val="en-US"/>
        </w:rPr>
        <w:t xml:space="preserve"> reaction steps and changes in boundary conditions </w:t>
      </w:r>
      <w:r w:rsidR="00D51959">
        <w:rPr>
          <w:lang w:val="en-US"/>
        </w:rPr>
        <w:t xml:space="preserve">and </w:t>
      </w:r>
      <w:r w:rsidR="004D0CF9">
        <w:rPr>
          <w:lang w:val="en-US"/>
        </w:rPr>
        <w:t xml:space="preserve">a named value distribution </w:t>
      </w:r>
      <w:r w:rsidR="00BA501E">
        <w:rPr>
          <w:lang w:val="en-US"/>
        </w:rPr>
        <w:t>(</w:t>
      </w:r>
      <w:r w:rsidR="004D0CF9" w:rsidRPr="00597F2C">
        <w:rPr>
          <w:i/>
          <w:lang w:val="en-US"/>
        </w:rPr>
        <w:t>nodal user data</w:t>
      </w:r>
      <w:r w:rsidR="004D0CF9">
        <w:rPr>
          <w:lang w:val="en-US"/>
        </w:rPr>
        <w:t xml:space="preserve"> </w:t>
      </w:r>
      <w:r w:rsidR="00BA501E">
        <w:rPr>
          <w:lang w:val="en-US"/>
        </w:rPr>
        <w:t xml:space="preserve">in FEFLOW terminology) </w:t>
      </w:r>
      <w:r w:rsidR="004E7BC4" w:rsidRPr="00C96962">
        <w:rPr>
          <w:lang w:val="en-US"/>
        </w:rPr>
        <w:t xml:space="preserve">that </w:t>
      </w:r>
      <w:r w:rsidR="004D587E">
        <w:rPr>
          <w:lang w:val="en-US"/>
        </w:rPr>
        <w:t xml:space="preserve">identifies nodes with </w:t>
      </w:r>
      <w:r w:rsidR="00D51959">
        <w:rPr>
          <w:lang w:val="en-US"/>
        </w:rPr>
        <w:t xml:space="preserve">the same </w:t>
      </w:r>
      <w:r w:rsidR="004D587E">
        <w:rPr>
          <w:lang w:val="en-US"/>
        </w:rPr>
        <w:t xml:space="preserve">geochemical </w:t>
      </w:r>
      <w:r w:rsidR="00BA501E">
        <w:rPr>
          <w:lang w:val="en-US"/>
        </w:rPr>
        <w:t xml:space="preserve">initial </w:t>
      </w:r>
      <w:r w:rsidR="004D587E">
        <w:rPr>
          <w:lang w:val="en-US"/>
        </w:rPr>
        <w:t>conditions</w:t>
      </w:r>
      <w:r w:rsidR="00D51959">
        <w:rPr>
          <w:lang w:val="en-US"/>
        </w:rPr>
        <w:t>. Initial solution saturation and temperatures are taken from the FEFLOW model.</w:t>
      </w:r>
    </w:p>
    <w:p w14:paraId="2808A7A5" w14:textId="336BF0E6" w:rsidR="00215F5E" w:rsidRDefault="00FB3882" w:rsidP="00FB3882">
      <w:pPr>
        <w:pStyle w:val="Text"/>
        <w:rPr>
          <w:lang w:val="en-US"/>
        </w:rPr>
      </w:pPr>
      <w:r w:rsidRPr="00C96962">
        <w:rPr>
          <w:lang w:val="en-US"/>
        </w:rPr>
        <w:t xml:space="preserve">In contrast to PHAST, </w:t>
      </w:r>
      <w:r w:rsidR="008B094A" w:rsidRPr="00C96962">
        <w:rPr>
          <w:lang w:val="en-US"/>
        </w:rPr>
        <w:t>the FEFLOW plugin</w:t>
      </w:r>
      <w:r w:rsidRPr="00C96962">
        <w:rPr>
          <w:lang w:val="en-US"/>
        </w:rPr>
        <w:t xml:space="preserve"> uses separate PHREEQC input files to define the geochemical boundary and initial conditions. </w:t>
      </w:r>
      <w:r w:rsidR="00BA501E">
        <w:rPr>
          <w:lang w:val="en-US"/>
        </w:rPr>
        <w:t xml:space="preserve">An IFM </w:t>
      </w:r>
      <w:r w:rsidR="00490D92" w:rsidRPr="00C96962">
        <w:rPr>
          <w:lang w:val="en-US"/>
        </w:rPr>
        <w:t xml:space="preserve">property editor is used to associate PHREEQC files with FEFLOW </w:t>
      </w:r>
      <w:r w:rsidR="00215F5E">
        <w:rPr>
          <w:lang w:val="en-US"/>
        </w:rPr>
        <w:t xml:space="preserve">nodes </w:t>
      </w:r>
      <w:del w:id="315" w:author="Parkhurst, David L." w:date="2014-10-22T14:30:00Z">
        <w:r w:rsidR="00215F5E" w:rsidDel="00AA0AA3">
          <w:rPr>
            <w:lang w:val="en-US"/>
          </w:rPr>
          <w:delText>that define</w:delText>
        </w:r>
      </w:del>
      <w:ins w:id="316" w:author="Parkhurst, David L." w:date="2014-10-22T14:30:00Z">
        <w:r w:rsidR="00AA0AA3">
          <w:rPr>
            <w:lang w:val="en-US"/>
          </w:rPr>
          <w:t>with</w:t>
        </w:r>
      </w:ins>
      <w:r w:rsidR="00215F5E">
        <w:rPr>
          <w:lang w:val="en-US"/>
        </w:rPr>
        <w:t xml:space="preserve"> the same </w:t>
      </w:r>
      <w:r w:rsidR="00490D92" w:rsidRPr="00C96962">
        <w:rPr>
          <w:lang w:val="en-US"/>
        </w:rPr>
        <w:t xml:space="preserve">boundary and initial conditions. </w:t>
      </w:r>
      <w:r w:rsidRPr="00C96962">
        <w:rPr>
          <w:lang w:val="en-US"/>
        </w:rPr>
        <w:t>For initial conditions</w:t>
      </w:r>
      <w:r w:rsidR="00215F5E">
        <w:rPr>
          <w:lang w:val="en-US"/>
        </w:rPr>
        <w:t xml:space="preserve">, </w:t>
      </w:r>
      <w:r w:rsidRPr="00C96962">
        <w:rPr>
          <w:lang w:val="en-US"/>
        </w:rPr>
        <w:t xml:space="preserve">all reactants </w:t>
      </w:r>
      <w:del w:id="317" w:author="Parkhurst, David L." w:date="2014-10-22T14:31:00Z">
        <w:r w:rsidRPr="00C96962" w:rsidDel="00AA0AA3">
          <w:rPr>
            <w:lang w:val="en-US"/>
          </w:rPr>
          <w:delText xml:space="preserve">with the same </w:delText>
        </w:r>
        <w:r w:rsidR="004E7BC4" w:rsidRPr="00C96962" w:rsidDel="00AA0AA3">
          <w:rPr>
            <w:lang w:val="en-US"/>
          </w:rPr>
          <w:delText xml:space="preserve">user </w:delText>
        </w:r>
        <w:r w:rsidRPr="00C96962" w:rsidDel="00AA0AA3">
          <w:rPr>
            <w:lang w:val="en-US"/>
          </w:rPr>
          <w:delText>index number as the solution</w:delText>
        </w:r>
      </w:del>
      <w:ins w:id="318" w:author="Parkhurst, David L." w:date="2014-10-22T14:31:00Z">
        <w:r w:rsidR="00AA0AA3">
          <w:rPr>
            <w:lang w:val="en-US"/>
          </w:rPr>
          <w:t>associated</w:t>
        </w:r>
      </w:ins>
      <w:r w:rsidRPr="00C96962">
        <w:rPr>
          <w:lang w:val="en-US"/>
        </w:rPr>
        <w:t xml:space="preserve"> with the highest </w:t>
      </w:r>
      <w:del w:id="319" w:author="Parkhurst, David L." w:date="2014-10-22T14:31:00Z">
        <w:r w:rsidR="004E7BC4" w:rsidRPr="00C96962" w:rsidDel="00AA0AA3">
          <w:rPr>
            <w:lang w:val="en-US"/>
          </w:rPr>
          <w:delText xml:space="preserve">user </w:delText>
        </w:r>
      </w:del>
      <w:ins w:id="320" w:author="Parkhurst, David L." w:date="2014-10-22T14:31:00Z">
        <w:r w:rsidR="00AA0AA3">
          <w:rPr>
            <w:lang w:val="en-US"/>
          </w:rPr>
          <w:t>solution</w:t>
        </w:r>
        <w:r w:rsidR="00AA0AA3" w:rsidRPr="00C96962">
          <w:rPr>
            <w:lang w:val="en-US"/>
          </w:rPr>
          <w:t xml:space="preserve"> </w:t>
        </w:r>
      </w:ins>
      <w:r w:rsidRPr="00C96962">
        <w:rPr>
          <w:lang w:val="en-US"/>
        </w:rPr>
        <w:t xml:space="preserve">index </w:t>
      </w:r>
      <w:r w:rsidR="00215F5E">
        <w:rPr>
          <w:lang w:val="en-US"/>
        </w:rPr>
        <w:t xml:space="preserve">in the PHREEQC file </w:t>
      </w:r>
      <w:r w:rsidRPr="00C96962">
        <w:rPr>
          <w:lang w:val="en-US"/>
        </w:rPr>
        <w:t xml:space="preserve">are </w:t>
      </w:r>
      <w:r w:rsidRPr="00C96962">
        <w:rPr>
          <w:lang w:val="en-US"/>
        </w:rPr>
        <w:lastRenderedPageBreak/>
        <w:t xml:space="preserve">transferred to the </w:t>
      </w:r>
      <w:del w:id="321" w:author="Parkhurst, David L." w:date="2014-10-22T14:31:00Z">
        <w:r w:rsidR="00D51959" w:rsidDel="00AA0AA3">
          <w:rPr>
            <w:lang w:val="en-US"/>
          </w:rPr>
          <w:delText xml:space="preserve">associated </w:delText>
        </w:r>
      </w:del>
      <w:ins w:id="322" w:author="Parkhurst, David L." w:date="2014-10-22T14:31:00Z">
        <w:r w:rsidR="00AA0AA3">
          <w:rPr>
            <w:lang w:val="en-US"/>
          </w:rPr>
          <w:t>specified</w:t>
        </w:r>
        <w:r w:rsidR="00AA0AA3">
          <w:rPr>
            <w:lang w:val="en-US"/>
          </w:rPr>
          <w:t xml:space="preserve"> </w:t>
        </w:r>
      </w:ins>
      <w:r w:rsidRPr="00C96962">
        <w:rPr>
          <w:lang w:val="en-US"/>
        </w:rPr>
        <w:t>reaction cell</w:t>
      </w:r>
      <w:r w:rsidR="004E7BC4" w:rsidRPr="00C96962">
        <w:rPr>
          <w:lang w:val="en-US"/>
        </w:rPr>
        <w:t>s</w:t>
      </w:r>
      <w:r w:rsidRPr="00C96962">
        <w:rPr>
          <w:lang w:val="en-US"/>
        </w:rPr>
        <w:t xml:space="preserve">. </w:t>
      </w:r>
      <w:r w:rsidR="00215F5E">
        <w:rPr>
          <w:lang w:val="en-US"/>
        </w:rPr>
        <w:t xml:space="preserve">Nodes with identical geochemical conditions are identified by the same value in the nodal user data. </w:t>
      </w:r>
    </w:p>
    <w:p w14:paraId="0F3727FE" w14:textId="0F056D57" w:rsidR="00FB3882" w:rsidRPr="00C96962" w:rsidRDefault="00516A4C" w:rsidP="00FB3882">
      <w:pPr>
        <w:pStyle w:val="Text"/>
        <w:rPr>
          <w:lang w:val="en-US"/>
        </w:rPr>
      </w:pPr>
      <w:r>
        <w:rPr>
          <w:lang w:val="en-US"/>
        </w:rPr>
        <w:t xml:space="preserve">For </w:t>
      </w:r>
      <w:r w:rsidR="00D87FA4">
        <w:rPr>
          <w:lang w:val="en-US"/>
        </w:rPr>
        <w:t>b</w:t>
      </w:r>
      <w:r w:rsidR="00490D92">
        <w:rPr>
          <w:lang w:val="en-US"/>
        </w:rPr>
        <w:t>oundary conditions</w:t>
      </w:r>
      <w:r w:rsidR="00D87FA4">
        <w:rPr>
          <w:lang w:val="en-US"/>
        </w:rPr>
        <w:t>,</w:t>
      </w:r>
      <w:r>
        <w:rPr>
          <w:lang w:val="en-US"/>
        </w:rPr>
        <w:t xml:space="preserve"> the </w:t>
      </w:r>
      <w:del w:id="323" w:author="Parkhurst, David L." w:date="2014-10-22T14:32:00Z">
        <w:r w:rsidDel="00AA0AA3">
          <w:rPr>
            <w:lang w:val="en-US"/>
          </w:rPr>
          <w:delText xml:space="preserve">last </w:delText>
        </w:r>
      </w:del>
      <w:ins w:id="324" w:author="Parkhurst, David L." w:date="2014-10-22T14:32:00Z">
        <w:r w:rsidR="00AA0AA3">
          <w:rPr>
            <w:lang w:val="en-US"/>
          </w:rPr>
          <w:t>highest</w:t>
        </w:r>
        <w:r w:rsidR="00AA0AA3">
          <w:rPr>
            <w:lang w:val="en-US"/>
          </w:rPr>
          <w:t xml:space="preserve"> </w:t>
        </w:r>
      </w:ins>
      <w:r>
        <w:rPr>
          <w:lang w:val="en-US"/>
        </w:rPr>
        <w:t xml:space="preserve">solution </w:t>
      </w:r>
      <w:ins w:id="325" w:author="Parkhurst, David L." w:date="2014-10-22T14:32:00Z">
        <w:r w:rsidR="00AA0AA3">
          <w:rPr>
            <w:lang w:val="en-US"/>
          </w:rPr>
          <w:t xml:space="preserve">index </w:t>
        </w:r>
      </w:ins>
      <w:r>
        <w:rPr>
          <w:lang w:val="en-US"/>
        </w:rPr>
        <w:t xml:space="preserve">in each PHREEQC file determines the component concentration </w:t>
      </w:r>
      <w:ins w:id="326" w:author="Parkhurst, David L." w:date="2014-10-22T14:33:00Z">
        <w:r w:rsidR="007A1ED3">
          <w:rPr>
            <w:lang w:val="en-US"/>
          </w:rPr>
          <w:t xml:space="preserve">of a set </w:t>
        </w:r>
      </w:ins>
      <w:r>
        <w:rPr>
          <w:lang w:val="en-US"/>
        </w:rPr>
        <w:t xml:space="preserve">of nodes </w:t>
      </w:r>
      <w:ins w:id="327" w:author="Parkhurst, David L." w:date="2014-10-22T14:34:00Z">
        <w:r w:rsidR="007A1ED3">
          <w:rPr>
            <w:lang w:val="en-US"/>
          </w:rPr>
          <w:t xml:space="preserve">specified </w:t>
        </w:r>
      </w:ins>
      <w:r>
        <w:rPr>
          <w:lang w:val="en-US"/>
        </w:rPr>
        <w:t>with the same constant concentration boundary value</w:t>
      </w:r>
      <w:del w:id="328" w:author="Parkhurst, David L." w:date="2014-10-22T14:34:00Z">
        <w:r w:rsidDel="007A1ED3">
          <w:rPr>
            <w:lang w:val="en-US"/>
          </w:rPr>
          <w:delText xml:space="preserve"> </w:delText>
        </w:r>
        <w:r w:rsidR="00C8766F" w:rsidDel="007A1ED3">
          <w:rPr>
            <w:lang w:val="en-US"/>
          </w:rPr>
          <w:delText xml:space="preserve">of </w:delText>
        </w:r>
        <w:r w:rsidDel="007A1ED3">
          <w:rPr>
            <w:lang w:val="en-US"/>
          </w:rPr>
          <w:delText xml:space="preserve">the placeholder </w:delText>
        </w:r>
        <w:r w:rsidR="00215F5E" w:rsidDel="007A1ED3">
          <w:rPr>
            <w:lang w:val="en-US"/>
          </w:rPr>
          <w:delText xml:space="preserve">mass transport </w:delText>
        </w:r>
        <w:r w:rsidDel="007A1ED3">
          <w:rPr>
            <w:lang w:val="en-US"/>
          </w:rPr>
          <w:delText>species</w:delText>
        </w:r>
      </w:del>
      <w:r>
        <w:rPr>
          <w:lang w:val="en-US"/>
        </w:rPr>
        <w:t xml:space="preserve">. </w:t>
      </w:r>
      <w:r w:rsidR="00FB3882" w:rsidRPr="00C96962">
        <w:rPr>
          <w:lang w:val="en-US"/>
        </w:rPr>
        <w:t xml:space="preserve">File associations and additional coupling settings are saved together with the FEFLOW </w:t>
      </w:r>
      <w:r w:rsidR="00FB3882" w:rsidRPr="00626A52">
        <w:rPr>
          <w:i/>
          <w:lang w:val="en-US"/>
        </w:rPr>
        <w:t>fem</w:t>
      </w:r>
      <w:r w:rsidR="00F970E5">
        <w:rPr>
          <w:lang w:val="en-US"/>
        </w:rPr>
        <w:noBreakHyphen/>
      </w:r>
      <w:r w:rsidR="00FB3882" w:rsidRPr="00C96962">
        <w:rPr>
          <w:lang w:val="en-US"/>
        </w:rPr>
        <w:t>file</w:t>
      </w:r>
      <w:r w:rsidR="004E7BC4" w:rsidRPr="00C96962">
        <w:rPr>
          <w:lang w:val="en-US"/>
        </w:rPr>
        <w:t xml:space="preserve"> through the serialization functionality </w:t>
      </w:r>
      <w:r w:rsidR="008D27EA">
        <w:rPr>
          <w:lang w:val="en-US"/>
        </w:rPr>
        <w:t xml:space="preserve">in </w:t>
      </w:r>
      <w:r w:rsidR="004E7BC4" w:rsidRPr="00C96962">
        <w:rPr>
          <w:lang w:val="en-US"/>
        </w:rPr>
        <w:t>the IFM</w:t>
      </w:r>
      <w:r w:rsidR="00FB3882" w:rsidRPr="00C96962">
        <w:rPr>
          <w:lang w:val="en-US"/>
        </w:rPr>
        <w:t>.</w:t>
      </w:r>
    </w:p>
    <w:p w14:paraId="5205F8A4" w14:textId="35D3C30F" w:rsidR="00FB3882" w:rsidRPr="00C96962" w:rsidRDefault="00477C5C" w:rsidP="00FB3882">
      <w:pPr>
        <w:pStyle w:val="Text"/>
        <w:rPr>
          <w:lang w:val="en-US"/>
        </w:rPr>
      </w:pPr>
      <w:r>
        <w:rPr>
          <w:lang w:val="en-US"/>
        </w:rPr>
        <w:t>Any o</w:t>
      </w:r>
      <w:r w:rsidR="00FB3882" w:rsidRPr="00C96962">
        <w:rPr>
          <w:lang w:val="en-US"/>
        </w:rPr>
        <w:t xml:space="preserve">utput from </w:t>
      </w:r>
      <w:r w:rsidR="00FB3882" w:rsidRPr="00490D92">
        <w:rPr>
          <w:rStyle w:val="API"/>
        </w:rPr>
        <w:t>SELECTED_OUTPUT</w:t>
      </w:r>
      <w:r w:rsidR="00FB3882" w:rsidRPr="00C96962">
        <w:rPr>
          <w:lang w:val="en-US"/>
        </w:rPr>
        <w:t xml:space="preserve"> and </w:t>
      </w:r>
      <w:r w:rsidR="00FB3882" w:rsidRPr="00490D92">
        <w:rPr>
          <w:rStyle w:val="API"/>
        </w:rPr>
        <w:t>USER_PUNCH</w:t>
      </w:r>
      <w:r w:rsidR="00FB3882" w:rsidRPr="00C96962">
        <w:rPr>
          <w:lang w:val="en-US"/>
        </w:rPr>
        <w:t xml:space="preserve"> keywords in any of the PHREEQC files that are used to define boundary and initial conditions is transferred to </w:t>
      </w:r>
      <w:r w:rsidR="00215F5E">
        <w:rPr>
          <w:lang w:val="en-US"/>
        </w:rPr>
        <w:t xml:space="preserve">FEFLOW as </w:t>
      </w:r>
      <w:ins w:id="329" w:author="Parkhurst, David L." w:date="2014-10-22T14:35:00Z">
        <w:r w:rsidR="007A1ED3">
          <w:rPr>
            <w:lang w:val="en-US"/>
          </w:rPr>
          <w:t xml:space="preserve">an </w:t>
        </w:r>
      </w:ins>
      <w:r w:rsidR="00215F5E">
        <w:rPr>
          <w:lang w:val="en-US"/>
        </w:rPr>
        <w:t xml:space="preserve">additional </w:t>
      </w:r>
      <w:r w:rsidR="00FB3882" w:rsidRPr="00C96962">
        <w:rPr>
          <w:lang w:val="en-US"/>
        </w:rPr>
        <w:t xml:space="preserve">nodal </w:t>
      </w:r>
      <w:r w:rsidR="00312EC9">
        <w:rPr>
          <w:lang w:val="en-US"/>
        </w:rPr>
        <w:t xml:space="preserve">user data </w:t>
      </w:r>
      <w:r w:rsidR="001702C5">
        <w:rPr>
          <w:lang w:val="en-US"/>
        </w:rPr>
        <w:t>definition</w:t>
      </w:r>
      <w:r>
        <w:rPr>
          <w:lang w:val="en-US"/>
        </w:rPr>
        <w:t>, which is updated</w:t>
      </w:r>
      <w:r w:rsidR="00FB3882" w:rsidRPr="00C96962">
        <w:rPr>
          <w:lang w:val="en-US"/>
        </w:rPr>
        <w:t xml:space="preserve"> after each reaction step. Nodal </w:t>
      </w:r>
      <w:r w:rsidR="008D27EA">
        <w:rPr>
          <w:lang w:val="en-US"/>
        </w:rPr>
        <w:t xml:space="preserve">user data definitions can be </w:t>
      </w:r>
      <w:r w:rsidR="00FB3882" w:rsidRPr="00C96962">
        <w:rPr>
          <w:lang w:val="en-US"/>
        </w:rPr>
        <w:t>saved together with FEFLOW’s result files (</w:t>
      </w:r>
      <w:r w:rsidR="00FB3882" w:rsidRPr="00626A52">
        <w:rPr>
          <w:i/>
          <w:lang w:val="en-US"/>
        </w:rPr>
        <w:t>dac</w:t>
      </w:r>
      <w:r w:rsidR="00F970E5">
        <w:rPr>
          <w:lang w:val="en-US"/>
        </w:rPr>
        <w:noBreakHyphen/>
      </w:r>
      <w:r w:rsidR="00FB3882" w:rsidRPr="00C96962">
        <w:rPr>
          <w:lang w:val="en-US"/>
        </w:rPr>
        <w:t xml:space="preserve"> and </w:t>
      </w:r>
      <w:r w:rsidR="00FB3882" w:rsidRPr="00626A52">
        <w:rPr>
          <w:i/>
          <w:lang w:val="en-US"/>
        </w:rPr>
        <w:t>dar</w:t>
      </w:r>
      <w:r w:rsidR="00F970E5">
        <w:rPr>
          <w:lang w:val="en-US"/>
        </w:rPr>
        <w:noBreakHyphen/>
      </w:r>
      <w:r w:rsidR="00FB3882" w:rsidRPr="00C96962">
        <w:rPr>
          <w:lang w:val="en-US"/>
        </w:rPr>
        <w:t>files).</w:t>
      </w:r>
      <w:r w:rsidR="001702C5" w:rsidRPr="001702C5">
        <w:rPr>
          <w:lang w:val="en-US"/>
        </w:rPr>
        <w:t xml:space="preserve"> </w:t>
      </w:r>
      <w:r w:rsidR="001702C5" w:rsidRPr="00C96962">
        <w:rPr>
          <w:lang w:val="en-US"/>
        </w:rPr>
        <w:t>This allows for the visualization of geochemical parameters during and after a coupled simulation</w:t>
      </w:r>
      <w:r w:rsidR="008D27EA">
        <w:rPr>
          <w:lang w:val="en-US"/>
        </w:rPr>
        <w:t xml:space="preserve"> using FEFLOW’s built-in post</w:t>
      </w:r>
      <w:ins w:id="330" w:author="Parkhurst, David L." w:date="2014-10-22T13:56:00Z">
        <w:r w:rsidR="00900DC1">
          <w:rPr>
            <w:lang w:val="en-US"/>
          </w:rPr>
          <w:t>-</w:t>
        </w:r>
      </w:ins>
      <w:r w:rsidR="008D27EA">
        <w:rPr>
          <w:lang w:val="en-US"/>
        </w:rPr>
        <w:t>processing tools</w:t>
      </w:r>
      <w:r w:rsidR="001702C5" w:rsidRPr="00C96962">
        <w:rPr>
          <w:lang w:val="en-US"/>
        </w:rPr>
        <w:t>.</w:t>
      </w:r>
    </w:p>
    <w:p w14:paraId="5B4F5B31" w14:textId="26CC695D" w:rsidR="00FB3882" w:rsidRPr="00C96962" w:rsidRDefault="00FB3882" w:rsidP="00FB3882">
      <w:pPr>
        <w:pStyle w:val="Heading2"/>
      </w:pPr>
      <w:r w:rsidRPr="00C96962">
        <w:t>Kinetic Decay Chain</w:t>
      </w:r>
      <w:ins w:id="331" w:author="Parkhurst, David L." w:date="2014-10-22T14:35:00Z">
        <w:r w:rsidR="007A1ED3">
          <w:t xml:space="preserve"> Test Case</w:t>
        </w:r>
      </w:ins>
    </w:p>
    <w:p w14:paraId="0E6A401E" w14:textId="34EBE058" w:rsidR="00FB3882" w:rsidRPr="00C96962" w:rsidRDefault="00FB3882" w:rsidP="00FB3882">
      <w:pPr>
        <w:pStyle w:val="Text"/>
        <w:rPr>
          <w:lang w:val="en-US"/>
        </w:rPr>
      </w:pPr>
      <w:r w:rsidRPr="00C96962">
        <w:rPr>
          <w:lang w:val="en-US"/>
        </w:rPr>
        <w:t xml:space="preserve">The analytical solution of Wexler </w:t>
      </w:r>
      <w:r w:rsidR="00CE5A14">
        <w:fldChar w:fldCharType="begin"/>
      </w:r>
      <w:r w:rsidR="00ED3E38">
        <w:instrText xml:space="preserve"> ADDIN ZOTERO_ITEM CSL_CITATION {"citationID":"Iyqkz5jL","properties":{"formattedCitation":"[42]","plainCitation":"[42]"},"citationItems":[{"id":20,"uris":["http://zotero.org/users/1809694/items/RIWJ9X9Q"],"uri":["http://zotero.org/users/1809694/items/RIWJ9X9Q"],"itemData":{"id":20,"type":"chapter","title":"Analytical solutions for one-, two-, and three-dimensional solute transport in ground-water systems with uniform flow","collection-title":"Techniques of Water-Resources Investigations of the U.S. Geological Survey","collection-number":"3","page":"190","author":[{"family":"Wexler","given":"E.J."}],"issued":{"date-parts":[["1992"]]}}}],"schema":"https://github.com/citation-style-language/schema/raw/master/csl-citation.json"} </w:instrText>
      </w:r>
      <w:r w:rsidR="00CE5A14">
        <w:fldChar w:fldCharType="separate"/>
      </w:r>
      <w:r w:rsidR="00ED3E38" w:rsidRPr="00ED3E38">
        <w:t>[42]</w:t>
      </w:r>
      <w:r w:rsidR="00CE5A14">
        <w:fldChar w:fldCharType="end"/>
      </w:r>
      <w:r w:rsidRPr="00C96962">
        <w:rPr>
          <w:lang w:val="en-US"/>
        </w:rPr>
        <w:t xml:space="preserve"> in combination with the methodology for multi</w:t>
      </w:r>
      <w:r w:rsidR="00F970E5">
        <w:rPr>
          <w:lang w:val="en-US"/>
        </w:rPr>
        <w:noBreakHyphen/>
      </w:r>
      <w:r w:rsidRPr="00C96962">
        <w:rPr>
          <w:lang w:val="en-US"/>
        </w:rPr>
        <w:t xml:space="preserve">species transport of Sun et al. </w:t>
      </w:r>
      <w:r w:rsidR="00CE5A14">
        <w:fldChar w:fldCharType="begin"/>
      </w:r>
      <w:r w:rsidR="00ED3E38">
        <w:instrText xml:space="preserve"> ADDIN ZOTERO_ITEM CSL_CITATION {"citationID":"pBLIizhM","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fldChar w:fldCharType="separate"/>
      </w:r>
      <w:r w:rsidR="00ED3E38" w:rsidRPr="00ED3E38">
        <w:t>[37]</w:t>
      </w:r>
      <w:r w:rsidR="00CE5A14">
        <w:fldChar w:fldCharType="end"/>
      </w:r>
      <w:r w:rsidRPr="00C96962">
        <w:rPr>
          <w:lang w:val="en-US"/>
        </w:rPr>
        <w:t xml:space="preserve"> is used to verify the calculation of simple kinetic reactions in PhreeqcRM and its implementation as </w:t>
      </w:r>
      <w:r w:rsidR="00F76022">
        <w:rPr>
          <w:lang w:val="en-US"/>
        </w:rPr>
        <w:t xml:space="preserve">the </w:t>
      </w:r>
      <w:r w:rsidRPr="00C96962">
        <w:rPr>
          <w:lang w:val="en-US"/>
        </w:rPr>
        <w:t>reaction engine for FEFLOW</w:t>
      </w:r>
      <w:r w:rsidR="00B72497">
        <w:rPr>
          <w:lang w:val="en-US"/>
        </w:rPr>
        <w:t xml:space="preserve"> and PHAST</w:t>
      </w:r>
      <w:r w:rsidRPr="00C96962">
        <w:rPr>
          <w:lang w:val="en-US"/>
        </w:rPr>
        <w:t xml:space="preserve">. </w:t>
      </w:r>
      <w:r w:rsidR="00B72497">
        <w:rPr>
          <w:lang w:val="en-US"/>
        </w:rPr>
        <w:t xml:space="preserve">Results from </w:t>
      </w:r>
      <w:r w:rsidR="000741E4">
        <w:rPr>
          <w:lang w:val="en-US"/>
        </w:rPr>
        <w:t xml:space="preserve">the </w:t>
      </w:r>
      <w:r w:rsidR="00B72497">
        <w:rPr>
          <w:lang w:val="en-US"/>
        </w:rPr>
        <w:t xml:space="preserve">FEFLOW </w:t>
      </w:r>
      <w:r w:rsidR="000741E4">
        <w:rPr>
          <w:lang w:val="en-US"/>
        </w:rPr>
        <w:t xml:space="preserve">plugin </w:t>
      </w:r>
      <w:r w:rsidR="00B72497">
        <w:rPr>
          <w:lang w:val="en-US"/>
        </w:rPr>
        <w:t>are present</w:t>
      </w:r>
      <w:r w:rsidR="00417701">
        <w:rPr>
          <w:lang w:val="en-US"/>
        </w:rPr>
        <w:t>e</w:t>
      </w:r>
      <w:r w:rsidR="00B72497">
        <w:rPr>
          <w:lang w:val="en-US"/>
        </w:rPr>
        <w:t xml:space="preserve">d here. </w:t>
      </w:r>
      <w:r w:rsidRPr="00C96962">
        <w:rPr>
          <w:lang w:val="en-US"/>
        </w:rPr>
        <w:t>The</w:t>
      </w:r>
      <w:r w:rsidR="000741E4">
        <w:rPr>
          <w:lang w:val="en-US"/>
        </w:rPr>
        <w:t xml:space="preserve"> </w:t>
      </w:r>
      <w:r w:rsidRPr="00C96962">
        <w:rPr>
          <w:lang w:val="en-US"/>
        </w:rPr>
        <w:t xml:space="preserve">example is adapted </w:t>
      </w:r>
      <w:r w:rsidR="00417701">
        <w:rPr>
          <w:lang w:val="en-US"/>
        </w:rPr>
        <w:t>from</w:t>
      </w:r>
      <w:r w:rsidRPr="00C96962">
        <w:rPr>
          <w:lang w:val="en-US"/>
        </w:rPr>
        <w:t xml:space="preserve"> Example 2</w:t>
      </w:r>
      <w:r w:rsidR="000741E4">
        <w:rPr>
          <w:lang w:val="en-US"/>
        </w:rPr>
        <w:t xml:space="preserve"> </w:t>
      </w:r>
      <w:r w:rsidR="00417701">
        <w:rPr>
          <w:lang w:val="en-US"/>
        </w:rPr>
        <w:t>of</w:t>
      </w:r>
      <w:r w:rsidR="00417701" w:rsidRPr="00C96962">
        <w:rPr>
          <w:lang w:val="en-US"/>
        </w:rPr>
        <w:t xml:space="preserve"> </w:t>
      </w:r>
      <w:r w:rsidRPr="00C96962">
        <w:rPr>
          <w:lang w:val="en-US"/>
        </w:rPr>
        <w:t xml:space="preserve">the PHAST manual </w:t>
      </w:r>
      <w:r w:rsidR="00CE5A14">
        <w:fldChar w:fldCharType="begin"/>
      </w:r>
      <w:r w:rsidR="00ED3E38">
        <w:instrText xml:space="preserve"> ADDIN ZOTERO_ITEM CSL_CITATION {"citationID":"0r6AbDz9","properties":{"formattedCitation":"[43]","plainCitation":"[43]"},"citationItems":[{"id":8203,"uris":["http://zotero.org/users/1809694/items/THRQI8S6"],"uri":["http://zotero.org/users/1809694/items/THRQI8S6"],"itemData":{"id":8203,"type":"report","title":"PHAST - A Program for simulating ground-water flow, solute transport, and multicomponent geochemical reactions","publisher":"U.S. Geological Survey","publisher-place":"Denver, Colorado","page":"154","event-place":"Denver, Colorado","number":"Techniques and Methods 6–A8","shortTitle":"PHAST - A Program for simulating ground-water flow, solute transport, and multicomponent geochemical reactions","author":[{"family":"Parkhurst","given":"David L."},{"family":"Kipp","given":"Kenneth L."},{"family":"Engesgaard","given":"Peter"},{"family":"Charlton","given":"Scott R."}],"issued":{"date-parts":[["2004"]]}}}],"schema":"https://github.com/citation-style-language/schema/raw/master/csl-citation.json"} </w:instrText>
      </w:r>
      <w:r w:rsidR="00CE5A14">
        <w:fldChar w:fldCharType="separate"/>
      </w:r>
      <w:r w:rsidR="00ED3E38" w:rsidRPr="00ED3E38">
        <w:t>[43]</w:t>
      </w:r>
      <w:r w:rsidR="00CE5A14">
        <w:fldChar w:fldCharType="end"/>
      </w:r>
      <w:r w:rsidRPr="00C96962">
        <w:rPr>
          <w:lang w:val="en-US"/>
        </w:rPr>
        <w:t xml:space="preserve"> </w:t>
      </w:r>
      <w:r w:rsidR="00417701">
        <w:rPr>
          <w:lang w:val="en-US"/>
        </w:rPr>
        <w:t>and</w:t>
      </w:r>
      <w:r w:rsidR="00417701" w:rsidRPr="00C96962">
        <w:rPr>
          <w:lang w:val="en-US"/>
        </w:rPr>
        <w:t xml:space="preserve"> </w:t>
      </w:r>
      <w:r w:rsidRPr="00C96962">
        <w:rPr>
          <w:lang w:val="en-US"/>
        </w:rPr>
        <w:t>simulates a decay chain of four artificial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according to the first order rate expressions</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66079A" w:rsidRPr="00C96962" w14:paraId="37E6846C" w14:textId="77777777" w:rsidTr="00A6660C">
        <w:tc>
          <w:tcPr>
            <w:tcW w:w="7955" w:type="dxa"/>
            <w:tcBorders>
              <w:top w:val="nil"/>
              <w:left w:val="nil"/>
              <w:bottom w:val="nil"/>
              <w:right w:val="nil"/>
            </w:tcBorders>
            <w:shd w:val="clear" w:color="auto" w:fill="FFFFFF"/>
            <w:vAlign w:val="center"/>
          </w:tcPr>
          <w:p w14:paraId="2587ACC5" w14:textId="597DD698" w:rsidR="0066079A" w:rsidRPr="00C96962" w:rsidRDefault="00841DD9" w:rsidP="003E01D6">
            <w:pPr>
              <w:rPr>
                <w:rFonts w:eastAsia="Times New Roman"/>
                <w:szCs w:val="20"/>
                <w:lang w:eastAsia="en-GB"/>
              </w:rPr>
            </w:pPr>
            <m:oMathPara>
              <m:oMath>
                <m:f>
                  <m:fPr>
                    <m:ctrlPr>
                      <w:rPr>
                        <w:rFonts w:ascii="Cambria Math" w:hAnsi="Cambria Math"/>
                      </w:rPr>
                    </m:ctrlPr>
                  </m:fPr>
                  <m:num>
                    <m:r>
                      <w:rPr>
                        <w:rFonts w:ascii="Cambria Math" w:hAnsi="Cambria Math"/>
                      </w:rPr>
                      <m:t>d</m:t>
                    </m:r>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num>
                  <m:den>
                    <m:r>
                      <w:rPr>
                        <w:rFonts w:ascii="Cambria Math" w:hAnsi="Cambria Math"/>
                      </w:rPr>
                      <m:t>dt</m:t>
                    </m:r>
                  </m:den>
                </m:f>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qArr>
                        </m:e>
                        <m:e>
                          <m:r>
                            <w:rPr>
                              <w:rFonts w:ascii="Cambria Math" w:hAnsi="Cambria Math"/>
                            </w:rPr>
                            <m:t>i</m:t>
                          </m:r>
                          <m:r>
                            <m:rPr>
                              <m:sty m:val="p"/>
                            </m:rPr>
                            <w:rPr>
                              <w:rFonts w:ascii="Cambria Math" w:hAnsi="Cambria Math"/>
                            </w:rPr>
                            <m:t>=1</m:t>
                          </m:r>
                        </m:e>
                      </m:mr>
                      <m:mr>
                        <m:e>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sSub>
                            <m:sSubPr>
                              <m:ctrlPr>
                                <w:rPr>
                                  <w:rFonts w:ascii="Cambria Math" w:hAnsi="Cambria Math"/>
                                </w:rPr>
                              </m:ctrlPr>
                            </m:sSubPr>
                            <m:e>
                              <m:r>
                                <w:rPr>
                                  <w:rFonts w:ascii="Cambria Math" w:hAnsi="Cambria Math"/>
                                </w:rPr>
                                <m:t>C</m:t>
                              </m:r>
                            </m:e>
                            <m:sub>
                              <m:r>
                                <w:rPr>
                                  <w:rFonts w:ascii="Cambria Math" w:hAnsi="Cambria Math"/>
                                </w:rPr>
                                <m:t>i</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i</m:t>
                              </m:r>
                            </m:sub>
                          </m:sSub>
                          <m:sSub>
                            <m:sSubPr>
                              <m:ctrlPr>
                                <w:rPr>
                                  <w:rFonts w:ascii="Cambria Math" w:hAnsi="Cambria Math"/>
                                </w:rPr>
                              </m:ctrlPr>
                            </m:sSubPr>
                            <m:e>
                              <m:r>
                                <w:rPr>
                                  <w:rFonts w:ascii="Cambria Math" w:hAnsi="Cambria Math"/>
                                </w:rPr>
                                <m:t>C</m:t>
                              </m:r>
                            </m:e>
                            <m:sub>
                              <m:r>
                                <w:rPr>
                                  <w:rFonts w:ascii="Cambria Math" w:hAnsi="Cambria Math"/>
                                </w:rPr>
                                <m:t>i</m:t>
                              </m:r>
                            </m:sub>
                          </m:sSub>
                          <m:d>
                            <m:dPr>
                              <m:ctrlPr>
                                <w:rPr>
                                  <w:rFonts w:ascii="Cambria Math" w:hAnsi="Cambria Math"/>
                                </w:rPr>
                              </m:ctrlPr>
                            </m:dPr>
                            <m:e>
                              <m:r>
                                <w:rPr>
                                  <w:rFonts w:ascii="Cambria Math" w:hAnsi="Cambria Math"/>
                                </w:rPr>
                                <m:t>t</m:t>
                              </m:r>
                            </m:e>
                          </m:d>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oMath>
            </m:oMathPara>
          </w:p>
        </w:tc>
        <w:tc>
          <w:tcPr>
            <w:tcW w:w="1404" w:type="dxa"/>
            <w:tcBorders>
              <w:top w:val="nil"/>
              <w:left w:val="nil"/>
              <w:bottom w:val="nil"/>
              <w:right w:val="nil"/>
            </w:tcBorders>
            <w:shd w:val="clear" w:color="auto" w:fill="FFFFFF"/>
            <w:vAlign w:val="center"/>
          </w:tcPr>
          <w:p w14:paraId="60FBD350" w14:textId="77777777" w:rsidR="0066079A" w:rsidRPr="00C96962" w:rsidRDefault="0066079A" w:rsidP="0066079A">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D2F2D02" w14:textId="012B43E7" w:rsidR="00FB3882" w:rsidRPr="00C96962" w:rsidRDefault="00FB3882" w:rsidP="00F76022">
      <w:r w:rsidRPr="00C96962">
        <w:t xml:space="preserve">with species concentrations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Pr="00C96962">
        <w:t xml:space="preserve"> (mol/L) and rate constants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C96962">
        <w:t xml:space="preserve"> (1/d)</w:t>
      </w:r>
      <w:r w:rsidR="00021F93">
        <w:t xml:space="preserve"> </w:t>
      </w:r>
      <w:r w:rsidRPr="00C96962">
        <w:t>given by</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66079A" w:rsidRPr="00C96962" w14:paraId="4E6059E1" w14:textId="77777777" w:rsidTr="00A6660C">
        <w:tc>
          <w:tcPr>
            <w:tcW w:w="7955" w:type="dxa"/>
            <w:tcBorders>
              <w:top w:val="nil"/>
              <w:left w:val="nil"/>
              <w:bottom w:val="nil"/>
              <w:right w:val="nil"/>
            </w:tcBorders>
            <w:shd w:val="clear" w:color="auto" w:fill="FFFFFF"/>
            <w:vAlign w:val="center"/>
          </w:tcPr>
          <w:p w14:paraId="072A8D0B" w14:textId="59F15361" w:rsidR="0066079A" w:rsidRPr="00C96962" w:rsidRDefault="00841DD9" w:rsidP="003E01D6">
            <w:pPr>
              <w:rPr>
                <w:rFonts w:eastAsia="Times New Roman"/>
                <w:szCs w:val="20"/>
                <w:lang w:eastAsia="en-GB"/>
              </w:rPr>
            </w:pPr>
            <m:oMathPara>
              <m:oMath>
                <m:sSub>
                  <m:sSubPr>
                    <m:ctrlPr>
                      <w:rPr>
                        <w:rFonts w:ascii="Cambria Math" w:hAnsi="Cambria Math"/>
                      </w:rPr>
                    </m:ctrlPr>
                  </m:sSubPr>
                  <m:e>
                    <m:r>
                      <w:rPr>
                        <w:rFonts w:ascii="Cambria Math" w:hAnsi="Cambria Math"/>
                      </w:rPr>
                      <m:t>k</m:t>
                    </m:r>
                  </m:e>
                  <m:sub>
                    <m: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m>
                      <m:mPr>
                        <m:rSpRule m:val="2"/>
                        <m:cGpRule m:val="2"/>
                        <m:cGp m:val="8"/>
                        <m:mcs>
                          <m:mc>
                            <m:mcPr>
                              <m:count m:val="2"/>
                              <m:mcJc m:val="left"/>
                            </m:mcPr>
                          </m:mc>
                        </m:mcs>
                        <m:ctrlPr>
                          <w:rPr>
                            <w:rFonts w:ascii="Cambria Math" w:hAnsi="Cambria Math"/>
                          </w:rPr>
                        </m:ctrlPr>
                      </m:mPr>
                      <m:mr>
                        <m:e>
                          <m:eqArr>
                            <m:eqArrPr>
                              <m:ctrlPr>
                                <w:rPr>
                                  <w:rFonts w:ascii="Cambria Math" w:hAnsi="Cambria Math"/>
                                </w:rPr>
                              </m:ctrlPr>
                            </m:eqArrPr>
                            <m:e>
                              <m:r>
                                <m:rPr>
                                  <m:sty m:val="p"/>
                                </m:rPr>
                                <w:rPr>
                                  <w:rFonts w:ascii="Cambria Math" w:hAnsi="Cambria Math"/>
                                </w:rPr>
                                <m:t>0.05,</m:t>
                              </m:r>
                            </m:e>
                          </m:eqArr>
                        </m:e>
                        <m:e>
                          <m:r>
                            <w:rPr>
                              <w:rFonts w:ascii="Cambria Math" w:hAnsi="Cambria Math"/>
                            </w:rPr>
                            <m:t>i</m:t>
                          </m:r>
                          <m:r>
                            <m:rPr>
                              <m:sty m:val="p"/>
                            </m:rPr>
                            <w:rPr>
                              <w:rFonts w:ascii="Cambria Math" w:hAnsi="Cambria Math"/>
                            </w:rPr>
                            <m:t>=1</m:t>
                          </m:r>
                        </m:e>
                      </m:mr>
                      <m:mr>
                        <m:e>
                          <m:f>
                            <m:fPr>
                              <m:ctrlPr>
                                <w:rPr>
                                  <w:rFonts w:ascii="Cambria Math" w:hAnsi="Cambria Math"/>
                                </w:rPr>
                              </m:ctrlPr>
                            </m:fPr>
                            <m:num>
                              <m:sSub>
                                <m:sSubPr>
                                  <m:ctrlPr>
                                    <w:rPr>
                                      <w:rFonts w:ascii="Cambria Math" w:hAnsi="Cambria Math"/>
                                    </w:rPr>
                                  </m:ctrlPr>
                                </m:sSubPr>
                                <m:e>
                                  <m:r>
                                    <w:rPr>
                                      <w:rFonts w:ascii="Cambria Math" w:hAnsi="Cambria Math"/>
                                    </w:rPr>
                                    <m:t>k</m:t>
                                  </m:r>
                                </m:e>
                                <m:sub>
                                  <m:r>
                                    <w:rPr>
                                      <w:rFonts w:ascii="Cambria Math" w:hAnsi="Cambria Math"/>
                                    </w:rPr>
                                    <m:t>i</m:t>
                                  </m:r>
                                  <m:r>
                                    <m:rPr>
                                      <m:sty m:val="p"/>
                                    </m:rPr>
                                    <w:rPr>
                                      <w:rFonts w:ascii="Cambria Math" w:hAnsi="Cambria Math"/>
                                    </w:rPr>
                                    <m:t>-1</m:t>
                                  </m:r>
                                </m:sub>
                              </m:sSub>
                            </m:num>
                            <m:den>
                              <m:r>
                                <m:rPr>
                                  <m:sty m:val="p"/>
                                </m:rPr>
                                <w:rPr>
                                  <w:rFonts w:ascii="Cambria Math" w:hAnsi="Cambria Math"/>
                                </w:rPr>
                                <m:t>2</m:t>
                              </m:r>
                            </m:den>
                          </m:f>
                          <m:r>
                            <m:rPr>
                              <m:sty m:val="p"/>
                            </m:rPr>
                            <w:rPr>
                              <w:rFonts w:ascii="Cambria Math" w:hAnsi="Cambria Math"/>
                            </w:rPr>
                            <m:t>,</m:t>
                          </m:r>
                        </m:e>
                        <m:e>
                          <m:r>
                            <m:rPr>
                              <m:sty m:val="p"/>
                            </m:rPr>
                            <w:rPr>
                              <w:rFonts w:ascii="Cambria Math" w:hAnsi="Cambria Math"/>
                            </w:rPr>
                            <m:t>2≤</m:t>
                          </m:r>
                          <m:r>
                            <w:rPr>
                              <w:rFonts w:ascii="Cambria Math" w:hAnsi="Cambria Math"/>
                            </w:rPr>
                            <m:t>i</m:t>
                          </m:r>
                          <m:r>
                            <m:rPr>
                              <m:sty m:val="p"/>
                            </m:rPr>
                            <w:rPr>
                              <w:rFonts w:ascii="Cambria Math" w:hAnsi="Cambria Math"/>
                            </w:rPr>
                            <m:t>≤4</m:t>
                          </m:r>
                        </m:e>
                      </m:mr>
                    </m:m>
                  </m:e>
                </m:d>
                <m:r>
                  <m:rPr>
                    <m:sty m:val="p"/>
                  </m:rPr>
                  <w:rPr>
                    <w:rFonts w:ascii="Cambria Math" w:hAnsi="Cambria Math"/>
                  </w:rPr>
                  <m:t>.</m:t>
                </m:r>
              </m:oMath>
            </m:oMathPara>
          </w:p>
        </w:tc>
        <w:tc>
          <w:tcPr>
            <w:tcW w:w="1404" w:type="dxa"/>
            <w:tcBorders>
              <w:top w:val="nil"/>
              <w:left w:val="nil"/>
              <w:bottom w:val="nil"/>
              <w:right w:val="nil"/>
            </w:tcBorders>
            <w:shd w:val="clear" w:color="auto" w:fill="FFFFFF"/>
            <w:vAlign w:val="center"/>
          </w:tcPr>
          <w:p w14:paraId="067194A6" w14:textId="77777777" w:rsidR="0066079A" w:rsidRPr="00C96962" w:rsidRDefault="0066079A" w:rsidP="0066079A">
            <w:pPr>
              <w:numPr>
                <w:ilvl w:val="0"/>
                <w:numId w:val="8"/>
              </w:numPr>
              <w:suppressAutoHyphens/>
              <w:jc w:val="right"/>
              <w:rPr>
                <w:rFonts w:eastAsia="Times New Roman"/>
                <w:szCs w:val="20"/>
                <w:lang w:eastAsia="en-GB"/>
              </w:rPr>
            </w:pPr>
            <w:r w:rsidRPr="00C96962">
              <w:rPr>
                <w:rFonts w:eastAsia="Times New Roman"/>
                <w:szCs w:val="20"/>
                <w:lang w:eastAsia="en-GB"/>
              </w:rPr>
              <w:t xml:space="preserve"> </w:t>
            </w:r>
          </w:p>
        </w:tc>
      </w:tr>
    </w:tbl>
    <w:p w14:paraId="37F6CC41" w14:textId="1EAD285D" w:rsidR="00FB3882" w:rsidRPr="00C96962" w:rsidRDefault="00FB3882" w:rsidP="00FB3882">
      <w:pPr>
        <w:pStyle w:val="Text"/>
        <w:rPr>
          <w:lang w:val="en-US"/>
        </w:rPr>
      </w:pPr>
      <w:r w:rsidRPr="00C96962">
        <w:rPr>
          <w:lang w:val="en-US"/>
        </w:rPr>
        <w:t>The analytical solution is derived for a semi</w:t>
      </w:r>
      <w:r w:rsidR="00F970E5">
        <w:rPr>
          <w:lang w:val="en-US"/>
        </w:rPr>
        <w:noBreakHyphen/>
      </w:r>
      <w:r w:rsidRPr="00C96962">
        <w:rPr>
          <w:lang w:val="en-US"/>
        </w:rPr>
        <w:t>infinite half</w:t>
      </w:r>
      <w:r w:rsidR="00F970E5">
        <w:rPr>
          <w:lang w:val="en-US"/>
        </w:rPr>
        <w:noBreakHyphen/>
      </w:r>
      <w:r w:rsidRPr="00C96962">
        <w:rPr>
          <w:lang w:val="en-US"/>
        </w:rPr>
        <w:t xml:space="preserve">space </w:t>
      </w:r>
      <w:r w:rsidR="004E7BC4" w:rsidRPr="00C96962">
        <w:rPr>
          <w:lang w:val="en-US"/>
        </w:rPr>
        <w:t xml:space="preserve">with Cartesian coordinates </w:t>
      </w:r>
      <w:r w:rsidRPr="00C96962">
        <w:rPr>
          <w:lang w:val="en-US"/>
        </w:rPr>
        <w:t>where the x</w:t>
      </w:r>
      <w:r w:rsidR="00F970E5">
        <w:rPr>
          <w:lang w:val="en-US"/>
        </w:rPr>
        <w:noBreakHyphen/>
      </w:r>
      <w:r w:rsidRPr="00C96962">
        <w:rPr>
          <w:lang w:val="en-US"/>
        </w:rPr>
        <w:t xml:space="preserve">axis is chosen to be the normal vector of the boundary surface </w:t>
      </w:r>
      <w:r w:rsidR="00E83E14">
        <w:rPr>
          <w:lang w:val="en-US"/>
        </w:rPr>
        <w:t>with the source patch at x = 0</w:t>
      </w:r>
      <w:r w:rsidRPr="00C96962">
        <w:rPr>
          <w:lang w:val="en-US"/>
        </w:rPr>
        <w:t xml:space="preserve">. Domain properties for the numerical approximation using </w:t>
      </w:r>
      <w:r w:rsidR="008B094A" w:rsidRPr="00C96962">
        <w:rPr>
          <w:lang w:val="en-US"/>
        </w:rPr>
        <w:t xml:space="preserve">the </w:t>
      </w:r>
      <w:r w:rsidRPr="00C96962">
        <w:rPr>
          <w:lang w:val="en-US"/>
        </w:rPr>
        <w:t xml:space="preserve">FEFLOW </w:t>
      </w:r>
      <w:r w:rsidR="008B094A" w:rsidRPr="00C96962">
        <w:rPr>
          <w:lang w:val="en-US"/>
        </w:rPr>
        <w:t xml:space="preserve">plugin </w:t>
      </w:r>
      <w:r w:rsidRPr="00C96962">
        <w:rPr>
          <w:lang w:val="en-US"/>
        </w:rPr>
        <w:t>are given in</w:t>
      </w:r>
      <w:r w:rsidR="001265CF">
        <w:rPr>
          <w:lang w:val="en-US"/>
        </w:rPr>
        <w:t xml:space="preserve"> </w:t>
      </w:r>
      <w:r w:rsidR="001265CF">
        <w:rPr>
          <w:lang w:val="en-US"/>
        </w:rPr>
        <w:fldChar w:fldCharType="begin"/>
      </w:r>
      <w:r w:rsidR="001265CF">
        <w:rPr>
          <w:lang w:val="en-US"/>
        </w:rPr>
        <w:instrText xml:space="preserve"> REF _Ref387039614 \h </w:instrText>
      </w:r>
      <w:r w:rsidR="001265CF">
        <w:rPr>
          <w:lang w:val="en-US"/>
        </w:rPr>
      </w:r>
      <w:r w:rsidR="001265CF">
        <w:rPr>
          <w:lang w:val="en-US"/>
        </w:rPr>
        <w:fldChar w:fldCharType="separate"/>
      </w:r>
      <w:r w:rsidR="00CD7255" w:rsidRPr="00C96962">
        <w:t xml:space="preserve">Table </w:t>
      </w:r>
      <w:r w:rsidR="00CD7255">
        <w:rPr>
          <w:noProof/>
        </w:rPr>
        <w:t>9</w:t>
      </w:r>
      <w:r w:rsidR="001265CF">
        <w:rPr>
          <w:lang w:val="en-US"/>
        </w:rPr>
        <w:fldChar w:fldCharType="end"/>
      </w:r>
      <w:r w:rsidR="00477C5C">
        <w:rPr>
          <w:lang w:val="en-US"/>
        </w:rPr>
        <w:t>. Due to symmetry along</w:t>
      </w:r>
      <w:r w:rsidRPr="00C96962">
        <w:rPr>
          <w:lang w:val="en-US"/>
        </w:rPr>
        <w:t xml:space="preserve"> the x</w:t>
      </w:r>
      <w:r w:rsidR="00F970E5">
        <w:rPr>
          <w:lang w:val="en-US"/>
        </w:rPr>
        <w:noBreakHyphen/>
      </w:r>
      <w:r w:rsidRPr="00C96962">
        <w:rPr>
          <w:lang w:val="en-US"/>
        </w:rPr>
        <w:t>y and x</w:t>
      </w:r>
      <w:r w:rsidR="00F970E5">
        <w:rPr>
          <w:lang w:val="en-US"/>
        </w:rPr>
        <w:noBreakHyphen/>
      </w:r>
      <w:r w:rsidRPr="00C96962">
        <w:rPr>
          <w:lang w:val="en-US"/>
        </w:rPr>
        <w:t>z plane</w:t>
      </w:r>
      <w:r w:rsidR="00477C5C">
        <w:rPr>
          <w:lang w:val="en-US"/>
        </w:rPr>
        <w:t>s</w:t>
      </w:r>
      <w:r w:rsidRPr="00C96962">
        <w:rPr>
          <w:lang w:val="en-US"/>
        </w:rPr>
        <w:t>, only the top left sector looking in</w:t>
      </w:r>
      <w:r w:rsidR="000741E4">
        <w:rPr>
          <w:lang w:val="en-US"/>
        </w:rPr>
        <w:t>to</w:t>
      </w:r>
      <w:r w:rsidRPr="00C96962">
        <w:rPr>
          <w:lang w:val="en-US"/>
        </w:rPr>
        <w:t xml:space="preserve"> the direction of </w:t>
      </w:r>
      <w:r w:rsidR="00021F93">
        <w:rPr>
          <w:lang w:val="en-US"/>
        </w:rPr>
        <w:t>flow is</w:t>
      </w:r>
      <w:r w:rsidRPr="00C96962">
        <w:rPr>
          <w:lang w:val="en-US"/>
        </w:rPr>
        <w:t xml:space="preserve"> simulated. At </w:t>
      </w:r>
      <w:r w:rsidR="00E83E14">
        <w:rPr>
          <w:lang w:val="en-US"/>
        </w:rPr>
        <w:t>the source patch</w:t>
      </w:r>
      <w:r w:rsidRPr="00C96962">
        <w:rPr>
          <w:lang w:val="en-US"/>
        </w:rPr>
        <w:t xml:space="preserve"> a constant concentration boundary with 0 mol/L is set for all species </w:t>
      </w:r>
      <w:r w:rsidR="00F76022">
        <w:rPr>
          <w:lang w:val="en-US"/>
        </w:rPr>
        <w:t>except</w:t>
      </w:r>
      <w:r w:rsidRPr="00C96962">
        <w:rPr>
          <w:lang w:val="en-US"/>
        </w:rPr>
        <w:t xml:space="preserve"> species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Pr="00C96962">
        <w:rPr>
          <w:lang w:val="en-US"/>
        </w:rPr>
        <w:t xml:space="preserve">, </w:t>
      </w:r>
      <w:r w:rsidR="00054224">
        <w:rPr>
          <w:lang w:val="en-US"/>
        </w:rPr>
        <w:t>which has</w:t>
      </w:r>
      <w:r w:rsidR="00054224" w:rsidRPr="00C96962">
        <w:rPr>
          <w:lang w:val="en-US"/>
        </w:rPr>
        <w:t xml:space="preserve"> </w:t>
      </w:r>
      <w:r w:rsidR="00824AF5">
        <w:rPr>
          <w:lang w:val="en-US"/>
        </w:rPr>
        <w:t xml:space="preserve">a </w:t>
      </w:r>
      <w:r w:rsidRPr="00C96962">
        <w:rPr>
          <w:lang w:val="en-US"/>
        </w:rPr>
        <w:t xml:space="preserve">concentration </w:t>
      </w:r>
      <w:r w:rsidR="00054224">
        <w:rPr>
          <w:lang w:val="en-US"/>
        </w:rPr>
        <w:t>of</w:t>
      </w:r>
      <w:r w:rsidRPr="00C96962">
        <w:rPr>
          <w:lang w:val="en-US"/>
        </w:rPr>
        <w:t xml:space="preserve"> 1 mol/L. At all other boundaries, a zero</w:t>
      </w:r>
      <w:r w:rsidR="00F970E5">
        <w:rPr>
          <w:lang w:val="en-US"/>
        </w:rPr>
        <w:noBreakHyphen/>
      </w:r>
      <w:r w:rsidRPr="00C96962">
        <w:rPr>
          <w:lang w:val="en-US"/>
        </w:rPr>
        <w:t>gradient condition is employed for solute transport</w:t>
      </w:r>
      <w:r w:rsidR="00F76022">
        <w:rPr>
          <w:lang w:val="en-US"/>
        </w:rPr>
        <w:t>.</w:t>
      </w:r>
    </w:p>
    <w:p w14:paraId="12069C74" w14:textId="10D7DD8B" w:rsidR="00FB3882" w:rsidRPr="00C96962" w:rsidRDefault="00FB3882" w:rsidP="00FB3882">
      <w:pPr>
        <w:pStyle w:val="Caption"/>
        <w:keepNext/>
      </w:pPr>
      <w:bookmarkStart w:id="332" w:name="_Ref387039614"/>
      <w:r w:rsidRPr="00C96962">
        <w:t xml:space="preserve">Table </w:t>
      </w:r>
      <w:r w:rsidRPr="00C96962">
        <w:fldChar w:fldCharType="begin"/>
      </w:r>
      <w:r w:rsidRPr="00C96962">
        <w:instrText xml:space="preserve"> SEQ Table \* ARABIC </w:instrText>
      </w:r>
      <w:r w:rsidRPr="00C96962">
        <w:fldChar w:fldCharType="separate"/>
      </w:r>
      <w:r w:rsidR="00CD7255">
        <w:rPr>
          <w:noProof/>
        </w:rPr>
        <w:t>9</w:t>
      </w:r>
      <w:r w:rsidRPr="00C96962">
        <w:fldChar w:fldCharType="end"/>
      </w:r>
      <w:bookmarkEnd w:id="332"/>
      <w:r w:rsidRPr="00C96962">
        <w:t>: Domain properties.</w:t>
      </w:r>
    </w:p>
    <w:tbl>
      <w:tblPr>
        <w:tblStyle w:val="TableGrid"/>
        <w:tblW w:w="0" w:type="auto"/>
        <w:tblLook w:val="04A0" w:firstRow="1" w:lastRow="0" w:firstColumn="1" w:lastColumn="0" w:noHBand="0" w:noVBand="1"/>
      </w:tblPr>
      <w:tblGrid>
        <w:gridCol w:w="3995"/>
        <w:gridCol w:w="1454"/>
      </w:tblGrid>
      <w:tr w:rsidR="00FB3882" w:rsidRPr="00C96962" w14:paraId="50992E9E" w14:textId="77777777" w:rsidTr="00A6660C">
        <w:tc>
          <w:tcPr>
            <w:tcW w:w="3995" w:type="dxa"/>
          </w:tcPr>
          <w:p w14:paraId="22ACC285" w14:textId="77777777" w:rsidR="00FB3882" w:rsidRPr="00C96962" w:rsidRDefault="00FB3882" w:rsidP="00DD662F">
            <w:pPr>
              <w:spacing w:line="240" w:lineRule="auto"/>
              <w:ind w:firstLine="0"/>
            </w:pPr>
            <w:r w:rsidRPr="00C96962">
              <w:t>Property</w:t>
            </w:r>
          </w:p>
        </w:tc>
        <w:tc>
          <w:tcPr>
            <w:tcW w:w="1454" w:type="dxa"/>
          </w:tcPr>
          <w:p w14:paraId="58AF1A84" w14:textId="77777777" w:rsidR="00FB3882" w:rsidRPr="00C96962" w:rsidRDefault="00FB3882" w:rsidP="00DD662F">
            <w:pPr>
              <w:spacing w:line="240" w:lineRule="auto"/>
              <w:ind w:firstLine="0"/>
            </w:pPr>
            <w:r w:rsidRPr="00C96962">
              <w:t>Value</w:t>
            </w:r>
          </w:p>
        </w:tc>
      </w:tr>
      <w:tr w:rsidR="00FB3882" w:rsidRPr="00C96962" w14:paraId="71AA5F27" w14:textId="77777777" w:rsidTr="00A6660C">
        <w:tc>
          <w:tcPr>
            <w:tcW w:w="3995" w:type="dxa"/>
          </w:tcPr>
          <w:p w14:paraId="1F9E361F" w14:textId="081581F4" w:rsidR="00FB3882" w:rsidRPr="00C96962" w:rsidRDefault="00FB3882" w:rsidP="00DD662F">
            <w:pPr>
              <w:spacing w:line="240" w:lineRule="auto"/>
              <w:ind w:firstLine="0"/>
            </w:pPr>
            <w:r w:rsidRPr="00C96962">
              <w:t>Domain extent in x</w:t>
            </w:r>
            <w:r w:rsidR="00F970E5">
              <w:noBreakHyphen/>
            </w:r>
            <w:r w:rsidRPr="00C96962">
              <w:t>direction (m)</w:t>
            </w:r>
          </w:p>
        </w:tc>
        <w:tc>
          <w:tcPr>
            <w:tcW w:w="1454" w:type="dxa"/>
          </w:tcPr>
          <w:p w14:paraId="138F0B1F" w14:textId="77777777" w:rsidR="00FB3882" w:rsidRPr="00C96962" w:rsidRDefault="00FB3882" w:rsidP="00DD662F">
            <w:pPr>
              <w:spacing w:line="240" w:lineRule="auto"/>
              <w:ind w:firstLine="0"/>
            </w:pPr>
            <w:r w:rsidRPr="00C96962">
              <w:t>100</w:t>
            </w:r>
          </w:p>
        </w:tc>
      </w:tr>
      <w:tr w:rsidR="00FB3882" w:rsidRPr="00C96962" w14:paraId="16597E3D" w14:textId="77777777" w:rsidTr="00A6660C">
        <w:tc>
          <w:tcPr>
            <w:tcW w:w="3995" w:type="dxa"/>
          </w:tcPr>
          <w:p w14:paraId="30115288" w14:textId="44DDB12F" w:rsidR="00FB3882" w:rsidRPr="00C96962" w:rsidRDefault="00FB3882" w:rsidP="00DD662F">
            <w:pPr>
              <w:spacing w:line="240" w:lineRule="auto"/>
              <w:ind w:firstLine="0"/>
            </w:pPr>
            <w:r w:rsidRPr="00C96962">
              <w:t>Domain extent in y</w:t>
            </w:r>
            <w:r w:rsidR="00F970E5">
              <w:noBreakHyphen/>
            </w:r>
            <w:r w:rsidRPr="00C96962">
              <w:t>direction (m)</w:t>
            </w:r>
          </w:p>
        </w:tc>
        <w:tc>
          <w:tcPr>
            <w:tcW w:w="1454" w:type="dxa"/>
          </w:tcPr>
          <w:p w14:paraId="2397EC85" w14:textId="77777777" w:rsidR="00FB3882" w:rsidRPr="00C96962" w:rsidRDefault="00FB3882" w:rsidP="00DD662F">
            <w:pPr>
              <w:spacing w:line="240" w:lineRule="auto"/>
              <w:ind w:firstLine="0"/>
            </w:pPr>
            <w:r w:rsidRPr="00C96962">
              <w:t>25</w:t>
            </w:r>
          </w:p>
        </w:tc>
      </w:tr>
      <w:tr w:rsidR="00FB3882" w:rsidRPr="00C96962" w14:paraId="7D97505D" w14:textId="77777777" w:rsidTr="00A6660C">
        <w:tc>
          <w:tcPr>
            <w:tcW w:w="3995" w:type="dxa"/>
          </w:tcPr>
          <w:p w14:paraId="024CAE6D" w14:textId="30F35BB5" w:rsidR="00FB3882" w:rsidRPr="00C96962" w:rsidRDefault="00FB3882" w:rsidP="00DD662F">
            <w:pPr>
              <w:spacing w:line="240" w:lineRule="auto"/>
              <w:ind w:firstLine="0"/>
            </w:pPr>
            <w:r w:rsidRPr="00C96962">
              <w:t>Domain extent in z</w:t>
            </w:r>
            <w:r w:rsidR="00F970E5">
              <w:noBreakHyphen/>
            </w:r>
            <w:r w:rsidRPr="00C96962">
              <w:t>direction (m)</w:t>
            </w:r>
          </w:p>
        </w:tc>
        <w:tc>
          <w:tcPr>
            <w:tcW w:w="1454" w:type="dxa"/>
          </w:tcPr>
          <w:p w14:paraId="52CC2AEB" w14:textId="77777777" w:rsidR="00FB3882" w:rsidRPr="00C96962" w:rsidRDefault="00FB3882" w:rsidP="00DD662F">
            <w:pPr>
              <w:spacing w:line="240" w:lineRule="auto"/>
              <w:ind w:firstLine="0"/>
            </w:pPr>
            <w:r w:rsidRPr="00C96962">
              <w:t>15</w:t>
            </w:r>
          </w:p>
        </w:tc>
      </w:tr>
      <w:tr w:rsidR="00FB3882" w:rsidRPr="00C96962" w14:paraId="61C60041" w14:textId="77777777" w:rsidTr="00A6660C">
        <w:trPr>
          <w:trHeight w:val="60"/>
        </w:trPr>
        <w:tc>
          <w:tcPr>
            <w:tcW w:w="3995" w:type="dxa"/>
          </w:tcPr>
          <w:p w14:paraId="30F2EC35" w14:textId="65C0E250" w:rsidR="00FB3882" w:rsidRPr="00C96962" w:rsidRDefault="00FB3882" w:rsidP="00DD662F">
            <w:pPr>
              <w:spacing w:line="240" w:lineRule="auto"/>
              <w:ind w:firstLine="0"/>
            </w:pPr>
            <w:r w:rsidRPr="00C96962">
              <w:t>Flow velocity in x</w:t>
            </w:r>
            <w:r w:rsidR="00F970E5">
              <w:noBreakHyphen/>
            </w:r>
            <w:r w:rsidRPr="00C96962">
              <w:t>direction (m/d)</w:t>
            </w:r>
          </w:p>
        </w:tc>
        <w:tc>
          <w:tcPr>
            <w:tcW w:w="1454" w:type="dxa"/>
          </w:tcPr>
          <w:p w14:paraId="725C80CC" w14:textId="77777777" w:rsidR="00FB3882" w:rsidRPr="00C96962" w:rsidRDefault="00FB3882" w:rsidP="00DD662F">
            <w:pPr>
              <w:spacing w:line="240" w:lineRule="auto"/>
              <w:ind w:firstLine="0"/>
            </w:pPr>
            <w:r w:rsidRPr="00C96962">
              <w:t>2</w:t>
            </w:r>
          </w:p>
        </w:tc>
      </w:tr>
      <w:tr w:rsidR="00FB3882" w:rsidRPr="00C96962" w14:paraId="16FF6A15" w14:textId="77777777" w:rsidTr="00A6660C">
        <w:trPr>
          <w:trHeight w:val="60"/>
        </w:trPr>
        <w:tc>
          <w:tcPr>
            <w:tcW w:w="3995" w:type="dxa"/>
          </w:tcPr>
          <w:p w14:paraId="0404980E" w14:textId="77777777" w:rsidR="00FB3882" w:rsidRPr="00C96962" w:rsidRDefault="00FB3882" w:rsidP="00DD662F">
            <w:pPr>
              <w:spacing w:line="240" w:lineRule="auto"/>
              <w:ind w:firstLine="0"/>
            </w:pPr>
            <w:r w:rsidRPr="00C96962">
              <w:t>Longitudinal dispersivity (m)</w:t>
            </w:r>
          </w:p>
        </w:tc>
        <w:tc>
          <w:tcPr>
            <w:tcW w:w="1454" w:type="dxa"/>
          </w:tcPr>
          <w:p w14:paraId="3F4A0DC7" w14:textId="77777777" w:rsidR="00FB3882" w:rsidRPr="00C96962" w:rsidRDefault="00FB3882" w:rsidP="00DD662F">
            <w:pPr>
              <w:spacing w:line="240" w:lineRule="auto"/>
              <w:ind w:firstLine="0"/>
            </w:pPr>
            <w:r w:rsidRPr="00C96962">
              <w:t>1.5</w:t>
            </w:r>
          </w:p>
        </w:tc>
      </w:tr>
      <w:tr w:rsidR="00FB3882" w:rsidRPr="00C96962" w14:paraId="1CDF72A6" w14:textId="77777777" w:rsidTr="00A6660C">
        <w:trPr>
          <w:trHeight w:val="60"/>
        </w:trPr>
        <w:tc>
          <w:tcPr>
            <w:tcW w:w="3995" w:type="dxa"/>
          </w:tcPr>
          <w:p w14:paraId="5F95527C" w14:textId="77777777" w:rsidR="00FB3882" w:rsidRPr="00C96962" w:rsidRDefault="00FB3882" w:rsidP="00DD662F">
            <w:pPr>
              <w:spacing w:line="240" w:lineRule="auto"/>
              <w:ind w:firstLine="0"/>
            </w:pPr>
            <w:r w:rsidRPr="00C96962">
              <w:t>Transversal dispersivity (m)</w:t>
            </w:r>
          </w:p>
        </w:tc>
        <w:tc>
          <w:tcPr>
            <w:tcW w:w="1454" w:type="dxa"/>
          </w:tcPr>
          <w:p w14:paraId="7E8A5B59" w14:textId="77777777" w:rsidR="00FB3882" w:rsidRPr="00C96962" w:rsidRDefault="00FB3882" w:rsidP="00DD662F">
            <w:pPr>
              <w:spacing w:line="240" w:lineRule="auto"/>
              <w:ind w:firstLine="0"/>
            </w:pPr>
            <w:r w:rsidRPr="00C96962">
              <w:t>0.15</w:t>
            </w:r>
          </w:p>
        </w:tc>
      </w:tr>
      <w:tr w:rsidR="00FB3882" w:rsidRPr="00C96962" w14:paraId="277FE68B" w14:textId="77777777" w:rsidTr="00A6660C">
        <w:trPr>
          <w:trHeight w:val="60"/>
        </w:trPr>
        <w:tc>
          <w:tcPr>
            <w:tcW w:w="3995" w:type="dxa"/>
          </w:tcPr>
          <w:p w14:paraId="433E13F6" w14:textId="0D3ECB58" w:rsidR="00FB3882" w:rsidRPr="00C96962" w:rsidRDefault="00FB3882" w:rsidP="00DD662F">
            <w:pPr>
              <w:spacing w:line="240" w:lineRule="auto"/>
              <w:ind w:firstLine="0"/>
            </w:pPr>
            <w:r w:rsidRPr="00C96962">
              <w:t>Source patch extent in y</w:t>
            </w:r>
            <w:r w:rsidR="00F970E5">
              <w:noBreakHyphen/>
            </w:r>
            <w:r w:rsidRPr="00C96962">
              <w:t>direction (m)</w:t>
            </w:r>
          </w:p>
        </w:tc>
        <w:tc>
          <w:tcPr>
            <w:tcW w:w="1454" w:type="dxa"/>
          </w:tcPr>
          <w:p w14:paraId="3F908D0C" w14:textId="77777777" w:rsidR="00FB3882" w:rsidRPr="00C96962" w:rsidRDefault="00FB3882" w:rsidP="00DD662F">
            <w:pPr>
              <w:spacing w:line="240" w:lineRule="auto"/>
              <w:ind w:firstLine="0"/>
            </w:pPr>
            <w:r w:rsidRPr="00C96962">
              <w:t>0 to 5</w:t>
            </w:r>
          </w:p>
        </w:tc>
      </w:tr>
      <w:tr w:rsidR="00FB3882" w:rsidRPr="00C96962" w14:paraId="204C238B" w14:textId="77777777" w:rsidTr="00A6660C">
        <w:trPr>
          <w:trHeight w:val="60"/>
        </w:trPr>
        <w:tc>
          <w:tcPr>
            <w:tcW w:w="3995" w:type="dxa"/>
          </w:tcPr>
          <w:p w14:paraId="70BC2C86" w14:textId="04B9A631" w:rsidR="00FB3882" w:rsidRPr="00C96962" w:rsidRDefault="00FB3882" w:rsidP="00DD662F">
            <w:pPr>
              <w:spacing w:line="240" w:lineRule="auto"/>
              <w:ind w:firstLine="0"/>
            </w:pPr>
            <w:r w:rsidRPr="00C96962">
              <w:t>Source patch extent in z</w:t>
            </w:r>
            <w:r w:rsidR="00F970E5">
              <w:noBreakHyphen/>
            </w:r>
            <w:r w:rsidRPr="00C96962">
              <w:t>direction (m)</w:t>
            </w:r>
          </w:p>
        </w:tc>
        <w:tc>
          <w:tcPr>
            <w:tcW w:w="1454" w:type="dxa"/>
          </w:tcPr>
          <w:p w14:paraId="7E04FC33" w14:textId="77777777" w:rsidR="00FB3882" w:rsidRPr="00C96962" w:rsidRDefault="00FB3882" w:rsidP="00DD662F">
            <w:pPr>
              <w:spacing w:line="240" w:lineRule="auto"/>
              <w:ind w:firstLine="0"/>
            </w:pPr>
            <w:r w:rsidRPr="00C96962">
              <w:t>0 to 2.5</w:t>
            </w:r>
          </w:p>
        </w:tc>
      </w:tr>
      <w:tr w:rsidR="00FB3882" w:rsidRPr="00C96962" w14:paraId="15AC8D76" w14:textId="77777777" w:rsidTr="00A6660C">
        <w:trPr>
          <w:trHeight w:val="60"/>
        </w:trPr>
        <w:tc>
          <w:tcPr>
            <w:tcW w:w="3995" w:type="dxa"/>
          </w:tcPr>
          <w:p w14:paraId="23FC5E72" w14:textId="77777777" w:rsidR="00FB3882" w:rsidRPr="00C96962" w:rsidRDefault="00FB3882" w:rsidP="00DD662F">
            <w:pPr>
              <w:spacing w:line="240" w:lineRule="auto"/>
              <w:ind w:firstLine="0"/>
            </w:pPr>
            <w:r w:rsidRPr="00C96962">
              <w:t>Simulation period (d)</w:t>
            </w:r>
          </w:p>
        </w:tc>
        <w:tc>
          <w:tcPr>
            <w:tcW w:w="1454" w:type="dxa"/>
          </w:tcPr>
          <w:p w14:paraId="23BFF1D0" w14:textId="77777777" w:rsidR="00FB3882" w:rsidRPr="00C96962" w:rsidRDefault="00FB3882" w:rsidP="00DD662F">
            <w:pPr>
              <w:spacing w:line="240" w:lineRule="auto"/>
              <w:ind w:firstLine="0"/>
            </w:pPr>
            <w:r w:rsidRPr="00C96962">
              <w:t>400</w:t>
            </w:r>
          </w:p>
        </w:tc>
      </w:tr>
      <w:tr w:rsidR="00FB3882" w:rsidRPr="00C96962" w14:paraId="3A24E23B" w14:textId="77777777" w:rsidTr="00A6660C">
        <w:trPr>
          <w:trHeight w:val="60"/>
        </w:trPr>
        <w:tc>
          <w:tcPr>
            <w:tcW w:w="3995" w:type="dxa"/>
          </w:tcPr>
          <w:p w14:paraId="17BB93A1" w14:textId="77777777" w:rsidR="00FB3882" w:rsidRPr="00C96962" w:rsidRDefault="00FB3882" w:rsidP="00DD662F">
            <w:pPr>
              <w:spacing w:line="240" w:lineRule="auto"/>
              <w:ind w:firstLine="0"/>
            </w:pPr>
            <w:r w:rsidRPr="00C96962">
              <w:t>Split operator time step (d)</w:t>
            </w:r>
          </w:p>
        </w:tc>
        <w:tc>
          <w:tcPr>
            <w:tcW w:w="1454" w:type="dxa"/>
          </w:tcPr>
          <w:p w14:paraId="121B3DF7" w14:textId="77777777" w:rsidR="00FB3882" w:rsidRPr="00C96962" w:rsidRDefault="00FB3882" w:rsidP="00DD662F">
            <w:pPr>
              <w:spacing w:line="240" w:lineRule="auto"/>
              <w:ind w:firstLine="0"/>
            </w:pPr>
            <w:r w:rsidRPr="00C96962">
              <w:t>10</w:t>
            </w:r>
          </w:p>
        </w:tc>
      </w:tr>
    </w:tbl>
    <w:p w14:paraId="3407BF6F" w14:textId="77777777" w:rsidR="00FB3882" w:rsidRPr="00C96962" w:rsidRDefault="00FB3882" w:rsidP="00FB3882">
      <w:pPr>
        <w:pStyle w:val="Text"/>
        <w:rPr>
          <w:lang w:val="en-US"/>
        </w:rPr>
      </w:pPr>
    </w:p>
    <w:p w14:paraId="2847E289" w14:textId="28680266" w:rsidR="00FB3882" w:rsidRPr="00C96962" w:rsidRDefault="00FB3882" w:rsidP="00FB3882">
      <w:pPr>
        <w:pStyle w:val="Text"/>
        <w:rPr>
          <w:lang w:val="en-US"/>
        </w:rPr>
      </w:pPr>
      <w:r w:rsidRPr="00C96962">
        <w:rPr>
          <w:lang w:val="en-US"/>
        </w:rPr>
        <w:t>Results in</w:t>
      </w:r>
      <w:r w:rsidR="001265CF">
        <w:rPr>
          <w:lang w:val="en-US"/>
        </w:rPr>
        <w:t xml:space="preserve"> </w:t>
      </w:r>
      <w:r w:rsidR="001265CF">
        <w:rPr>
          <w:lang w:val="en-US"/>
        </w:rPr>
        <w:fldChar w:fldCharType="begin"/>
      </w:r>
      <w:r w:rsidR="001265CF">
        <w:rPr>
          <w:lang w:val="en-US"/>
        </w:rPr>
        <w:instrText xml:space="preserve"> REF _Ref387397301 \h </w:instrText>
      </w:r>
      <w:r w:rsidR="001265CF">
        <w:rPr>
          <w:lang w:val="en-US"/>
        </w:rPr>
      </w:r>
      <w:r w:rsidR="001265CF">
        <w:rPr>
          <w:lang w:val="en-US"/>
        </w:rPr>
        <w:fldChar w:fldCharType="separate"/>
      </w:r>
      <w:r w:rsidR="00CD7255" w:rsidRPr="00C96962">
        <w:t xml:space="preserve">Figure </w:t>
      </w:r>
      <w:r w:rsidR="00CD7255">
        <w:rPr>
          <w:noProof/>
        </w:rPr>
        <w:t>3</w:t>
      </w:r>
      <w:r w:rsidR="001265CF">
        <w:rPr>
          <w:lang w:val="en-US"/>
        </w:rPr>
        <w:fldChar w:fldCharType="end"/>
      </w:r>
      <w:r w:rsidRPr="00C96962">
        <w:rPr>
          <w:lang w:val="en-US"/>
        </w:rPr>
        <w:t xml:space="preserve"> demonstrate excellent agreement </w:t>
      </w:r>
      <w:r w:rsidR="00295667">
        <w:rPr>
          <w:lang w:val="en-US"/>
        </w:rPr>
        <w:t>between</w:t>
      </w:r>
      <w:r w:rsidR="00295667" w:rsidRPr="00C96962">
        <w:rPr>
          <w:lang w:val="en-US"/>
        </w:rPr>
        <w:t xml:space="preserve"> </w:t>
      </w:r>
      <w:r w:rsidR="00E949A7" w:rsidRPr="00C96962">
        <w:rPr>
          <w:lang w:val="en-US"/>
        </w:rPr>
        <w:t>the FEFLOW plugin</w:t>
      </w:r>
      <w:r w:rsidRPr="00C96962">
        <w:rPr>
          <w:lang w:val="en-US"/>
        </w:rPr>
        <w:t xml:space="preserve"> and the analytical solution. </w:t>
      </w:r>
      <w:r w:rsidR="00295667">
        <w:rPr>
          <w:lang w:val="en-US"/>
        </w:rPr>
        <w:t>By using</w:t>
      </w:r>
      <w:r w:rsidR="00295667" w:rsidRPr="00C96962">
        <w:rPr>
          <w:lang w:val="en-US"/>
        </w:rPr>
        <w:t xml:space="preserve"> </w:t>
      </w:r>
      <w:r w:rsidRPr="00C96962">
        <w:rPr>
          <w:lang w:val="en-US"/>
        </w:rPr>
        <w:t>simulations with shorter</w:t>
      </w:r>
      <w:r w:rsidR="00096280">
        <w:rPr>
          <w:lang w:val="en-US"/>
        </w:rPr>
        <w:t xml:space="preserve"> </w:t>
      </w:r>
      <w:r w:rsidR="00BB1033" w:rsidRPr="00C96962">
        <w:rPr>
          <w:lang w:val="en-US"/>
        </w:rPr>
        <w:t>split</w:t>
      </w:r>
      <w:r w:rsidR="00BB1033">
        <w:rPr>
          <w:lang w:val="en-US"/>
        </w:rPr>
        <w:t>-</w:t>
      </w:r>
      <w:r w:rsidRPr="00C96962">
        <w:rPr>
          <w:lang w:val="en-US"/>
        </w:rPr>
        <w:t xml:space="preserve">operator time step, it can be shown that differences </w:t>
      </w:r>
      <w:r w:rsidR="00BB1033">
        <w:rPr>
          <w:lang w:val="en-US"/>
        </w:rPr>
        <w:t>relative to the analytical solution result</w:t>
      </w:r>
      <w:r w:rsidR="003F214F">
        <w:rPr>
          <w:lang w:val="en-US"/>
        </w:rPr>
        <w:t xml:space="preserve"> mainly from operator</w:t>
      </w:r>
      <w:r w:rsidR="00BB1033">
        <w:rPr>
          <w:lang w:val="en-US"/>
        </w:rPr>
        <w:t xml:space="preserve"> </w:t>
      </w:r>
      <w:r w:rsidRPr="00C96962">
        <w:rPr>
          <w:lang w:val="en-US"/>
        </w:rPr>
        <w:t xml:space="preserve">splitting. The </w:t>
      </w:r>
      <w:r w:rsidR="00BB1033">
        <w:rPr>
          <w:lang w:val="en-US"/>
        </w:rPr>
        <w:t>operator-</w:t>
      </w:r>
      <w:r w:rsidRPr="00C96962">
        <w:rPr>
          <w:lang w:val="en-US"/>
        </w:rPr>
        <w:t>splitting error is most evident close to the source patch, where advection</w:t>
      </w:r>
      <w:r w:rsidR="00F970E5">
        <w:rPr>
          <w:lang w:val="en-US"/>
        </w:rPr>
        <w:noBreakHyphen/>
      </w:r>
      <w:r w:rsidRPr="00C96962">
        <w:rPr>
          <w:lang w:val="en-US"/>
        </w:rPr>
        <w:t xml:space="preserve">dominated inflow leads to an overestimation of concentrations </w:t>
      </w:r>
      <w:del w:id="333" w:author="Parkhurst, David L." w:date="2014-10-22T14:39:00Z">
        <w:r w:rsidRPr="00C96962" w:rsidDel="007A1ED3">
          <w:rPr>
            <w:lang w:val="en-US"/>
          </w:rPr>
          <w:delText xml:space="preserve">in </w:delText>
        </w:r>
      </w:del>
      <w:ins w:id="334" w:author="Parkhurst, David L." w:date="2014-10-22T14:39:00Z">
        <w:r w:rsidR="007A1ED3">
          <w:rPr>
            <w:lang w:val="en-US"/>
          </w:rPr>
          <w:t>of</w:t>
        </w:r>
        <w:r w:rsidR="007A1ED3" w:rsidRPr="00C96962">
          <w:rPr>
            <w:lang w:val="en-US"/>
          </w:rPr>
          <w:t xml:space="preserve"> </w:t>
        </w:r>
      </w:ins>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oMath>
      <w:r w:rsidR="00BB1033">
        <w:rPr>
          <w:lang w:val="en-US"/>
        </w:rPr>
        <w:t>,</w:t>
      </w:r>
      <w:r w:rsidRPr="00C96962">
        <w:rPr>
          <w:lang w:val="en-US"/>
        </w:rPr>
        <w:t xml:space="preserve"> while the rest of the decay chain </w:t>
      </w:r>
      <w:r w:rsidRPr="00C96962">
        <w:rPr>
          <w:lang w:val="en-US"/>
        </w:rPr>
        <w:lastRenderedPageBreak/>
        <w:t xml:space="preserve">concentrations,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are underestimated. Minor differences of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4</m:t>
            </m:r>
          </m:sub>
        </m:sSub>
      </m:oMath>
      <w:r w:rsidRPr="00C96962">
        <w:rPr>
          <w:lang w:val="en-US"/>
        </w:rPr>
        <w:t xml:space="preserve"> at the downstream boundary result from the approximation of the semi</w:t>
      </w:r>
      <w:r w:rsidR="00F970E5">
        <w:rPr>
          <w:lang w:val="en-US"/>
        </w:rPr>
        <w:noBreakHyphen/>
      </w:r>
      <w:r w:rsidRPr="00C96962">
        <w:rPr>
          <w:lang w:val="en-US"/>
        </w:rPr>
        <w:t xml:space="preserve">infinite half space by a finite domain of 100 m. </w:t>
      </w:r>
    </w:p>
    <w:p w14:paraId="68CA7A1C" w14:textId="77777777" w:rsidR="00FB3882" w:rsidRPr="00C96962" w:rsidRDefault="00FB3882" w:rsidP="00FB3882">
      <w:r w:rsidRPr="00C96962">
        <w:rPr>
          <w:noProof/>
        </w:rPr>
        <w:drawing>
          <wp:inline distT="0" distB="0" distL="0" distR="0" wp14:anchorId="6CFDB838" wp14:editId="236CC66C">
            <wp:extent cx="5661837" cy="566621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ours.png"/>
                    <pic:cNvPicPr/>
                  </pic:nvPicPr>
                  <pic:blipFill>
                    <a:blip r:embed="rId14">
                      <a:extLst>
                        <a:ext uri="{28A0092B-C50C-407E-A947-70E740481C1C}">
                          <a14:useLocalDpi xmlns:a14="http://schemas.microsoft.com/office/drawing/2010/main" val="0"/>
                        </a:ext>
                      </a:extLst>
                    </a:blip>
                    <a:stretch>
                      <a:fillRect/>
                    </a:stretch>
                  </pic:blipFill>
                  <pic:spPr>
                    <a:xfrm>
                      <a:off x="0" y="0"/>
                      <a:ext cx="5661837" cy="5666217"/>
                    </a:xfrm>
                    <a:prstGeom prst="rect">
                      <a:avLst/>
                    </a:prstGeom>
                  </pic:spPr>
                </pic:pic>
              </a:graphicData>
            </a:graphic>
          </wp:inline>
        </w:drawing>
      </w:r>
    </w:p>
    <w:p w14:paraId="3ABB63EE" w14:textId="2C831EEC" w:rsidR="00FB3882" w:rsidRPr="00C96962" w:rsidRDefault="00FB3882" w:rsidP="00FB3882">
      <w:pPr>
        <w:pStyle w:val="Caption"/>
      </w:pPr>
      <w:bookmarkStart w:id="335" w:name="_Ref387397301"/>
      <w:r w:rsidRPr="00C96962">
        <w:t xml:space="preserve">Figure </w:t>
      </w:r>
      <w:r w:rsidRPr="00C96962">
        <w:fldChar w:fldCharType="begin"/>
      </w:r>
      <w:r w:rsidRPr="00C96962">
        <w:instrText xml:space="preserve"> SEQ Figure \* ARABIC </w:instrText>
      </w:r>
      <w:r w:rsidRPr="00C96962">
        <w:fldChar w:fldCharType="separate"/>
      </w:r>
      <w:r w:rsidR="00CD7255">
        <w:rPr>
          <w:noProof/>
        </w:rPr>
        <w:t>3</w:t>
      </w:r>
      <w:r w:rsidRPr="00C96962">
        <w:fldChar w:fldCharType="end"/>
      </w:r>
      <w:bookmarkEnd w:id="335"/>
      <w:r w:rsidRPr="00C96962">
        <w:t xml:space="preserve">: Species concentrations </w:t>
      </w:r>
      <w:r w:rsidR="000E1C57">
        <w:t>for</w:t>
      </w:r>
      <w:r w:rsidRPr="00C96962">
        <w:t xml:space="preserve"> </w:t>
      </w:r>
      <w:r w:rsidR="000E1C57">
        <w:t>a</w:t>
      </w:r>
      <w:r w:rsidR="00A6660C">
        <w:t xml:space="preserve"> </w:t>
      </w:r>
      <w:r w:rsidR="000E1C57" w:rsidRPr="00C96962">
        <w:t>first</w:t>
      </w:r>
      <w:r w:rsidR="000E1C57">
        <w:t>-</w:t>
      </w:r>
      <w:r w:rsidRPr="00C96962">
        <w:t xml:space="preserve">order decay chain in a steady flow field as </w:t>
      </w:r>
      <w:r w:rsidR="00D679A6" w:rsidRPr="00C96962">
        <w:t>calculated by the</w:t>
      </w:r>
      <w:r w:rsidRPr="00C96962">
        <w:t xml:space="preserve"> </w:t>
      </w:r>
      <w:r w:rsidR="000E1C57" w:rsidRPr="00C96962">
        <w:t xml:space="preserve">FEFLOW plugin </w:t>
      </w:r>
      <w:r w:rsidR="000E1C57">
        <w:t xml:space="preserve"> compared to the </w:t>
      </w:r>
      <w:r w:rsidRPr="00C96962">
        <w:t xml:space="preserve">analytical solution of Wexler </w:t>
      </w:r>
      <w:r w:rsidR="00CE5A14">
        <w:rPr>
          <w:rFonts w:cs="Times New Roman"/>
        </w:rPr>
        <w:fldChar w:fldCharType="begin"/>
      </w:r>
      <w:r w:rsidR="00ED3E38">
        <w:rPr>
          <w:rFonts w:cs="Times New Roman"/>
        </w:rPr>
        <w:instrText xml:space="preserve"> ADDIN ZOTERO_ITEM CSL_CITATION {"citationID":"ivitrbsgq","properties":{"formattedCitation":"[42]","plainCitation":"[42]"},"citationItems":[{"id":20,"uris":["http://zotero.org/users/1809694/items/RIWJ9X9Q"],"uri":["http://zotero.org/users/1809694/items/RIWJ9X9Q"],"itemData":{"id":20,"type":"chapter","title":"Analytical solutions for one-, two-, and three-dimensional solute transport in ground-water systems with uniform flow","collection-title":"Techniques of Water-Resources Investigations of the U.S. Geological Survey","collection-number":"3","page":"190","author":[{"family":"Wexler","given":"E.J."}],"issued":{"date-parts":[["1992"]]}}}],"schema":"https://github.com/citation-style-language/schema/raw/master/csl-citation.json"} </w:instrText>
      </w:r>
      <w:r w:rsidR="00CE5A14">
        <w:rPr>
          <w:rFonts w:cs="Times New Roman"/>
        </w:rPr>
        <w:fldChar w:fldCharType="separate"/>
      </w:r>
      <w:r w:rsidR="00ED3E38" w:rsidRPr="00ED3E38">
        <w:rPr>
          <w:rFonts w:cs="Times New Roman"/>
        </w:rPr>
        <w:t>[42]</w:t>
      </w:r>
      <w:r w:rsidR="00CE5A14">
        <w:rPr>
          <w:rFonts w:cs="Times New Roman"/>
        </w:rPr>
        <w:fldChar w:fldCharType="end"/>
      </w:r>
      <w:r w:rsidRPr="00C96962">
        <w:t xml:space="preserve"> </w:t>
      </w:r>
      <w:r w:rsidR="000E1C57">
        <w:t>and</w:t>
      </w:r>
      <w:r w:rsidR="000E1C57" w:rsidRPr="00C96962">
        <w:t xml:space="preserve"> </w:t>
      </w:r>
      <w:r w:rsidRPr="00C96962">
        <w:t xml:space="preserve">Sun et al. </w:t>
      </w:r>
      <w:r w:rsidR="00CE5A14">
        <w:rPr>
          <w:rFonts w:cs="Times New Roman"/>
        </w:rPr>
        <w:fldChar w:fldCharType="begin"/>
      </w:r>
      <w:r w:rsidR="00ED3E38">
        <w:rPr>
          <w:rFonts w:cs="Times New Roman"/>
        </w:rPr>
        <w:instrText xml:space="preserve"> ADDIN ZOTERO_ITEM CSL_CITATION {"citationID":"2p43e0fflu","properties":{"formattedCitation":"[37]","plainCitation":"[37]"},"citationItems":[{"id":11,"uris":["http://zotero.org/users/1809694/items/DHK8QJSH"],"uri":["http://zotero.org/users/1809694/items/DHK8QJSH"],"itemData":{"id":11,"type":"article-journal","title":"Analytical solutions for multiple species reactive transport in multiple dimensions","container-title":"Journal of Contaminant Hydrology","page":"429-440","volume":"35","issue":"4","DOI":"10.1016/S0169-7722(98)00105-3","ISSN":"0169-7722","journalAbbreviation":"Journal of Contaminant Hydrology","author":[{"family":"Sun","given":"Y."},{"family":"Petersen","given":"J.N."},{"family":"Clement","given":"T.P."}],"issued":{"date-parts":[["1999",1,15]]}}}],"schema":"https://github.com/citation-style-language/schema/raw/master/csl-citation.json"} </w:instrText>
      </w:r>
      <w:r w:rsidR="00CE5A14">
        <w:rPr>
          <w:rFonts w:cs="Times New Roman"/>
        </w:rPr>
        <w:fldChar w:fldCharType="separate"/>
      </w:r>
      <w:r w:rsidR="00ED3E38" w:rsidRPr="00ED3E38">
        <w:rPr>
          <w:rFonts w:cs="Times New Roman"/>
        </w:rPr>
        <w:t>[37]</w:t>
      </w:r>
      <w:r w:rsidR="00CE5A14">
        <w:rPr>
          <w:rFonts w:cs="Times New Roman"/>
        </w:rPr>
        <w:fldChar w:fldCharType="end"/>
      </w:r>
      <w:r w:rsidRPr="00C96962">
        <w:t>.</w:t>
      </w:r>
    </w:p>
    <w:p w14:paraId="41F5808C" w14:textId="1AC83DB1" w:rsidR="00FB3882" w:rsidRPr="00C96962" w:rsidRDefault="00FB3882" w:rsidP="00FB3882">
      <w:pPr>
        <w:pStyle w:val="Heading2"/>
        <w:suppressAutoHyphens/>
      </w:pPr>
      <w:bookmarkStart w:id="336" w:name="_Ref399926341"/>
      <w:r w:rsidRPr="00C96962">
        <w:lastRenderedPageBreak/>
        <w:t>Reactive</w:t>
      </w:r>
      <w:r w:rsidR="0089747E">
        <w:t xml:space="preserve"> </w:t>
      </w:r>
      <w:r w:rsidRPr="00C96962">
        <w:t>Transport Benchmark</w:t>
      </w:r>
      <w:r w:rsidR="0089747E">
        <w:t>s</w:t>
      </w:r>
      <w:r w:rsidRPr="00C96962">
        <w:t xml:space="preserve"> of MoMaS</w:t>
      </w:r>
      <w:bookmarkEnd w:id="336"/>
    </w:p>
    <w:p w14:paraId="1ED48AC6" w14:textId="6FFD6056" w:rsidR="00631469" w:rsidRPr="00C96962" w:rsidRDefault="00FB3882" w:rsidP="00057633">
      <w:pPr>
        <w:pStyle w:val="Text"/>
        <w:rPr>
          <w:lang w:val="en-US"/>
        </w:rPr>
      </w:pPr>
      <w:r w:rsidRPr="00C96962">
        <w:rPr>
          <w:lang w:val="en-US"/>
        </w:rPr>
        <w:t>The MoMaS</w:t>
      </w:r>
      <w:r w:rsidR="0089747E">
        <w:rPr>
          <w:lang w:val="en-US"/>
        </w:rPr>
        <w:t xml:space="preserve"> reactive transport benchmarks</w:t>
      </w:r>
      <w:r w:rsidRPr="00C96962">
        <w:rPr>
          <w:lang w:val="en-US"/>
        </w:rPr>
        <w:t xml:space="preserve"> </w:t>
      </w:r>
      <w:r w:rsidR="00400F00">
        <w:fldChar w:fldCharType="begin"/>
      </w:r>
      <w:r w:rsidR="00ED3E38">
        <w:instrText xml:space="preserve"> ADDIN ZOTERO_ITEM CSL_CITATION {"citationID":"rphlcjQ4","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400F00">
        <w:fldChar w:fldCharType="separate"/>
      </w:r>
      <w:r w:rsidR="00ED3E38" w:rsidRPr="00ED3E38">
        <w:t>[38]</w:t>
      </w:r>
      <w:r w:rsidR="00400F00">
        <w:fldChar w:fldCharType="end"/>
      </w:r>
      <w:r w:rsidR="005301D3">
        <w:t xml:space="preserve">, </w:t>
      </w:r>
      <w:del w:id="337" w:author="Parkhurst, David L." w:date="2014-10-22T14:40:00Z">
        <w:r w:rsidR="005301D3" w:rsidDel="007A1ED3">
          <w:delText xml:space="preserve">called </w:delText>
        </w:r>
      </w:del>
      <w:ins w:id="338" w:author="Parkhurst, David L." w:date="2014-10-22T14:40:00Z">
        <w:r w:rsidR="007A1ED3">
          <w:t>referred to here as</w:t>
        </w:r>
        <w:r w:rsidR="007A1ED3">
          <w:t xml:space="preserve"> </w:t>
        </w:r>
      </w:ins>
      <w:r w:rsidR="005301D3">
        <w:t>MoMaS</w:t>
      </w:r>
      <w:del w:id="339" w:author="Parkhurst, David L." w:date="2014-10-22T14:40:00Z">
        <w:r w:rsidR="005301D3" w:rsidDel="007A1ED3">
          <w:delText xml:space="preserve"> in the following</w:delText>
        </w:r>
      </w:del>
      <w:r w:rsidR="005301D3">
        <w:t xml:space="preserve">, </w:t>
      </w:r>
      <w:r w:rsidRPr="00C96962">
        <w:rPr>
          <w:lang w:val="en-US"/>
        </w:rPr>
        <w:t xml:space="preserve">define test cases for </w:t>
      </w:r>
      <w:r w:rsidR="00417701" w:rsidRPr="00C96962">
        <w:rPr>
          <w:lang w:val="en-US"/>
        </w:rPr>
        <w:t>steady</w:t>
      </w:r>
      <w:r w:rsidR="00417701">
        <w:rPr>
          <w:lang w:val="en-US"/>
        </w:rPr>
        <w:t>-</w:t>
      </w:r>
      <w:r w:rsidRPr="00C96962">
        <w:rPr>
          <w:lang w:val="en-US"/>
        </w:rPr>
        <w:t xml:space="preserve">state flow </w:t>
      </w:r>
      <w:r w:rsidR="00FB157E" w:rsidRPr="00C96962">
        <w:rPr>
          <w:lang w:val="en-US"/>
        </w:rPr>
        <w:t>with</w:t>
      </w:r>
      <w:r w:rsidRPr="00C96962">
        <w:rPr>
          <w:lang w:val="en-US"/>
        </w:rPr>
        <w:t xml:space="preserve"> </w:t>
      </w:r>
      <w:r w:rsidR="00FB157E" w:rsidRPr="00C96962">
        <w:rPr>
          <w:lang w:val="en-US"/>
        </w:rPr>
        <w:t>advection</w:t>
      </w:r>
      <w:r w:rsidR="00417701">
        <w:rPr>
          <w:lang w:val="en-US"/>
        </w:rPr>
        <w:t>-</w:t>
      </w:r>
      <w:r w:rsidR="00FB157E" w:rsidRPr="00C96962">
        <w:rPr>
          <w:lang w:val="en-US"/>
        </w:rPr>
        <w:t xml:space="preserve"> or dispersion</w:t>
      </w:r>
      <w:r w:rsidR="00F970E5">
        <w:rPr>
          <w:lang w:val="en-US"/>
        </w:rPr>
        <w:noBreakHyphen/>
      </w:r>
      <w:r w:rsidR="00FB157E" w:rsidRPr="00C96962">
        <w:rPr>
          <w:lang w:val="en-US"/>
        </w:rPr>
        <w:t xml:space="preserve">dominated </w:t>
      </w:r>
      <w:r w:rsidRPr="00C96962">
        <w:rPr>
          <w:lang w:val="en-US"/>
        </w:rPr>
        <w:t>transient solute transport in 1</w:t>
      </w:r>
      <w:r w:rsidR="00417701">
        <w:rPr>
          <w:lang w:val="en-US"/>
        </w:rPr>
        <w:t>D</w:t>
      </w:r>
      <w:r w:rsidR="00417701" w:rsidRPr="00C96962">
        <w:rPr>
          <w:lang w:val="en-US"/>
        </w:rPr>
        <w:t xml:space="preserve"> </w:t>
      </w:r>
      <w:r w:rsidRPr="00C96962">
        <w:rPr>
          <w:lang w:val="en-US"/>
        </w:rPr>
        <w:t>and 2D domains together with three versions (easy, medium</w:t>
      </w:r>
      <w:r w:rsidR="00417701">
        <w:rPr>
          <w:lang w:val="en-US"/>
        </w:rPr>
        <w:t>,</w:t>
      </w:r>
      <w:r w:rsidRPr="00C96962">
        <w:rPr>
          <w:lang w:val="en-US"/>
        </w:rPr>
        <w:t xml:space="preserve"> and hard) of an artificial reaction network. </w:t>
      </w:r>
      <w:r w:rsidR="00090D37" w:rsidRPr="00C96962">
        <w:rPr>
          <w:lang w:val="en-US"/>
        </w:rPr>
        <w:t xml:space="preserve">The general applicability of the SNIA to the MoMaS exercise has been demonstrated </w:t>
      </w:r>
      <w:r w:rsidR="00417701">
        <w:rPr>
          <w:lang w:val="en-US"/>
        </w:rPr>
        <w:t>for</w:t>
      </w:r>
      <w:r w:rsidR="00090D37" w:rsidRPr="00C96962">
        <w:rPr>
          <w:lang w:val="en-US"/>
        </w:rPr>
        <w:t xml:space="preserve"> the SPECY code</w:t>
      </w:r>
      <w:r w:rsidR="00DF1307" w:rsidRPr="00C96962">
        <w:rPr>
          <w:lang w:val="en-US"/>
        </w:rPr>
        <w:t xml:space="preserve"> </w:t>
      </w:r>
      <w:r w:rsidR="00096280">
        <w:rPr>
          <w:lang w:val="en-US"/>
        </w:rPr>
        <w:t xml:space="preserve">in </w:t>
      </w:r>
      <w:r w:rsidR="00096280" w:rsidRPr="00C96962">
        <w:rPr>
          <w:lang w:val="en-US"/>
        </w:rPr>
        <w:t>Carrayrou et al.</w:t>
      </w:r>
      <w:r w:rsidR="00096280">
        <w:rPr>
          <w:lang w:val="en-US"/>
        </w:rPr>
        <w:t xml:space="preserve"> </w:t>
      </w:r>
      <w:r w:rsidR="00096280">
        <w:rPr>
          <w:lang w:val="en-US"/>
        </w:rPr>
        <w:fldChar w:fldCharType="begin"/>
      </w:r>
      <w:r w:rsidR="00ED3E38">
        <w:rPr>
          <w:lang w:val="en-US"/>
        </w:rPr>
        <w:instrText xml:space="preserve"> ADDIN ZOTERO_ITEM CSL_CITATION {"citationID":"LgfW4aWf","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096280">
        <w:rPr>
          <w:lang w:val="en-US"/>
        </w:rPr>
        <w:fldChar w:fldCharType="separate"/>
      </w:r>
      <w:r w:rsidR="00ED3E38" w:rsidRPr="00ED3E38">
        <w:t>[44]</w:t>
      </w:r>
      <w:r w:rsidR="00096280">
        <w:rPr>
          <w:lang w:val="en-US"/>
        </w:rPr>
        <w:fldChar w:fldCharType="end"/>
      </w:r>
      <w:r w:rsidR="00096280">
        <w:rPr>
          <w:lang w:val="en-US"/>
        </w:rPr>
        <w:t xml:space="preserve"> and Carrayrou </w:t>
      </w:r>
      <w:r w:rsidR="00CE5A14">
        <w:fldChar w:fldCharType="begin"/>
      </w:r>
      <w:r w:rsidR="00ED3E38">
        <w:instrText xml:space="preserve"> ADDIN ZOTERO_ITEM CSL_CITATION {"citationID":"MDOtD1N4","properties":{"formattedCitation":"[45]","plainCitation":"[45]"},"citationItems":[{"id":25,"uris":["http://zotero.org/users/1809694/items/G256XGGW"],"uri":["http://zotero.org/users/1809694/items/G256XGGW"],"itemData":{"id":25,"type":"article-journal","title":"Looking for some reference solutions for the reactive transport benchmark of MoMaS with SPECY","container-title":"Computational Geosciences","page":"393-403","volume":"14","issue":"3","DOI":"10.1007/s10596-009-9161-y","ISSN":"1420-0597","journalAbbreviation":"Comput Geosci","language":"English","author":[{"family":"Carrayrou","given":"Jérôme"}],"issued":{"date-parts":[["2010",6,1]]}},"label":"page"}],"schema":"https://github.com/citation-style-language/schema/raw/master/csl-citation.json"} </w:instrText>
      </w:r>
      <w:r w:rsidR="00CE5A14">
        <w:fldChar w:fldCharType="separate"/>
      </w:r>
      <w:r w:rsidR="00ED3E38" w:rsidRPr="00ED3E38">
        <w:t>[45]</w:t>
      </w:r>
      <w:r w:rsidR="00CE5A14">
        <w:fldChar w:fldCharType="end"/>
      </w:r>
      <w:r w:rsidR="00090D37" w:rsidRPr="00C96962">
        <w:rPr>
          <w:lang w:val="en-US"/>
        </w:rPr>
        <w:t>.</w:t>
      </w:r>
      <w:r w:rsidR="00057633" w:rsidRPr="00C96962">
        <w:rPr>
          <w:lang w:val="en-US"/>
        </w:rPr>
        <w:t xml:space="preserve"> Details of the MoMaS definition</w:t>
      </w:r>
      <w:r w:rsidR="00417701">
        <w:rPr>
          <w:lang w:val="en-US"/>
        </w:rPr>
        <w:t>s</w:t>
      </w:r>
      <w:r w:rsidR="00057633" w:rsidRPr="00C96962">
        <w:rPr>
          <w:lang w:val="en-US"/>
        </w:rPr>
        <w:t xml:space="preserve"> are provided </w:t>
      </w:r>
      <w:r w:rsidR="00DF1307" w:rsidRPr="00C96962">
        <w:rPr>
          <w:lang w:val="en-US"/>
        </w:rPr>
        <w:t xml:space="preserve">by Carrayrou et al. </w:t>
      </w:r>
      <w:r w:rsidR="00CE5A14">
        <w:fldChar w:fldCharType="begin"/>
      </w:r>
      <w:r w:rsidR="00ED3E38">
        <w:instrText xml:space="preserve"> ADDIN ZOTERO_ITEM CSL_CITATION {"citationID":"YhdQTY6W","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CE5A14">
        <w:fldChar w:fldCharType="separate"/>
      </w:r>
      <w:r w:rsidR="00ED3E38" w:rsidRPr="00ED3E38">
        <w:t>[38]</w:t>
      </w:r>
      <w:r w:rsidR="00CE5A14">
        <w:fldChar w:fldCharType="end"/>
      </w:r>
      <w:r w:rsidR="00DF1307" w:rsidRPr="00B8496A">
        <w:rPr>
          <w:lang w:val="en-US"/>
        </w:rPr>
        <w:t xml:space="preserve"> and Bourgeat</w:t>
      </w:r>
      <w:r w:rsidR="00057633" w:rsidRPr="00B8496A">
        <w:rPr>
          <w:lang w:val="en-US"/>
        </w:rPr>
        <w:t xml:space="preserve"> </w:t>
      </w:r>
      <w:r w:rsidR="00DF1307" w:rsidRPr="00B8496A">
        <w:rPr>
          <w:lang w:val="en-US"/>
        </w:rPr>
        <w:t xml:space="preserve">et al. </w:t>
      </w:r>
      <w:r w:rsidR="00CE5A14">
        <w:fldChar w:fldCharType="begin"/>
      </w:r>
      <w:r w:rsidR="00ED3E38">
        <w:instrText xml:space="preserve"> ADDIN ZOTERO_ITEM CSL_CITATION {"citationID":"AaDWRaqq","properties":{"formattedCitation":"[46]","plainCitation":"[46]"},"citationItems":[{"id":14,"uris":["http://zotero.org/users/1809694/items/EDBA63SK"],"uri":["http://zotero.org/users/1809694/items/EDBA63SK"],"itemData":{"id":14,"type":"report","title":"GdR MoMaS","publisher":"Centre National del la Recherche Scientifique","URL":"https://www.ljll.math.upmc.fr/cances/gdrmomas/Ex_qualif/Geochimie/Documents/Benchmark-MoMAS.pdf","author":[{"family":"A. Bourgeat","given":""},{"family":"S. Bryant","given":""},{"family":"J. Carrayrou","given":""},{"family":"A. Dimier","given":""},{"family":"C.J. Van Duijn","given":""},{"family":"M. Kern","given":""},{"family":"P. Knabner","given":""},{"family":"N. Leterrier","given":""}],"issued":{"date-parts":[["2008"]]}},"label":"page"}],"schema":"https://github.com/citation-style-language/schema/raw/master/csl-citation.json"} </w:instrText>
      </w:r>
      <w:r w:rsidR="00CE5A14">
        <w:fldChar w:fldCharType="separate"/>
      </w:r>
      <w:r w:rsidR="00ED3E38" w:rsidRPr="00ED3E38">
        <w:t>[46]</w:t>
      </w:r>
      <w:r w:rsidR="00CE5A14">
        <w:fldChar w:fldCharType="end"/>
      </w:r>
      <w:r w:rsidR="00057633" w:rsidRPr="00B8496A">
        <w:rPr>
          <w:lang w:val="en-US"/>
        </w:rPr>
        <w:t xml:space="preserve">. </w:t>
      </w:r>
    </w:p>
    <w:p w14:paraId="6C315994" w14:textId="69727A50" w:rsidR="0082335C" w:rsidRPr="00C96962" w:rsidRDefault="0082335C" w:rsidP="001E2C89">
      <w:pPr>
        <w:pStyle w:val="Text"/>
        <w:rPr>
          <w:lang w:val="en-US"/>
        </w:rPr>
      </w:pPr>
      <w:r w:rsidRPr="00C96962">
        <w:rPr>
          <w:lang w:val="en-US"/>
        </w:rPr>
        <w:t>Results of the 1D cases with MPI timing are presented for PHAST</w:t>
      </w:r>
      <w:r w:rsidR="00417701">
        <w:rPr>
          <w:lang w:val="en-US"/>
        </w:rPr>
        <w:t>,</w:t>
      </w:r>
      <w:r w:rsidRPr="00C96962">
        <w:rPr>
          <w:lang w:val="en-US"/>
        </w:rPr>
        <w:t xml:space="preserve"> and results of the 2D cases </w:t>
      </w:r>
      <w:r w:rsidR="00417701">
        <w:rPr>
          <w:lang w:val="en-US"/>
        </w:rPr>
        <w:t>with O</w:t>
      </w:r>
      <w:r w:rsidR="0034071C">
        <w:rPr>
          <w:lang w:val="en-US"/>
        </w:rPr>
        <w:t>pen</w:t>
      </w:r>
      <w:r w:rsidR="00417701">
        <w:rPr>
          <w:lang w:val="en-US"/>
        </w:rPr>
        <w:t xml:space="preserve">MP timing </w:t>
      </w:r>
      <w:r w:rsidRPr="00C96962">
        <w:rPr>
          <w:lang w:val="en-US"/>
        </w:rPr>
        <w:t xml:space="preserve">are presented for the FEFLOW plugin. </w:t>
      </w:r>
      <w:r w:rsidR="001E2C89">
        <w:rPr>
          <w:lang w:val="en-US"/>
        </w:rPr>
        <w:t>Because</w:t>
      </w:r>
      <w:r w:rsidR="001E2C89" w:rsidRPr="00C96962">
        <w:rPr>
          <w:lang w:val="en-US"/>
        </w:rPr>
        <w:t xml:space="preserve"> the MoMaS does not define units for dimensional properties, model input and results are presented in terms of unitless time, length</w:t>
      </w:r>
      <w:r w:rsidR="001E2C89">
        <w:rPr>
          <w:lang w:val="en-US"/>
        </w:rPr>
        <w:t>,</w:t>
      </w:r>
      <w:r w:rsidR="001E2C89" w:rsidRPr="00C96962">
        <w:rPr>
          <w:lang w:val="en-US"/>
        </w:rPr>
        <w:t xml:space="preserve"> and concentration.</w:t>
      </w:r>
      <w:r w:rsidR="001E2C89">
        <w:rPr>
          <w:lang w:val="en-US"/>
        </w:rPr>
        <w:t xml:space="preserve"> </w:t>
      </w:r>
      <w:r w:rsidR="00417701">
        <w:rPr>
          <w:lang w:val="en-US"/>
        </w:rPr>
        <w:t>Figures showing t</w:t>
      </w:r>
      <w:r w:rsidR="00417701" w:rsidRPr="00C96962">
        <w:rPr>
          <w:lang w:val="en-US"/>
        </w:rPr>
        <w:t xml:space="preserve">he </w:t>
      </w:r>
      <w:r w:rsidRPr="00C96962">
        <w:rPr>
          <w:lang w:val="en-US"/>
        </w:rPr>
        <w:t xml:space="preserve">complete set </w:t>
      </w:r>
      <w:r w:rsidR="00417701">
        <w:rPr>
          <w:lang w:val="en-US"/>
        </w:rPr>
        <w:t xml:space="preserve">of 2D </w:t>
      </w:r>
      <w:r w:rsidRPr="00C96962">
        <w:rPr>
          <w:lang w:val="en-US"/>
        </w:rPr>
        <w:t>result</w:t>
      </w:r>
      <w:r w:rsidR="00417701">
        <w:rPr>
          <w:lang w:val="en-US"/>
        </w:rPr>
        <w:t>s</w:t>
      </w:r>
      <w:r w:rsidRPr="00C96962">
        <w:rPr>
          <w:lang w:val="en-US"/>
        </w:rPr>
        <w:t xml:space="preserve"> </w:t>
      </w:r>
      <w:r w:rsidR="00417701">
        <w:rPr>
          <w:lang w:val="en-US"/>
        </w:rPr>
        <w:t>are</w:t>
      </w:r>
      <w:r w:rsidRPr="00C96962">
        <w:rPr>
          <w:lang w:val="en-US"/>
        </w:rPr>
        <w:t xml:space="preserve"> provided as additional material. </w:t>
      </w:r>
    </w:p>
    <w:p w14:paraId="024E29AE" w14:textId="77777777" w:rsidR="00FB3882" w:rsidRPr="00C96962" w:rsidRDefault="00FB3882" w:rsidP="00FB3882">
      <w:pPr>
        <w:pStyle w:val="Heading3"/>
        <w:numPr>
          <w:ilvl w:val="2"/>
          <w:numId w:val="10"/>
        </w:numPr>
      </w:pPr>
      <w:r w:rsidRPr="00C96962">
        <w:t>Reaction Network</w:t>
      </w:r>
    </w:p>
    <w:p w14:paraId="0BA1BA4E" w14:textId="265617A3" w:rsidR="00FB3882" w:rsidRPr="00C96962" w:rsidRDefault="00FB3882" w:rsidP="00FB3882">
      <w:pPr>
        <w:pStyle w:val="Text"/>
        <w:rPr>
          <w:lang w:val="en-US"/>
        </w:rPr>
      </w:pPr>
      <w:r w:rsidRPr="00C96962">
        <w:rPr>
          <w:lang w:val="en-US"/>
        </w:rPr>
        <w:t xml:space="preserve">The hard test case defines equilibrium speciation reactions with five primary solution species and seven secondary solution species, surface complexation without </w:t>
      </w:r>
      <w:r w:rsidR="00175EEB" w:rsidRPr="00C96962">
        <w:rPr>
          <w:lang w:val="en-US"/>
        </w:rPr>
        <w:t>electric</w:t>
      </w:r>
      <w:r w:rsidR="00175EEB">
        <w:rPr>
          <w:lang w:val="en-US"/>
        </w:rPr>
        <w:t>al-</w:t>
      </w:r>
      <w:r w:rsidR="00175EEB" w:rsidRPr="00C96962">
        <w:rPr>
          <w:lang w:val="en-US"/>
        </w:rPr>
        <w:t>double</w:t>
      </w:r>
      <w:r w:rsidR="00175EEB">
        <w:rPr>
          <w:lang w:val="en-US"/>
        </w:rPr>
        <w:t>-</w:t>
      </w:r>
      <w:r w:rsidRPr="00C96962">
        <w:rPr>
          <w:lang w:val="en-US"/>
        </w:rPr>
        <w:t>layer calculations that involve one primary surface specie</w:t>
      </w:r>
      <w:r w:rsidR="00175EEB">
        <w:rPr>
          <w:lang w:val="en-US"/>
        </w:rPr>
        <w:t>s</w:t>
      </w:r>
      <w:r w:rsidRPr="00C96962">
        <w:rPr>
          <w:lang w:val="en-US"/>
        </w:rPr>
        <w:t xml:space="preserve"> and two secondary surface species, </w:t>
      </w:r>
      <w:ins w:id="340" w:author="Parkhurst, David L." w:date="2014-10-22T14:42:00Z">
        <w:r w:rsidR="007A1ED3">
          <w:rPr>
            <w:lang w:val="en-US"/>
          </w:rPr>
          <w:t xml:space="preserve">and </w:t>
        </w:r>
      </w:ins>
      <w:r w:rsidR="00EF7C3A">
        <w:rPr>
          <w:lang w:val="en-US"/>
        </w:rPr>
        <w:t>two</w:t>
      </w:r>
      <w:r w:rsidR="00EF7C3A" w:rsidRPr="00C96962">
        <w:rPr>
          <w:lang w:val="en-US"/>
        </w:rPr>
        <w:t xml:space="preserve"> </w:t>
      </w:r>
      <w:r w:rsidRPr="00C96962">
        <w:rPr>
          <w:lang w:val="en-US"/>
        </w:rPr>
        <w:t>equilibrium and two kinetic reactions</w:t>
      </w:r>
      <w:r w:rsidR="00EF7C3A">
        <w:rPr>
          <w:lang w:val="en-US"/>
        </w:rPr>
        <w:t xml:space="preserve"> for solid phases</w:t>
      </w:r>
      <w:r w:rsidRPr="00C96962">
        <w:rPr>
          <w:lang w:val="en-US"/>
        </w:rPr>
        <w:t>. The medium and easy test cases are progressive simplifications of the reaction network from the hard case.</w:t>
      </w:r>
    </w:p>
    <w:p w14:paraId="3BD2A26D" w14:textId="3E83F2D9" w:rsidR="004D44B8" w:rsidRDefault="00EF7C3A" w:rsidP="00FB3882">
      <w:pPr>
        <w:pStyle w:val="Text"/>
        <w:rPr>
          <w:lang w:val="en-US"/>
        </w:rPr>
      </w:pPr>
      <w:r>
        <w:rPr>
          <w:lang w:val="en-US"/>
        </w:rPr>
        <w:t>The implementation of the reaction network</w:t>
      </w:r>
      <w:r w:rsidR="00667080">
        <w:rPr>
          <w:lang w:val="en-US"/>
        </w:rPr>
        <w:t>s</w:t>
      </w:r>
      <w:r>
        <w:rPr>
          <w:lang w:val="en-US"/>
        </w:rPr>
        <w:t xml:space="preserve"> in PHREEQC is </w:t>
      </w:r>
      <w:r w:rsidR="00876A8C">
        <w:rPr>
          <w:lang w:val="en-US"/>
        </w:rPr>
        <w:t xml:space="preserve">complicated by the fact that </w:t>
      </w:r>
      <w:r>
        <w:rPr>
          <w:lang w:val="en-US"/>
        </w:rPr>
        <w:t>PHREEQC requires positive concentrations of components</w:t>
      </w:r>
      <w:r w:rsidR="006A51BF">
        <w:rPr>
          <w:lang w:val="en-US"/>
        </w:rPr>
        <w:t xml:space="preserve"> and balanced chemical reactions</w:t>
      </w:r>
      <w:r>
        <w:rPr>
          <w:lang w:val="en-US"/>
        </w:rPr>
        <w:t xml:space="preserve">, whereas the </w:t>
      </w:r>
      <w:r w:rsidR="005301D3">
        <w:rPr>
          <w:lang w:val="en-US"/>
        </w:rPr>
        <w:t xml:space="preserve">MoMaS </w:t>
      </w:r>
      <w:r>
        <w:rPr>
          <w:lang w:val="en-US"/>
        </w:rPr>
        <w:t>reaction network has components that may have negative concentrations</w:t>
      </w:r>
      <w:r w:rsidR="006A51BF">
        <w:rPr>
          <w:lang w:val="en-US"/>
        </w:rPr>
        <w:t xml:space="preserve"> and partial mole-balance definitions</w:t>
      </w:r>
      <w:r>
        <w:rPr>
          <w:lang w:val="en-US"/>
        </w:rPr>
        <w:t>.</w:t>
      </w:r>
      <w:r w:rsidR="006A51BF">
        <w:rPr>
          <w:lang w:val="en-US"/>
        </w:rPr>
        <w:t xml:space="preserve"> However, balanced chemical reactions can be obtained for PHREEQC by using specific definitions of species charge and associated hydrogen ions</w:t>
      </w:r>
      <w:r w:rsidR="00876A8C">
        <w:rPr>
          <w:lang w:val="en-US"/>
        </w:rPr>
        <w:t xml:space="preserve"> as </w:t>
      </w:r>
      <w:r w:rsidR="00876A8C">
        <w:rPr>
          <w:lang w:val="en-US"/>
        </w:rPr>
        <w:lastRenderedPageBreak/>
        <w:t xml:space="preserve">shown in </w:t>
      </w:r>
      <w:r w:rsidR="00876A8C">
        <w:rPr>
          <w:lang w:val="en-US"/>
        </w:rPr>
        <w:fldChar w:fldCharType="begin"/>
      </w:r>
      <w:r w:rsidR="00876A8C">
        <w:rPr>
          <w:lang w:val="en-US"/>
        </w:rPr>
        <w:instrText xml:space="preserve"> REF _Ref399929177 \h </w:instrText>
      </w:r>
      <w:r w:rsidR="00876A8C">
        <w:rPr>
          <w:lang w:val="en-US"/>
        </w:rPr>
      </w:r>
      <w:r w:rsidR="00876A8C">
        <w:rPr>
          <w:lang w:val="en-US"/>
        </w:rPr>
        <w:fldChar w:fldCharType="separate"/>
      </w:r>
      <w:r w:rsidR="00CD7255">
        <w:t xml:space="preserve">Table </w:t>
      </w:r>
      <w:r w:rsidR="00CD7255">
        <w:rPr>
          <w:noProof/>
        </w:rPr>
        <w:t>10</w:t>
      </w:r>
      <w:r w:rsidR="00876A8C">
        <w:rPr>
          <w:lang w:val="en-US"/>
        </w:rPr>
        <w:fldChar w:fldCharType="end"/>
      </w:r>
      <w:r w:rsidR="006A51BF">
        <w:rPr>
          <w:lang w:val="en-US"/>
        </w:rPr>
        <w:t xml:space="preserve">. </w:t>
      </w:r>
      <w:moveToRangeStart w:id="341" w:author="Parkhurst, David L." w:date="2014-10-22T14:44:00Z" w:name="move401752408"/>
      <w:moveTo w:id="342" w:author="Parkhurst, David L." w:date="2014-10-22T14:44:00Z">
        <w:r w:rsidR="0070617F">
          <w:rPr>
            <w:lang w:val="en-US"/>
          </w:rPr>
          <w:t>The negative MoMaS component concentrations can be calculated by the appropriate combination of PHREEQC component and species concentrations.</w:t>
        </w:r>
      </w:moveTo>
      <w:moveToRangeEnd w:id="341"/>
    </w:p>
    <w:p w14:paraId="6E9EADBE" w14:textId="77959C69" w:rsidR="00FE59F3" w:rsidRDefault="00FE59F3" w:rsidP="00FE59F3">
      <w:pPr>
        <w:pStyle w:val="Caption"/>
        <w:keepNext/>
      </w:pPr>
      <w:bookmarkStart w:id="343" w:name="_Ref399929177"/>
      <w:bookmarkStart w:id="344" w:name="_Ref399929169"/>
      <w:r>
        <w:t xml:space="preserve">Table </w:t>
      </w:r>
      <w:r>
        <w:fldChar w:fldCharType="begin"/>
      </w:r>
      <w:r>
        <w:instrText xml:space="preserve"> SEQ Table \* ARABIC </w:instrText>
      </w:r>
      <w:r>
        <w:fldChar w:fldCharType="separate"/>
      </w:r>
      <w:r w:rsidR="00CD7255">
        <w:rPr>
          <w:noProof/>
        </w:rPr>
        <w:t>10</w:t>
      </w:r>
      <w:r>
        <w:fldChar w:fldCharType="end"/>
      </w:r>
      <w:bookmarkEnd w:id="343"/>
      <w:r>
        <w:t>: Correspondence between MoMaS and PHREEQC master species and reactant definitions.</w:t>
      </w:r>
      <w:bookmarkEnd w:id="344"/>
    </w:p>
    <w:tbl>
      <w:tblPr>
        <w:tblStyle w:val="TableGrid"/>
        <w:tblW w:w="0" w:type="auto"/>
        <w:tblLook w:val="04A0" w:firstRow="1" w:lastRow="0" w:firstColumn="1" w:lastColumn="0" w:noHBand="0" w:noVBand="1"/>
      </w:tblPr>
      <w:tblGrid>
        <w:gridCol w:w="1980"/>
        <w:gridCol w:w="1630"/>
        <w:gridCol w:w="1376"/>
        <w:gridCol w:w="2806"/>
      </w:tblGrid>
      <w:tr w:rsidR="00667080" w14:paraId="60EEB49A" w14:textId="77777777" w:rsidTr="00667080">
        <w:tc>
          <w:tcPr>
            <w:tcW w:w="1980" w:type="dxa"/>
          </w:tcPr>
          <w:p w14:paraId="2FA3D8D6" w14:textId="77777777" w:rsidR="00667080" w:rsidRDefault="00667080" w:rsidP="000C3B54">
            <w:pPr>
              <w:spacing w:line="240" w:lineRule="auto"/>
              <w:ind w:firstLine="0"/>
            </w:pPr>
          </w:p>
        </w:tc>
        <w:tc>
          <w:tcPr>
            <w:tcW w:w="1630" w:type="dxa"/>
          </w:tcPr>
          <w:p w14:paraId="6C3049F9" w14:textId="2B899DBE" w:rsidR="00667080" w:rsidRDefault="00876A8C" w:rsidP="00876A8C">
            <w:pPr>
              <w:spacing w:line="240" w:lineRule="auto"/>
              <w:ind w:firstLine="0"/>
            </w:pPr>
            <w:r>
              <w:t>Reactant name</w:t>
            </w:r>
          </w:p>
        </w:tc>
        <w:tc>
          <w:tcPr>
            <w:tcW w:w="1376" w:type="dxa"/>
          </w:tcPr>
          <w:p w14:paraId="3BC253FF" w14:textId="479F6F89" w:rsidR="00667080" w:rsidRDefault="00667080" w:rsidP="000C3B54">
            <w:pPr>
              <w:spacing w:line="240" w:lineRule="auto"/>
              <w:ind w:firstLine="0"/>
            </w:pPr>
            <w:r>
              <w:t xml:space="preserve">MoMaS components </w:t>
            </w:r>
          </w:p>
        </w:tc>
        <w:tc>
          <w:tcPr>
            <w:tcW w:w="2806" w:type="dxa"/>
          </w:tcPr>
          <w:p w14:paraId="291D37B4" w14:textId="4A86AADE" w:rsidR="00667080" w:rsidRDefault="00667080" w:rsidP="000C3B54">
            <w:pPr>
              <w:spacing w:line="240" w:lineRule="auto"/>
              <w:ind w:firstLine="0"/>
            </w:pPr>
            <w:r>
              <w:t>PHREEQC components</w:t>
            </w:r>
          </w:p>
        </w:tc>
      </w:tr>
      <w:tr w:rsidR="00667080" w14:paraId="6A44B1D1" w14:textId="77777777" w:rsidTr="00667080">
        <w:tc>
          <w:tcPr>
            <w:tcW w:w="1980" w:type="dxa"/>
          </w:tcPr>
          <w:p w14:paraId="40936B56" w14:textId="05C6552D" w:rsidR="00667080" w:rsidRDefault="00667080" w:rsidP="000C3B54">
            <w:pPr>
              <w:spacing w:line="240" w:lineRule="auto"/>
              <w:ind w:firstLine="0"/>
            </w:pPr>
            <w:r>
              <w:t>Aqueous master species</w:t>
            </w:r>
          </w:p>
        </w:tc>
        <w:tc>
          <w:tcPr>
            <w:tcW w:w="1630" w:type="dxa"/>
          </w:tcPr>
          <w:p w14:paraId="007244DF" w14:textId="77777777" w:rsidR="00667080" w:rsidRDefault="00667080" w:rsidP="00667080">
            <w:pPr>
              <w:spacing w:line="240" w:lineRule="auto"/>
              <w:ind w:firstLine="0"/>
            </w:pPr>
          </w:p>
        </w:tc>
        <w:tc>
          <w:tcPr>
            <w:tcW w:w="1376" w:type="dxa"/>
          </w:tcPr>
          <w:p w14:paraId="72899197" w14:textId="1392C3E8" w:rsidR="00667080" w:rsidRDefault="00667080" w:rsidP="000C3B54">
            <w:pPr>
              <w:spacing w:line="240" w:lineRule="auto"/>
              <w:ind w:firstLine="0"/>
            </w:pPr>
            <w:r>
              <w:t>X1</w:t>
            </w:r>
          </w:p>
        </w:tc>
        <w:tc>
          <w:tcPr>
            <w:tcW w:w="2806" w:type="dxa"/>
          </w:tcPr>
          <w:p w14:paraId="22A33569" w14:textId="342CEF67" w:rsidR="00667080" w:rsidRDefault="00667080" w:rsidP="000C3B54">
            <w:pPr>
              <w:spacing w:line="240" w:lineRule="auto"/>
              <w:ind w:firstLine="0"/>
            </w:pPr>
            <w:r>
              <w:t>[X1]</w:t>
            </w:r>
          </w:p>
        </w:tc>
      </w:tr>
      <w:tr w:rsidR="00667080" w14:paraId="3AE5EF69" w14:textId="77777777" w:rsidTr="00667080">
        <w:tc>
          <w:tcPr>
            <w:tcW w:w="1980" w:type="dxa"/>
          </w:tcPr>
          <w:p w14:paraId="6866935D" w14:textId="77777777" w:rsidR="00667080" w:rsidRDefault="00667080" w:rsidP="000C3B54">
            <w:pPr>
              <w:spacing w:line="240" w:lineRule="auto"/>
              <w:ind w:firstLine="0"/>
            </w:pPr>
          </w:p>
        </w:tc>
        <w:tc>
          <w:tcPr>
            <w:tcW w:w="1630" w:type="dxa"/>
          </w:tcPr>
          <w:p w14:paraId="442903A1" w14:textId="77777777" w:rsidR="00667080" w:rsidRDefault="00667080" w:rsidP="00667080">
            <w:pPr>
              <w:spacing w:line="240" w:lineRule="auto"/>
              <w:ind w:firstLine="0"/>
            </w:pPr>
          </w:p>
        </w:tc>
        <w:tc>
          <w:tcPr>
            <w:tcW w:w="1376" w:type="dxa"/>
          </w:tcPr>
          <w:p w14:paraId="42303AF7" w14:textId="3AC8CB38" w:rsidR="00667080" w:rsidRDefault="00667080" w:rsidP="000C3B54">
            <w:pPr>
              <w:spacing w:line="240" w:lineRule="auto"/>
              <w:ind w:firstLine="0"/>
            </w:pPr>
            <w:r>
              <w:t>X2</w:t>
            </w:r>
          </w:p>
        </w:tc>
        <w:tc>
          <w:tcPr>
            <w:tcW w:w="2806" w:type="dxa"/>
          </w:tcPr>
          <w:p w14:paraId="4F52E9F3" w14:textId="007CF499" w:rsidR="00667080" w:rsidRDefault="00667080" w:rsidP="000C3B54">
            <w:pPr>
              <w:spacing w:line="240" w:lineRule="auto"/>
              <w:ind w:firstLine="0"/>
            </w:pPr>
            <w:r>
              <w:t>H</w:t>
            </w:r>
            <w:r w:rsidRPr="000C3B54">
              <w:rPr>
                <w:vertAlign w:val="superscript"/>
              </w:rPr>
              <w:t>+</w:t>
            </w:r>
          </w:p>
        </w:tc>
      </w:tr>
      <w:tr w:rsidR="00667080" w14:paraId="0C6FDA8D" w14:textId="77777777" w:rsidTr="00667080">
        <w:tc>
          <w:tcPr>
            <w:tcW w:w="1980" w:type="dxa"/>
          </w:tcPr>
          <w:p w14:paraId="1F17217A" w14:textId="77777777" w:rsidR="00667080" w:rsidRDefault="00667080" w:rsidP="000C3B54">
            <w:pPr>
              <w:spacing w:line="240" w:lineRule="auto"/>
              <w:ind w:firstLine="0"/>
            </w:pPr>
          </w:p>
        </w:tc>
        <w:tc>
          <w:tcPr>
            <w:tcW w:w="1630" w:type="dxa"/>
          </w:tcPr>
          <w:p w14:paraId="7B5F6895" w14:textId="77777777" w:rsidR="00667080" w:rsidRDefault="00667080" w:rsidP="00667080">
            <w:pPr>
              <w:spacing w:line="240" w:lineRule="auto"/>
              <w:ind w:firstLine="0"/>
            </w:pPr>
          </w:p>
        </w:tc>
        <w:tc>
          <w:tcPr>
            <w:tcW w:w="1376" w:type="dxa"/>
          </w:tcPr>
          <w:p w14:paraId="556C174A" w14:textId="747D0616" w:rsidR="00667080" w:rsidRDefault="00667080" w:rsidP="000C3B54">
            <w:pPr>
              <w:spacing w:line="240" w:lineRule="auto"/>
              <w:ind w:firstLine="0"/>
            </w:pPr>
            <w:r>
              <w:t>X3</w:t>
            </w:r>
          </w:p>
        </w:tc>
        <w:tc>
          <w:tcPr>
            <w:tcW w:w="2806" w:type="dxa"/>
          </w:tcPr>
          <w:p w14:paraId="2EC66726" w14:textId="35958BC9" w:rsidR="00667080" w:rsidRDefault="00667080" w:rsidP="000C3B54">
            <w:pPr>
              <w:spacing w:line="240" w:lineRule="auto"/>
              <w:ind w:firstLine="0"/>
            </w:pPr>
            <w:r>
              <w:t>[X3]</w:t>
            </w:r>
            <w:r w:rsidRPr="000C3B54">
              <w:rPr>
                <w:vertAlign w:val="superscript"/>
              </w:rPr>
              <w:t>-3</w:t>
            </w:r>
          </w:p>
        </w:tc>
      </w:tr>
      <w:tr w:rsidR="00667080" w14:paraId="17DFCF16" w14:textId="77777777" w:rsidTr="00667080">
        <w:tc>
          <w:tcPr>
            <w:tcW w:w="1980" w:type="dxa"/>
          </w:tcPr>
          <w:p w14:paraId="537DAD21" w14:textId="77777777" w:rsidR="00667080" w:rsidRDefault="00667080" w:rsidP="000C3B54">
            <w:pPr>
              <w:spacing w:line="240" w:lineRule="auto"/>
              <w:ind w:firstLine="0"/>
            </w:pPr>
          </w:p>
        </w:tc>
        <w:tc>
          <w:tcPr>
            <w:tcW w:w="1630" w:type="dxa"/>
          </w:tcPr>
          <w:p w14:paraId="1BAD33E7" w14:textId="77777777" w:rsidR="00667080" w:rsidRDefault="00667080" w:rsidP="00667080">
            <w:pPr>
              <w:spacing w:line="240" w:lineRule="auto"/>
              <w:ind w:firstLine="0"/>
            </w:pPr>
          </w:p>
        </w:tc>
        <w:tc>
          <w:tcPr>
            <w:tcW w:w="1376" w:type="dxa"/>
          </w:tcPr>
          <w:p w14:paraId="1767AD39" w14:textId="163C203B" w:rsidR="00667080" w:rsidRDefault="00667080" w:rsidP="000C3B54">
            <w:pPr>
              <w:spacing w:line="240" w:lineRule="auto"/>
              <w:ind w:firstLine="0"/>
            </w:pPr>
            <w:r>
              <w:t>X4</w:t>
            </w:r>
          </w:p>
        </w:tc>
        <w:tc>
          <w:tcPr>
            <w:tcW w:w="2806" w:type="dxa"/>
          </w:tcPr>
          <w:p w14:paraId="7F6D1C33" w14:textId="6B3C6B56" w:rsidR="00667080" w:rsidRDefault="00FE59F3" w:rsidP="00FE59F3">
            <w:pPr>
              <w:spacing w:line="240" w:lineRule="auto"/>
              <w:ind w:firstLine="0"/>
            </w:pPr>
            <w:r>
              <w:t>H</w:t>
            </w:r>
            <w:r w:rsidRPr="000C3B54">
              <w:rPr>
                <w:vertAlign w:val="subscript"/>
              </w:rPr>
              <w:t>4</w:t>
            </w:r>
            <w:r w:rsidR="00667080">
              <w:t>[X4]</w:t>
            </w:r>
            <w:r w:rsidRPr="000C3B54">
              <w:rPr>
                <w:vertAlign w:val="superscript"/>
              </w:rPr>
              <w:t xml:space="preserve"> </w:t>
            </w:r>
            <w:r w:rsidR="00667080" w:rsidRPr="000C3B54">
              <w:rPr>
                <w:vertAlign w:val="superscript"/>
              </w:rPr>
              <w:t>+3</w:t>
            </w:r>
          </w:p>
        </w:tc>
      </w:tr>
      <w:tr w:rsidR="00667080" w14:paraId="25E9A07C" w14:textId="77777777" w:rsidTr="00667080">
        <w:tc>
          <w:tcPr>
            <w:tcW w:w="1980" w:type="dxa"/>
          </w:tcPr>
          <w:p w14:paraId="06A26B0B" w14:textId="77777777" w:rsidR="00667080" w:rsidRDefault="00667080" w:rsidP="000C3B54">
            <w:pPr>
              <w:spacing w:line="240" w:lineRule="auto"/>
              <w:ind w:firstLine="0"/>
            </w:pPr>
          </w:p>
        </w:tc>
        <w:tc>
          <w:tcPr>
            <w:tcW w:w="1630" w:type="dxa"/>
          </w:tcPr>
          <w:p w14:paraId="2B51E5B2" w14:textId="77777777" w:rsidR="00667080" w:rsidRDefault="00667080" w:rsidP="00667080">
            <w:pPr>
              <w:spacing w:line="240" w:lineRule="auto"/>
              <w:ind w:firstLine="0"/>
            </w:pPr>
          </w:p>
        </w:tc>
        <w:tc>
          <w:tcPr>
            <w:tcW w:w="1376" w:type="dxa"/>
          </w:tcPr>
          <w:p w14:paraId="1FF12C69" w14:textId="5EACEECC" w:rsidR="00667080" w:rsidRDefault="00667080" w:rsidP="000C3B54">
            <w:pPr>
              <w:spacing w:line="240" w:lineRule="auto"/>
              <w:ind w:firstLine="0"/>
            </w:pPr>
            <w:r>
              <w:t>X5</w:t>
            </w:r>
          </w:p>
        </w:tc>
        <w:tc>
          <w:tcPr>
            <w:tcW w:w="2806" w:type="dxa"/>
          </w:tcPr>
          <w:p w14:paraId="02418074" w14:textId="6BA67D16" w:rsidR="00667080" w:rsidRDefault="00667080" w:rsidP="000C3B54">
            <w:pPr>
              <w:spacing w:line="240" w:lineRule="auto"/>
              <w:ind w:firstLine="0"/>
            </w:pPr>
            <w:r>
              <w:t>[X5]</w:t>
            </w:r>
            <w:r w:rsidRPr="000C3B54">
              <w:rPr>
                <w:vertAlign w:val="superscript"/>
              </w:rPr>
              <w:t>-</w:t>
            </w:r>
          </w:p>
        </w:tc>
      </w:tr>
      <w:tr w:rsidR="00667080" w14:paraId="41A171AC" w14:textId="77777777" w:rsidTr="00667080">
        <w:tc>
          <w:tcPr>
            <w:tcW w:w="1980" w:type="dxa"/>
          </w:tcPr>
          <w:p w14:paraId="3B82C04F" w14:textId="647F54F0" w:rsidR="00667080" w:rsidRDefault="00667080" w:rsidP="000C3B54">
            <w:pPr>
              <w:spacing w:line="240" w:lineRule="auto"/>
              <w:ind w:firstLine="0"/>
            </w:pPr>
            <w:r>
              <w:t>Surface master species</w:t>
            </w:r>
          </w:p>
        </w:tc>
        <w:tc>
          <w:tcPr>
            <w:tcW w:w="1630" w:type="dxa"/>
          </w:tcPr>
          <w:p w14:paraId="29FD0A34" w14:textId="77777777" w:rsidR="00667080" w:rsidRDefault="00667080" w:rsidP="00667080">
            <w:pPr>
              <w:spacing w:line="240" w:lineRule="auto"/>
              <w:ind w:firstLine="0"/>
            </w:pPr>
          </w:p>
        </w:tc>
        <w:tc>
          <w:tcPr>
            <w:tcW w:w="1376" w:type="dxa"/>
          </w:tcPr>
          <w:p w14:paraId="22186287" w14:textId="7FE5B27B" w:rsidR="00667080" w:rsidRDefault="00667080" w:rsidP="000C3B54">
            <w:pPr>
              <w:spacing w:line="240" w:lineRule="auto"/>
              <w:ind w:firstLine="0"/>
            </w:pPr>
            <w:r>
              <w:t>S</w:t>
            </w:r>
          </w:p>
        </w:tc>
        <w:tc>
          <w:tcPr>
            <w:tcW w:w="2806" w:type="dxa"/>
          </w:tcPr>
          <w:p w14:paraId="2A9C46C1" w14:textId="46F476D3" w:rsidR="00667080" w:rsidRDefault="00667080" w:rsidP="000C3B54">
            <w:pPr>
              <w:spacing w:line="240" w:lineRule="auto"/>
              <w:ind w:firstLine="0"/>
            </w:pPr>
            <w:r>
              <w:t>SOH, BOH,</w:t>
            </w:r>
          </w:p>
          <w:p w14:paraId="1C88A7FE" w14:textId="48532C29" w:rsidR="00667080" w:rsidRDefault="00667080" w:rsidP="000C3B54">
            <w:pPr>
              <w:spacing w:line="240" w:lineRule="auto"/>
              <w:ind w:firstLine="0"/>
            </w:pPr>
            <w:r>
              <w:t>depending on site concentration</w:t>
            </w:r>
          </w:p>
        </w:tc>
      </w:tr>
      <w:tr w:rsidR="00667080" w14:paraId="291BFF7C" w14:textId="77777777" w:rsidTr="00667080">
        <w:tc>
          <w:tcPr>
            <w:tcW w:w="1980" w:type="dxa"/>
          </w:tcPr>
          <w:p w14:paraId="00C08E77" w14:textId="08A209E4" w:rsidR="00667080" w:rsidRDefault="00667080" w:rsidP="000C3B54">
            <w:pPr>
              <w:spacing w:line="240" w:lineRule="auto"/>
              <w:ind w:firstLine="0"/>
            </w:pPr>
            <w:r>
              <w:t>Equilibrium phases</w:t>
            </w:r>
          </w:p>
        </w:tc>
        <w:tc>
          <w:tcPr>
            <w:tcW w:w="1630" w:type="dxa"/>
          </w:tcPr>
          <w:p w14:paraId="3B637B68" w14:textId="2CC74560" w:rsidR="00667080" w:rsidRDefault="00667080" w:rsidP="00667080">
            <w:pPr>
              <w:spacing w:line="240" w:lineRule="auto"/>
              <w:ind w:firstLine="0"/>
            </w:pPr>
            <w:r>
              <w:t>CP1</w:t>
            </w:r>
          </w:p>
        </w:tc>
        <w:tc>
          <w:tcPr>
            <w:tcW w:w="1376" w:type="dxa"/>
          </w:tcPr>
          <w:p w14:paraId="76260A2C" w14:textId="5784E500" w:rsidR="00667080" w:rsidRDefault="00FE59F3" w:rsidP="000C3B54">
            <w:pPr>
              <w:spacing w:line="240" w:lineRule="auto"/>
              <w:ind w:firstLine="0"/>
            </w:pPr>
            <w:r>
              <w:t>X2</w:t>
            </w:r>
            <w:r w:rsidRPr="00FE59F3">
              <w:rPr>
                <w:vertAlign w:val="subscript"/>
              </w:rPr>
              <w:t>3</w:t>
            </w:r>
            <w:r>
              <w:t>X3</w:t>
            </w:r>
          </w:p>
        </w:tc>
        <w:tc>
          <w:tcPr>
            <w:tcW w:w="2806" w:type="dxa"/>
          </w:tcPr>
          <w:p w14:paraId="2C613ADD" w14:textId="0A64C271" w:rsidR="00667080" w:rsidRPr="00667080" w:rsidRDefault="00FE59F3" w:rsidP="00FE59F3">
            <w:pPr>
              <w:spacing w:line="240" w:lineRule="auto"/>
              <w:ind w:firstLine="0"/>
            </w:pPr>
            <w:r>
              <w:t>H</w:t>
            </w:r>
            <w:r w:rsidRPr="00FE59F3">
              <w:rPr>
                <w:vertAlign w:val="subscript"/>
              </w:rPr>
              <w:t>3</w:t>
            </w:r>
            <w:r w:rsidR="00667080">
              <w:t>[X3]</w:t>
            </w:r>
          </w:p>
        </w:tc>
      </w:tr>
      <w:tr w:rsidR="00667080" w14:paraId="2D00D085" w14:textId="77777777" w:rsidTr="00667080">
        <w:tc>
          <w:tcPr>
            <w:tcW w:w="1980" w:type="dxa"/>
          </w:tcPr>
          <w:p w14:paraId="27031ED4" w14:textId="77777777" w:rsidR="00667080" w:rsidRDefault="00667080" w:rsidP="000C3B54">
            <w:pPr>
              <w:spacing w:line="240" w:lineRule="auto"/>
              <w:ind w:firstLine="0"/>
            </w:pPr>
          </w:p>
        </w:tc>
        <w:tc>
          <w:tcPr>
            <w:tcW w:w="1630" w:type="dxa"/>
          </w:tcPr>
          <w:p w14:paraId="030620A6" w14:textId="73BD4A90" w:rsidR="00667080" w:rsidRDefault="00667080" w:rsidP="00667080">
            <w:pPr>
              <w:spacing w:line="240" w:lineRule="auto"/>
              <w:ind w:firstLine="0"/>
            </w:pPr>
            <w:r>
              <w:t>CP2</w:t>
            </w:r>
          </w:p>
        </w:tc>
        <w:tc>
          <w:tcPr>
            <w:tcW w:w="1376" w:type="dxa"/>
          </w:tcPr>
          <w:p w14:paraId="3DC2780B" w14:textId="054C9710" w:rsidR="00667080" w:rsidRDefault="00FE59F3" w:rsidP="000C3B54">
            <w:pPr>
              <w:spacing w:line="240" w:lineRule="auto"/>
              <w:ind w:firstLine="0"/>
            </w:pPr>
            <w:r>
              <w:t>X2X5</w:t>
            </w:r>
          </w:p>
        </w:tc>
        <w:tc>
          <w:tcPr>
            <w:tcW w:w="2806" w:type="dxa"/>
          </w:tcPr>
          <w:p w14:paraId="68840D58" w14:textId="5B6D72C4" w:rsidR="00667080" w:rsidRDefault="00FE59F3" w:rsidP="000C3B54">
            <w:pPr>
              <w:spacing w:line="240" w:lineRule="auto"/>
              <w:ind w:firstLine="0"/>
            </w:pPr>
            <w:r>
              <w:t>H[X5]</w:t>
            </w:r>
          </w:p>
        </w:tc>
      </w:tr>
      <w:tr w:rsidR="00667080" w14:paraId="279BF380" w14:textId="77777777" w:rsidTr="00667080">
        <w:tc>
          <w:tcPr>
            <w:tcW w:w="1980" w:type="dxa"/>
          </w:tcPr>
          <w:p w14:paraId="04D38B8F" w14:textId="67324B61" w:rsidR="00667080" w:rsidRDefault="00667080" w:rsidP="000C3B54">
            <w:pPr>
              <w:spacing w:line="240" w:lineRule="auto"/>
              <w:ind w:firstLine="0"/>
            </w:pPr>
            <w:r>
              <w:t>Kinetic reactants</w:t>
            </w:r>
          </w:p>
        </w:tc>
        <w:tc>
          <w:tcPr>
            <w:tcW w:w="1630" w:type="dxa"/>
          </w:tcPr>
          <w:p w14:paraId="4ED36B32" w14:textId="3FE27C96" w:rsidR="00667080" w:rsidRDefault="00667080" w:rsidP="00667080">
            <w:pPr>
              <w:spacing w:line="240" w:lineRule="auto"/>
              <w:ind w:firstLine="0"/>
            </w:pPr>
            <w:r>
              <w:t>Cc</w:t>
            </w:r>
          </w:p>
        </w:tc>
        <w:tc>
          <w:tcPr>
            <w:tcW w:w="1376" w:type="dxa"/>
          </w:tcPr>
          <w:p w14:paraId="429DA8BE" w14:textId="49A5F961" w:rsidR="00667080" w:rsidRDefault="00FE59F3" w:rsidP="000C3B54">
            <w:pPr>
              <w:spacing w:line="240" w:lineRule="auto"/>
              <w:ind w:firstLine="0"/>
            </w:pPr>
            <w:r>
              <w:t>X2X4</w:t>
            </w:r>
          </w:p>
        </w:tc>
        <w:tc>
          <w:tcPr>
            <w:tcW w:w="2806" w:type="dxa"/>
          </w:tcPr>
          <w:p w14:paraId="355F646A" w14:textId="7CC67D56" w:rsidR="00667080" w:rsidRDefault="00FE59F3" w:rsidP="00FE59F3">
            <w:pPr>
              <w:spacing w:line="240" w:lineRule="auto"/>
              <w:ind w:firstLine="0"/>
            </w:pPr>
            <w:r>
              <w:t>H</w:t>
            </w:r>
            <w:r w:rsidR="00667080">
              <w:t>[X4] gain to solution</w:t>
            </w:r>
          </w:p>
        </w:tc>
      </w:tr>
      <w:tr w:rsidR="00667080" w14:paraId="1F8C8903" w14:textId="77777777" w:rsidTr="00667080">
        <w:tc>
          <w:tcPr>
            <w:tcW w:w="1980" w:type="dxa"/>
          </w:tcPr>
          <w:p w14:paraId="749CA8BF" w14:textId="77777777" w:rsidR="00667080" w:rsidRDefault="00667080" w:rsidP="000C3B54">
            <w:pPr>
              <w:spacing w:line="240" w:lineRule="auto"/>
              <w:ind w:firstLine="0"/>
            </w:pPr>
          </w:p>
        </w:tc>
        <w:tc>
          <w:tcPr>
            <w:tcW w:w="1630" w:type="dxa"/>
          </w:tcPr>
          <w:p w14:paraId="45E94E40" w14:textId="4F78205E" w:rsidR="00667080" w:rsidRDefault="00667080" w:rsidP="00667080">
            <w:pPr>
              <w:spacing w:line="240" w:lineRule="auto"/>
              <w:ind w:firstLine="0"/>
            </w:pPr>
            <w:r>
              <w:t>X5 decomposition</w:t>
            </w:r>
          </w:p>
        </w:tc>
        <w:tc>
          <w:tcPr>
            <w:tcW w:w="1376" w:type="dxa"/>
          </w:tcPr>
          <w:p w14:paraId="6AF19B22" w14:textId="4A8C730B" w:rsidR="00876A8C" w:rsidRDefault="00876A8C" w:rsidP="000C3B54">
            <w:pPr>
              <w:spacing w:line="240" w:lineRule="auto"/>
              <w:ind w:firstLine="0"/>
            </w:pPr>
            <w:r>
              <w:t>X2</w:t>
            </w:r>
            <w:r w:rsidRPr="00FE59F3">
              <w:rPr>
                <w:vertAlign w:val="subscript"/>
              </w:rPr>
              <w:t>3</w:t>
            </w:r>
            <w:r>
              <w:t>X3</w:t>
            </w:r>
          </w:p>
          <w:p w14:paraId="390291DC" w14:textId="09265CA5" w:rsidR="00FE59F3" w:rsidRPr="00FE59F3" w:rsidRDefault="00FE59F3" w:rsidP="00876A8C">
            <w:pPr>
              <w:spacing w:line="240" w:lineRule="auto"/>
              <w:ind w:firstLine="0"/>
            </w:pPr>
            <w:r>
              <w:t>X2X5</w:t>
            </w:r>
          </w:p>
        </w:tc>
        <w:tc>
          <w:tcPr>
            <w:tcW w:w="2806" w:type="dxa"/>
          </w:tcPr>
          <w:p w14:paraId="4C2506CF" w14:textId="15BF6184" w:rsidR="00876A8C" w:rsidRDefault="00876A8C" w:rsidP="00667080">
            <w:pPr>
              <w:spacing w:line="240" w:lineRule="auto"/>
              <w:ind w:firstLine="0"/>
            </w:pPr>
            <w:r>
              <w:t>H</w:t>
            </w:r>
            <w:r w:rsidRPr="000C3B54">
              <w:rPr>
                <w:vertAlign w:val="subscript"/>
              </w:rPr>
              <w:t>3</w:t>
            </w:r>
            <w:r>
              <w:t>[X3] gain to solution</w:t>
            </w:r>
          </w:p>
          <w:p w14:paraId="32A2831C" w14:textId="6A0CBAE6" w:rsidR="00667080" w:rsidRDefault="00FE59F3" w:rsidP="00876A8C">
            <w:pPr>
              <w:spacing w:line="240" w:lineRule="auto"/>
              <w:ind w:firstLine="0"/>
            </w:pPr>
            <w:r>
              <w:t>H</w:t>
            </w:r>
            <w:r w:rsidR="00667080">
              <w:t>[X5] loss from solution</w:t>
            </w:r>
          </w:p>
        </w:tc>
      </w:tr>
    </w:tbl>
    <w:p w14:paraId="54D188BD" w14:textId="395B5ADA" w:rsidR="004D44B8" w:rsidRDefault="004D44B8" w:rsidP="00FB3882">
      <w:pPr>
        <w:pStyle w:val="Text"/>
        <w:rPr>
          <w:lang w:val="en-US"/>
        </w:rPr>
      </w:pPr>
    </w:p>
    <w:p w14:paraId="67EEA7DF" w14:textId="0BB2AEE9" w:rsidR="00A77E2D" w:rsidDel="0070617F" w:rsidRDefault="006A51BF" w:rsidP="00FB3882">
      <w:pPr>
        <w:pStyle w:val="Text"/>
        <w:rPr>
          <w:del w:id="345" w:author="Parkhurst, David L." w:date="2014-10-22T14:44:00Z"/>
          <w:lang w:val="en-US"/>
        </w:rPr>
      </w:pPr>
      <w:moveFromRangeStart w:id="346" w:author="Parkhurst, David L." w:date="2014-10-22T14:44:00Z" w:name="move401752408"/>
      <w:moveFrom w:id="347" w:author="Parkhurst, David L." w:date="2014-10-22T14:44:00Z">
        <w:r w:rsidDel="0070617F">
          <w:rPr>
            <w:lang w:val="en-US"/>
          </w:rPr>
          <w:t>The</w:t>
        </w:r>
        <w:r w:rsidR="0016252B" w:rsidDel="0070617F">
          <w:rPr>
            <w:lang w:val="en-US"/>
          </w:rPr>
          <w:t xml:space="preserve"> negative MoMaS component concentrations</w:t>
        </w:r>
        <w:r w:rsidDel="0070617F">
          <w:rPr>
            <w:lang w:val="en-US"/>
          </w:rPr>
          <w:t xml:space="preserve"> can be calculated by the appropriate combination of PHREEQC component and species concentrations. </w:t>
        </w:r>
      </w:moveFrom>
      <w:moveFromRangeEnd w:id="346"/>
    </w:p>
    <w:p w14:paraId="5674EE63" w14:textId="4FFB8F91" w:rsidR="00FB3882" w:rsidRPr="00C96962" w:rsidRDefault="00FB3882" w:rsidP="00FB3882">
      <w:pPr>
        <w:pStyle w:val="Text"/>
        <w:rPr>
          <w:lang w:val="en-US"/>
        </w:rPr>
      </w:pPr>
      <w:r w:rsidRPr="00C96962">
        <w:rPr>
          <w:lang w:val="en-US"/>
        </w:rPr>
        <w:t xml:space="preserve">Because </w:t>
      </w:r>
      <w:r w:rsidR="001867EB">
        <w:rPr>
          <w:lang w:val="en-US"/>
        </w:rPr>
        <w:t>MoMaS</w:t>
      </w:r>
      <w:r w:rsidRPr="00C96962">
        <w:rPr>
          <w:lang w:val="en-US"/>
        </w:rPr>
        <w:t xml:space="preserve"> reaction networks ignore activity correction, activity coefficients in PHREEQC </w:t>
      </w:r>
      <w:del w:id="348" w:author="Parkhurst, David L." w:date="2014-10-22T14:45:00Z">
        <w:r w:rsidRPr="00C96962" w:rsidDel="0070617F">
          <w:rPr>
            <w:lang w:val="en-US"/>
          </w:rPr>
          <w:delText xml:space="preserve">are </w:delText>
        </w:r>
      </w:del>
      <w:ins w:id="349" w:author="Parkhurst, David L." w:date="2014-10-22T14:45:00Z">
        <w:r w:rsidR="0070617F">
          <w:rPr>
            <w:lang w:val="en-US"/>
          </w:rPr>
          <w:t>were</w:t>
        </w:r>
        <w:r w:rsidR="0070617F" w:rsidRPr="00C96962">
          <w:rPr>
            <w:lang w:val="en-US"/>
          </w:rPr>
          <w:t xml:space="preserve"> </w:t>
        </w:r>
      </w:ins>
      <w:r w:rsidRPr="00C96962">
        <w:rPr>
          <w:lang w:val="en-US"/>
        </w:rPr>
        <w:t xml:space="preserve">effectively set to unity by defining the parameters </w:t>
      </w:r>
      <m:oMath>
        <m:r>
          <w:rPr>
            <w:rFonts w:ascii="Cambria Math" w:hAnsi="Cambria Math"/>
            <w:lang w:val="en-US"/>
          </w:rPr>
          <m:t>a0</m:t>
        </m:r>
      </m:oMath>
      <w:r w:rsidRPr="00C96962">
        <w:rPr>
          <w:lang w:val="en-US"/>
        </w:rPr>
        <w:t xml:space="preserve"> and </w:t>
      </w:r>
      <m:oMath>
        <m:r>
          <w:rPr>
            <w:rFonts w:ascii="Cambria Math" w:hAnsi="Cambria Math"/>
            <w:lang w:val="en-US"/>
          </w:rPr>
          <m:t>b</m:t>
        </m:r>
      </m:oMath>
      <w:r w:rsidRPr="00C96962">
        <w:rPr>
          <w:lang w:val="en-US"/>
        </w:rPr>
        <w:t xml:space="preserve"> </w:t>
      </w:r>
      <w:r w:rsidR="00B6417B" w:rsidRPr="00C96962">
        <w:rPr>
          <w:lang w:val="en-US"/>
        </w:rPr>
        <w:t>of</w:t>
      </w:r>
      <w:r w:rsidRPr="00C96962">
        <w:rPr>
          <w:lang w:val="en-US"/>
        </w:rPr>
        <w:t xml:space="preserve"> the extended Debye</w:t>
      </w:r>
      <w:r w:rsidR="00F970E5">
        <w:rPr>
          <w:lang w:val="en-US"/>
        </w:rPr>
        <w:noBreakHyphen/>
      </w:r>
      <w:r w:rsidRPr="00C96962">
        <w:rPr>
          <w:lang w:val="en-US"/>
        </w:rPr>
        <w:t>Hückel equation to 10</w:t>
      </w:r>
      <w:r w:rsidRPr="00C96962">
        <w:rPr>
          <w:vertAlign w:val="superscript"/>
          <w:lang w:val="en-US"/>
        </w:rPr>
        <w:t>12</w:t>
      </w:r>
      <w:r w:rsidRPr="00C96962">
        <w:rPr>
          <w:lang w:val="en-US"/>
        </w:rPr>
        <w:t xml:space="preserve"> and 0 respectively</w:t>
      </w:r>
      <w:r w:rsidR="0082335C" w:rsidRPr="00C96962">
        <w:rPr>
          <w:lang w:val="en-US"/>
        </w:rPr>
        <w:t xml:space="preserve"> </w:t>
      </w:r>
      <w:r w:rsidR="00CE5A14">
        <w:fldChar w:fldCharType="begin"/>
      </w:r>
      <w:r w:rsidR="00ED3E38">
        <w:instrText xml:space="preserve"> ADDIN ZOTERO_ITEM CSL_CITATION {"citationID":"CVhQnRno","properties":{"formattedCitation":"[47,48]","plainCitation":"[47,48]"},"citationItems":[{"id":10656,"uris":["http://zotero.org/users/1809694/items/PPSJINQ5"],"uri":["http://zotero.org/users/1809694/items/PPSJINQ5"],"itemData":{"id":10656,"type":"chapter","title":"User's guide to PHREEQC (version 3)—A Computer Program for Speciation, Batch-Reaction, One-Dimensional Transport, and Inverse Geochemical Calculations","container-title":"U.S. Geological Survey Techniques and Methods","page":"497","volume":"6, chap. A43","URL":"http://wwwbrr.cr.usgs.gov/projects/GWC_coupled/phreeqc/phreeqc3-html/phreeqc3.htm","author":[{"family":"Parkhurst","given":"D.L."},{"family":"Appelo","given":"C.A.J."}]},"label":"page"},{"id":2291,"uris":["http://zotero.org/users/1809694/items/7PRW3N6R"],"uri":["http://zotero.org/users/1809694/items/7PRW3N6R"],"itemData":{"id":2291,"type":"report","title":"User's guide to PHREEQC (version 2): A computer program for speciation, batch-reaction, one-dimensional transport, and inverse geochemical calculations","publisher":"U.S. Geological Survey","publisher-place":"Denver, Colorado","page":"312","event-place":"Denver, Colorado","number":"Water-Resources Investigations Report 99-4259","shortTitle":"User's guide to PHREEQC (version 2): A computer program for speciation, batch-reaction, one-dimensional transport, and inverse geochemical calculations","author":[{"family":"Parkhurst","given":"D.L."},{"family":"Appelo","given":"C.A.J."}],"issued":{"date-parts":[["1999"]]}},"label":"page"}],"schema":"https://github.com/citation-style-language/schema/raw/master/csl-citation.json"} </w:instrText>
      </w:r>
      <w:r w:rsidR="00CE5A14">
        <w:fldChar w:fldCharType="separate"/>
      </w:r>
      <w:r w:rsidR="00ED3E38" w:rsidRPr="00ED3E38">
        <w:t>[47,48]</w:t>
      </w:r>
      <w:r w:rsidR="00CE5A14">
        <w:fldChar w:fldCharType="end"/>
      </w:r>
      <w:r w:rsidRPr="00C96962">
        <w:rPr>
          <w:lang w:val="en-US"/>
        </w:rPr>
        <w:t>.</w:t>
      </w:r>
      <w:r w:rsidR="00716F86">
        <w:rPr>
          <w:lang w:val="en-US"/>
        </w:rPr>
        <w:t xml:space="preserve"> The activity of water was assumed to be 1.0 in the MoMaS, so the mass-action expression for OH</w:t>
      </w:r>
      <w:r w:rsidR="00716F86" w:rsidRPr="00626A52">
        <w:rPr>
          <w:vertAlign w:val="superscript"/>
          <w:lang w:val="en-US"/>
        </w:rPr>
        <w:t>-</w:t>
      </w:r>
      <w:r w:rsidR="00716F86">
        <w:rPr>
          <w:lang w:val="en-US"/>
        </w:rPr>
        <w:t xml:space="preserve"> was adjusted to remove the effects of nonunity activity of water. </w:t>
      </w:r>
    </w:p>
    <w:p w14:paraId="598F4DB5" w14:textId="3AD487C7" w:rsidR="00BA2629" w:rsidRPr="00C96962" w:rsidRDefault="00BA2629" w:rsidP="00BA2629">
      <w:pPr>
        <w:pStyle w:val="Text"/>
        <w:rPr>
          <w:lang w:val="en-US"/>
        </w:rPr>
      </w:pPr>
      <w:del w:id="350" w:author="Parkhurst, David L." w:date="2014-10-22T14:45:00Z">
        <w:r w:rsidDel="0070617F">
          <w:rPr>
            <w:lang w:val="en-US"/>
          </w:rPr>
          <w:delText>T</w:delText>
        </w:r>
        <w:r w:rsidRPr="00C96962" w:rsidDel="0070617F">
          <w:rPr>
            <w:lang w:val="en-US"/>
          </w:rPr>
          <w:delText xml:space="preserve">he </w:delText>
        </w:r>
      </w:del>
      <w:r w:rsidRPr="00C96962">
        <w:rPr>
          <w:lang w:val="en-US"/>
        </w:rPr>
        <w:t>MoMaS defines mass</w:t>
      </w:r>
      <w:r>
        <w:rPr>
          <w:lang w:val="en-US"/>
        </w:rPr>
        <w:t>-</w:t>
      </w:r>
      <w:r w:rsidRPr="00C96962">
        <w:rPr>
          <w:lang w:val="en-US"/>
        </w:rPr>
        <w:t>action equations for bidentate complexation in terms of molarity</w:t>
      </w:r>
      <w:r>
        <w:rPr>
          <w:lang w:val="en-US"/>
        </w:rPr>
        <w:t xml:space="preserve">, which has been recognized as problematic </w:t>
      </w:r>
      <w:r w:rsidR="00CE5A14">
        <w:fldChar w:fldCharType="begin"/>
      </w:r>
      <w:r w:rsidR="00ED3E38">
        <w:instrText xml:space="preserve"> ADDIN ZOTERO_ITEM CSL_CITATION {"citationID":"b4KSLlG6","properties":{"formattedCitation":"[49]","plainCitation":"[49]"},"citationItems":[{"id":3632,"uris":["http://zotero.org/users/1809694/items/XHJ5EWGJ"],"uri":["http://zotero.org/users/1809694/items/XHJ5EWGJ"],"itemData":{"id":3632,"type":"article-journal","title":"Mass Action Expressions for Bidentate Adsorption in Surface Complexation Modeling: Theory and Practice","container-title":"Environmental Science &amp; Technology","page":"3982-3996","volume":"47","issue":"9","abstract":"The inclusion of multidentate adsorption reactions has improved the ability of surface complexation models (SCM) to predict adsorption to mineral surfaces, but variation in the mass action expression for these reactions has caused persistent ambiguity and occasional mishandling. The principal differences are the exponent (α) for the activity of available surface sites and the inclusion of surface site activity on a molar concentration versus fraction basis. Exemplified by bidentate surface complexation, setting α at two within the molar-based framework will cause critical errors in developing a self-consistent model. Despite the publication of several theoretical discussions regarding appropriate approaches, mishandling and confusion has persisted in the model applications involving multidentate surface complexes. This review synthesizes the theory of modeling multidentate surface complexes in a style designed to enable improvements in SCM practice. The implications of selecting an approach for multidentate SCM are illustrated with a previously published data set on U(VI) adsorption to goethite. To improve the translation of theory into improved practice, the review concludes with suggestions for handling multidentate reactions and publishing results that can avoid ambiguity or confusion. Although most discussion is exemplified by the generic bidentate case, the general issues discussed are relevant to higher denticity adsorption.","DOI":"10.1021/es305180e","ISSN":"0013-936X","journalAbbreviation":"Environ. Sci. Technol.","author":[{"family":"Wang","given":"Zimeng"},{"family":"Giammar","given":"Daniel E."}],"issued":{"date-parts":[["2013",4,3]]},"accessed":{"date-parts":[["2014",8,13]]}}}],"schema":"https://github.com/citation-style-language/schema/raw/master/csl-citation.json"} </w:instrText>
      </w:r>
      <w:r w:rsidR="00CE5A14">
        <w:fldChar w:fldCharType="separate"/>
      </w:r>
      <w:r w:rsidR="00ED3E38" w:rsidRPr="00ED3E38">
        <w:t>[49]</w:t>
      </w:r>
      <w:r w:rsidR="00CE5A14">
        <w:fldChar w:fldCharType="end"/>
      </w:r>
      <w:r>
        <w:rPr>
          <w:lang w:val="en-US"/>
        </w:rPr>
        <w:t>, whereas</w:t>
      </w:r>
      <w:r w:rsidRPr="00C96962">
        <w:rPr>
          <w:lang w:val="en-US"/>
        </w:rPr>
        <w:t xml:space="preserve"> PHREEQC uses the mole fraction of sites occupied </w:t>
      </w:r>
      <w:r>
        <w:rPr>
          <w:lang w:val="en-US"/>
        </w:rPr>
        <w:t xml:space="preserve">for </w:t>
      </w:r>
      <w:r w:rsidRPr="00C96962">
        <w:rPr>
          <w:lang w:val="en-US"/>
        </w:rPr>
        <w:t>activity of surface species</w:t>
      </w:r>
      <w:r>
        <w:rPr>
          <w:lang w:val="en-US"/>
        </w:rPr>
        <w:t xml:space="preserve">. To be consistent with the MoMaS definitions, it was necessary to define different equilibrium constants for different surface site concentrations. </w:t>
      </w:r>
      <w:r w:rsidRPr="00C96962">
        <w:rPr>
          <w:lang w:val="en-US"/>
        </w:rPr>
        <w:lastRenderedPageBreak/>
        <w:t>Thus, two surface</w:t>
      </w:r>
      <w:r>
        <w:rPr>
          <w:lang w:val="en-US"/>
        </w:rPr>
        <w:t>s were defined</w:t>
      </w:r>
      <w:r w:rsidRPr="00C96962">
        <w:rPr>
          <w:lang w:val="en-US"/>
        </w:rPr>
        <w:t xml:space="preserve"> </w:t>
      </w:r>
      <w:r>
        <w:rPr>
          <w:lang w:val="en-US"/>
        </w:rPr>
        <w:t>that had</w:t>
      </w:r>
      <w:r w:rsidRPr="00C96962">
        <w:rPr>
          <w:lang w:val="en-US"/>
        </w:rPr>
        <w:t xml:space="preserve"> different </w:t>
      </w:r>
      <w:r>
        <w:rPr>
          <w:lang w:val="en-US"/>
        </w:rPr>
        <w:t>equilibrium</w:t>
      </w:r>
      <w:r w:rsidRPr="00C96962">
        <w:rPr>
          <w:lang w:val="en-US"/>
        </w:rPr>
        <w:t xml:space="preserve"> constants</w:t>
      </w:r>
      <w:r>
        <w:rPr>
          <w:lang w:val="en-US"/>
        </w:rPr>
        <w:t xml:space="preserve"> for the surface species; each was assigned to correspond with the surface site concentrations for the two subdomains of the 1D and 2D MoMaS problems. All definitions used standard PHREEQC input; no modification</w:t>
      </w:r>
      <w:del w:id="351" w:author="Parkhurst, David L." w:date="2014-10-22T14:46:00Z">
        <w:r w:rsidDel="0070617F">
          <w:rPr>
            <w:lang w:val="en-US"/>
          </w:rPr>
          <w:delText>s</w:delText>
        </w:r>
      </w:del>
      <w:r>
        <w:rPr>
          <w:lang w:val="en-US"/>
        </w:rPr>
        <w:t xml:space="preserve"> of the PhreeqcRM code was necessary.</w:t>
      </w:r>
    </w:p>
    <w:p w14:paraId="5B34F15D" w14:textId="5CF75872" w:rsidR="00FB3882" w:rsidRDefault="00A711F2" w:rsidP="00BA2629">
      <w:pPr>
        <w:pStyle w:val="Heading3"/>
        <w:numPr>
          <w:ilvl w:val="2"/>
          <w:numId w:val="10"/>
        </w:numPr>
      </w:pPr>
      <w:r>
        <w:t>1D MoMaS Calculations with PHAST</w:t>
      </w:r>
    </w:p>
    <w:p w14:paraId="3C259907" w14:textId="099F5A83" w:rsidR="00DA4B8E" w:rsidRPr="00DA4B8E" w:rsidRDefault="00C57779" w:rsidP="00626A52">
      <w:pPr>
        <w:pStyle w:val="Text"/>
      </w:pPr>
      <w:r>
        <w:t xml:space="preserve">The 1D easy, advective </w:t>
      </w:r>
      <w:r w:rsidR="00147BD5">
        <w:t xml:space="preserve">benchmark requires a fine spatial discretization and small time steps to resolve a small concentration peak </w:t>
      </w:r>
      <w:r w:rsidR="00CC6B87">
        <w:t>in a</w:t>
      </w:r>
      <w:r w:rsidR="003036E2">
        <w:t xml:space="preserve"> surface species </w:t>
      </w:r>
      <w:r w:rsidR="00147BD5">
        <w:t xml:space="preserve">at early times. </w:t>
      </w:r>
      <w:r>
        <w:t xml:space="preserve">Only the advective benchmarks </w:t>
      </w:r>
      <w:r w:rsidR="00163A2E">
        <w:t>are presented</w:t>
      </w:r>
      <w:r>
        <w:t xml:space="preserve"> because the dispersive benchmarks are less restrict</w:t>
      </w:r>
      <w:r w:rsidR="00163A2E">
        <w:t>ive</w:t>
      </w:r>
      <w:r>
        <w:t xml:space="preserve"> in terms of spatial and temporal discretization. </w:t>
      </w:r>
      <w:r w:rsidR="00147BD5">
        <w:t xml:space="preserve">PHAST was discretized with 1760 nodes for </w:t>
      </w:r>
      <w:r w:rsidR="003036E2">
        <w:t xml:space="preserve">comparison with Mayer et al. </w:t>
      </w:r>
      <w:r w:rsidR="00CE5A14">
        <w:fldChar w:fldCharType="begin"/>
      </w:r>
      <w:r w:rsidR="00ED3E38">
        <w:instrText xml:space="preserve"> ADDIN ZOTERO_ITEM CSL_CITATION {"citationID":"z7QEaZcS","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C34556">
        <w:t xml:space="preserve"> </w:t>
      </w:r>
      <w:r w:rsidR="003036E2">
        <w:t xml:space="preserve">and a 0.05 unit time step </w:t>
      </w:r>
      <w:r w:rsidR="00CC6B87">
        <w:t xml:space="preserve">(Courant number 0.92) </w:t>
      </w:r>
      <w:r w:rsidR="003036E2">
        <w:t xml:space="preserve">to provide adequate resolution of the </w:t>
      </w:r>
      <w:r w:rsidR="00984CD6">
        <w:t xml:space="preserve">surface-species </w:t>
      </w:r>
      <w:r w:rsidR="003036E2">
        <w:t>concentration peak. The time step was maintained for the entire 6000</w:t>
      </w:r>
      <w:r w:rsidR="00984CD6">
        <w:t>-</w:t>
      </w:r>
      <w:r w:rsidR="003036E2">
        <w:t>unit simulation time</w:t>
      </w:r>
      <w:r w:rsidR="00CC6B87">
        <w:t xml:space="preserve"> in part </w:t>
      </w:r>
      <w:r w:rsidR="003036E2">
        <w:t>because PHAST lacks an automatic time-stepping algorithm, but also to provide a well-defined number of cell calculations that does not depend on variable time step</w:t>
      </w:r>
      <w:r w:rsidR="00F62C21">
        <w:t>ping</w:t>
      </w:r>
      <w:r w:rsidR="003036E2">
        <w:t xml:space="preserve">. The total number of cell calculations for each simulation </w:t>
      </w:r>
      <w:r w:rsidR="00F62C21">
        <w:t>was</w:t>
      </w:r>
      <w:r w:rsidR="003036E2">
        <w:t xml:space="preserve"> approximately 2</w:t>
      </w:r>
      <w:r w:rsidR="00073949">
        <w:t>.1</w:t>
      </w:r>
      <w:r w:rsidR="003036E2">
        <w:t>x10</w:t>
      </w:r>
      <w:r w:rsidR="003036E2" w:rsidRPr="00626A52">
        <w:rPr>
          <w:vertAlign w:val="superscript"/>
        </w:rPr>
        <w:t>8</w:t>
      </w:r>
      <w:r w:rsidR="003036E2">
        <w:t>.</w:t>
      </w:r>
      <w:r>
        <w:t xml:space="preserve">  </w:t>
      </w:r>
      <w:commentRangeStart w:id="352"/>
      <w:r>
        <w:t xml:space="preserve">Backward-in-time </w:t>
      </w:r>
      <w:commentRangeEnd w:id="352"/>
      <w:r w:rsidR="004B42CB">
        <w:rPr>
          <w:rStyle w:val="CommentReference"/>
          <w:rFonts w:eastAsiaTheme="minorHAnsi" w:cstheme="minorBidi"/>
          <w:lang w:val="en-US" w:eastAsia="en-US"/>
        </w:rPr>
        <w:commentReference w:id="352"/>
      </w:r>
      <w:r>
        <w:t>and upstream-in-space weighting, which is unconditionally stable but introduces some numerical dispersion, was used for all simulations. Estimates of the numerical dispersivit</w:t>
      </w:r>
      <w:r w:rsidR="006B4C24">
        <w:t xml:space="preserve">ies </w:t>
      </w:r>
      <w:r w:rsidR="00F62C21">
        <w:t xml:space="preserve">(in spatial units) </w:t>
      </w:r>
      <w:r w:rsidR="006B4C24">
        <w:t>due to space and time are</w:t>
      </w:r>
      <w:r>
        <w:t xml:space="preserve"> 0.60x10</w:t>
      </w:r>
      <w:r w:rsidRPr="00626A52">
        <w:rPr>
          <w:vertAlign w:val="superscript"/>
        </w:rPr>
        <w:t>-3</w:t>
      </w:r>
      <w:r>
        <w:t xml:space="preserve"> </w:t>
      </w:r>
      <m:oMath>
        <m:d>
          <m:dPr>
            <m:ctrlPr>
              <w:rPr>
                <w:rFonts w:ascii="Cambria Math" w:hAnsi="Cambria Math"/>
                <w:i/>
              </w:rPr>
            </m:ctrlPr>
          </m:dPr>
          <m:e>
            <m:f>
              <m:fPr>
                <m:ctrlPr>
                  <w:rPr>
                    <w:rFonts w:ascii="Cambria Math" w:hAnsi="Cambria Math"/>
                    <w:i/>
                  </w:rPr>
                </m:ctrlPr>
              </m:fPr>
              <m:num>
                <m:r>
                  <m:rPr>
                    <m:sty m:val="p"/>
                  </m:rPr>
                  <w:rPr>
                    <w:rFonts w:ascii="Cambria Math" w:hAnsi="Cambria Math"/>
                  </w:rPr>
                  <m:t>Δ</m:t>
                </m:r>
                <m:r>
                  <w:rPr>
                    <w:rFonts w:ascii="Cambria Math" w:hAnsi="Cambria Math"/>
                  </w:rPr>
                  <m:t>x</m:t>
                </m:r>
              </m:num>
              <m:den>
                <m:r>
                  <w:rPr>
                    <w:rFonts w:ascii="Cambria Math" w:hAnsi="Cambria Math"/>
                  </w:rPr>
                  <m:t>2</m:t>
                </m:r>
              </m:den>
            </m:f>
          </m:e>
        </m:d>
      </m:oMath>
      <w:r>
        <w:t xml:space="preserve"> and 0.55</w:t>
      </w:r>
      <w:r w:rsidR="006B4C24">
        <w:t>x10</w:t>
      </w:r>
      <w:r w:rsidR="00B01363">
        <w:rPr>
          <w:vertAlign w:val="superscript"/>
        </w:rPr>
        <w:noBreakHyphen/>
      </w:r>
      <w:r w:rsidR="006B4C24" w:rsidRPr="00381F30">
        <w:rPr>
          <w:vertAlign w:val="superscript"/>
        </w:rPr>
        <w:t>3</w:t>
      </w:r>
      <w:r w:rsidR="00BA2629" w:rsidRPr="00BA2629">
        <w:t xml:space="preserve"> </w:t>
      </w:r>
      <m:oMath>
        <m:d>
          <m:dPr>
            <m:ctrlPr>
              <w:rPr>
                <w:rFonts w:ascii="Cambria Math" w:hAnsi="Cambria Math"/>
                <w:i/>
                <w:vertAlign w:val="superscript"/>
              </w:rPr>
            </m:ctrlPr>
          </m:dPr>
          <m:e>
            <m:f>
              <m:fPr>
                <m:ctrlPr>
                  <w:rPr>
                    <w:rFonts w:ascii="Cambria Math" w:hAnsi="Cambria Math"/>
                    <w:i/>
                    <w:vertAlign w:val="superscript"/>
                  </w:rPr>
                </m:ctrlPr>
              </m:fPr>
              <m:num>
                <m:r>
                  <w:rPr>
                    <w:rFonts w:ascii="Cambria Math" w:hAnsi="Cambria Math"/>
                    <w:vertAlign w:val="superscript"/>
                  </w:rPr>
                  <m:t>v</m:t>
                </m:r>
                <m:r>
                  <m:rPr>
                    <m:sty m:val="p"/>
                  </m:rPr>
                  <w:rPr>
                    <w:rFonts w:ascii="Cambria Math" w:hAnsi="Cambria Math"/>
                    <w:vertAlign w:val="superscript"/>
                  </w:rPr>
                  <m:t>Δ</m:t>
                </m:r>
                <m:r>
                  <w:rPr>
                    <w:rFonts w:ascii="Cambria Math" w:hAnsi="Cambria Math"/>
                    <w:vertAlign w:val="superscript"/>
                  </w:rPr>
                  <m:t>t</m:t>
                </m:r>
              </m:num>
              <m:den>
                <m:r>
                  <w:rPr>
                    <w:rFonts w:ascii="Cambria Math" w:hAnsi="Cambria Math"/>
                    <w:vertAlign w:val="superscript"/>
                  </w:rPr>
                  <m:t>2</m:t>
                </m:r>
              </m:den>
            </m:f>
          </m:e>
        </m:d>
      </m:oMath>
      <w:r w:rsidR="00F62C21">
        <w:t>,</w:t>
      </w:r>
      <w:r w:rsidR="006B4C24">
        <w:t xml:space="preserve"> respectively, </w:t>
      </w:r>
      <w:r w:rsidR="00F62C21">
        <w:t>the sum of which is considerably less than</w:t>
      </w:r>
      <w:r w:rsidR="006B4C24">
        <w:t xml:space="preserve"> the specified dispersivity</w:t>
      </w:r>
      <w:r w:rsidR="00F62C21">
        <w:t>,</w:t>
      </w:r>
      <w:r w:rsidR="00B01363">
        <w:t xml:space="preserve"> 0</w:t>
      </w:r>
      <w:r w:rsidR="006B4C24">
        <w:t>.</w:t>
      </w:r>
      <w:r w:rsidR="00B01363">
        <w:t>1</w:t>
      </w:r>
      <w:r w:rsidR="006B4C24">
        <w:t>x10</w:t>
      </w:r>
      <w:r w:rsidR="00B01363" w:rsidRPr="00B01363">
        <w:rPr>
          <w:vertAlign w:val="superscript"/>
        </w:rPr>
        <w:noBreakHyphen/>
      </w:r>
      <w:r w:rsidR="00B01363">
        <w:rPr>
          <w:vertAlign w:val="superscript"/>
        </w:rPr>
        <w:t>1</w:t>
      </w:r>
      <w:r w:rsidR="006B4C24">
        <w:t xml:space="preserve">. Operator-splitting dispersivity is not estimated, but, based on spreading in the results compared to results for </w:t>
      </w:r>
      <w:r w:rsidR="00F62C21">
        <w:t>smaller</w:t>
      </w:r>
      <w:r w:rsidR="006B4C24">
        <w:t xml:space="preserve"> time steps, may be of the same order of magnitude as the specified dispersivity. </w:t>
      </w:r>
    </w:p>
    <w:p w14:paraId="7D799CFC" w14:textId="31AF4025" w:rsidR="0018736D" w:rsidRDefault="008A6C1D">
      <w:pPr>
        <w:pStyle w:val="Text"/>
        <w:rPr>
          <w:lang w:val="en-US"/>
        </w:rPr>
      </w:pPr>
      <w:r>
        <w:rPr>
          <w:lang w:val="en-US"/>
        </w:rPr>
        <w:fldChar w:fldCharType="begin"/>
      </w:r>
      <w:r>
        <w:rPr>
          <w:lang w:val="en-US"/>
        </w:rPr>
        <w:instrText xml:space="preserve"> REF _Ref397808204 \h </w:instrText>
      </w:r>
      <w:r>
        <w:rPr>
          <w:lang w:val="en-US"/>
        </w:rPr>
      </w:r>
      <w:r>
        <w:rPr>
          <w:lang w:val="en-US"/>
        </w:rPr>
        <w:fldChar w:fldCharType="separate"/>
      </w:r>
      <w:r w:rsidR="00CD7255">
        <w:t xml:space="preserve">Figure </w:t>
      </w:r>
      <w:r w:rsidR="00CD7255">
        <w:rPr>
          <w:noProof/>
        </w:rPr>
        <w:t>4</w:t>
      </w:r>
      <w:r>
        <w:rPr>
          <w:lang w:val="en-US"/>
        </w:rPr>
        <w:fldChar w:fldCharType="end"/>
      </w:r>
      <w:r>
        <w:rPr>
          <w:lang w:val="en-US"/>
        </w:rPr>
        <w:t xml:space="preserve"> </w:t>
      </w:r>
      <w:r w:rsidR="00984CD6">
        <w:rPr>
          <w:lang w:val="en-US"/>
        </w:rPr>
        <w:t>shows the resolution of the surface-species peak for 0.05-unit and 0.01-unit</w:t>
      </w:r>
      <w:ins w:id="353" w:author="Parkhurst, David L." w:date="2014-10-22T14:48:00Z">
        <w:r w:rsidR="0070617F">
          <w:rPr>
            <w:lang w:val="en-US"/>
          </w:rPr>
          <w:t xml:space="preserve"> time step</w:t>
        </w:r>
      </w:ins>
      <w:r w:rsidR="00984CD6">
        <w:rPr>
          <w:lang w:val="en-US"/>
        </w:rPr>
        <w:t xml:space="preserve"> runs. The smaller time step produces a sharper peak and a deeper valley at distances beyond </w:t>
      </w:r>
      <w:r w:rsidR="00984CD6">
        <w:rPr>
          <w:lang w:val="en-US"/>
        </w:rPr>
        <w:lastRenderedPageBreak/>
        <w:t xml:space="preserve">the peak, indicating that grid </w:t>
      </w:r>
      <w:r w:rsidR="0018736D">
        <w:rPr>
          <w:lang w:val="en-US"/>
        </w:rPr>
        <w:t xml:space="preserve">and time </w:t>
      </w:r>
      <w:r w:rsidR="00984CD6">
        <w:rPr>
          <w:lang w:val="en-US"/>
        </w:rPr>
        <w:t xml:space="preserve">convergence </w:t>
      </w:r>
      <w:del w:id="354" w:author="Parkhurst, David L." w:date="2014-10-22T14:49:00Z">
        <w:r w:rsidR="00984CD6" w:rsidDel="0070617F">
          <w:rPr>
            <w:lang w:val="en-US"/>
          </w:rPr>
          <w:delText>has not been</w:delText>
        </w:r>
      </w:del>
      <w:ins w:id="355" w:author="Parkhurst, David L." w:date="2014-10-22T14:49:00Z">
        <w:r w:rsidR="0070617F">
          <w:rPr>
            <w:lang w:val="en-US"/>
          </w:rPr>
          <w:t>is not</w:t>
        </w:r>
      </w:ins>
      <w:r w:rsidR="00984CD6">
        <w:rPr>
          <w:lang w:val="en-US"/>
        </w:rPr>
        <w:t xml:space="preserve"> completely achieved. </w:t>
      </w:r>
      <w:r w:rsidR="00DB44FF">
        <w:rPr>
          <w:lang w:val="en-US"/>
        </w:rPr>
        <w:t>Although, smaller time steps for this simulation are feasible, a better approach is to implement an automatic time-stepping algorithm</w:t>
      </w:r>
      <w:r>
        <w:rPr>
          <w:lang w:val="en-US"/>
        </w:rPr>
        <w:t xml:space="preserve"> </w:t>
      </w:r>
      <w:r w:rsidR="00CE5A14">
        <w:fldChar w:fldCharType="begin"/>
      </w:r>
      <w:r w:rsidR="00ED3E38">
        <w:instrText xml:space="preserve"> ADDIN ZOTERO_ITEM CSL_CITATION {"citationID":"dCnossd5","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DB44FF">
        <w:rPr>
          <w:lang w:val="en-US"/>
        </w:rPr>
        <w:t xml:space="preserve">, which would allow for variable time steps that achieve a specified accuracy. </w:t>
      </w:r>
      <w:r w:rsidR="00984CD6">
        <w:rPr>
          <w:lang w:val="en-US"/>
        </w:rPr>
        <w:t xml:space="preserve">The location of the peak is at approximately 0.01 distance, whereas the location is closer to 0.02 in the Mayer et al. </w:t>
      </w:r>
      <w:r w:rsidR="00CE5A14">
        <w:fldChar w:fldCharType="begin"/>
      </w:r>
      <w:r w:rsidR="00ED3E38">
        <w:instrText xml:space="preserve"> ADDIN ZOTERO_ITEM CSL_CITATION {"citationID":"gL4vAZgt","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Pr>
          <w:lang w:val="en-US"/>
        </w:rPr>
        <w:t xml:space="preserve"> </w:t>
      </w:r>
      <w:r w:rsidR="00984CD6">
        <w:rPr>
          <w:lang w:val="en-US"/>
        </w:rPr>
        <w:t xml:space="preserve">and Amir and Kern </w:t>
      </w:r>
      <w:r w:rsidR="00CE5A14">
        <w:fldChar w:fldCharType="begin"/>
      </w:r>
      <w:r w:rsidR="00ED3E38">
        <w:instrText xml:space="preserve"> ADDIN ZOTERO_ITEM CSL_CITATION {"citationID":"5hFOK5X5","properties":{"formattedCitation":"[51]","plainCitation":"[51]"},"citationItems":[{"id":49,"uris":["http://zotero.org/users/1809694/items/CF7WABNB"],"uri":["http://zotero.org/users/1809694/items/CF7WABNB"],"itemData":{"id":49,"type":"article-journal","title":"A global method for coupling transport with chemistry in heterogeneous porous media","container-title":"Computational Geosciences","page":"465-481","volume":"14","issue":"3","DOI":"10.1007/s10596-009-9162-x","ISSN":"1420-0597","journalAbbreviation":"Comput Geosci","language":"English","author":[{"family":"Amir","given":"Laila"},{"family":"Kern","given":"Michel"}],"issued":{"date-parts":[["2010",6,1]]}}}],"schema":"https://github.com/citation-style-language/schema/raw/master/csl-citation.json"} </w:instrText>
      </w:r>
      <w:r w:rsidR="00CE5A14">
        <w:fldChar w:fldCharType="separate"/>
      </w:r>
      <w:r w:rsidR="00ED3E38" w:rsidRPr="00ED3E38">
        <w:t>[51]</w:t>
      </w:r>
      <w:r w:rsidR="00CE5A14">
        <w:fldChar w:fldCharType="end"/>
      </w:r>
      <w:r w:rsidR="00984CD6">
        <w:rPr>
          <w:lang w:val="en-US"/>
        </w:rPr>
        <w:t xml:space="preserve"> results. The reason for this </w:t>
      </w:r>
      <w:r w:rsidR="0018736D">
        <w:rPr>
          <w:lang w:val="en-US"/>
        </w:rPr>
        <w:t xml:space="preserve">small </w:t>
      </w:r>
      <w:r w:rsidR="00984CD6">
        <w:rPr>
          <w:lang w:val="en-US"/>
        </w:rPr>
        <w:t>difference in location is not known</w:t>
      </w:r>
      <w:r w:rsidR="0018736D">
        <w:rPr>
          <w:lang w:val="en-US"/>
        </w:rPr>
        <w:t>.</w:t>
      </w:r>
      <w:r w:rsidR="00984CD6">
        <w:rPr>
          <w:lang w:val="en-US"/>
        </w:rPr>
        <w:t xml:space="preserve"> </w:t>
      </w:r>
      <w:r w:rsidR="0018736D">
        <w:rPr>
          <w:lang w:val="en-US"/>
        </w:rPr>
        <w:t>A</w:t>
      </w:r>
      <w:r w:rsidR="00984CD6">
        <w:rPr>
          <w:lang w:val="en-US"/>
        </w:rPr>
        <w:t>ll ot</w:t>
      </w:r>
      <w:r w:rsidR="0018736D">
        <w:rPr>
          <w:lang w:val="en-US"/>
        </w:rPr>
        <w:t>her concentration results</w:t>
      </w:r>
      <w:r w:rsidR="00DB44FF">
        <w:rPr>
          <w:lang w:val="en-US"/>
        </w:rPr>
        <w:t>, which are resolved at a coarser scale,</w:t>
      </w:r>
      <w:r w:rsidR="0018736D">
        <w:rPr>
          <w:lang w:val="en-US"/>
        </w:rPr>
        <w:t xml:space="preserve"> appear consistent </w:t>
      </w:r>
      <w:r w:rsidR="00DB44FF">
        <w:rPr>
          <w:lang w:val="en-US"/>
        </w:rPr>
        <w:t>between PHAST and the other simulators.</w:t>
      </w:r>
    </w:p>
    <w:p w14:paraId="51CB3260" w14:textId="77777777" w:rsidR="00563711" w:rsidRDefault="00266199" w:rsidP="00563711">
      <w:pPr>
        <w:keepNext/>
      </w:pPr>
      <w:r>
        <w:rPr>
          <w:noProof/>
        </w:rPr>
        <w:drawing>
          <wp:inline distT="0" distB="0" distL="0" distR="0" wp14:anchorId="25A043E5" wp14:editId="0D08E73D">
            <wp:extent cx="3612378" cy="3253677"/>
            <wp:effectExtent l="0" t="0" r="762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1D_c_vs_x.emf"/>
                    <pic:cNvPicPr/>
                  </pic:nvPicPr>
                  <pic:blipFill>
                    <a:blip r:embed="rId15">
                      <a:extLst>
                        <a:ext uri="{28A0092B-C50C-407E-A947-70E740481C1C}">
                          <a14:useLocalDpi xmlns:a14="http://schemas.microsoft.com/office/drawing/2010/main" val="0"/>
                        </a:ext>
                      </a:extLst>
                    </a:blip>
                    <a:stretch>
                      <a:fillRect/>
                    </a:stretch>
                  </pic:blipFill>
                  <pic:spPr>
                    <a:xfrm>
                      <a:off x="0" y="0"/>
                      <a:ext cx="3612378" cy="3253677"/>
                    </a:xfrm>
                    <a:prstGeom prst="rect">
                      <a:avLst/>
                    </a:prstGeom>
                  </pic:spPr>
                </pic:pic>
              </a:graphicData>
            </a:graphic>
          </wp:inline>
        </w:drawing>
      </w:r>
    </w:p>
    <w:p w14:paraId="3819B491" w14:textId="39875BCF" w:rsidR="0018736D" w:rsidRDefault="00563711" w:rsidP="00563711">
      <w:pPr>
        <w:pStyle w:val="Caption"/>
      </w:pPr>
      <w:bookmarkStart w:id="356" w:name="_Ref397808204"/>
      <w:r>
        <w:t xml:space="preserve">Figure </w:t>
      </w:r>
      <w:r>
        <w:fldChar w:fldCharType="begin"/>
      </w:r>
      <w:r>
        <w:instrText xml:space="preserve"> SEQ Figure \* ARABIC </w:instrText>
      </w:r>
      <w:r>
        <w:fldChar w:fldCharType="separate"/>
      </w:r>
      <w:r w:rsidR="00CD7255">
        <w:rPr>
          <w:noProof/>
        </w:rPr>
        <w:t>4</w:t>
      </w:r>
      <w:r>
        <w:fldChar w:fldCharType="end"/>
      </w:r>
      <w:bookmarkEnd w:id="356"/>
      <w:r>
        <w:t>:</w:t>
      </w:r>
      <w:r w:rsidR="0018736D">
        <w:t xml:space="preserve"> Concentration of the primary surface species, S, at 10 units time as calculated with 0.05- and 0.01-unit time steps</w:t>
      </w:r>
      <w:r w:rsidR="0054344D">
        <w:t xml:space="preserve"> for the first 0.06 distance units from the inflow boundary and the entire domain (insert).</w:t>
      </w:r>
    </w:p>
    <w:p w14:paraId="4E3DDC77" w14:textId="5D9385BF" w:rsidR="00490AA7" w:rsidRDefault="0018736D">
      <w:pPr>
        <w:pStyle w:val="Text"/>
        <w:rPr>
          <w:lang w:val="en-US"/>
        </w:rPr>
      </w:pPr>
      <w:r>
        <w:rPr>
          <w:lang w:val="en-US"/>
        </w:rPr>
        <w:t xml:space="preserve">PHAST calculations were run on a heterogeneous cluster of Intel computers using the Linux operating system. One computer was included in all calculations, for which </w:t>
      </w:r>
      <w:r w:rsidRPr="00C96962">
        <w:rPr>
          <w:lang w:val="en-US"/>
        </w:rPr>
        <w:t xml:space="preserve">one CPU unit </w:t>
      </w:r>
      <w:ins w:id="357" w:author="Parkhurst, David L." w:date="2014-10-22T14:50:00Z">
        <w:r w:rsidR="0070617F">
          <w:rPr>
            <w:lang w:val="en-US"/>
          </w:rPr>
          <w:lastRenderedPageBreak/>
          <w:t>(</w:t>
        </w:r>
      </w:ins>
      <w:ins w:id="358" w:author="Parkhurst, David L." w:date="2014-10-22T15:39:00Z">
        <w:r w:rsidR="003F0774" w:rsidRPr="00C96962">
          <w:rPr>
            <w:lang w:val="en-US"/>
          </w:rPr>
          <w:t xml:space="preserve">as determined by the hardware </w:t>
        </w:r>
        <w:r w:rsidR="003F0774">
          <w:rPr>
            <w:lang w:val="en-US"/>
          </w:rPr>
          <w:t xml:space="preserve">test </w:t>
        </w:r>
        <w:r w:rsidR="003F0774">
          <w:rPr>
            <w:lang w:val="en-US"/>
          </w:rPr>
          <w:t xml:space="preserve">in the definition of </w:t>
        </w:r>
      </w:ins>
      <w:ins w:id="359" w:author="Parkhurst, David L." w:date="2014-10-22T15:17:00Z">
        <w:r w:rsidR="005170B8" w:rsidRPr="00C96962">
          <w:rPr>
            <w:lang w:val="en-US"/>
          </w:rPr>
          <w:t xml:space="preserve">MoMaS </w:t>
        </w:r>
        <w:r w:rsidR="005170B8">
          <w:fldChar w:fldCharType="begin"/>
        </w:r>
        <w:r w:rsidR="005170B8">
          <w:instrText xml:space="preserve"> ADDIN ZOTERO_ITEM CSL_CITATION {"citationID":"hrqrpBE6","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5170B8">
          <w:fldChar w:fldCharType="separate"/>
        </w:r>
        <w:r w:rsidR="005170B8" w:rsidRPr="00ED3E38">
          <w:t>[38]</w:t>
        </w:r>
        <w:r w:rsidR="005170B8">
          <w:fldChar w:fldCharType="end"/>
        </w:r>
      </w:ins>
      <w:ins w:id="360" w:author="Parkhurst, David L." w:date="2014-10-22T14:50:00Z">
        <w:r w:rsidR="0070617F">
          <w:rPr>
            <w:lang w:val="en-US"/>
          </w:rPr>
          <w:t xml:space="preserve">) </w:t>
        </w:r>
      </w:ins>
      <w:r w:rsidRPr="00C96962">
        <w:rPr>
          <w:lang w:val="en-US"/>
        </w:rPr>
        <w:t xml:space="preserve">equals to </w:t>
      </w:r>
      <w:r>
        <w:rPr>
          <w:lang w:val="en-US"/>
        </w:rPr>
        <w:t xml:space="preserve">8.3 seconds; however, other computers used </w:t>
      </w:r>
      <w:r w:rsidR="00FF730B">
        <w:rPr>
          <w:lang w:val="en-US"/>
        </w:rPr>
        <w:t>in the</w:t>
      </w:r>
      <w:r>
        <w:rPr>
          <w:lang w:val="en-US"/>
        </w:rPr>
        <w:t xml:space="preserve"> calculatio</w:t>
      </w:r>
      <w:r w:rsidR="00BA2629">
        <w:rPr>
          <w:lang w:val="en-US"/>
        </w:rPr>
        <w:t>ns are up to 25 percent faster.</w:t>
      </w:r>
      <w:r w:rsidRPr="00C96962">
        <w:rPr>
          <w:lang w:val="en-US"/>
        </w:rPr>
        <w:t xml:space="preserve"> </w:t>
      </w:r>
    </w:p>
    <w:p w14:paraId="1221D89B" w14:textId="10278E54" w:rsidR="0018736D" w:rsidRDefault="0018736D">
      <w:pPr>
        <w:pStyle w:val="Text"/>
        <w:rPr>
          <w:lang w:val="en-US"/>
        </w:rPr>
      </w:pPr>
      <w:del w:id="361" w:author="Parkhurst, David L." w:date="2014-10-22T14:51:00Z">
        <w:r w:rsidDel="0070617F">
          <w:rPr>
            <w:lang w:val="en-US"/>
          </w:rPr>
          <w:delText>A</w:delText>
        </w:r>
        <w:r w:rsidR="00A77E2D" w:rsidDel="0070617F">
          <w:rPr>
            <w:lang w:val="en-US"/>
          </w:rPr>
          <w:delText>nother</w:delText>
        </w:r>
        <w:r w:rsidDel="0070617F">
          <w:rPr>
            <w:lang w:val="en-US"/>
          </w:rPr>
          <w:delText xml:space="preserve"> </w:delText>
        </w:r>
      </w:del>
      <w:ins w:id="362" w:author="Parkhurst, David L." w:date="2014-10-22T14:51:00Z">
        <w:r w:rsidR="0070617F">
          <w:rPr>
            <w:lang w:val="en-US"/>
          </w:rPr>
          <w:t>A</w:t>
        </w:r>
        <w:r w:rsidR="0070617F">
          <w:rPr>
            <w:lang w:val="en-US"/>
          </w:rPr>
          <w:t xml:space="preserve"> </w:t>
        </w:r>
      </w:ins>
      <w:r>
        <w:rPr>
          <w:lang w:val="en-US"/>
        </w:rPr>
        <w:t xml:space="preserve">series </w:t>
      </w:r>
      <w:r w:rsidRPr="00A6660C">
        <w:t>of</w:t>
      </w:r>
      <w:r>
        <w:rPr>
          <w:lang w:val="en-US"/>
        </w:rPr>
        <w:t xml:space="preserve"> runs </w:t>
      </w:r>
      <w:del w:id="363" w:author="Parkhurst, David L." w:date="2014-10-22T14:50:00Z">
        <w:r w:rsidDel="0070617F">
          <w:rPr>
            <w:lang w:val="en-US"/>
          </w:rPr>
          <w:delText xml:space="preserve">were </w:delText>
        </w:r>
      </w:del>
      <w:ins w:id="364" w:author="Parkhurst, David L." w:date="2014-10-22T14:50:00Z">
        <w:r w:rsidR="0070617F">
          <w:rPr>
            <w:lang w:val="en-US"/>
          </w:rPr>
          <w:t>was</w:t>
        </w:r>
        <w:r w:rsidR="0070617F">
          <w:rPr>
            <w:lang w:val="en-US"/>
          </w:rPr>
          <w:t xml:space="preserve"> </w:t>
        </w:r>
      </w:ins>
      <w:r>
        <w:rPr>
          <w:lang w:val="en-US"/>
        </w:rPr>
        <w:t>made for the easy, medium, and hard benchmarks</w:t>
      </w:r>
      <w:r w:rsidR="005E6F06">
        <w:rPr>
          <w:lang w:val="en-US"/>
        </w:rPr>
        <w:t xml:space="preserve"> using 16 to 256 MPI processes and the SLURM (Simple Linux Utility for Resource Management) job control software. Some adjustments of SLURM and MPI parameters were made to avoid slower processors of the cluster, and to assign only one process per CPU core of each computer. With these adjustments, relatively consistent timings </w:t>
      </w:r>
      <w:r w:rsidR="00490AA7">
        <w:rPr>
          <w:lang w:val="en-US"/>
        </w:rPr>
        <w:t xml:space="preserve">were obtained </w:t>
      </w:r>
      <w:r w:rsidR="005E6F06">
        <w:rPr>
          <w:lang w:val="en-US"/>
        </w:rPr>
        <w:t xml:space="preserve">for the chemistry calculations, including the communication time to send and receive data </w:t>
      </w:r>
      <w:del w:id="365" w:author="Parkhurst, David L." w:date="2014-10-22T14:52:00Z">
        <w:r w:rsidR="005E6F06" w:rsidDel="0070617F">
          <w:rPr>
            <w:lang w:val="en-US"/>
          </w:rPr>
          <w:delText xml:space="preserve">from </w:delText>
        </w:r>
      </w:del>
      <w:ins w:id="366" w:author="Parkhurst, David L." w:date="2014-10-22T14:52:00Z">
        <w:r w:rsidR="0070617F">
          <w:rPr>
            <w:lang w:val="en-US"/>
          </w:rPr>
          <w:t>between</w:t>
        </w:r>
        <w:r w:rsidR="0070617F">
          <w:rPr>
            <w:lang w:val="en-US"/>
          </w:rPr>
          <w:t xml:space="preserve"> </w:t>
        </w:r>
      </w:ins>
      <w:r w:rsidR="005E6F06">
        <w:rPr>
          <w:lang w:val="en-US"/>
        </w:rPr>
        <w:t xml:space="preserve">the MPI processes </w:t>
      </w:r>
      <w:del w:id="367" w:author="Parkhurst, David L." w:date="2014-10-22T14:52:00Z">
        <w:r w:rsidR="005E6F06" w:rsidDel="0070617F">
          <w:rPr>
            <w:lang w:val="en-US"/>
          </w:rPr>
          <w:delText xml:space="preserve">to </w:delText>
        </w:r>
      </w:del>
      <w:ins w:id="368" w:author="Parkhurst, David L." w:date="2014-10-22T14:52:00Z">
        <w:r w:rsidR="0070617F">
          <w:rPr>
            <w:lang w:val="en-US"/>
          </w:rPr>
          <w:t>and</w:t>
        </w:r>
        <w:r w:rsidR="0070617F">
          <w:rPr>
            <w:lang w:val="en-US"/>
          </w:rPr>
          <w:t xml:space="preserve"> </w:t>
        </w:r>
      </w:ins>
      <w:r w:rsidR="005E6F06">
        <w:rPr>
          <w:lang w:val="en-US"/>
        </w:rPr>
        <w:t>the manager process</w:t>
      </w:r>
      <w:r w:rsidR="00490AA7">
        <w:rPr>
          <w:lang w:val="en-US"/>
        </w:rPr>
        <w:t xml:space="preserve"> (</w:t>
      </w:r>
      <w:r w:rsidR="005C2DD6">
        <w:rPr>
          <w:lang w:val="en-US"/>
        </w:rPr>
        <w:fldChar w:fldCharType="begin"/>
      </w:r>
      <w:r w:rsidR="005C2DD6">
        <w:rPr>
          <w:lang w:val="en-US"/>
        </w:rPr>
        <w:instrText xml:space="preserve"> REF _Ref397808567 \h </w:instrText>
      </w:r>
      <w:r w:rsidR="005C2DD6">
        <w:rPr>
          <w:lang w:val="en-US"/>
        </w:rPr>
      </w:r>
      <w:r w:rsidR="005C2DD6">
        <w:rPr>
          <w:lang w:val="en-US"/>
        </w:rPr>
        <w:fldChar w:fldCharType="separate"/>
      </w:r>
      <w:r w:rsidR="00CD7255">
        <w:t xml:space="preserve">Figure </w:t>
      </w:r>
      <w:r w:rsidR="00CD7255">
        <w:rPr>
          <w:noProof/>
        </w:rPr>
        <w:t>5</w:t>
      </w:r>
      <w:r w:rsidR="005C2DD6">
        <w:rPr>
          <w:lang w:val="en-US"/>
        </w:rPr>
        <w:fldChar w:fldCharType="end"/>
      </w:r>
      <w:r w:rsidR="00490AA7">
        <w:rPr>
          <w:lang w:val="en-US"/>
        </w:rPr>
        <w:t>)</w:t>
      </w:r>
      <w:r w:rsidR="005E6F06">
        <w:rPr>
          <w:lang w:val="en-US"/>
        </w:rPr>
        <w:t xml:space="preserve">. </w:t>
      </w:r>
    </w:p>
    <w:p w14:paraId="60E0F411" w14:textId="77777777" w:rsidR="00A77E2D" w:rsidRDefault="00A77E2D" w:rsidP="00A77E2D">
      <w:pPr>
        <w:keepNext/>
      </w:pPr>
      <w:r>
        <w:rPr>
          <w:noProof/>
        </w:rPr>
        <w:lastRenderedPageBreak/>
        <w:drawing>
          <wp:inline distT="0" distB="0" distL="0" distR="0" wp14:anchorId="6C646368" wp14:editId="436017BF">
            <wp:extent cx="3154914" cy="5368360"/>
            <wp:effectExtent l="0" t="0" r="7620" b="381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D_MPI.emf"/>
                    <pic:cNvPicPr/>
                  </pic:nvPicPr>
                  <pic:blipFill>
                    <a:blip r:embed="rId16">
                      <a:extLst>
                        <a:ext uri="{28A0092B-C50C-407E-A947-70E740481C1C}">
                          <a14:useLocalDpi xmlns:a14="http://schemas.microsoft.com/office/drawing/2010/main" val="0"/>
                        </a:ext>
                      </a:extLst>
                    </a:blip>
                    <a:stretch>
                      <a:fillRect/>
                    </a:stretch>
                  </pic:blipFill>
                  <pic:spPr>
                    <a:xfrm>
                      <a:off x="0" y="0"/>
                      <a:ext cx="3154914" cy="5368360"/>
                    </a:xfrm>
                    <a:prstGeom prst="rect">
                      <a:avLst/>
                    </a:prstGeom>
                  </pic:spPr>
                </pic:pic>
              </a:graphicData>
            </a:graphic>
          </wp:inline>
        </w:drawing>
      </w:r>
    </w:p>
    <w:p w14:paraId="31001CFA" w14:textId="77777777" w:rsidR="00A77E2D" w:rsidRPr="00163A2E" w:rsidRDefault="00A77E2D" w:rsidP="00A77E2D">
      <w:pPr>
        <w:pStyle w:val="Caption"/>
      </w:pPr>
      <w:bookmarkStart w:id="369" w:name="_Ref397808567"/>
      <w:r>
        <w:t xml:space="preserve">Figure </w:t>
      </w:r>
      <w:r>
        <w:fldChar w:fldCharType="begin"/>
      </w:r>
      <w:r>
        <w:instrText xml:space="preserve"> SEQ Figure \* ARABIC </w:instrText>
      </w:r>
      <w:r>
        <w:fldChar w:fldCharType="separate"/>
      </w:r>
      <w:r w:rsidR="00CD7255">
        <w:rPr>
          <w:noProof/>
        </w:rPr>
        <w:t>5</w:t>
      </w:r>
      <w:r>
        <w:fldChar w:fldCharType="end"/>
      </w:r>
      <w:bookmarkEnd w:id="369"/>
      <w:r>
        <w:t>: (a) Normalized reaction-calculation times for PhreeqcRM, including communication time, for the easy, medium, and hard MoMaS 1D-advective benchmarks, and (b) speedup relative to a 16-process base case, as a function of number of MPI processes.</w:t>
      </w:r>
    </w:p>
    <w:p w14:paraId="73821406" w14:textId="3F950205" w:rsidR="00A476C2" w:rsidRDefault="00490AA7">
      <w:pPr>
        <w:pStyle w:val="Text"/>
        <w:rPr>
          <w:lang w:val="en-US"/>
        </w:rPr>
      </w:pPr>
      <w:r>
        <w:rPr>
          <w:lang w:val="en-US"/>
        </w:rPr>
        <w:t xml:space="preserve">The addition of more processes resulted in faster calculations times for all three benchmarks. However, the relative speedup between 128 and 256 processes for the easy and medium test cases was </w:t>
      </w:r>
      <w:r w:rsidR="00A77E2D">
        <w:rPr>
          <w:lang w:val="en-US"/>
        </w:rPr>
        <w:t>small</w:t>
      </w:r>
      <w:r>
        <w:rPr>
          <w:lang w:val="en-US"/>
        </w:rPr>
        <w:t xml:space="preserve">. The hard test case, as intended by the design of the MoMaS, required more computer </w:t>
      </w:r>
      <w:r w:rsidR="00104F6F">
        <w:rPr>
          <w:lang w:val="en-US"/>
        </w:rPr>
        <w:t>time</w:t>
      </w:r>
      <w:r>
        <w:rPr>
          <w:lang w:val="en-US"/>
        </w:rPr>
        <w:t xml:space="preserve"> per cell, which resulted in a better speedup at the 256</w:t>
      </w:r>
      <w:r w:rsidR="00FF730B">
        <w:rPr>
          <w:lang w:val="en-US"/>
        </w:rPr>
        <w:t>-</w:t>
      </w:r>
      <w:r>
        <w:rPr>
          <w:lang w:val="en-US"/>
        </w:rPr>
        <w:t>process</w:t>
      </w:r>
      <w:del w:id="370" w:author="Parkhurst, David L." w:date="2014-10-22T14:54:00Z">
        <w:r w:rsidDel="00A15CE8">
          <w:rPr>
            <w:lang w:val="en-US"/>
          </w:rPr>
          <w:delText xml:space="preserve"> level</w:delText>
        </w:r>
        <w:r w:rsidR="00A77E2D" w:rsidDel="00A15CE8">
          <w:rPr>
            <w:lang w:val="en-US"/>
          </w:rPr>
          <w:delText xml:space="preserve"> (data not shown)</w:delText>
        </w:r>
      </w:del>
      <w:r>
        <w:rPr>
          <w:lang w:val="en-US"/>
        </w:rPr>
        <w:t xml:space="preserve">. </w:t>
      </w:r>
      <w:r w:rsidR="00104F6F">
        <w:rPr>
          <w:lang w:val="en-US"/>
        </w:rPr>
        <w:lastRenderedPageBreak/>
        <w:t xml:space="preserve">Another consideration </w:t>
      </w:r>
      <w:r w:rsidR="00FF730B">
        <w:rPr>
          <w:lang w:val="en-US"/>
        </w:rPr>
        <w:t xml:space="preserve">in the speedup results </w:t>
      </w:r>
      <w:r w:rsidR="00104F6F">
        <w:rPr>
          <w:lang w:val="en-US"/>
        </w:rPr>
        <w:t>is that PhreeqcRM distributes the calculation load by assigning a number of cells to each process</w:t>
      </w:r>
      <w:r w:rsidR="005C2DD6">
        <w:rPr>
          <w:lang w:val="en-US"/>
        </w:rPr>
        <w:t xml:space="preserve">. </w:t>
      </w:r>
      <w:r w:rsidR="00104F6F">
        <w:rPr>
          <w:lang w:val="en-US"/>
        </w:rPr>
        <w:t>If there are ma</w:t>
      </w:r>
      <w:r w:rsidR="00FF730B">
        <w:rPr>
          <w:lang w:val="en-US"/>
        </w:rPr>
        <w:t xml:space="preserve">ny cells and few processes, a difference of one cell </w:t>
      </w:r>
      <w:r w:rsidR="00104F6F">
        <w:rPr>
          <w:lang w:val="en-US"/>
        </w:rPr>
        <w:t xml:space="preserve">among </w:t>
      </w:r>
      <w:r w:rsidR="00FF730B">
        <w:rPr>
          <w:lang w:val="en-US"/>
        </w:rPr>
        <w:t xml:space="preserve">the </w:t>
      </w:r>
      <w:r w:rsidR="00104F6F">
        <w:rPr>
          <w:lang w:val="en-US"/>
        </w:rPr>
        <w:t xml:space="preserve">processors may </w:t>
      </w:r>
      <w:r w:rsidR="00FF730B">
        <w:rPr>
          <w:lang w:val="en-US"/>
        </w:rPr>
        <w:t>have a</w:t>
      </w:r>
      <w:r w:rsidR="00104F6F">
        <w:rPr>
          <w:lang w:val="en-US"/>
        </w:rPr>
        <w:t xml:space="preserve"> small</w:t>
      </w:r>
      <w:r w:rsidR="00FF730B">
        <w:rPr>
          <w:lang w:val="en-US"/>
        </w:rPr>
        <w:t xml:space="preserve"> effect</w:t>
      </w:r>
      <w:r w:rsidR="00104F6F">
        <w:rPr>
          <w:lang w:val="en-US"/>
        </w:rPr>
        <w:t>. Whereas, w</w:t>
      </w:r>
      <w:r>
        <w:rPr>
          <w:lang w:val="en-US"/>
        </w:rPr>
        <w:t xml:space="preserve">ith 256 processes and only 1760 reaction cells, </w:t>
      </w:r>
      <w:r w:rsidR="00104F6F">
        <w:rPr>
          <w:lang w:val="en-US"/>
        </w:rPr>
        <w:t>even a difference of one cell per process results in a</w:t>
      </w:r>
      <w:r w:rsidR="00FF730B">
        <w:rPr>
          <w:lang w:val="en-US"/>
        </w:rPr>
        <w:t xml:space="preserve"> greater than 10 percent difference in </w:t>
      </w:r>
      <w:r w:rsidR="00104F6F">
        <w:rPr>
          <w:lang w:val="en-US"/>
        </w:rPr>
        <w:t xml:space="preserve">load </w:t>
      </w:r>
      <w:r w:rsidR="00FF730B">
        <w:rPr>
          <w:lang w:val="en-US"/>
        </w:rPr>
        <w:t xml:space="preserve">for a </w:t>
      </w:r>
      <w:r w:rsidR="00104F6F">
        <w:rPr>
          <w:lang w:val="en-US"/>
        </w:rPr>
        <w:t>processor (ass</w:t>
      </w:r>
      <w:r w:rsidR="001651D5">
        <w:rPr>
          <w:lang w:val="en-US"/>
        </w:rPr>
        <w:t>u</w:t>
      </w:r>
      <w:r w:rsidR="00104F6F">
        <w:rPr>
          <w:lang w:val="en-US"/>
        </w:rPr>
        <w:t xml:space="preserve">ming all cell calculations are equal). </w:t>
      </w:r>
    </w:p>
    <w:p w14:paraId="42DEDFAF" w14:textId="7C1F409F" w:rsidR="00490AA7" w:rsidRDefault="00A476C2">
      <w:pPr>
        <w:pStyle w:val="Text"/>
        <w:rPr>
          <w:lang w:val="en-US"/>
        </w:rPr>
      </w:pPr>
      <w:r>
        <w:rPr>
          <w:lang w:val="en-US"/>
        </w:rPr>
        <w:t xml:space="preserve">The MoMaS </w:t>
      </w:r>
      <w:r w:rsidR="00514A98">
        <w:rPr>
          <w:lang w:val="en-US"/>
        </w:rPr>
        <w:t xml:space="preserve">1D </w:t>
      </w:r>
      <w:r>
        <w:rPr>
          <w:lang w:val="en-US"/>
        </w:rPr>
        <w:t xml:space="preserve">problem has relatively few cells </w:t>
      </w:r>
      <w:r w:rsidR="00514A98">
        <w:rPr>
          <w:lang w:val="en-US"/>
        </w:rPr>
        <w:t xml:space="preserve">(1760) </w:t>
      </w:r>
      <w:r>
        <w:rPr>
          <w:lang w:val="en-US"/>
        </w:rPr>
        <w:t>and relatively few data items defined for selected output</w:t>
      </w:r>
      <w:r w:rsidR="00514A98">
        <w:rPr>
          <w:lang w:val="en-US"/>
        </w:rPr>
        <w:t xml:space="preserve"> (22)</w:t>
      </w:r>
      <w:r>
        <w:rPr>
          <w:lang w:val="en-US"/>
        </w:rPr>
        <w:t xml:space="preserve">, although </w:t>
      </w:r>
      <w:r w:rsidR="00514A98">
        <w:rPr>
          <w:lang w:val="en-US"/>
        </w:rPr>
        <w:t xml:space="preserve">data are retrieved and written to file often (6000 times). If more data are retrieved from PhreeqcRM or larger output files are written, the communication times will increase relative to the reaction-calculation time, resulting in a decrease in the overall speedup. </w:t>
      </w:r>
      <w:r w:rsidR="00DB44FF">
        <w:rPr>
          <w:lang w:val="en-US"/>
        </w:rPr>
        <w:t xml:space="preserve">Finally, the heterogeneous nature of the cluster makes the timing results </w:t>
      </w:r>
      <w:r w:rsidR="002B4ECE">
        <w:rPr>
          <w:lang w:val="en-US"/>
        </w:rPr>
        <w:t>quali</w:t>
      </w:r>
      <w:r w:rsidR="00DB44FF">
        <w:rPr>
          <w:lang w:val="en-US"/>
        </w:rPr>
        <w:t>tative</w:t>
      </w:r>
      <w:r w:rsidR="002B4ECE">
        <w:rPr>
          <w:lang w:val="en-US"/>
        </w:rPr>
        <w:t xml:space="preserve"> because the</w:t>
      </w:r>
      <w:r w:rsidR="00DB44FF">
        <w:rPr>
          <w:lang w:val="en-US"/>
        </w:rPr>
        <w:t xml:space="preserve"> </w:t>
      </w:r>
      <w:r w:rsidR="002B4ECE">
        <w:rPr>
          <w:lang w:val="en-US"/>
        </w:rPr>
        <w:t xml:space="preserve">runs with more processes tend to use more </w:t>
      </w:r>
      <w:r w:rsidR="00FF730B">
        <w:rPr>
          <w:lang w:val="en-US"/>
        </w:rPr>
        <w:t xml:space="preserve">of the </w:t>
      </w:r>
      <w:r w:rsidR="002B4ECE">
        <w:rPr>
          <w:lang w:val="en-US"/>
        </w:rPr>
        <w:t>slower processor cores. The calculation time</w:t>
      </w:r>
      <w:r w:rsidR="00514A98">
        <w:rPr>
          <w:lang w:val="en-US"/>
        </w:rPr>
        <w:t>s</w:t>
      </w:r>
      <w:r w:rsidR="002B4ECE">
        <w:rPr>
          <w:lang w:val="en-US"/>
        </w:rPr>
        <w:t xml:space="preserve"> and speedup</w:t>
      </w:r>
      <w:r w:rsidR="00514A98">
        <w:rPr>
          <w:lang w:val="en-US"/>
        </w:rPr>
        <w:t>s</w:t>
      </w:r>
      <w:r w:rsidR="002B4ECE">
        <w:rPr>
          <w:lang w:val="en-US"/>
        </w:rPr>
        <w:t xml:space="preserve"> would probably be better at high numbers of processes on a homogeneous cluster. </w:t>
      </w:r>
    </w:p>
    <w:p w14:paraId="4D968829" w14:textId="58ACA9D4" w:rsidR="00DA4B8E" w:rsidRPr="00DA4B8E" w:rsidRDefault="00DA4B8E" w:rsidP="00626A52">
      <w:pPr>
        <w:pStyle w:val="Heading3"/>
      </w:pPr>
      <w:r>
        <w:t xml:space="preserve">2D </w:t>
      </w:r>
      <w:r w:rsidR="00A711F2">
        <w:t>MoMaS Calculations with FEFLOW</w:t>
      </w:r>
    </w:p>
    <w:p w14:paraId="52C0294E" w14:textId="075DF1AF" w:rsidR="001F7684" w:rsidRPr="00C96962" w:rsidRDefault="001F7684" w:rsidP="001F7684">
      <w:r w:rsidRPr="00C96962">
        <w:rPr>
          <w:noProof/>
        </w:rPr>
        <w:drawing>
          <wp:inline distT="0" distB="0" distL="0" distR="0" wp14:anchorId="06179D97" wp14:editId="23D1E3A0">
            <wp:extent cx="4336473" cy="2178399"/>
            <wp:effectExtent l="0" t="0" r="698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a:blip r:embed="rId17" cstate="print">
                      <a:extLst>
                        <a:ext uri="{28A0092B-C50C-407E-A947-70E740481C1C}">
                          <a14:useLocalDpi xmlns:a14="http://schemas.microsoft.com/office/drawing/2010/main" val="0"/>
                        </a:ext>
                      </a:extLst>
                    </a:blip>
                    <a:stretch>
                      <a:fillRect/>
                    </a:stretch>
                  </pic:blipFill>
                  <pic:spPr bwMode="auto">
                    <a:xfrm>
                      <a:off x="0" y="0"/>
                      <a:ext cx="4374473" cy="2197488"/>
                    </a:xfrm>
                    <a:prstGeom prst="rect">
                      <a:avLst/>
                    </a:prstGeom>
                    <a:noFill/>
                    <a:ln>
                      <a:noFill/>
                    </a:ln>
                    <a:extLst>
                      <a:ext uri="{53640926-AAD7-44D8-BBD7-CCE9431645EC}">
                        <a14:shadowObscured xmlns:a14="http://schemas.microsoft.com/office/drawing/2010/main"/>
                      </a:ext>
                    </a:extLst>
                  </pic:spPr>
                </pic:pic>
              </a:graphicData>
            </a:graphic>
          </wp:inline>
        </w:drawing>
      </w:r>
    </w:p>
    <w:p w14:paraId="30FD7253" w14:textId="6E2F7673" w:rsidR="001F7684" w:rsidRPr="00C96962" w:rsidRDefault="001F7684" w:rsidP="001F7684">
      <w:pPr>
        <w:pStyle w:val="Caption"/>
      </w:pPr>
      <w:bookmarkStart w:id="371" w:name="_Ref395688218"/>
      <w:bookmarkStart w:id="372" w:name="_Toc395713210"/>
      <w:bookmarkStart w:id="373" w:name="_Toc395711761"/>
      <w:bookmarkStart w:id="374" w:name="_Ref398009891"/>
      <w:r w:rsidRPr="00C96962">
        <w:lastRenderedPageBreak/>
        <w:t xml:space="preserve">Figure </w:t>
      </w:r>
      <w:r w:rsidRPr="00C96962">
        <w:fldChar w:fldCharType="begin"/>
      </w:r>
      <w:r w:rsidRPr="00C96962">
        <w:instrText xml:space="preserve"> SEQ Figure \* ARABIC </w:instrText>
      </w:r>
      <w:r w:rsidRPr="00C96962">
        <w:fldChar w:fldCharType="separate"/>
      </w:r>
      <w:r w:rsidR="00CD7255">
        <w:rPr>
          <w:noProof/>
        </w:rPr>
        <w:t>6</w:t>
      </w:r>
      <w:r w:rsidRPr="00C96962">
        <w:fldChar w:fldCharType="end"/>
      </w:r>
      <w:bookmarkEnd w:id="371"/>
      <w:r w:rsidRPr="00C96962">
        <w:t xml:space="preserve">: </w:t>
      </w:r>
      <w:del w:id="375" w:author="Parkhurst, David L." w:date="2014-10-22T15:03:00Z">
        <w:r w:rsidRPr="00C96962" w:rsidDel="00B35292">
          <w:delText xml:space="preserve">Finite </w:delText>
        </w:r>
      </w:del>
      <w:ins w:id="376" w:author="Parkhurst, David L." w:date="2014-10-22T15:03:00Z">
        <w:r w:rsidR="00B35292" w:rsidRPr="00C96962">
          <w:t>Finite</w:t>
        </w:r>
        <w:r w:rsidR="00B35292">
          <w:t>-</w:t>
        </w:r>
      </w:ins>
      <w:r w:rsidRPr="00C96962">
        <w:t>element mesh for the MoMaS 2D cases with subdomains, inflow and outflow zones, and observation points (OP).</w:t>
      </w:r>
      <w:bookmarkEnd w:id="372"/>
      <w:bookmarkEnd w:id="373"/>
      <w:bookmarkEnd w:id="374"/>
    </w:p>
    <w:p w14:paraId="637CA98E" w14:textId="10D850AA" w:rsidR="00195F87" w:rsidRPr="00C96962" w:rsidRDefault="001A6B3E" w:rsidP="00195F87">
      <w:pPr>
        <w:pStyle w:val="Text"/>
        <w:rPr>
          <w:lang w:val="en-US"/>
        </w:rPr>
      </w:pPr>
      <w:r w:rsidRPr="00C96962">
        <w:rPr>
          <w:lang w:val="en-US"/>
        </w:rPr>
        <w:t xml:space="preserve">The irregular </w:t>
      </w:r>
      <w:del w:id="377" w:author="Parkhurst, David L." w:date="2014-10-22T15:03:00Z">
        <w:r w:rsidRPr="00C96962" w:rsidDel="00B35292">
          <w:rPr>
            <w:lang w:val="en-US"/>
          </w:rPr>
          <w:delText xml:space="preserve">finite </w:delText>
        </w:r>
      </w:del>
      <w:ins w:id="378" w:author="Parkhurst, David L." w:date="2014-10-22T15:03:00Z">
        <w:r w:rsidR="00B35292" w:rsidRPr="00C96962">
          <w:rPr>
            <w:lang w:val="en-US"/>
          </w:rPr>
          <w:t>finite</w:t>
        </w:r>
        <w:r w:rsidR="00B35292">
          <w:rPr>
            <w:lang w:val="en-US"/>
          </w:rPr>
          <w:t>-</w:t>
        </w:r>
      </w:ins>
      <w:r w:rsidRPr="00C96962">
        <w:rPr>
          <w:lang w:val="en-US"/>
        </w:rPr>
        <w:t xml:space="preserve">element mesh </w:t>
      </w:r>
      <w:r w:rsidR="00021F93" w:rsidRPr="00C96962">
        <w:rPr>
          <w:lang w:val="en-US"/>
        </w:rPr>
        <w:t xml:space="preserve">with 3753 elements and 1970 nodes </w:t>
      </w:r>
      <w:r w:rsidR="00021F93">
        <w:rPr>
          <w:lang w:val="en-US"/>
        </w:rPr>
        <w:t xml:space="preserve">used by the FEFLOW plugin </w:t>
      </w:r>
      <w:r w:rsidRPr="00C96962">
        <w:rPr>
          <w:lang w:val="en-US"/>
        </w:rPr>
        <w:t xml:space="preserve">for the 2D simulations is </w:t>
      </w:r>
      <w:r w:rsidRPr="006126D6">
        <w:rPr>
          <w:lang w:val="en-US"/>
        </w:rPr>
        <w:t>displayed in</w:t>
      </w:r>
      <w:r w:rsidR="00A41B94" w:rsidRPr="006126D6">
        <w:rPr>
          <w:lang w:val="en-US"/>
        </w:rPr>
        <w:t xml:space="preserve"> </w:t>
      </w:r>
      <w:r w:rsidR="00A41B94" w:rsidRPr="006126D6">
        <w:rPr>
          <w:lang w:val="en-US"/>
        </w:rPr>
        <w:fldChar w:fldCharType="begin"/>
      </w:r>
      <w:r w:rsidR="00A41B94" w:rsidRPr="006126D6">
        <w:rPr>
          <w:lang w:val="en-US"/>
        </w:rPr>
        <w:instrText xml:space="preserve"> REF _Ref395688218 \h </w:instrText>
      </w:r>
      <w:r w:rsidR="006126D6">
        <w:rPr>
          <w:lang w:val="en-US"/>
        </w:rPr>
        <w:instrText xml:space="preserve"> \* MERGEFORMAT </w:instrText>
      </w:r>
      <w:r w:rsidR="00A41B94" w:rsidRPr="006126D6">
        <w:rPr>
          <w:lang w:val="en-US"/>
        </w:rPr>
      </w:r>
      <w:r w:rsidR="00A41B94" w:rsidRPr="006126D6">
        <w:rPr>
          <w:lang w:val="en-US"/>
        </w:rPr>
        <w:fldChar w:fldCharType="separate"/>
      </w:r>
      <w:r w:rsidR="00CD7255" w:rsidRPr="00C96962">
        <w:t xml:space="preserve">Figure </w:t>
      </w:r>
      <w:r w:rsidR="00CD7255">
        <w:rPr>
          <w:noProof/>
        </w:rPr>
        <w:t>6</w:t>
      </w:r>
      <w:r w:rsidR="00A41B94" w:rsidRPr="006126D6">
        <w:rPr>
          <w:lang w:val="en-US"/>
        </w:rPr>
        <w:fldChar w:fldCharType="end"/>
      </w:r>
      <w:r w:rsidRPr="002F5D95">
        <w:rPr>
          <w:lang w:val="en-US"/>
        </w:rPr>
        <w:t xml:space="preserve">. </w:t>
      </w:r>
      <w:r w:rsidR="002F5D95" w:rsidRPr="002F5D95">
        <w:rPr>
          <w:lang w:val="en-US"/>
        </w:rPr>
        <w:t>For the advective cases, r</w:t>
      </w:r>
      <w:r w:rsidR="00F62EC2" w:rsidRPr="002F5D95">
        <w:rPr>
          <w:lang w:val="en-US"/>
        </w:rPr>
        <w:t xml:space="preserve">eactions were calculated </w:t>
      </w:r>
      <w:r w:rsidR="00387E67" w:rsidRPr="002F5D95">
        <w:rPr>
          <w:lang w:val="en-US"/>
        </w:rPr>
        <w:t>with an operator</w:t>
      </w:r>
      <w:r w:rsidR="00387E67" w:rsidRPr="002F5D95">
        <w:rPr>
          <w:lang w:val="en-US"/>
        </w:rPr>
        <w:noBreakHyphen/>
        <w:t xml:space="preserve">splitting time step of </w:t>
      </w:r>
      <w:r w:rsidR="006C5DCD" w:rsidRPr="002F5D95">
        <w:rPr>
          <w:lang w:val="en-US"/>
        </w:rPr>
        <w:t>1 for 10</w:t>
      </w:r>
      <w:r w:rsidR="00387E67" w:rsidRPr="002F5D95">
        <w:rPr>
          <w:lang w:val="en-US"/>
        </w:rPr>
        <w:t xml:space="preserve">0 time units at the beginning </w:t>
      </w:r>
      <w:ins w:id="379" w:author="Parkhurst, David L." w:date="2014-10-22T15:05:00Z">
        <w:r w:rsidR="008D6024">
          <w:rPr>
            <w:lang w:val="en-US"/>
          </w:rPr>
          <w:t xml:space="preserve">of the simulation </w:t>
        </w:r>
      </w:ins>
      <w:r w:rsidR="00387E67" w:rsidRPr="002F5D95">
        <w:rPr>
          <w:lang w:val="en-US"/>
        </w:rPr>
        <w:t>and after the boundary change at time 5000</w:t>
      </w:r>
      <w:ins w:id="380" w:author="Parkhurst, David L." w:date="2014-10-22T15:05:00Z">
        <w:r w:rsidR="008D6024">
          <w:rPr>
            <w:lang w:val="en-US"/>
          </w:rPr>
          <w:t>;</w:t>
        </w:r>
      </w:ins>
      <w:del w:id="381" w:author="Parkhurst, David L." w:date="2014-10-22T15:05:00Z">
        <w:r w:rsidR="00387E67" w:rsidRPr="002F5D95" w:rsidDel="008D6024">
          <w:rPr>
            <w:lang w:val="en-US"/>
          </w:rPr>
          <w:delText xml:space="preserve"> and</w:delText>
        </w:r>
      </w:del>
      <w:ins w:id="382" w:author="Parkhurst, David L." w:date="2014-10-22T15:05:00Z">
        <w:r w:rsidR="008D6024">
          <w:rPr>
            <w:lang w:val="en-US"/>
          </w:rPr>
          <w:t xml:space="preserve"> </w:t>
        </w:r>
      </w:ins>
      <w:ins w:id="383" w:author="Parkhurst, David L." w:date="2014-10-22T15:06:00Z">
        <w:r w:rsidR="008D6024">
          <w:rPr>
            <w:lang w:val="en-US"/>
          </w:rPr>
          <w:t xml:space="preserve">otherwise, </w:t>
        </w:r>
      </w:ins>
      <w:ins w:id="384" w:author="Parkhurst, David L." w:date="2014-10-22T15:05:00Z">
        <w:r w:rsidR="008D6024">
          <w:rPr>
            <w:lang w:val="en-US"/>
          </w:rPr>
          <w:t>a time step of</w:t>
        </w:r>
      </w:ins>
      <w:r w:rsidR="00387E67" w:rsidRPr="002F5D95">
        <w:rPr>
          <w:lang w:val="en-US"/>
        </w:rPr>
        <w:t xml:space="preserve"> </w:t>
      </w:r>
      <w:r w:rsidR="006C5DCD" w:rsidRPr="002F5D95">
        <w:rPr>
          <w:lang w:val="en-US"/>
        </w:rPr>
        <w:t xml:space="preserve">5 </w:t>
      </w:r>
      <w:r w:rsidR="00387E67" w:rsidRPr="002F5D95">
        <w:rPr>
          <w:lang w:val="en-US"/>
        </w:rPr>
        <w:t>time unit</w:t>
      </w:r>
      <w:r w:rsidR="006C5DCD" w:rsidRPr="002F5D95">
        <w:rPr>
          <w:lang w:val="en-US"/>
        </w:rPr>
        <w:t>s</w:t>
      </w:r>
      <w:r w:rsidR="00387E67" w:rsidRPr="002F5D95">
        <w:rPr>
          <w:lang w:val="en-US"/>
        </w:rPr>
        <w:t xml:space="preserve"> </w:t>
      </w:r>
      <w:ins w:id="385" w:author="Parkhurst, David L." w:date="2014-10-22T15:06:00Z">
        <w:r w:rsidR="008D6024">
          <w:rPr>
            <w:lang w:val="en-US"/>
          </w:rPr>
          <w:t>was used</w:t>
        </w:r>
      </w:ins>
      <w:del w:id="386" w:author="Parkhurst, David L." w:date="2014-10-22T15:06:00Z">
        <w:r w:rsidR="00387E67" w:rsidRPr="002F5D95" w:rsidDel="008D6024">
          <w:rPr>
            <w:lang w:val="en-US"/>
          </w:rPr>
          <w:delText>otherwise</w:delText>
        </w:r>
      </w:del>
      <w:r w:rsidR="00387E67" w:rsidRPr="002F5D95">
        <w:rPr>
          <w:lang w:val="en-US"/>
        </w:rPr>
        <w:t xml:space="preserve">. </w:t>
      </w:r>
      <w:r w:rsidR="000B6E7E" w:rsidRPr="002F5D95">
        <w:rPr>
          <w:lang w:val="en-US"/>
        </w:rPr>
        <w:t>Despite</w:t>
      </w:r>
      <w:r w:rsidR="000B6E7E" w:rsidRPr="00C96962">
        <w:rPr>
          <w:lang w:val="en-US"/>
        </w:rPr>
        <w:t xml:space="preserve"> the suggestion to use the maximum Courant number as an indicator for the appropriate time step </w:t>
      </w:r>
      <w:r w:rsidR="001F7684" w:rsidRPr="00C96962">
        <w:rPr>
          <w:lang w:val="en-US"/>
        </w:rPr>
        <w:t xml:space="preserve">with </w:t>
      </w:r>
      <w:r w:rsidR="000B6E7E" w:rsidRPr="00C96962">
        <w:rPr>
          <w:lang w:val="en-US"/>
        </w:rPr>
        <w:t>the SNIA</w:t>
      </w:r>
      <w:r w:rsidR="0082335C" w:rsidRPr="00C96962">
        <w:rPr>
          <w:lang w:val="en-US"/>
        </w:rPr>
        <w:t xml:space="preserve"> </w:t>
      </w:r>
      <w:r w:rsidR="00CE5A14">
        <w:fldChar w:fldCharType="begin"/>
      </w:r>
      <w:r w:rsidR="00ED3E38">
        <w:instrText xml:space="preserve"> ADDIN ZOTERO_ITEM CSL_CITATION {"citationID":"cFMlqpJY","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B6E7E" w:rsidRPr="00C96962">
        <w:rPr>
          <w:lang w:val="en-US"/>
        </w:rPr>
        <w:t xml:space="preserve">, </w:t>
      </w:r>
      <w:del w:id="387" w:author="Parkhurst, David L." w:date="2014-10-22T15:07:00Z">
        <w:r w:rsidR="000B6E7E" w:rsidRPr="00C96962" w:rsidDel="008D6024">
          <w:rPr>
            <w:lang w:val="en-US"/>
          </w:rPr>
          <w:delText xml:space="preserve">this </w:delText>
        </w:r>
      </w:del>
      <w:ins w:id="388" w:author="Parkhurst, David L." w:date="2014-10-22T15:07:00Z">
        <w:r w:rsidR="008D6024">
          <w:rPr>
            <w:lang w:val="en-US"/>
          </w:rPr>
          <w:t>the specified</w:t>
        </w:r>
        <w:r w:rsidR="008D6024" w:rsidRPr="00C96962">
          <w:rPr>
            <w:lang w:val="en-US"/>
          </w:rPr>
          <w:t xml:space="preserve"> </w:t>
        </w:r>
      </w:ins>
      <w:r w:rsidR="000B6E7E" w:rsidRPr="00C96962">
        <w:rPr>
          <w:lang w:val="en-US"/>
        </w:rPr>
        <w:t>time stepping was chosen because FEFLOW uses a fully implicit method for non</w:t>
      </w:r>
      <w:r w:rsidR="00F970E5">
        <w:rPr>
          <w:lang w:val="en-US"/>
        </w:rPr>
        <w:noBreakHyphen/>
      </w:r>
      <w:r w:rsidR="000B6E7E" w:rsidRPr="00C96962">
        <w:rPr>
          <w:lang w:val="en-US"/>
        </w:rPr>
        <w:t>reactive solute transport</w:t>
      </w:r>
      <w:r w:rsidR="0029189F">
        <w:rPr>
          <w:lang w:val="en-US"/>
        </w:rPr>
        <w:t>,</w:t>
      </w:r>
      <w:r w:rsidR="00090D37" w:rsidRPr="00C96962">
        <w:rPr>
          <w:lang w:val="en-US"/>
        </w:rPr>
        <w:t xml:space="preserve"> </w:t>
      </w:r>
      <w:r w:rsidR="0029189F">
        <w:rPr>
          <w:lang w:val="en-US"/>
        </w:rPr>
        <w:t>and the</w:t>
      </w:r>
      <w:r w:rsidR="0029189F" w:rsidRPr="00C96962">
        <w:rPr>
          <w:lang w:val="en-US"/>
        </w:rPr>
        <w:t xml:space="preserve"> </w:t>
      </w:r>
      <w:r w:rsidR="00090D37" w:rsidRPr="00C96962">
        <w:rPr>
          <w:lang w:val="en-US"/>
        </w:rPr>
        <w:t xml:space="preserve">stability </w:t>
      </w:r>
      <w:r w:rsidR="0029189F">
        <w:rPr>
          <w:lang w:val="en-US"/>
        </w:rPr>
        <w:t xml:space="preserve">of the method </w:t>
      </w:r>
      <w:r w:rsidR="00F5133E" w:rsidRPr="00C96962">
        <w:rPr>
          <w:lang w:val="en-US"/>
        </w:rPr>
        <w:t xml:space="preserve">is not </w:t>
      </w:r>
      <w:r w:rsidR="00725622" w:rsidRPr="00C96962">
        <w:rPr>
          <w:lang w:val="en-US"/>
        </w:rPr>
        <w:t>limited by</w:t>
      </w:r>
      <w:r w:rsidR="0082335C" w:rsidRPr="00C96962">
        <w:rPr>
          <w:lang w:val="en-US"/>
        </w:rPr>
        <w:t xml:space="preserve"> the </w:t>
      </w:r>
      <w:r w:rsidR="00F5133E" w:rsidRPr="00C96962">
        <w:rPr>
          <w:lang w:val="en-US"/>
        </w:rPr>
        <w:t xml:space="preserve">Courant </w:t>
      </w:r>
      <w:r w:rsidR="0082335C" w:rsidRPr="00C96962">
        <w:rPr>
          <w:lang w:val="en-US"/>
        </w:rPr>
        <w:t>condition</w:t>
      </w:r>
      <w:r w:rsidR="00195F87" w:rsidRPr="00C96962">
        <w:rPr>
          <w:lang w:val="en-US"/>
        </w:rPr>
        <w:t>.</w:t>
      </w:r>
      <w:r w:rsidR="00B023C8" w:rsidRPr="00C96962">
        <w:rPr>
          <w:lang w:val="en-US"/>
        </w:rPr>
        <w:t xml:space="preserve"> </w:t>
      </w:r>
      <w:r w:rsidR="002F5D95">
        <w:rPr>
          <w:lang w:val="en-US"/>
        </w:rPr>
        <w:t xml:space="preserve">Because of the faster transport velocity of the dispersive cases, these were simulated with a splitting time step of 0.1 for the first 20 time units </w:t>
      </w:r>
      <w:ins w:id="389" w:author="Parkhurst, David L." w:date="2014-10-22T15:08:00Z">
        <w:r w:rsidR="008D6024">
          <w:rPr>
            <w:lang w:val="en-US"/>
          </w:rPr>
          <w:t xml:space="preserve">at the beginning of the simulation </w:t>
        </w:r>
      </w:ins>
      <w:r w:rsidR="002F5D95">
        <w:rPr>
          <w:lang w:val="en-US"/>
        </w:rPr>
        <w:t>and after the boundary change</w:t>
      </w:r>
      <w:ins w:id="390" w:author="Parkhurst, David L." w:date="2014-10-22T15:08:00Z">
        <w:r w:rsidR="008D6024">
          <w:rPr>
            <w:lang w:val="en-US"/>
          </w:rPr>
          <w:t>; otherwise, a splitting time step of 1 time unit was used.</w:t>
        </w:r>
      </w:ins>
      <w:del w:id="391" w:author="Parkhurst, David L." w:date="2014-10-22T15:09:00Z">
        <w:r w:rsidR="002F5D95" w:rsidDel="008D6024">
          <w:rPr>
            <w:lang w:val="en-US"/>
          </w:rPr>
          <w:delText xml:space="preserve"> and 1 time unit otherwise.</w:delText>
        </w:r>
      </w:del>
      <w:r w:rsidR="00B01363">
        <w:rPr>
          <w:lang w:val="en-US"/>
        </w:rPr>
        <w:t xml:space="preserve"> As an indicator</w:t>
      </w:r>
      <w:r w:rsidR="002F5D95">
        <w:rPr>
          <w:lang w:val="en-US"/>
        </w:rPr>
        <w:t xml:space="preserve"> of grid convergence</w:t>
      </w:r>
      <w:r w:rsidR="00B023C8" w:rsidRPr="00C96962">
        <w:rPr>
          <w:lang w:val="en-US"/>
        </w:rPr>
        <w:t xml:space="preserve">, additional runs were conducted for </w:t>
      </w:r>
      <w:r w:rsidR="002F24B2" w:rsidRPr="00C96962">
        <w:rPr>
          <w:lang w:val="en-US"/>
        </w:rPr>
        <w:t>a</w:t>
      </w:r>
      <w:r w:rsidR="00B023C8" w:rsidRPr="00C96962">
        <w:rPr>
          <w:lang w:val="en-US"/>
        </w:rPr>
        <w:t xml:space="preserve"> refined mesh </w:t>
      </w:r>
      <w:r w:rsidR="002F24B2" w:rsidRPr="00C96962">
        <w:rPr>
          <w:lang w:val="en-US"/>
        </w:rPr>
        <w:t xml:space="preserve">consisting of 14930 elements and </w:t>
      </w:r>
      <w:r w:rsidR="002F24B2" w:rsidRPr="00387E67">
        <w:rPr>
          <w:lang w:val="en-US"/>
        </w:rPr>
        <w:t>7651 nodes</w:t>
      </w:r>
      <w:r w:rsidR="00387E67">
        <w:rPr>
          <w:lang w:val="en-US"/>
        </w:rPr>
        <w:t xml:space="preserve"> with the same </w:t>
      </w:r>
      <w:del w:id="392" w:author="Parkhurst, David L." w:date="2014-10-22T15:10:00Z">
        <w:r w:rsidR="00B01363" w:rsidDel="008D6024">
          <w:rPr>
            <w:lang w:val="en-US"/>
          </w:rPr>
          <w:delText xml:space="preserve">operator </w:delText>
        </w:r>
      </w:del>
      <w:ins w:id="393" w:author="Parkhurst, David L." w:date="2014-10-22T15:10:00Z">
        <w:r w:rsidR="008D6024">
          <w:rPr>
            <w:lang w:val="en-US"/>
          </w:rPr>
          <w:t>operator</w:t>
        </w:r>
        <w:r w:rsidR="008D6024">
          <w:rPr>
            <w:lang w:val="en-US"/>
          </w:rPr>
          <w:t>-</w:t>
        </w:r>
      </w:ins>
      <w:r w:rsidR="00B01363">
        <w:rPr>
          <w:lang w:val="en-US"/>
        </w:rPr>
        <w:t xml:space="preserve">splitting time step </w:t>
      </w:r>
      <w:r w:rsidR="002F5D95">
        <w:rPr>
          <w:lang w:val="en-US"/>
        </w:rPr>
        <w:t>as the dispersive cases</w:t>
      </w:r>
      <w:r w:rsidR="00387E67">
        <w:rPr>
          <w:lang w:val="en-US"/>
        </w:rPr>
        <w:t>.</w:t>
      </w:r>
    </w:p>
    <w:p w14:paraId="0F2F3CD1" w14:textId="71E361EE" w:rsidR="004D50F6" w:rsidRDefault="00710D03" w:rsidP="004D50F6">
      <w:pPr>
        <w:pStyle w:val="Text"/>
        <w:rPr>
          <w:lang w:val="en-US"/>
        </w:rPr>
      </w:pPr>
      <w:r>
        <w:rPr>
          <w:lang w:val="en-US"/>
        </w:rPr>
        <w:t>T</w:t>
      </w:r>
      <w:r w:rsidR="00631446" w:rsidRPr="00C96962">
        <w:rPr>
          <w:lang w:val="en-US"/>
        </w:rPr>
        <w:t xml:space="preserve">he streamline upwinding option </w:t>
      </w:r>
      <w:r w:rsidR="00EA6D56" w:rsidRPr="00C96962">
        <w:rPr>
          <w:lang w:val="en-US"/>
        </w:rPr>
        <w:t xml:space="preserve">was </w:t>
      </w:r>
      <w:r w:rsidR="008668F8" w:rsidRPr="00C96962">
        <w:rPr>
          <w:lang w:val="en-US"/>
        </w:rPr>
        <w:t>selected</w:t>
      </w:r>
      <w:r w:rsidR="0082335C" w:rsidRPr="00C96962">
        <w:rPr>
          <w:lang w:val="en-US"/>
        </w:rPr>
        <w:t xml:space="preserve"> </w:t>
      </w:r>
      <w:r>
        <w:rPr>
          <w:lang w:val="en-US"/>
        </w:rPr>
        <w:t xml:space="preserve">for the stabilization of </w:t>
      </w:r>
      <w:r w:rsidR="0082335C" w:rsidRPr="00C96962">
        <w:rPr>
          <w:lang w:val="en-US"/>
        </w:rPr>
        <w:t>solute transport</w:t>
      </w:r>
      <w:r w:rsidR="008668F8" w:rsidRPr="00C96962">
        <w:rPr>
          <w:lang w:val="en-US"/>
        </w:rPr>
        <w:t>.</w:t>
      </w:r>
      <w:r w:rsidR="001A6B3E" w:rsidRPr="00C96962">
        <w:rPr>
          <w:lang w:val="en-US"/>
        </w:rPr>
        <w:t xml:space="preserve"> </w:t>
      </w:r>
      <w:r w:rsidR="006C5DCD" w:rsidRPr="002F5D95">
        <w:rPr>
          <w:lang w:val="en-US"/>
        </w:rPr>
        <w:t xml:space="preserve">For the solution of the </w:t>
      </w:r>
      <w:r w:rsidR="00387E67" w:rsidRPr="002F5D95">
        <w:rPr>
          <w:lang w:val="en-US"/>
        </w:rPr>
        <w:t xml:space="preserve">non-symmetric matrices from the </w:t>
      </w:r>
      <w:r w:rsidR="001E45BF" w:rsidRPr="002F5D95">
        <w:rPr>
          <w:lang w:val="en-US"/>
        </w:rPr>
        <w:t>transport equations</w:t>
      </w:r>
      <w:r w:rsidR="006C5DCD" w:rsidRPr="002F5D95">
        <w:rPr>
          <w:lang w:val="en-US"/>
        </w:rPr>
        <w:t xml:space="preserve">, a standard iterative solver was </w:t>
      </w:r>
      <w:del w:id="394" w:author="Parkhurst, David L." w:date="2014-10-22T15:14:00Z">
        <w:r w:rsidR="006C5DCD" w:rsidRPr="002F5D95" w:rsidDel="005170B8">
          <w:rPr>
            <w:lang w:val="en-US"/>
          </w:rPr>
          <w:delText>employ</w:delText>
        </w:r>
        <w:r w:rsidR="00B01363" w:rsidDel="005170B8">
          <w:rPr>
            <w:lang w:val="en-US"/>
          </w:rPr>
          <w:delText xml:space="preserve">ed </w:delText>
        </w:r>
      </w:del>
      <w:ins w:id="395" w:author="Parkhurst, David L." w:date="2014-10-22T15:14:00Z">
        <w:r w:rsidR="005170B8">
          <w:rPr>
            <w:lang w:val="en-US"/>
          </w:rPr>
          <w:t>used</w:t>
        </w:r>
        <w:r w:rsidR="005170B8">
          <w:rPr>
            <w:lang w:val="en-US"/>
          </w:rPr>
          <w:t xml:space="preserve"> </w:t>
        </w:r>
      </w:ins>
      <w:r w:rsidR="00B01363">
        <w:rPr>
          <w:lang w:val="en-US"/>
        </w:rPr>
        <w:t>for the advective cases</w:t>
      </w:r>
      <w:ins w:id="396" w:author="Parkhurst, David L." w:date="2014-10-22T15:14:00Z">
        <w:r w:rsidR="005170B8">
          <w:rPr>
            <w:lang w:val="en-US"/>
          </w:rPr>
          <w:t>,</w:t>
        </w:r>
      </w:ins>
      <w:r w:rsidR="00B01363">
        <w:rPr>
          <w:lang w:val="en-US"/>
        </w:rPr>
        <w:t xml:space="preserve"> and the</w:t>
      </w:r>
      <w:r w:rsidR="006C5DCD" w:rsidRPr="002F5D95">
        <w:rPr>
          <w:lang w:val="en-US"/>
        </w:rPr>
        <w:t xml:space="preserve"> </w:t>
      </w:r>
      <w:r w:rsidR="001E45BF" w:rsidRPr="002F5D95">
        <w:rPr>
          <w:lang w:val="en-US"/>
        </w:rPr>
        <w:t>direct</w:t>
      </w:r>
      <w:r w:rsidR="006C5DCD" w:rsidRPr="002F5D95">
        <w:rPr>
          <w:lang w:val="en-US"/>
        </w:rPr>
        <w:t>, more stable but slightly slower</w:t>
      </w:r>
      <w:r w:rsidR="001E45BF" w:rsidRPr="002F5D95">
        <w:rPr>
          <w:lang w:val="en-US"/>
        </w:rPr>
        <w:t xml:space="preserve"> PARDISO</w:t>
      </w:r>
      <w:r w:rsidR="00387E67" w:rsidRPr="002F5D95">
        <w:rPr>
          <w:lang w:val="en-US"/>
        </w:rPr>
        <w:t xml:space="preserve"> solver</w:t>
      </w:r>
      <w:r w:rsidR="006C5DCD" w:rsidRPr="002F5D95">
        <w:rPr>
          <w:lang w:val="en-US"/>
        </w:rPr>
        <w:t xml:space="preserve"> </w:t>
      </w:r>
      <w:ins w:id="397" w:author="Parkhurst, David L." w:date="2014-10-22T15:14:00Z">
        <w:r w:rsidR="005170B8">
          <w:rPr>
            <w:lang w:val="en-US"/>
          </w:rPr>
          <w:t xml:space="preserve">was used </w:t>
        </w:r>
      </w:ins>
      <w:r w:rsidR="006C5DCD" w:rsidRPr="002F5D95">
        <w:rPr>
          <w:lang w:val="en-US"/>
        </w:rPr>
        <w:t>for the dispersive cases</w:t>
      </w:r>
      <w:r w:rsidR="001E45BF" w:rsidRPr="002F5D95">
        <w:rPr>
          <w:lang w:val="en-US"/>
        </w:rPr>
        <w:t xml:space="preserve">. </w:t>
      </w:r>
      <w:del w:id="398" w:author="Parkhurst, David L." w:date="2014-10-22T15:15:00Z">
        <w:r w:rsidR="008668F8" w:rsidRPr="002F5D95" w:rsidDel="005170B8">
          <w:rPr>
            <w:lang w:val="en-US"/>
          </w:rPr>
          <w:delText>The</w:delText>
        </w:r>
        <w:r w:rsidR="001A6B3E" w:rsidRPr="002F5D95" w:rsidDel="005170B8">
          <w:rPr>
            <w:lang w:val="en-US"/>
          </w:rPr>
          <w:delText xml:space="preserve"> </w:delText>
        </w:r>
      </w:del>
      <w:ins w:id="399" w:author="Parkhurst, David L." w:date="2014-10-22T15:15:00Z">
        <w:r w:rsidR="005170B8">
          <w:rPr>
            <w:lang w:val="en-US"/>
          </w:rPr>
          <w:t>A</w:t>
        </w:r>
        <w:r w:rsidR="005170B8" w:rsidRPr="002F5D95">
          <w:rPr>
            <w:lang w:val="en-US"/>
          </w:rPr>
          <w:t xml:space="preserve"> </w:t>
        </w:r>
      </w:ins>
      <w:r w:rsidR="00631446" w:rsidRPr="002F5D95">
        <w:rPr>
          <w:lang w:val="en-US"/>
        </w:rPr>
        <w:t xml:space="preserve">maximum error norm </w:t>
      </w:r>
      <w:del w:id="400" w:author="Parkhurst, David L." w:date="2014-10-22T15:15:00Z">
        <w:r w:rsidR="001A6B3E" w:rsidRPr="002F5D95" w:rsidDel="005170B8">
          <w:rPr>
            <w:lang w:val="en-US"/>
          </w:rPr>
          <w:delText xml:space="preserve">with a value </w:delText>
        </w:r>
      </w:del>
      <w:r w:rsidR="001A6B3E" w:rsidRPr="002F5D95">
        <w:rPr>
          <w:lang w:val="en-US"/>
        </w:rPr>
        <w:t xml:space="preserve">of </w:t>
      </w:r>
      <w:r w:rsidR="00631446" w:rsidRPr="002F5D95">
        <w:rPr>
          <w:lang w:val="en-US"/>
        </w:rPr>
        <w:t>10</w:t>
      </w:r>
      <w:r w:rsidR="00F970E5" w:rsidRPr="002F5D95">
        <w:rPr>
          <w:vertAlign w:val="superscript"/>
          <w:lang w:val="en-US"/>
        </w:rPr>
        <w:noBreakHyphen/>
      </w:r>
      <w:r w:rsidR="00631446" w:rsidRPr="002F5D95">
        <w:rPr>
          <w:vertAlign w:val="superscript"/>
          <w:lang w:val="en-US"/>
        </w:rPr>
        <w:t>4</w:t>
      </w:r>
      <w:r w:rsidR="001A6B3E" w:rsidRPr="002F5D95">
        <w:rPr>
          <w:lang w:val="en-US"/>
        </w:rPr>
        <w:t xml:space="preserve"> was</w:t>
      </w:r>
      <w:r w:rsidR="002F5D95">
        <w:rPr>
          <w:lang w:val="en-US"/>
        </w:rPr>
        <w:t xml:space="preserve"> employed</w:t>
      </w:r>
      <w:r w:rsidR="001E45BF">
        <w:rPr>
          <w:lang w:val="en-US"/>
        </w:rPr>
        <w:t xml:space="preserve"> </w:t>
      </w:r>
      <w:r w:rsidR="008668F8" w:rsidRPr="00C96962">
        <w:rPr>
          <w:lang w:val="en-US"/>
        </w:rPr>
        <w:t>as an overall convergence criterion for flow and transport</w:t>
      </w:r>
      <w:r w:rsidR="00631446" w:rsidRPr="00C96962">
        <w:rPr>
          <w:lang w:val="en-US"/>
        </w:rPr>
        <w:t>.</w:t>
      </w:r>
      <w:r w:rsidR="001E45BF">
        <w:rPr>
          <w:lang w:val="en-US"/>
        </w:rPr>
        <w:t xml:space="preserve"> </w:t>
      </w:r>
    </w:p>
    <w:p w14:paraId="3E818876" w14:textId="631234A5" w:rsidR="004D50F6" w:rsidRDefault="004D50F6" w:rsidP="004D50F6">
      <w:pPr>
        <w:pStyle w:val="Text"/>
      </w:pPr>
      <w:del w:id="401" w:author="Parkhurst, David L." w:date="2014-10-22T15:37:00Z">
        <w:r w:rsidDel="003F0774">
          <w:rPr>
            <w:lang w:val="en-US"/>
          </w:rPr>
          <w:delText xml:space="preserve">With </w:delText>
        </w:r>
      </w:del>
      <w:ins w:id="402" w:author="Parkhurst, David L." w:date="2014-10-22T15:37:00Z">
        <w:r w:rsidR="003F0774">
          <w:rPr>
            <w:lang w:val="en-US"/>
          </w:rPr>
          <w:t>For</w:t>
        </w:r>
        <w:r w:rsidR="003F0774">
          <w:rPr>
            <w:lang w:val="en-US"/>
          </w:rPr>
          <w:t xml:space="preserve"> </w:t>
        </w:r>
      </w:ins>
      <w:r>
        <w:rPr>
          <w:lang w:val="en-US"/>
        </w:rPr>
        <w:t xml:space="preserve">the </w:t>
      </w:r>
      <w:ins w:id="403" w:author="Parkhurst, David L." w:date="2014-10-22T15:37:00Z">
        <w:r w:rsidR="003F0774">
          <w:rPr>
            <w:lang w:val="en-US"/>
          </w:rPr>
          <w:t xml:space="preserve">computer </w:t>
        </w:r>
      </w:ins>
      <w:r>
        <w:rPr>
          <w:lang w:val="en-US"/>
        </w:rPr>
        <w:t xml:space="preserve">used </w:t>
      </w:r>
      <w:del w:id="404" w:author="Parkhurst, David L." w:date="2014-10-22T15:37:00Z">
        <w:r w:rsidDel="003F0774">
          <w:rPr>
            <w:lang w:val="en-US"/>
          </w:rPr>
          <w:delText xml:space="preserve">hardware </w:delText>
        </w:r>
      </w:del>
      <w:ins w:id="405" w:author="Parkhurst, David L." w:date="2014-10-22T15:37:00Z">
        <w:r w:rsidR="003F0774">
          <w:rPr>
            <w:lang w:val="en-US"/>
          </w:rPr>
          <w:t>for the calculations</w:t>
        </w:r>
        <w:r w:rsidR="003F0774">
          <w:rPr>
            <w:lang w:val="en-US"/>
          </w:rPr>
          <w:t xml:space="preserve"> </w:t>
        </w:r>
      </w:ins>
      <w:r w:rsidRPr="00C96962">
        <w:rPr>
          <w:lang w:val="en-US"/>
        </w:rPr>
        <w:t>(Intel® Core™ i7</w:t>
      </w:r>
      <w:r>
        <w:rPr>
          <w:lang w:val="en-US"/>
        </w:rPr>
        <w:noBreakHyphen/>
      </w:r>
      <w:r w:rsidRPr="00C96962">
        <w:rPr>
          <w:lang w:val="en-US"/>
        </w:rPr>
        <w:t>4770 CPU @ 3.40GHz, 16 GB RAM)</w:t>
      </w:r>
      <w:r>
        <w:rPr>
          <w:lang w:val="en-US"/>
        </w:rPr>
        <w:t>,</w:t>
      </w:r>
      <w:r w:rsidRPr="00C96962">
        <w:rPr>
          <w:lang w:val="en-US"/>
        </w:rPr>
        <w:t xml:space="preserve"> one CPU unit equals to 7.0 seconds</w:t>
      </w:r>
      <w:r>
        <w:rPr>
          <w:lang w:val="en-US"/>
        </w:rPr>
        <w:t xml:space="preserve"> </w:t>
      </w:r>
      <w:ins w:id="406" w:author="Parkhurst, David L." w:date="2014-10-22T15:38:00Z">
        <w:r w:rsidR="003F0774">
          <w:rPr>
            <w:lang w:val="en-US"/>
          </w:rPr>
          <w:t>(</w:t>
        </w:r>
      </w:ins>
      <w:del w:id="407" w:author="Parkhurst, David L." w:date="2014-10-22T15:38:00Z">
        <w:r w:rsidRPr="00C96962" w:rsidDel="003F0774">
          <w:rPr>
            <w:lang w:val="en-US"/>
          </w:rPr>
          <w:delText xml:space="preserve">as determined by the hardware </w:delText>
        </w:r>
        <w:r w:rsidDel="003F0774">
          <w:rPr>
            <w:lang w:val="en-US"/>
          </w:rPr>
          <w:delText xml:space="preserve">test </w:delText>
        </w:r>
        <w:r w:rsidRPr="00C96962" w:rsidDel="003F0774">
          <w:rPr>
            <w:lang w:val="en-US"/>
          </w:rPr>
          <w:delText xml:space="preserve">in the definition of the </w:delText>
        </w:r>
      </w:del>
      <w:r w:rsidRPr="00C96962">
        <w:rPr>
          <w:lang w:val="en-US"/>
        </w:rPr>
        <w:t xml:space="preserve">MoMaS </w:t>
      </w:r>
      <w:r>
        <w:fldChar w:fldCharType="begin"/>
      </w:r>
      <w:r w:rsidR="00ED3E38">
        <w:instrText xml:space="preserve"> ADDIN ZOTERO_ITEM CSL_CITATION {"citationID":"hrqrpBE6","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fldChar w:fldCharType="separate"/>
      </w:r>
      <w:r w:rsidR="00ED3E38" w:rsidRPr="00ED3E38">
        <w:t>[38]</w:t>
      </w:r>
      <w:r>
        <w:fldChar w:fldCharType="end"/>
      </w:r>
      <w:ins w:id="408" w:author="Parkhurst, David L." w:date="2014-10-22T15:38:00Z">
        <w:r w:rsidR="003F0774">
          <w:t>)</w:t>
        </w:r>
      </w:ins>
      <w:r w:rsidRPr="00C96962">
        <w:rPr>
          <w:lang w:val="en-US"/>
        </w:rPr>
        <w:t xml:space="preserve">. Reaction calculations </w:t>
      </w:r>
      <w:r>
        <w:rPr>
          <w:lang w:val="en-US"/>
        </w:rPr>
        <w:t>mad</w:t>
      </w:r>
      <w:r w:rsidRPr="00C96962">
        <w:rPr>
          <w:lang w:val="en-US"/>
        </w:rPr>
        <w:t xml:space="preserve">e use </w:t>
      </w:r>
      <w:r w:rsidRPr="00C96962">
        <w:rPr>
          <w:lang w:val="en-US"/>
        </w:rPr>
        <w:lastRenderedPageBreak/>
        <w:t>of OpenMP parallelization with eight threads.</w:t>
      </w:r>
      <w:r w:rsidRPr="004D50F6">
        <w:rPr>
          <w:lang w:val="en-US"/>
        </w:rPr>
        <w:t xml:space="preserve"> </w:t>
      </w:r>
      <w:r>
        <w:rPr>
          <w:lang w:val="en-US"/>
        </w:rPr>
        <w:t>T</w:t>
      </w:r>
      <w:r w:rsidRPr="00C96962">
        <w:rPr>
          <w:lang w:val="en-US"/>
        </w:rPr>
        <w:t>iming of the 2D cases in CPU units is presented in</w:t>
      </w:r>
      <w:r>
        <w:rPr>
          <w:lang w:val="en-US"/>
        </w:rPr>
        <w:t xml:space="preserve"> </w:t>
      </w:r>
      <w:r>
        <w:rPr>
          <w:lang w:val="en-US"/>
        </w:rPr>
        <w:fldChar w:fldCharType="begin"/>
      </w:r>
      <w:r>
        <w:rPr>
          <w:lang w:val="en-US"/>
        </w:rPr>
        <w:instrText xml:space="preserve"> REF _Ref397500165 \h </w:instrText>
      </w:r>
      <w:r>
        <w:rPr>
          <w:lang w:val="en-US"/>
        </w:rPr>
      </w:r>
      <w:r>
        <w:rPr>
          <w:lang w:val="en-US"/>
        </w:rPr>
        <w:fldChar w:fldCharType="separate"/>
      </w:r>
      <w:r w:rsidR="00CD7255" w:rsidRPr="00C96962">
        <w:t xml:space="preserve">Table </w:t>
      </w:r>
      <w:r w:rsidR="00CD7255">
        <w:rPr>
          <w:noProof/>
        </w:rPr>
        <w:t>11</w:t>
      </w:r>
      <w:r>
        <w:rPr>
          <w:lang w:val="en-US"/>
        </w:rPr>
        <w:fldChar w:fldCharType="end"/>
      </w:r>
      <w:r w:rsidRPr="00C96962">
        <w:rPr>
          <w:lang w:val="en-US"/>
        </w:rPr>
        <w:t xml:space="preserve">. </w:t>
      </w:r>
    </w:p>
    <w:p w14:paraId="7A834258" w14:textId="22921EA2" w:rsidR="004D50F6" w:rsidRPr="00C96962" w:rsidRDefault="004D50F6" w:rsidP="004D50F6">
      <w:pPr>
        <w:pStyle w:val="Caption"/>
        <w:keepNext/>
      </w:pPr>
      <w:bookmarkStart w:id="409" w:name="_Ref397500165"/>
      <w:r w:rsidRPr="00C96962">
        <w:t xml:space="preserve">Table </w:t>
      </w:r>
      <w:r w:rsidRPr="00C96962">
        <w:fldChar w:fldCharType="begin"/>
      </w:r>
      <w:r w:rsidRPr="00C96962">
        <w:instrText xml:space="preserve"> SEQ Table \* ARABIC </w:instrText>
      </w:r>
      <w:r w:rsidRPr="00C96962">
        <w:fldChar w:fldCharType="separate"/>
      </w:r>
      <w:r w:rsidR="00CD7255">
        <w:rPr>
          <w:noProof/>
        </w:rPr>
        <w:t>11</w:t>
      </w:r>
      <w:r w:rsidRPr="00C96962">
        <w:fldChar w:fldCharType="end"/>
      </w:r>
      <w:bookmarkEnd w:id="409"/>
      <w:r w:rsidRPr="00C96962">
        <w:t>: Calculation times for MoMaS in CPU units.</w:t>
      </w:r>
    </w:p>
    <w:tbl>
      <w:tblPr>
        <w:tblStyle w:val="TableGrid"/>
        <w:tblW w:w="0" w:type="auto"/>
        <w:tblLook w:val="04A0" w:firstRow="1" w:lastRow="0" w:firstColumn="1" w:lastColumn="0" w:noHBand="0" w:noVBand="1"/>
      </w:tblPr>
      <w:tblGrid>
        <w:gridCol w:w="1129"/>
        <w:gridCol w:w="1276"/>
        <w:gridCol w:w="1176"/>
        <w:gridCol w:w="1176"/>
      </w:tblGrid>
      <w:tr w:rsidR="004D50F6" w:rsidRPr="00BB100F" w14:paraId="769DD37A" w14:textId="77777777" w:rsidTr="00D41B26">
        <w:tc>
          <w:tcPr>
            <w:tcW w:w="1129" w:type="dxa"/>
          </w:tcPr>
          <w:p w14:paraId="2DBEE8E3" w14:textId="111D0B24" w:rsidR="004D50F6" w:rsidRPr="00BB100F" w:rsidRDefault="004D50F6" w:rsidP="00D41B26">
            <w:pPr>
              <w:pStyle w:val="Text"/>
              <w:spacing w:line="240" w:lineRule="auto"/>
              <w:ind w:firstLine="0"/>
              <w:rPr>
                <w:lang w:val="en-US"/>
              </w:rPr>
            </w:pPr>
            <w:r w:rsidRPr="00BB100F">
              <w:rPr>
                <w:lang w:val="en-US"/>
              </w:rPr>
              <w:t>Reaction</w:t>
            </w:r>
            <w:r w:rsidR="00D41B26" w:rsidRPr="00BB100F">
              <w:rPr>
                <w:lang w:val="en-US"/>
              </w:rPr>
              <w:t xml:space="preserve"> </w:t>
            </w:r>
            <w:r w:rsidRPr="00BB100F">
              <w:rPr>
                <w:lang w:val="en-US"/>
              </w:rPr>
              <w:t>network</w:t>
            </w:r>
          </w:p>
        </w:tc>
        <w:tc>
          <w:tcPr>
            <w:tcW w:w="1276" w:type="dxa"/>
          </w:tcPr>
          <w:p w14:paraId="6322BCCF" w14:textId="75BE7D96" w:rsidR="004D50F6" w:rsidRPr="00BB100F" w:rsidRDefault="004D50F6" w:rsidP="00D41B26">
            <w:pPr>
              <w:pStyle w:val="Text"/>
              <w:spacing w:line="240" w:lineRule="auto"/>
              <w:ind w:firstLine="0"/>
              <w:rPr>
                <w:lang w:val="en-US"/>
              </w:rPr>
            </w:pPr>
            <w:r w:rsidRPr="00BB100F">
              <w:rPr>
                <w:lang w:val="en-US"/>
              </w:rPr>
              <w:t>Transport type</w:t>
            </w:r>
          </w:p>
        </w:tc>
        <w:tc>
          <w:tcPr>
            <w:tcW w:w="1176" w:type="dxa"/>
          </w:tcPr>
          <w:p w14:paraId="3FBEE70D" w14:textId="71200DCE" w:rsidR="004D50F6" w:rsidRPr="00BB100F" w:rsidRDefault="004D50F6" w:rsidP="00D41B26">
            <w:pPr>
              <w:pStyle w:val="Text"/>
              <w:spacing w:line="240" w:lineRule="auto"/>
              <w:ind w:firstLine="0"/>
              <w:rPr>
                <w:lang w:val="en-US"/>
              </w:rPr>
            </w:pPr>
            <w:r w:rsidRPr="00BB100F">
              <w:rPr>
                <w:lang w:val="en-US"/>
              </w:rPr>
              <w:t>2D FEFLOW</w:t>
            </w:r>
          </w:p>
        </w:tc>
        <w:tc>
          <w:tcPr>
            <w:tcW w:w="1176" w:type="dxa"/>
          </w:tcPr>
          <w:p w14:paraId="19B2ACD9" w14:textId="77777777" w:rsidR="004D50F6" w:rsidRPr="00BB100F" w:rsidRDefault="004D50F6" w:rsidP="00D919D1">
            <w:pPr>
              <w:pStyle w:val="Text"/>
              <w:spacing w:line="240" w:lineRule="auto"/>
              <w:ind w:firstLine="0"/>
              <w:rPr>
                <w:lang w:val="en-US"/>
              </w:rPr>
            </w:pPr>
            <w:r w:rsidRPr="00BB100F">
              <w:rPr>
                <w:lang w:val="en-US"/>
              </w:rPr>
              <w:t>2D fine FEFLOW</w:t>
            </w:r>
          </w:p>
        </w:tc>
      </w:tr>
      <w:tr w:rsidR="004D50F6" w:rsidRPr="00BB100F" w14:paraId="473D3FA0" w14:textId="77777777" w:rsidTr="00D41B26">
        <w:tc>
          <w:tcPr>
            <w:tcW w:w="1129" w:type="dxa"/>
            <w:vMerge w:val="restart"/>
          </w:tcPr>
          <w:p w14:paraId="1FC6D693" w14:textId="77777777" w:rsidR="004D50F6" w:rsidRPr="00BB100F" w:rsidRDefault="004D50F6" w:rsidP="00D919D1">
            <w:pPr>
              <w:pStyle w:val="Text"/>
              <w:spacing w:line="240" w:lineRule="auto"/>
              <w:ind w:firstLine="0"/>
              <w:rPr>
                <w:lang w:val="en-US"/>
              </w:rPr>
            </w:pPr>
            <w:r w:rsidRPr="00BB100F">
              <w:rPr>
                <w:lang w:val="en-US"/>
              </w:rPr>
              <w:t>easy</w:t>
            </w:r>
          </w:p>
        </w:tc>
        <w:tc>
          <w:tcPr>
            <w:tcW w:w="1276" w:type="dxa"/>
          </w:tcPr>
          <w:p w14:paraId="2A228492"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09448D3D" w14:textId="3B6B3ACE" w:rsidR="004D50F6" w:rsidRPr="00BB100F" w:rsidRDefault="00AE6407" w:rsidP="006126D6">
            <w:pPr>
              <w:pStyle w:val="Text"/>
              <w:spacing w:line="240" w:lineRule="auto"/>
              <w:ind w:firstLine="0"/>
              <w:rPr>
                <w:lang w:val="en-US"/>
              </w:rPr>
            </w:pPr>
            <w:r w:rsidRPr="00BB100F">
              <w:rPr>
                <w:lang w:val="en-US"/>
              </w:rPr>
              <w:t>247</w:t>
            </w:r>
          </w:p>
        </w:tc>
        <w:tc>
          <w:tcPr>
            <w:tcW w:w="1176" w:type="dxa"/>
          </w:tcPr>
          <w:p w14:paraId="25EB197B" w14:textId="77777777" w:rsidR="004D50F6" w:rsidRPr="00BB100F" w:rsidRDefault="004D50F6" w:rsidP="00D919D1">
            <w:pPr>
              <w:pStyle w:val="Text"/>
              <w:spacing w:line="240" w:lineRule="auto"/>
              <w:ind w:firstLine="0"/>
              <w:rPr>
                <w:lang w:val="en-US"/>
              </w:rPr>
            </w:pPr>
            <w:r w:rsidRPr="00BB100F">
              <w:rPr>
                <w:lang w:val="en-US"/>
              </w:rPr>
              <w:t>1730</w:t>
            </w:r>
          </w:p>
        </w:tc>
      </w:tr>
      <w:tr w:rsidR="004D50F6" w:rsidRPr="00BB100F" w14:paraId="218BAA64" w14:textId="77777777" w:rsidTr="00D41B26">
        <w:tc>
          <w:tcPr>
            <w:tcW w:w="1129" w:type="dxa"/>
            <w:vMerge/>
          </w:tcPr>
          <w:p w14:paraId="13BEC2F5" w14:textId="77777777" w:rsidR="004D50F6" w:rsidRPr="00BB100F" w:rsidRDefault="004D50F6" w:rsidP="00D919D1">
            <w:pPr>
              <w:pStyle w:val="Text"/>
              <w:spacing w:line="240" w:lineRule="auto"/>
              <w:ind w:firstLine="0"/>
              <w:rPr>
                <w:lang w:val="en-US"/>
              </w:rPr>
            </w:pPr>
          </w:p>
        </w:tc>
        <w:tc>
          <w:tcPr>
            <w:tcW w:w="1276" w:type="dxa"/>
          </w:tcPr>
          <w:p w14:paraId="1849DEB7"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64F1BE50" w14:textId="45A82A78" w:rsidR="004D50F6" w:rsidRPr="00BB100F" w:rsidRDefault="00647CB4" w:rsidP="00647CB4">
            <w:pPr>
              <w:pStyle w:val="Text"/>
              <w:spacing w:line="240" w:lineRule="auto"/>
              <w:ind w:firstLine="0"/>
              <w:rPr>
                <w:lang w:val="en-US"/>
              </w:rPr>
            </w:pPr>
            <w:r w:rsidRPr="00BB100F">
              <w:rPr>
                <w:lang w:val="en-US"/>
              </w:rPr>
              <w:t>563</w:t>
            </w:r>
          </w:p>
        </w:tc>
        <w:tc>
          <w:tcPr>
            <w:tcW w:w="1176" w:type="dxa"/>
          </w:tcPr>
          <w:p w14:paraId="291EE6DE" w14:textId="6995AD76" w:rsidR="004D50F6" w:rsidRPr="00BB100F" w:rsidRDefault="000B1037" w:rsidP="00D919D1">
            <w:pPr>
              <w:pStyle w:val="Text"/>
              <w:spacing w:line="240" w:lineRule="auto"/>
              <w:ind w:firstLine="0"/>
              <w:rPr>
                <w:lang w:val="en-US"/>
              </w:rPr>
            </w:pPr>
            <w:r w:rsidRPr="00BB100F">
              <w:rPr>
                <w:lang w:val="en-US"/>
              </w:rPr>
              <w:t>1628</w:t>
            </w:r>
          </w:p>
        </w:tc>
      </w:tr>
      <w:tr w:rsidR="004D50F6" w:rsidRPr="00BB100F" w14:paraId="0D1D1F5A" w14:textId="77777777" w:rsidTr="00D41B26">
        <w:tc>
          <w:tcPr>
            <w:tcW w:w="1129" w:type="dxa"/>
            <w:vMerge w:val="restart"/>
          </w:tcPr>
          <w:p w14:paraId="06148CB5" w14:textId="77777777" w:rsidR="004D50F6" w:rsidRPr="00BB100F" w:rsidRDefault="004D50F6" w:rsidP="00D919D1">
            <w:pPr>
              <w:pStyle w:val="Text"/>
              <w:spacing w:line="240" w:lineRule="auto"/>
              <w:ind w:firstLine="0"/>
              <w:rPr>
                <w:lang w:val="en-US"/>
              </w:rPr>
            </w:pPr>
            <w:r w:rsidRPr="00BB100F">
              <w:rPr>
                <w:lang w:val="en-US"/>
              </w:rPr>
              <w:t>medium</w:t>
            </w:r>
          </w:p>
        </w:tc>
        <w:tc>
          <w:tcPr>
            <w:tcW w:w="1276" w:type="dxa"/>
          </w:tcPr>
          <w:p w14:paraId="5D66AF14"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47577C5D" w14:textId="1E5B5CF2" w:rsidR="004D50F6" w:rsidRPr="00BB100F" w:rsidRDefault="00BB100F" w:rsidP="00D919D1">
            <w:pPr>
              <w:pStyle w:val="Text"/>
              <w:spacing w:line="240" w:lineRule="auto"/>
              <w:ind w:firstLine="0"/>
              <w:rPr>
                <w:lang w:val="en-US"/>
              </w:rPr>
            </w:pPr>
            <w:r w:rsidRPr="00BB100F">
              <w:rPr>
                <w:lang w:val="en-US"/>
              </w:rPr>
              <w:t>318</w:t>
            </w:r>
          </w:p>
        </w:tc>
        <w:tc>
          <w:tcPr>
            <w:tcW w:w="1176" w:type="dxa"/>
          </w:tcPr>
          <w:p w14:paraId="024ADD6C" w14:textId="1904E33A" w:rsidR="004D50F6" w:rsidRPr="00BB100F" w:rsidRDefault="00D410F3" w:rsidP="00D919D1">
            <w:pPr>
              <w:pStyle w:val="Text"/>
              <w:spacing w:line="240" w:lineRule="auto"/>
              <w:ind w:firstLine="0"/>
              <w:rPr>
                <w:lang w:val="en-US"/>
              </w:rPr>
            </w:pPr>
            <w:r w:rsidRPr="00BB100F">
              <w:rPr>
                <w:lang w:val="en-US"/>
              </w:rPr>
              <w:t>2039</w:t>
            </w:r>
          </w:p>
        </w:tc>
      </w:tr>
      <w:tr w:rsidR="004D50F6" w:rsidRPr="00BB100F" w14:paraId="6126D654" w14:textId="77777777" w:rsidTr="00D41B26">
        <w:tc>
          <w:tcPr>
            <w:tcW w:w="1129" w:type="dxa"/>
            <w:vMerge/>
          </w:tcPr>
          <w:p w14:paraId="31486C22" w14:textId="77777777" w:rsidR="004D50F6" w:rsidRPr="00BB100F" w:rsidRDefault="004D50F6" w:rsidP="00D919D1">
            <w:pPr>
              <w:pStyle w:val="Text"/>
              <w:spacing w:line="240" w:lineRule="auto"/>
              <w:ind w:firstLine="0"/>
              <w:rPr>
                <w:lang w:val="en-US"/>
              </w:rPr>
            </w:pPr>
          </w:p>
        </w:tc>
        <w:tc>
          <w:tcPr>
            <w:tcW w:w="1276" w:type="dxa"/>
          </w:tcPr>
          <w:p w14:paraId="426913CF"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5429B105" w14:textId="53768565" w:rsidR="004D50F6" w:rsidRPr="00BB100F" w:rsidRDefault="00647CB4" w:rsidP="00D919D1">
            <w:pPr>
              <w:pStyle w:val="Text"/>
              <w:spacing w:line="240" w:lineRule="auto"/>
              <w:ind w:firstLine="0"/>
              <w:rPr>
                <w:lang w:val="en-US"/>
              </w:rPr>
            </w:pPr>
            <w:r w:rsidRPr="00BB100F">
              <w:rPr>
                <w:lang w:val="en-US"/>
              </w:rPr>
              <w:t>743</w:t>
            </w:r>
          </w:p>
        </w:tc>
        <w:tc>
          <w:tcPr>
            <w:tcW w:w="1176" w:type="dxa"/>
          </w:tcPr>
          <w:p w14:paraId="5E78F39E" w14:textId="377391BE" w:rsidR="004D50F6" w:rsidRPr="00BB100F" w:rsidRDefault="000B1037" w:rsidP="00D919D1">
            <w:pPr>
              <w:pStyle w:val="Text"/>
              <w:spacing w:line="240" w:lineRule="auto"/>
              <w:ind w:firstLine="0"/>
              <w:rPr>
                <w:lang w:val="en-US"/>
              </w:rPr>
            </w:pPr>
            <w:r w:rsidRPr="00BB100F">
              <w:rPr>
                <w:lang w:val="en-US"/>
              </w:rPr>
              <w:t>1937</w:t>
            </w:r>
          </w:p>
        </w:tc>
      </w:tr>
      <w:tr w:rsidR="004D50F6" w:rsidRPr="00BB100F" w14:paraId="0357E960" w14:textId="77777777" w:rsidTr="00D41B26">
        <w:tc>
          <w:tcPr>
            <w:tcW w:w="1129" w:type="dxa"/>
            <w:vMerge w:val="restart"/>
          </w:tcPr>
          <w:p w14:paraId="29F93DDE" w14:textId="77777777" w:rsidR="004D50F6" w:rsidRPr="00BB100F" w:rsidRDefault="004D50F6" w:rsidP="00D919D1">
            <w:pPr>
              <w:pStyle w:val="Text"/>
              <w:spacing w:line="240" w:lineRule="auto"/>
              <w:ind w:firstLine="0"/>
              <w:rPr>
                <w:lang w:val="en-US"/>
              </w:rPr>
            </w:pPr>
            <w:r w:rsidRPr="00BB100F">
              <w:rPr>
                <w:lang w:val="en-US"/>
              </w:rPr>
              <w:t>hard</w:t>
            </w:r>
          </w:p>
        </w:tc>
        <w:tc>
          <w:tcPr>
            <w:tcW w:w="1276" w:type="dxa"/>
          </w:tcPr>
          <w:p w14:paraId="59C72FF5" w14:textId="77777777" w:rsidR="004D50F6" w:rsidRPr="00BB100F" w:rsidRDefault="004D50F6" w:rsidP="00D919D1">
            <w:pPr>
              <w:pStyle w:val="Text"/>
              <w:spacing w:line="240" w:lineRule="auto"/>
              <w:ind w:firstLine="0"/>
              <w:rPr>
                <w:lang w:val="en-US"/>
              </w:rPr>
            </w:pPr>
            <w:r w:rsidRPr="00BB100F">
              <w:rPr>
                <w:lang w:val="en-US"/>
              </w:rPr>
              <w:t>advective</w:t>
            </w:r>
          </w:p>
        </w:tc>
        <w:tc>
          <w:tcPr>
            <w:tcW w:w="1176" w:type="dxa"/>
          </w:tcPr>
          <w:p w14:paraId="4987C0B1" w14:textId="3274A47F" w:rsidR="004D50F6" w:rsidRPr="00BB100F" w:rsidRDefault="00BB100F" w:rsidP="00D919D1">
            <w:pPr>
              <w:pStyle w:val="Text"/>
              <w:spacing w:line="240" w:lineRule="auto"/>
              <w:ind w:firstLine="0"/>
              <w:rPr>
                <w:lang w:val="en-US"/>
              </w:rPr>
            </w:pPr>
            <w:r w:rsidRPr="00BB100F">
              <w:rPr>
                <w:lang w:val="en-US"/>
              </w:rPr>
              <w:t>711</w:t>
            </w:r>
          </w:p>
        </w:tc>
        <w:tc>
          <w:tcPr>
            <w:tcW w:w="1176" w:type="dxa"/>
          </w:tcPr>
          <w:p w14:paraId="77F81559" w14:textId="77777777" w:rsidR="004D50F6" w:rsidRPr="00BB100F" w:rsidRDefault="004D50F6" w:rsidP="00D919D1">
            <w:pPr>
              <w:pStyle w:val="Text"/>
              <w:spacing w:line="240" w:lineRule="auto"/>
              <w:ind w:firstLine="0"/>
              <w:rPr>
                <w:lang w:val="en-US"/>
              </w:rPr>
            </w:pPr>
            <w:r w:rsidRPr="00BB100F">
              <w:rPr>
                <w:lang w:val="en-US"/>
              </w:rPr>
              <w:t>5839</w:t>
            </w:r>
          </w:p>
        </w:tc>
      </w:tr>
      <w:tr w:rsidR="004D50F6" w:rsidRPr="004A05EA" w14:paraId="31750442" w14:textId="77777777" w:rsidTr="00D41B26">
        <w:tc>
          <w:tcPr>
            <w:tcW w:w="1129" w:type="dxa"/>
            <w:vMerge/>
          </w:tcPr>
          <w:p w14:paraId="5EA0CD08" w14:textId="77777777" w:rsidR="004D50F6" w:rsidRPr="00BB100F" w:rsidRDefault="004D50F6" w:rsidP="00D919D1">
            <w:pPr>
              <w:pStyle w:val="Text"/>
              <w:spacing w:line="240" w:lineRule="auto"/>
              <w:ind w:firstLine="0"/>
              <w:rPr>
                <w:lang w:val="en-US"/>
              </w:rPr>
            </w:pPr>
          </w:p>
        </w:tc>
        <w:tc>
          <w:tcPr>
            <w:tcW w:w="1276" w:type="dxa"/>
          </w:tcPr>
          <w:p w14:paraId="59E69ED8" w14:textId="77777777" w:rsidR="004D50F6" w:rsidRPr="00BB100F" w:rsidRDefault="004D50F6" w:rsidP="00D919D1">
            <w:pPr>
              <w:pStyle w:val="Text"/>
              <w:spacing w:line="240" w:lineRule="auto"/>
              <w:ind w:firstLine="0"/>
              <w:rPr>
                <w:lang w:val="en-US"/>
              </w:rPr>
            </w:pPr>
            <w:r w:rsidRPr="00BB100F">
              <w:rPr>
                <w:lang w:val="en-US"/>
              </w:rPr>
              <w:t>dispersive</w:t>
            </w:r>
          </w:p>
        </w:tc>
        <w:tc>
          <w:tcPr>
            <w:tcW w:w="1176" w:type="dxa"/>
          </w:tcPr>
          <w:p w14:paraId="7F68B6BB" w14:textId="3296044B" w:rsidR="004D50F6" w:rsidRPr="00BB100F" w:rsidRDefault="0046217E" w:rsidP="00D919D1">
            <w:pPr>
              <w:pStyle w:val="Text"/>
              <w:spacing w:line="240" w:lineRule="auto"/>
              <w:ind w:firstLine="0"/>
              <w:rPr>
                <w:lang w:val="en-US"/>
              </w:rPr>
            </w:pPr>
            <w:r w:rsidRPr="00BB100F">
              <w:rPr>
                <w:lang w:val="en-US"/>
              </w:rPr>
              <w:t>3171</w:t>
            </w:r>
          </w:p>
        </w:tc>
        <w:tc>
          <w:tcPr>
            <w:tcW w:w="1176" w:type="dxa"/>
          </w:tcPr>
          <w:p w14:paraId="6F372435" w14:textId="0AB06225" w:rsidR="004D50F6" w:rsidRPr="00BB100F" w:rsidRDefault="00D410F3" w:rsidP="00D919D1">
            <w:pPr>
              <w:pStyle w:val="Text"/>
              <w:spacing w:line="240" w:lineRule="auto"/>
              <w:ind w:firstLine="0"/>
              <w:rPr>
                <w:lang w:val="en-US"/>
              </w:rPr>
            </w:pPr>
            <w:r w:rsidRPr="00BB100F">
              <w:rPr>
                <w:lang w:val="en-US"/>
              </w:rPr>
              <w:t>9297</w:t>
            </w:r>
          </w:p>
        </w:tc>
      </w:tr>
    </w:tbl>
    <w:p w14:paraId="4C8A1109" w14:textId="77777777" w:rsidR="004D50F6" w:rsidRDefault="004D50F6" w:rsidP="007F6AB4">
      <w:pPr>
        <w:pStyle w:val="Text"/>
        <w:rPr>
          <w:lang w:val="en-US"/>
        </w:rPr>
      </w:pPr>
    </w:p>
    <w:p w14:paraId="3E1CBA15" w14:textId="64BA88E2" w:rsidR="007F6AB4" w:rsidRPr="00C96962" w:rsidRDefault="00984E37" w:rsidP="00467D9C">
      <w:pPr>
        <w:pStyle w:val="Text"/>
        <w:rPr>
          <w:lang w:val="en-US"/>
        </w:rPr>
      </w:pPr>
      <w:r>
        <w:rPr>
          <w:lang w:val="en-US"/>
        </w:rPr>
        <w:t xml:space="preserve">The implementation of PhreeqcRM </w:t>
      </w:r>
      <w:r w:rsidR="00021CF6">
        <w:rPr>
          <w:lang w:val="en-US"/>
        </w:rPr>
        <w:t xml:space="preserve">in FEFLOW </w:t>
      </w:r>
      <w:r>
        <w:rPr>
          <w:lang w:val="en-US"/>
        </w:rPr>
        <w:t xml:space="preserve">is not as fast as </w:t>
      </w:r>
      <w:r w:rsidR="007F6AB4" w:rsidRPr="00C96962">
        <w:rPr>
          <w:lang w:val="en-US"/>
        </w:rPr>
        <w:t xml:space="preserve">other published </w:t>
      </w:r>
      <w:r w:rsidR="00A34999">
        <w:rPr>
          <w:lang w:val="en-US"/>
        </w:rPr>
        <w:t>reactive transport codes</w:t>
      </w:r>
      <w:r w:rsidR="007F6AB4" w:rsidRPr="00C96962">
        <w:rPr>
          <w:lang w:val="en-US"/>
        </w:rPr>
        <w:t xml:space="preserve"> </w:t>
      </w:r>
      <w:r w:rsidR="00CE5A14">
        <w:fldChar w:fldCharType="begin"/>
      </w:r>
      <w:r w:rsidR="00ED3E38">
        <w:instrText xml:space="preserve"> ADDIN ZOTERO_ITEM CSL_CITATION {"citationID":"9pzifF9x","properties":{"formattedCitation":"[e.g., 50]","plainCitation":"[e.g., 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results","author":[{"family":"Mayer","given":"K."},{"family":"MacQuarrie","given":"Kerry"}],"issued":{"date-parts":[["2009"]]}},"prefix":"e.g., "}],"schema":"https://github.com/citation-style-language/schema/raw/master/csl-citation.json"} </w:instrText>
      </w:r>
      <w:r w:rsidR="00CE5A14">
        <w:fldChar w:fldCharType="separate"/>
      </w:r>
      <w:r w:rsidR="00ED3E38" w:rsidRPr="00ED3E38">
        <w:t>[e.g., 50]</w:t>
      </w:r>
      <w:r w:rsidR="00CE5A14">
        <w:fldChar w:fldCharType="end"/>
      </w:r>
      <w:r w:rsidR="00011FEB">
        <w:rPr>
          <w:lang w:val="en-US"/>
        </w:rPr>
        <w:t>. The performance of the coupling is</w:t>
      </w:r>
      <w:r w:rsidR="00A34999">
        <w:rPr>
          <w:lang w:val="en-US"/>
        </w:rPr>
        <w:t xml:space="preserve"> hampered</w:t>
      </w:r>
      <w:r w:rsidR="00011FEB">
        <w:rPr>
          <w:lang w:val="en-US"/>
        </w:rPr>
        <w:t xml:space="preserve"> by </w:t>
      </w:r>
      <w:r w:rsidR="007F6AB4" w:rsidRPr="00C96962">
        <w:rPr>
          <w:lang w:val="en-US"/>
        </w:rPr>
        <w:t xml:space="preserve">the automated time stepping algorithm </w:t>
      </w:r>
      <w:r w:rsidR="00AE56C9">
        <w:rPr>
          <w:lang w:val="en-US"/>
        </w:rPr>
        <w:t xml:space="preserve">(predictor-corrector) </w:t>
      </w:r>
      <w:r w:rsidR="007F6AB4" w:rsidRPr="00C96962">
        <w:rPr>
          <w:lang w:val="en-US"/>
        </w:rPr>
        <w:t>in the implicit solution of solute</w:t>
      </w:r>
      <w:r w:rsidR="00A34999">
        <w:rPr>
          <w:lang w:val="en-US"/>
        </w:rPr>
        <w:t xml:space="preserve"> transport</w:t>
      </w:r>
      <w:r w:rsidR="007F6AB4" w:rsidRPr="00C96962">
        <w:rPr>
          <w:lang w:val="en-US"/>
        </w:rPr>
        <w:t xml:space="preserve">. With an explicit coupling to </w:t>
      </w:r>
      <w:r w:rsidR="00B01363">
        <w:rPr>
          <w:lang w:val="en-US"/>
        </w:rPr>
        <w:t>PhreeqcRM</w:t>
      </w:r>
      <w:r w:rsidR="007F6AB4" w:rsidRPr="00C96962">
        <w:rPr>
          <w:lang w:val="en-US"/>
        </w:rPr>
        <w:t xml:space="preserve">, the algorithm greatly reduces the transport time step after </w:t>
      </w:r>
      <w:r w:rsidR="00A34999">
        <w:rPr>
          <w:lang w:val="en-US"/>
        </w:rPr>
        <w:t>each</w:t>
      </w:r>
      <w:r w:rsidR="007F6AB4" w:rsidRPr="00C96962">
        <w:rPr>
          <w:lang w:val="en-US"/>
        </w:rPr>
        <w:t xml:space="preserve"> reaction step due to abrupt changes and discontinuities in the concentration fields that </w:t>
      </w:r>
      <w:r w:rsidR="00011FEB">
        <w:rPr>
          <w:lang w:val="en-US"/>
        </w:rPr>
        <w:t xml:space="preserve">result from the </w:t>
      </w:r>
      <w:r w:rsidR="007F6AB4" w:rsidRPr="00C96962">
        <w:rPr>
          <w:lang w:val="en-US"/>
        </w:rPr>
        <w:t>chemical reactions.</w:t>
      </w:r>
    </w:p>
    <w:p w14:paraId="2ED19196" w14:textId="4F755639" w:rsidR="000C43FB" w:rsidRPr="00C96962" w:rsidRDefault="0021325F" w:rsidP="000C43FB">
      <w:pPr>
        <w:keepNext/>
      </w:pPr>
      <w:r w:rsidRPr="00C96962">
        <w:rPr>
          <w:noProof/>
        </w:rPr>
        <w:lastRenderedPageBreak/>
        <w:drawing>
          <wp:inline distT="0" distB="0" distL="0" distR="0" wp14:anchorId="6379A863" wp14:editId="4A424F2F">
            <wp:extent cx="5934097" cy="324103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MaS_2D_adv_easy_X3_1000_cmap.png"/>
                    <pic:cNvPicPr/>
                  </pic:nvPicPr>
                  <pic:blipFill>
                    <a:blip r:embed="rId18">
                      <a:extLst>
                        <a:ext uri="{28A0092B-C50C-407E-A947-70E740481C1C}">
                          <a14:useLocalDpi xmlns:a14="http://schemas.microsoft.com/office/drawing/2010/main" val="0"/>
                        </a:ext>
                      </a:extLst>
                    </a:blip>
                    <a:stretch>
                      <a:fillRect/>
                    </a:stretch>
                  </pic:blipFill>
                  <pic:spPr>
                    <a:xfrm>
                      <a:off x="0" y="0"/>
                      <a:ext cx="5934097" cy="3241038"/>
                    </a:xfrm>
                    <a:prstGeom prst="rect">
                      <a:avLst/>
                    </a:prstGeom>
                  </pic:spPr>
                </pic:pic>
              </a:graphicData>
            </a:graphic>
          </wp:inline>
        </w:drawing>
      </w:r>
    </w:p>
    <w:p w14:paraId="6B762270" w14:textId="383B8CC7" w:rsidR="005072BC" w:rsidRPr="00C96962" w:rsidRDefault="000C43FB" w:rsidP="000C43FB">
      <w:pPr>
        <w:pStyle w:val="Caption"/>
      </w:pPr>
      <w:bookmarkStart w:id="410" w:name="_Ref396493837"/>
      <w:r w:rsidRPr="00C96962">
        <w:t xml:space="preserve">Figure </w:t>
      </w:r>
      <w:r w:rsidRPr="00C96962">
        <w:fldChar w:fldCharType="begin"/>
      </w:r>
      <w:r w:rsidRPr="00C96962">
        <w:instrText xml:space="preserve"> SEQ Figure \* ARABIC </w:instrText>
      </w:r>
      <w:r w:rsidRPr="00C96962">
        <w:fldChar w:fldCharType="separate"/>
      </w:r>
      <w:r w:rsidR="00CD7255">
        <w:rPr>
          <w:noProof/>
        </w:rPr>
        <w:t>7</w:t>
      </w:r>
      <w:r w:rsidRPr="00C96962">
        <w:fldChar w:fldCharType="end"/>
      </w:r>
      <w:bookmarkEnd w:id="410"/>
      <w:r w:rsidRPr="00C96962">
        <w:t xml:space="preserve">: </w:t>
      </w:r>
      <w:r w:rsidR="0021325F" w:rsidRPr="00C96962">
        <w:t xml:space="preserve">MoMaS results </w:t>
      </w:r>
      <w:r w:rsidR="009866CD">
        <w:t>from</w:t>
      </w:r>
      <w:r w:rsidR="0021325F" w:rsidRPr="00C96962">
        <w:t xml:space="preserve"> </w:t>
      </w:r>
      <w:r w:rsidRPr="00C96962">
        <w:t>2D advective case</w:t>
      </w:r>
      <w:r w:rsidR="0021325F" w:rsidRPr="00C96962">
        <w:t xml:space="preserve">s; </w:t>
      </w:r>
      <w:r w:rsidR="00A476C2">
        <w:t>(</w:t>
      </w:r>
      <w:r w:rsidR="0021325F" w:rsidRPr="00C96962">
        <w:t xml:space="preserve">a) X3, easy case at time 1000; </w:t>
      </w:r>
      <w:r w:rsidR="00A476C2">
        <w:t>(</w:t>
      </w:r>
      <w:r w:rsidR="0021325F" w:rsidRPr="00C96962">
        <w:t xml:space="preserve">b) X2, medium case at time 1000; </w:t>
      </w:r>
      <w:r w:rsidR="00A476C2">
        <w:t>(</w:t>
      </w:r>
      <w:r w:rsidR="0021325F" w:rsidRPr="00C96962">
        <w:t>c</w:t>
      </w:r>
      <w:r w:rsidR="00097E3D" w:rsidRPr="00C96962">
        <w:t xml:space="preserve">) CP1, hard case at time 2000; </w:t>
      </w:r>
      <w:r w:rsidR="00A476C2">
        <w:t>(</w:t>
      </w:r>
      <w:r w:rsidR="00097E3D" w:rsidRPr="00C96962">
        <w:t xml:space="preserve">d) same as </w:t>
      </w:r>
      <w:r w:rsidR="00A476C2">
        <w:t>(</w:t>
      </w:r>
      <w:r w:rsidR="00097E3D" w:rsidRPr="00C96962">
        <w:t xml:space="preserve">c) </w:t>
      </w:r>
      <w:r w:rsidR="003319C1" w:rsidRPr="00C96962">
        <w:t xml:space="preserve">calculated </w:t>
      </w:r>
      <w:r w:rsidR="00097E3D" w:rsidRPr="00C96962">
        <w:t>with refined mesh.</w:t>
      </w:r>
    </w:p>
    <w:p w14:paraId="3AA4C3C2" w14:textId="632233F2" w:rsidR="000C43FB" w:rsidRPr="004F3013" w:rsidRDefault="00097E3D" w:rsidP="00097E3D">
      <w:pPr>
        <w:pStyle w:val="Text"/>
        <w:rPr>
          <w:lang w:val="en-US"/>
        </w:rPr>
      </w:pPr>
      <w:r w:rsidRPr="00C96962">
        <w:rPr>
          <w:lang w:val="en-US"/>
        </w:rPr>
        <w:t xml:space="preserve">Selected results of the 2D </w:t>
      </w:r>
      <w:r w:rsidR="005C2DD6">
        <w:rPr>
          <w:lang w:val="en-US"/>
        </w:rPr>
        <w:t xml:space="preserve">advective </w:t>
      </w:r>
      <w:r w:rsidRPr="00C96962">
        <w:rPr>
          <w:lang w:val="en-US"/>
        </w:rPr>
        <w:t>MoMaS cases are presented in</w:t>
      </w:r>
      <w:r w:rsidR="001265CF">
        <w:rPr>
          <w:lang w:val="en-US"/>
        </w:rPr>
        <w:t xml:space="preserve">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 xml:space="preserve">. </w:t>
      </w:r>
      <w:r w:rsidR="000C43FB" w:rsidRPr="00C96962">
        <w:rPr>
          <w:lang w:val="en-US"/>
        </w:rPr>
        <w:t xml:space="preserve">According to Carrayrou et al. </w:t>
      </w:r>
      <w:r w:rsidR="00CE5A14">
        <w:fldChar w:fldCharType="begin"/>
      </w:r>
      <w:r w:rsidR="00ED3E38">
        <w:instrText xml:space="preserve"> ADDIN ZOTERO_ITEM CSL_CITATION {"citationID":"R5l9sYaG","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C43FB" w:rsidRPr="00C96962">
        <w:rPr>
          <w:lang w:val="en-US"/>
        </w:rPr>
        <w:t xml:space="preserve"> the concentration of component X3 at time 1000 offer</w:t>
      </w:r>
      <w:r w:rsidR="00D8659F" w:rsidRPr="00C96962">
        <w:rPr>
          <w:lang w:val="en-US"/>
        </w:rPr>
        <w:t>s</w:t>
      </w:r>
      <w:r w:rsidR="000C43FB" w:rsidRPr="00C96962">
        <w:rPr>
          <w:lang w:val="en-US"/>
        </w:rPr>
        <w:t xml:space="preserve"> a suitable means for comparison. Plotted with a similar color map, </w:t>
      </w:r>
      <w:r w:rsidR="001265CF">
        <w:rPr>
          <w:lang w:val="en-US"/>
        </w:rPr>
        <w:fldChar w:fldCharType="begin"/>
      </w:r>
      <w:r w:rsidR="001265CF">
        <w:rPr>
          <w:lang w:val="en-US"/>
        </w:rPr>
        <w:instrText xml:space="preserve"> REF _Ref396493837 \h </w:instrText>
      </w:r>
      <w:r w:rsidR="001265CF">
        <w:rPr>
          <w:lang w:val="en-US"/>
        </w:rPr>
      </w:r>
      <w:r w:rsidR="001265CF">
        <w:rPr>
          <w:lang w:val="en-US"/>
        </w:rPr>
        <w:fldChar w:fldCharType="separate"/>
      </w:r>
      <w:r w:rsidR="00CD7255" w:rsidRPr="00C96962">
        <w:t xml:space="preserve">Figure </w:t>
      </w:r>
      <w:r w:rsidR="00CD7255">
        <w:rPr>
          <w:noProof/>
        </w:rPr>
        <w:t>7</w:t>
      </w:r>
      <w:r w:rsidR="001265CF">
        <w:rPr>
          <w:lang w:val="en-US"/>
        </w:rPr>
        <w:fldChar w:fldCharType="end"/>
      </w:r>
      <w:r w:rsidRPr="00C96962">
        <w:rPr>
          <w:lang w:val="en-US"/>
        </w:rPr>
        <w:t>a</w:t>
      </w:r>
      <w:r w:rsidR="000C43FB" w:rsidRPr="00C96962">
        <w:rPr>
          <w:lang w:val="en-US"/>
        </w:rPr>
        <w:t xml:space="preserve"> can be directly compared to </w:t>
      </w:r>
      <w:r w:rsidR="00EA1A64" w:rsidRPr="00C96962">
        <w:rPr>
          <w:lang w:val="en-US"/>
        </w:rPr>
        <w:t>their</w:t>
      </w:r>
      <w:r w:rsidR="00B01363">
        <w:rPr>
          <w:lang w:val="en-US"/>
        </w:rPr>
        <w:t xml:space="preserve"> Fig. 8</w:t>
      </w:r>
      <w:r w:rsidR="000C43FB" w:rsidRPr="00C96962">
        <w:rPr>
          <w:lang w:val="en-US"/>
        </w:rPr>
        <w:t xml:space="preserve">. Given the </w:t>
      </w:r>
      <w:r w:rsidR="00D8659F" w:rsidRPr="00C96962">
        <w:rPr>
          <w:lang w:val="en-US"/>
        </w:rPr>
        <w:t>bandwidth</w:t>
      </w:r>
      <w:r w:rsidR="00EA1A64" w:rsidRPr="00C96962">
        <w:rPr>
          <w:lang w:val="en-US"/>
        </w:rPr>
        <w:t xml:space="preserve"> of results in Carrayrou et al. </w:t>
      </w:r>
      <w:r w:rsidR="00CE5A14">
        <w:fldChar w:fldCharType="begin"/>
      </w:r>
      <w:r w:rsidR="00ED3E38">
        <w:instrText xml:space="preserve"> ADDIN ZOTERO_ITEM CSL_CITATION {"citationID":"5Qan2S8o","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CE5A14">
        <w:fldChar w:fldCharType="separate"/>
      </w:r>
      <w:r w:rsidR="00ED3E38" w:rsidRPr="00ED3E38">
        <w:t>[44]</w:t>
      </w:r>
      <w:r w:rsidR="00CE5A14">
        <w:fldChar w:fldCharType="end"/>
      </w:r>
      <w:r w:rsidR="000C43FB" w:rsidRPr="00C96962">
        <w:rPr>
          <w:lang w:val="en-US"/>
        </w:rPr>
        <w:t>,</w:t>
      </w:r>
      <w:r w:rsidRPr="00C96962">
        <w:rPr>
          <w:lang w:val="en-US"/>
        </w:rPr>
        <w:t xml:space="preserve"> results</w:t>
      </w:r>
      <w:r w:rsidR="000C43FB" w:rsidRPr="00C96962">
        <w:rPr>
          <w:lang w:val="en-US"/>
        </w:rPr>
        <w:t xml:space="preserve"> </w:t>
      </w:r>
      <w:r w:rsidR="00D11FA8">
        <w:rPr>
          <w:lang w:val="en-US"/>
        </w:rPr>
        <w:t xml:space="preserve">from </w:t>
      </w:r>
      <w:r w:rsidR="000C43FB" w:rsidRPr="00C96962">
        <w:rPr>
          <w:lang w:val="en-US"/>
        </w:rPr>
        <w:t xml:space="preserve">FEFLOW plugin fit </w:t>
      </w:r>
      <w:r w:rsidR="00D8659F" w:rsidRPr="00C96962">
        <w:rPr>
          <w:lang w:val="en-US"/>
        </w:rPr>
        <w:t xml:space="preserve">well with results from MIN3P </w:t>
      </w:r>
      <w:r w:rsidR="00CE5A14">
        <w:fldChar w:fldCharType="begin"/>
      </w:r>
      <w:r w:rsidR="00ED3E38">
        <w:instrText xml:space="preserve"> ADDIN ZOTERO_ITEM CSL_CITATION {"citationID":"2hjlr4d631","properties":{"formattedCitation":"[52,53]","plainCitation":"[52,53]"},"citationItems":[{"id":1989,"uris":["http://zotero.org/users/1809694/items/6FDD2WES"],"uri":["http://zotero.org/users/1809694/items/6FDD2WES"],"itemData":{"id":1989,"type":"thesis","title":"A numerical model for multicomponent reactive transport in variably saturated porous media","publisher":"University of Waterloo, Canada","number-of-pages":"286","genre":"Ph.D.","shortTitle":"A numerical model for multicomponent reactive transport in variably saturated porous media","author":[{"family":"Mayer","given":"K.U."}],"issued":{"date-parts":[["1999"]]}},"label":"page"},{"id":2001,"uris":["http://zotero.org/users/1809694/items/UDZZBHC4"],"uri":["http://zotero.org/users/1809694/items/UDZZBHC4"],"itemData":{"id":2001,"type":"article-journal","title":"Multicomponent reactive transport modeling in variably saturated porous media using a generalized formulation for kinetically controlled reactions","container-title":"Water Resources Research","page":"131-1321","volume":"38","issue":"9","abstract":"A generalized formulation for kinetically controlled reactions has been developed and incorporated into a multicomponent reactive transport model to facilitate the investigation of a large variety of problems involving inorganic and organic chemicals in variably saturated media. The general kinetic formulation includes intra-aqueous and dissolution-precipitation reactions in addition to geochemical equilibrium expressions for hydrolysis, aqueous complexation, oxidation-reduction, ion exchange, surface complexation, and gas dissolution-exsolution reactions. The generalized approach allows consideration of fractional order terms with respect to any dissolved species in terms of species activities or in terms of total concentrations, which facilitates the incorporation of a variety of experimentally derived rate expressions. Monod and inhibition terms can be used to describe microbially mediated reactions or to limit the reaction progress of inorganic reactions. Dissolution-precipitation reactions can be described as surface-controlled or transport, controlled reactions. The formulation also facilitates the consideration of any number of parallel reaction pathways, and reactions can be treated as irreversible or reversible processes. Two groundwater contamination scenarios, both set in variably saturated media but with significantly different geochemical reaction networks, are investigated and demonstrate the advantage of the generalized approach. The first problem focuses on a hypothetical case study of the natural attenuation of organic contaminants undergoing dissolution, volatilization, and biodegradation in an unconfined aquifer overlaid by unsaturated sediments. The second problem addresses the generation of acid mine drainage in the unsaturated zone of a tailings impoundment at the Nickel Rim Mine site near Sudbury, Ontario, and subsequent reactive transport in the saturated portion of the tailings.","shortTitle":"Multicomponent reactive transport modeling in variably saturated porous media using a generalized formulation for kinetically controlled reactions","author":[{"family":"Mayer","given":"K. U."},{"family":"Frind","given":"E. O."},{"family":"Blowes","given":"D. W."}],"issued":{"date-parts":[["2002"]]}},"label":"page"}],"schema":"https://github.com/citation-style-language/schema/raw/master/csl-citation.json"} </w:instrText>
      </w:r>
      <w:r w:rsidR="00CE5A14">
        <w:fldChar w:fldCharType="separate"/>
      </w:r>
      <w:r w:rsidR="00ED3E38" w:rsidRPr="00ED3E38">
        <w:t>[52,53]</w:t>
      </w:r>
      <w:r w:rsidR="00CE5A14">
        <w:fldChar w:fldCharType="end"/>
      </w:r>
      <w:r w:rsidR="00D8659F" w:rsidRPr="00CE5A14">
        <w:rPr>
          <w:lang w:val="en-US"/>
        </w:rPr>
        <w:t xml:space="preserve">, Hoffmann et al. </w:t>
      </w:r>
      <w:r w:rsidR="00CE5A14">
        <w:fldChar w:fldCharType="begin"/>
      </w:r>
      <w:r w:rsidR="00ED3E38">
        <w:instrText xml:space="preserve"> ADDIN ZOTERO_ITEM CSL_CITATION {"citationID":"boeu9so9n","properties":{"formattedCitation":"[54,55]","plainCitation":"[54,55]"},"citationItems":[{"id":27,"uris":["http://zotero.org/users/1809694/items/HTE6UD5H"],"uri":["http://zotero.org/users/1809694/items/HTE6UD5H"],"itemData":{"id":27,"type":"article-journal","title":"A parallel global-implicit 2-D solver for reactive transport problems in porous media based on a reduction scheme and its application to the MoMaS benchmark problem","container-title":"Computational Geosciences","page":"421-433","volume":"14","issue":"3","DOI":"10.1007/s10596-009-9173-7","ISSN":"1420-0597","journalAbbreviation":"Comput Geosci","language":"English","author":[{"family":"Hoffmann","given":"Joachim"},{"family":"Kräutle","given":"Serge"},{"family":"Knabner","given":"Peter"}],"issued":{"date-parts":[["2010",6,1]]}},"label":"page"},{"id":5,"uris":["http://zotero.org/users/1809694/items/UBSPVAJ2"],"uri":["http://zotero.org/users/1809694/items/UBSPVAJ2"],"itemData":{"id":5,"type":"report","title":"Results of the GdR MoMaS Reactive Transport Benchmark with RICHY2D","publisher":"Department of Mathematics, Section Modeling, Simulation, Optimization, University of Erlangen-Nuremberg","publisher-place":"Erlangen, Germany","event-place":"Erlangen, Germany","URL":"http://fauams5.am.uni-erlangen.de/papers/pr326.pdf","author":[{"family":"J. Hoffmann","given":""}],"accessed":{"date-parts":[["2014",8,13]]}},"label":"page"}],"schema":"https://github.com/citation-style-language/schema/raw/master/csl-citation.json"} </w:instrText>
      </w:r>
      <w:r w:rsidR="00CE5A14">
        <w:fldChar w:fldCharType="separate"/>
      </w:r>
      <w:r w:rsidR="00ED3E38" w:rsidRPr="00ED3E38">
        <w:t>[54,55]</w:t>
      </w:r>
      <w:r w:rsidR="00CE5A14">
        <w:fldChar w:fldCharType="end"/>
      </w:r>
      <w:r w:rsidR="00D8659F" w:rsidRPr="00B8496A">
        <w:rPr>
          <w:lang w:val="de-CH"/>
        </w:rPr>
        <w:t xml:space="preserve"> and HYTEC </w:t>
      </w:r>
      <w:r w:rsidR="00CE5A14">
        <w:fldChar w:fldCharType="begin"/>
      </w:r>
      <w:r w:rsidR="00ED3E38">
        <w:instrText xml:space="preserve"> ADDIN ZOTERO_ITEM CSL_CITATION {"citationID":"1bp54h67np","properties":{"formattedCitation":"[56,57]","plainCitation":"[56,57]"},"citationItems":[{"id":10659,"uris":["http://zotero.org/users/1809694/items/VFNMGFWR"],"uri":["http://zotero.org/users/1809694/items/VFNMGFWR"],"itemData":{"id":10659,"type":"chapter","title":"Presentation and application of the reactive transport code HYTEC","container-title":"Developments in Water Science","publisher":"Elsevier","page":"599-606","volume":"Volume 47","URL":"http://www.sciencedirect.com/science/article/pii/S0167564802801149","ISBN":"0167-5648","author":[{"family":"van der Lee","given":"J."},{"family":"De Windt","given":"L."},{"family":"Lagneau","given":"V."},{"family":"Goblet","given":"P."}],"editor":[{"family":"S. Majid Hassanizadeh","given":"Ruud J. Schotting, William G. Gray and George F. Pinder"}],"issued":{"date-parts":[["2002"]]}},"label":"page"},{"id":3637,"uris":["http://zotero.org/users/1809694/items/3W9B7QET"],"uri":["http://zotero.org/users/1809694/items/3W9B7QET"],"itemData":{"id":3637,"type":"article-journal","title":"HYTEC results of the MoMas reactive transport benchmark","container-title":"Computational Geosciences","page":"435-449","volume":"14","issue":"3","DOI":"10.1007/s10596-009-9159-5","ISSN":"1420-0597","journalAbbreviation":"Comput Geosci","language":"English","author":[{"family":"Lagneau","given":"Vincent"},{"family":"van der Lee","given":"Jan"}],"issued":{"date-parts":[["2010",6,1]]}},"label":"page"}],"schema":"https://github.com/citation-style-language/schema/raw/master/csl-citation.json"} </w:instrText>
      </w:r>
      <w:r w:rsidR="00CE5A14">
        <w:fldChar w:fldCharType="separate"/>
      </w:r>
      <w:r w:rsidR="00ED3E38" w:rsidRPr="00ED3E38">
        <w:t>[56,57]</w:t>
      </w:r>
      <w:r w:rsidR="00CE5A14">
        <w:fldChar w:fldCharType="end"/>
      </w:r>
      <w:r w:rsidR="00D8659F" w:rsidRPr="00B8496A">
        <w:rPr>
          <w:lang w:val="de-CH"/>
        </w:rPr>
        <w:t>.</w:t>
      </w:r>
      <w:r w:rsidR="003C4EBB" w:rsidRPr="00B8496A">
        <w:rPr>
          <w:lang w:val="de-CH"/>
        </w:rPr>
        <w:t xml:space="preserve"> </w:t>
      </w:r>
      <w:r w:rsidR="003C4EBB" w:rsidRPr="004F3013">
        <w:rPr>
          <w:lang w:val="en-US"/>
        </w:rPr>
        <w:t xml:space="preserve">Apart from slightly higher concentrations, the simulation with the refined mesh </w:t>
      </w:r>
      <w:r w:rsidR="00D11FA8" w:rsidRPr="004F3013">
        <w:rPr>
          <w:lang w:val="en-US"/>
        </w:rPr>
        <w:t>(not shown) yields</w:t>
      </w:r>
      <w:r w:rsidR="003C4EBB" w:rsidRPr="004F3013">
        <w:rPr>
          <w:lang w:val="en-US"/>
        </w:rPr>
        <w:t xml:space="preserve"> </w:t>
      </w:r>
      <w:r w:rsidR="00EA1A64" w:rsidRPr="004F3013">
        <w:rPr>
          <w:lang w:val="en-US"/>
        </w:rPr>
        <w:t xml:space="preserve">a </w:t>
      </w:r>
      <w:r w:rsidR="003C4EBB" w:rsidRPr="004F3013">
        <w:rPr>
          <w:lang w:val="en-US"/>
        </w:rPr>
        <w:t xml:space="preserve">very similar </w:t>
      </w:r>
      <w:r w:rsidR="00EA1A64" w:rsidRPr="004F3013">
        <w:rPr>
          <w:lang w:val="en-US"/>
        </w:rPr>
        <w:t>concentration pattern</w:t>
      </w:r>
      <w:r w:rsidR="003C4EBB" w:rsidRPr="004F3013">
        <w:rPr>
          <w:lang w:val="en-US"/>
        </w:rPr>
        <w:t>.</w:t>
      </w:r>
    </w:p>
    <w:p w14:paraId="7DF5CCFF" w14:textId="322FC6B2" w:rsidR="005072BC" w:rsidRPr="00C96962" w:rsidRDefault="001265CF" w:rsidP="00097E3D">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b</w:t>
      </w:r>
      <w:r w:rsidR="003C4EBB" w:rsidRPr="00C96962">
        <w:rPr>
          <w:lang w:val="en-US"/>
        </w:rPr>
        <w:t xml:space="preserve"> shows the concentration </w:t>
      </w:r>
      <w:r w:rsidR="00EA1A64" w:rsidRPr="00C96962">
        <w:rPr>
          <w:lang w:val="en-US"/>
        </w:rPr>
        <w:t xml:space="preserve">of </w:t>
      </w:r>
      <w:r w:rsidR="003C4EBB" w:rsidRPr="00C96962">
        <w:rPr>
          <w:lang w:val="en-US"/>
        </w:rPr>
        <w:t xml:space="preserve">X2 with a similar color map as in Mayer and MacQuarrie </w:t>
      </w:r>
      <w:r w:rsidR="00CE5A14">
        <w:fldChar w:fldCharType="begin"/>
      </w:r>
      <w:r w:rsidR="00ED3E38">
        <w:instrText xml:space="preserve"> ADDIN ZOTERO_ITEM CSL_CITATION {"citationID":"125UTLDM","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B01363">
        <w:t xml:space="preserve"> </w:t>
      </w:r>
      <w:r w:rsidR="00B104C1">
        <w:t>to facilitate direct comparison</w:t>
      </w:r>
      <w:r w:rsidR="00B104C1" w:rsidRPr="00B104C1">
        <w:t xml:space="preserve"> </w:t>
      </w:r>
      <w:r w:rsidR="00B104C1">
        <w:t>to their Fig. 6c</w:t>
      </w:r>
      <w:r w:rsidR="003C4EBB" w:rsidRPr="00C96962">
        <w:rPr>
          <w:lang w:val="en-US"/>
        </w:rPr>
        <w:t>.</w:t>
      </w:r>
      <w:r w:rsidR="00D85ABB" w:rsidRPr="00C96962">
        <w:rPr>
          <w:lang w:val="en-US"/>
        </w:rPr>
        <w:t xml:space="preserve"> </w:t>
      </w:r>
      <w:r w:rsidR="00F6593C" w:rsidRPr="00C96962">
        <w:rPr>
          <w:lang w:val="en-US"/>
        </w:rPr>
        <w:t xml:space="preserve">Simulations with the </w:t>
      </w:r>
      <w:r w:rsidR="00D85ABB" w:rsidRPr="00C96962">
        <w:rPr>
          <w:lang w:val="en-US"/>
        </w:rPr>
        <w:t xml:space="preserve">refined </w:t>
      </w:r>
      <w:r w:rsidR="00D85ABB" w:rsidRPr="00C96962">
        <w:rPr>
          <w:lang w:val="en-US"/>
        </w:rPr>
        <w:lastRenderedPageBreak/>
        <w:t xml:space="preserve">mesh </w:t>
      </w:r>
      <w:r w:rsidR="00D11FA8">
        <w:rPr>
          <w:lang w:val="en-US"/>
        </w:rPr>
        <w:t xml:space="preserve">(not shown) </w:t>
      </w:r>
      <w:r w:rsidR="00D85ABB" w:rsidRPr="00C96962">
        <w:rPr>
          <w:lang w:val="en-US"/>
        </w:rPr>
        <w:t xml:space="preserve">yield </w:t>
      </w:r>
      <w:r w:rsidR="00F6593C" w:rsidRPr="00C96962">
        <w:rPr>
          <w:lang w:val="en-US"/>
        </w:rPr>
        <w:t xml:space="preserve">a </w:t>
      </w:r>
      <w:r w:rsidR="00D85ABB" w:rsidRPr="00C96962">
        <w:rPr>
          <w:lang w:val="en-US"/>
        </w:rPr>
        <w:t xml:space="preserve">smoother </w:t>
      </w:r>
      <w:r w:rsidR="00F6593C" w:rsidRPr="00C96962">
        <w:rPr>
          <w:lang w:val="en-US"/>
        </w:rPr>
        <w:t xml:space="preserve">reaction edge but otherwise </w:t>
      </w:r>
      <w:r w:rsidR="00EA1A64" w:rsidRPr="00C96962">
        <w:rPr>
          <w:lang w:val="en-US"/>
        </w:rPr>
        <w:t>the same general concentration pattern</w:t>
      </w:r>
      <w:r w:rsidR="00F6593C" w:rsidRPr="00C96962">
        <w:rPr>
          <w:lang w:val="en-US"/>
        </w:rPr>
        <w:t>.</w:t>
      </w:r>
    </w:p>
    <w:p w14:paraId="115785B6" w14:textId="1D53C176" w:rsidR="00EC7E83" w:rsidRDefault="001265CF" w:rsidP="00097E3D">
      <w:pPr>
        <w:pStyle w:val="Text"/>
        <w:rPr>
          <w:lang w:val="en-US"/>
        </w:rPr>
      </w:pP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 xml:space="preserve">c </w:t>
      </w:r>
      <w:r w:rsidR="004B09C6" w:rsidRPr="00C96962">
        <w:rPr>
          <w:lang w:val="en-US"/>
        </w:rPr>
        <w:t>shows the equilibrium mineral species CP1 at time 2000 for the hard advective case. Qualitatively</w:t>
      </w:r>
      <w:r w:rsidR="00EC7E83" w:rsidRPr="00C96962">
        <w:rPr>
          <w:lang w:val="en-US"/>
        </w:rPr>
        <w:t>,</w:t>
      </w:r>
      <w:r w:rsidR="004B09C6" w:rsidRPr="00C96962">
        <w:rPr>
          <w:lang w:val="en-US"/>
        </w:rPr>
        <w:t xml:space="preserve"> results are </w:t>
      </w:r>
      <w:r w:rsidR="00BA2629">
        <w:rPr>
          <w:lang w:val="en-US"/>
        </w:rPr>
        <w:t>similar to those in Mayer and Ma</w:t>
      </w:r>
      <w:r w:rsidR="004B09C6" w:rsidRPr="00C96962">
        <w:rPr>
          <w:lang w:val="en-US"/>
        </w:rPr>
        <w:t xml:space="preserve">cQuarrie </w:t>
      </w:r>
      <w:r w:rsidR="00CE5A14">
        <w:fldChar w:fldCharType="begin"/>
      </w:r>
      <w:r w:rsidR="00ED3E38">
        <w:instrText xml:space="preserve"> ADDIN ZOTERO_ITEM CSL_CITATION {"citationID":"bSzdnOta","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fldChar w:fldCharType="separate"/>
      </w:r>
      <w:r w:rsidR="00ED3E38" w:rsidRPr="00ED3E38">
        <w:t>[50]</w:t>
      </w:r>
      <w:r w:rsidR="00CE5A14">
        <w:fldChar w:fldCharType="end"/>
      </w:r>
      <w:r w:rsidR="00B01363" w:rsidRPr="00DE73DF">
        <w:t xml:space="preserve">, </w:t>
      </w:r>
      <w:r w:rsidR="00B01363">
        <w:t xml:space="preserve">Fig. 7g </w:t>
      </w:r>
      <w:r w:rsidR="004B09C6" w:rsidRPr="00C96962">
        <w:rPr>
          <w:lang w:val="en-US"/>
        </w:rPr>
        <w:t>, however, maximum concentrations are lower (~20).</w:t>
      </w:r>
      <w:r w:rsidR="00D11FA8">
        <w:rPr>
          <w:lang w:val="en-US"/>
        </w:rPr>
        <w:t xml:space="preserve"> Using</w:t>
      </w:r>
      <w:r w:rsidR="00EC7E83" w:rsidRPr="00C96962">
        <w:rPr>
          <w:lang w:val="en-US"/>
        </w:rPr>
        <w:t xml:space="preserve"> the refined mesh</w:t>
      </w:r>
      <w:r w:rsidR="00D11FA8">
        <w:rPr>
          <w:lang w:val="en-US"/>
        </w:rPr>
        <w:t>,</w:t>
      </w:r>
      <w:r w:rsidR="00EC7E83" w:rsidRPr="00C96962">
        <w:rPr>
          <w:lang w:val="en-US"/>
        </w:rPr>
        <w:t xml:space="preserve"> </w:t>
      </w:r>
      <w:r>
        <w:rPr>
          <w:lang w:val="en-US"/>
        </w:rPr>
        <w:fldChar w:fldCharType="begin"/>
      </w:r>
      <w:r>
        <w:rPr>
          <w:lang w:val="en-US"/>
        </w:rPr>
        <w:instrText xml:space="preserve"> REF _Ref396493837 \h </w:instrText>
      </w:r>
      <w:r>
        <w:rPr>
          <w:lang w:val="en-US"/>
        </w:rPr>
      </w:r>
      <w:r>
        <w:rPr>
          <w:lang w:val="en-US"/>
        </w:rPr>
        <w:fldChar w:fldCharType="separate"/>
      </w:r>
      <w:r w:rsidR="00CD7255" w:rsidRPr="00C96962">
        <w:t xml:space="preserve">Figure </w:t>
      </w:r>
      <w:r w:rsidR="00CD7255">
        <w:rPr>
          <w:noProof/>
        </w:rPr>
        <w:t>7</w:t>
      </w:r>
      <w:r>
        <w:rPr>
          <w:lang w:val="en-US"/>
        </w:rPr>
        <w:fldChar w:fldCharType="end"/>
      </w:r>
      <w:r w:rsidR="00097E3D" w:rsidRPr="00C96962">
        <w:rPr>
          <w:lang w:val="en-US"/>
        </w:rPr>
        <w:t>d</w:t>
      </w:r>
      <w:r w:rsidR="00EC7E83" w:rsidRPr="00C96962">
        <w:rPr>
          <w:lang w:val="en-US"/>
        </w:rPr>
        <w:t xml:space="preserve"> reveal</w:t>
      </w:r>
      <w:r w:rsidR="00D11FA8">
        <w:rPr>
          <w:lang w:val="en-US"/>
        </w:rPr>
        <w:t>s</w:t>
      </w:r>
      <w:r w:rsidR="00EC7E83" w:rsidRPr="00C96962">
        <w:rPr>
          <w:lang w:val="en-US"/>
        </w:rPr>
        <w:t xml:space="preserve"> </w:t>
      </w:r>
      <w:r w:rsidR="00485C7D" w:rsidRPr="00C96962">
        <w:rPr>
          <w:lang w:val="en-US"/>
        </w:rPr>
        <w:t>the discretization dependence of maximum CP1 concentrations</w:t>
      </w:r>
      <w:r w:rsidR="00EC7E83" w:rsidRPr="00C96962">
        <w:rPr>
          <w:lang w:val="en-US"/>
        </w:rPr>
        <w:t xml:space="preserve">. With the refined mesh, results are also quantitatively comparable to Mayer and MacQuarrie </w:t>
      </w:r>
      <w:r w:rsidR="00CE5A14" w:rsidRPr="00A4395D">
        <w:fldChar w:fldCharType="begin"/>
      </w:r>
      <w:r w:rsidR="00ED3E38">
        <w:instrText xml:space="preserve"> ADDIN ZOTERO_ITEM CSL_CITATION {"citationID":"n8emi3W8","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CE5A14" w:rsidRPr="00A4395D">
        <w:fldChar w:fldCharType="separate"/>
      </w:r>
      <w:r w:rsidR="00ED3E38" w:rsidRPr="00ED3E38">
        <w:t>[50]</w:t>
      </w:r>
      <w:r w:rsidR="00CE5A14" w:rsidRPr="00A4395D">
        <w:fldChar w:fldCharType="end"/>
      </w:r>
      <w:r w:rsidR="00EC7E83" w:rsidRPr="00A4395D">
        <w:rPr>
          <w:lang w:val="en-US"/>
        </w:rPr>
        <w:t>.</w:t>
      </w:r>
      <w:r w:rsidR="00A4395D" w:rsidRPr="00A4395D">
        <w:rPr>
          <w:lang w:val="en-US"/>
        </w:rPr>
        <w:t xml:space="preserve"> </w:t>
      </w:r>
      <w:del w:id="411" w:author="Parkhurst, David L." w:date="2014-10-22T15:44:00Z">
        <w:r w:rsidR="00A4395D" w:rsidRPr="00A4395D" w:rsidDel="00FC1557">
          <w:rPr>
            <w:lang w:val="en-US"/>
          </w:rPr>
          <w:delText xml:space="preserve">Further </w:delText>
        </w:r>
      </w:del>
      <w:ins w:id="412" w:author="Parkhurst, David L." w:date="2014-10-22T15:44:00Z">
        <w:r w:rsidR="00FC1557">
          <w:rPr>
            <w:lang w:val="en-US"/>
          </w:rPr>
          <w:t>In addition</w:t>
        </w:r>
        <w:r w:rsidR="00FC1557" w:rsidRPr="00A4395D">
          <w:rPr>
            <w:lang w:val="en-US"/>
          </w:rPr>
          <w:t xml:space="preserve"> </w:t>
        </w:r>
      </w:ins>
      <w:r w:rsidR="00A4395D" w:rsidRPr="00A4395D">
        <w:rPr>
          <w:lang w:val="en-US"/>
        </w:rPr>
        <w:t xml:space="preserve">to the </w:t>
      </w:r>
      <w:del w:id="413" w:author="Parkhurst, David L." w:date="2014-10-22T15:45:00Z">
        <w:r w:rsidR="00A4395D" w:rsidRPr="00A4395D" w:rsidDel="00FC1557">
          <w:rPr>
            <w:lang w:val="en-US"/>
          </w:rPr>
          <w:delText>presented examples</w:delText>
        </w:r>
      </w:del>
      <w:ins w:id="414" w:author="Parkhurst, David L." w:date="2014-10-22T15:45:00Z">
        <w:r w:rsidR="00FC1557">
          <w:rPr>
            <w:lang w:val="en-US"/>
          </w:rPr>
          <w:t>figures presented here</w:t>
        </w:r>
      </w:ins>
      <w:r w:rsidR="00A4395D" w:rsidRPr="00A4395D">
        <w:rPr>
          <w:lang w:val="en-US"/>
        </w:rPr>
        <w:t xml:space="preserve">, all results </w:t>
      </w:r>
      <w:r w:rsidR="00B104C1">
        <w:rPr>
          <w:lang w:val="en-US"/>
        </w:rPr>
        <w:t xml:space="preserve">that are </w:t>
      </w:r>
      <w:del w:id="415" w:author="Parkhurst, David L." w:date="2014-10-22T15:44:00Z">
        <w:r w:rsidR="00B104C1" w:rsidDel="00FC1557">
          <w:rPr>
            <w:lang w:val="en-US"/>
          </w:rPr>
          <w:delText xml:space="preserve">requested </w:delText>
        </w:r>
      </w:del>
      <w:ins w:id="416" w:author="Parkhurst, David L." w:date="2014-10-22T15:44:00Z">
        <w:r w:rsidR="00FC1557">
          <w:rPr>
            <w:lang w:val="en-US"/>
          </w:rPr>
          <w:t>specified</w:t>
        </w:r>
        <w:r w:rsidR="00FC1557">
          <w:rPr>
            <w:lang w:val="en-US"/>
          </w:rPr>
          <w:t xml:space="preserve"> </w:t>
        </w:r>
      </w:ins>
      <w:r w:rsidR="00B104C1">
        <w:rPr>
          <w:lang w:val="en-US"/>
        </w:rPr>
        <w:t xml:space="preserve">by the </w:t>
      </w:r>
      <w:r w:rsidR="00A4395D" w:rsidRPr="00A4395D">
        <w:rPr>
          <w:lang w:val="en-US"/>
        </w:rPr>
        <w:t>MoMaS definition</w:t>
      </w:r>
      <w:r w:rsidR="009C6D4D">
        <w:rPr>
          <w:lang w:val="en-US"/>
        </w:rPr>
        <w:t xml:space="preserve"> </w:t>
      </w:r>
      <w:r w:rsidR="009C6D4D">
        <w:rPr>
          <w:lang w:val="en-US"/>
        </w:rPr>
        <w:fldChar w:fldCharType="begin"/>
      </w:r>
      <w:r w:rsidR="00ED3E38">
        <w:rPr>
          <w:lang w:val="en-US"/>
        </w:rPr>
        <w:instrText xml:space="preserve"> ADDIN ZOTERO_ITEM CSL_CITATION {"citationID":"5Kc8LQoI","properties":{"formattedCitation":"[38]","plainCitation":"[38]"},"citationItems":[{"id":548,"uris":["http://zotero.org/users/1809694/items/65KPSF34"],"uri":["http://zotero.org/users/1809694/items/65KPSF34"],"itemData":{"id":548,"type":"article-journal","title":"Reactive transport benchmark of MoMaS","container-title":"Computational Geosciences","page":"385-392","volume":"14","issue":"3","abstract":"Abstract&amp;nbsp;&amp;nbsp;We present here the definition of the reactive transport benchmark of Groupement Mathematical Modeling and Numerical Simulation for Nuclear Waste Management Problems. The aim of this benchmark is to propose a challenging test for numerical methods used for reactive transport modeling in porous media. In order to focus on numerical methods, the problem presented here is of quite a small size, both from a hydrodynamical and from a geochemical point of view. Though the chemical coefficients used in this benchmark are not taken from a real chemical system, they are realistic, and the test case is quite challenging.","DOI":"10.1007/s10596-009-9157-7","shortTitle":"Reactive transport benchmark of MoMaS","author":[{"family":"Carrayrou","given":"Jérôme"},{"family":"Kern","given":"Michel"},{"family":"Knabner","given":"Peter"}],"issued":{"date-parts":[["2010"]]}}}],"schema":"https://github.com/citation-style-language/schema/raw/master/csl-citation.json"} </w:instrText>
      </w:r>
      <w:r w:rsidR="009C6D4D">
        <w:rPr>
          <w:lang w:val="en-US"/>
        </w:rPr>
        <w:fldChar w:fldCharType="separate"/>
      </w:r>
      <w:r w:rsidR="00ED3E38" w:rsidRPr="00ED3E38">
        <w:t>[38]</w:t>
      </w:r>
      <w:r w:rsidR="009C6D4D">
        <w:rPr>
          <w:lang w:val="en-US"/>
        </w:rPr>
        <w:fldChar w:fldCharType="end"/>
      </w:r>
      <w:r w:rsidR="00A4395D" w:rsidRPr="00A4395D">
        <w:rPr>
          <w:lang w:val="en-US"/>
        </w:rPr>
        <w:t xml:space="preserve"> </w:t>
      </w:r>
      <w:del w:id="417" w:author="Parkhurst, David L." w:date="2014-10-22T15:45:00Z">
        <w:r w:rsidR="00A4395D" w:rsidRPr="00A4395D" w:rsidDel="00FC1557">
          <w:rPr>
            <w:lang w:val="en-US"/>
          </w:rPr>
          <w:delText xml:space="preserve">were compared </w:delText>
        </w:r>
        <w:r w:rsidR="00B104C1" w:rsidDel="00FC1557">
          <w:rPr>
            <w:lang w:val="en-US"/>
          </w:rPr>
          <w:delText>with</w:delText>
        </w:r>
      </w:del>
      <w:ins w:id="418" w:author="Parkhurst, David L." w:date="2014-10-22T15:45:00Z">
        <w:r w:rsidR="00FC1557">
          <w:rPr>
            <w:lang w:val="en-US"/>
          </w:rPr>
          <w:t>are similar to</w:t>
        </w:r>
      </w:ins>
      <w:r w:rsidR="00B104C1">
        <w:rPr>
          <w:lang w:val="en-US"/>
        </w:rPr>
        <w:t xml:space="preserve"> </w:t>
      </w:r>
      <w:r w:rsidR="009C6D4D">
        <w:rPr>
          <w:lang w:val="en-US"/>
        </w:rPr>
        <w:t xml:space="preserve">results from </w:t>
      </w:r>
      <w:r w:rsidR="00A4395D" w:rsidRPr="00A4395D">
        <w:rPr>
          <w:lang w:val="en-US"/>
        </w:rPr>
        <w:t xml:space="preserve">Hoffmann </w:t>
      </w:r>
      <w:r w:rsidR="00A4395D" w:rsidRPr="00A4395D">
        <w:fldChar w:fldCharType="begin"/>
      </w:r>
      <w:r w:rsidR="00ED3E38">
        <w:instrText xml:space="preserve"> ADDIN ZOTERO_ITEM CSL_CITATION {"citationID":"OavWAHN4","properties":{"formattedCitation":"[55]","plainCitation":"[55]"},"citationItems":[{"id":5,"uris":["http://zotero.org/users/1809694/items/UBSPVAJ2"],"uri":["http://zotero.org/users/1809694/items/UBSPVAJ2"],"itemData":{"id":5,"type":"report","title":"Results of the GdR MoMaS Reactive Transport Benchmark with RICHY2D","publisher":"Department of Mathematics, Section Modeling, Simulation, Optimization, University of Erlangen-Nuremberg","publisher-place":"Erlangen, Germany","event-place":"Erlangen, Germany","URL":"http://fauams5.am.uni-erlangen.de/papers/pr326.pdf","author":[{"family":"J. Hoffmann","given":""}],"accessed":{"date-parts":[["2014",8,13]]}}}],"schema":"https://github.com/citation-style-language/schema/raw/master/csl-citation.json"} </w:instrText>
      </w:r>
      <w:r w:rsidR="00A4395D" w:rsidRPr="00A4395D">
        <w:fldChar w:fldCharType="separate"/>
      </w:r>
      <w:r w:rsidR="00ED3E38" w:rsidRPr="00ED3E38">
        <w:t>[55]</w:t>
      </w:r>
      <w:r w:rsidR="00A4395D" w:rsidRPr="00A4395D">
        <w:fldChar w:fldCharType="end"/>
      </w:r>
      <w:r w:rsidR="00A4395D" w:rsidRPr="00A4395D">
        <w:rPr>
          <w:lang w:val="en-US"/>
        </w:rPr>
        <w:t xml:space="preserve"> using RICHY2D.</w:t>
      </w:r>
    </w:p>
    <w:p w14:paraId="5E9FFE7D" w14:textId="77777777" w:rsidR="005C2DD6" w:rsidRDefault="005C2DD6" w:rsidP="005C2DD6">
      <w:pPr>
        <w:keepNext/>
      </w:pPr>
      <w:r>
        <w:rPr>
          <w:noProof/>
        </w:rPr>
        <w:drawing>
          <wp:inline distT="0" distB="0" distL="0" distR="0" wp14:anchorId="0BDCDAD7" wp14:editId="197C53FC">
            <wp:extent cx="5943398" cy="3246119"/>
            <wp:effectExtent l="0" t="0" r="635"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MaS_2D_diffuse.emf"/>
                    <pic:cNvPicPr/>
                  </pic:nvPicPr>
                  <pic:blipFill>
                    <a:blip r:embed="rId19">
                      <a:extLst>
                        <a:ext uri="{28A0092B-C50C-407E-A947-70E740481C1C}">
                          <a14:useLocalDpi xmlns:a14="http://schemas.microsoft.com/office/drawing/2010/main" val="0"/>
                        </a:ext>
                      </a:extLst>
                    </a:blip>
                    <a:stretch>
                      <a:fillRect/>
                    </a:stretch>
                  </pic:blipFill>
                  <pic:spPr>
                    <a:xfrm>
                      <a:off x="0" y="0"/>
                      <a:ext cx="5943398" cy="3246119"/>
                    </a:xfrm>
                    <a:prstGeom prst="rect">
                      <a:avLst/>
                    </a:prstGeom>
                  </pic:spPr>
                </pic:pic>
              </a:graphicData>
            </a:graphic>
          </wp:inline>
        </w:drawing>
      </w:r>
    </w:p>
    <w:p w14:paraId="39DCF90E" w14:textId="0FC6512A" w:rsidR="005C2DD6" w:rsidRDefault="005C2DD6" w:rsidP="005C2DD6">
      <w:pPr>
        <w:pStyle w:val="Caption"/>
      </w:pPr>
      <w:bookmarkStart w:id="419" w:name="_Ref398010206"/>
      <w:bookmarkStart w:id="420" w:name="_Ref398237395"/>
      <w:r>
        <w:t xml:space="preserve">Figure </w:t>
      </w:r>
      <w:r>
        <w:fldChar w:fldCharType="begin"/>
      </w:r>
      <w:r>
        <w:instrText xml:space="preserve"> SEQ Figure \* ARABIC </w:instrText>
      </w:r>
      <w:r>
        <w:fldChar w:fldCharType="separate"/>
      </w:r>
      <w:r w:rsidR="00CD7255">
        <w:rPr>
          <w:noProof/>
        </w:rPr>
        <w:t>8</w:t>
      </w:r>
      <w:r>
        <w:fldChar w:fldCharType="end"/>
      </w:r>
      <w:bookmarkEnd w:id="419"/>
      <w:r>
        <w:t xml:space="preserve">: </w:t>
      </w:r>
      <w:r w:rsidRPr="00C96962">
        <w:t xml:space="preserve">MoMaS results </w:t>
      </w:r>
      <w:r>
        <w:t>from</w:t>
      </w:r>
      <w:r w:rsidRPr="00C96962">
        <w:t xml:space="preserve"> 2D </w:t>
      </w:r>
      <w:r>
        <w:t>dispersive</w:t>
      </w:r>
      <w:r w:rsidRPr="00C96962">
        <w:t xml:space="preserve"> cases; </w:t>
      </w:r>
      <w:r>
        <w:t>(</w:t>
      </w:r>
      <w:r w:rsidRPr="00C96962">
        <w:t xml:space="preserve">a) </w:t>
      </w:r>
      <w:r>
        <w:t>and (b) S</w:t>
      </w:r>
      <w:r w:rsidRPr="00C96962">
        <w:t>, easy case at time 10</w:t>
      </w:r>
      <w:r>
        <w:t xml:space="preserve"> with coarse and fine mesh, respectively</w:t>
      </w:r>
      <w:r w:rsidRPr="00C96962">
        <w:t xml:space="preserve">; </w:t>
      </w:r>
      <w:r>
        <w:t>(</w:t>
      </w:r>
      <w:r w:rsidRPr="00C96962">
        <w:t xml:space="preserve">b) X2, medium case at time 10; </w:t>
      </w:r>
      <w:r>
        <w:t>(</w:t>
      </w:r>
      <w:r w:rsidRPr="00C96962">
        <w:t>c) CP1, hard case at time 2000.</w:t>
      </w:r>
      <w:bookmarkEnd w:id="420"/>
    </w:p>
    <w:p w14:paraId="41751FCE" w14:textId="7A1F5D27" w:rsidR="00D919D1" w:rsidRDefault="00875F0D" w:rsidP="00A23992">
      <w:pPr>
        <w:pStyle w:val="Text"/>
      </w:pPr>
      <w:r w:rsidRPr="000F1319">
        <w:rPr>
          <w:lang w:val="en-US" w:eastAsia="en-US"/>
        </w:rPr>
        <w:lastRenderedPageBreak/>
        <w:fldChar w:fldCharType="begin"/>
      </w:r>
      <w:r w:rsidRPr="000F1319">
        <w:rPr>
          <w:lang w:val="en-US" w:eastAsia="en-US"/>
        </w:rPr>
        <w:instrText xml:space="preserve"> REF _Ref398010206 \h </w:instrText>
      </w:r>
      <w:r w:rsidR="002B7C97" w:rsidRPr="000F1319">
        <w:rPr>
          <w:lang w:val="en-US" w:eastAsia="en-US"/>
        </w:rPr>
        <w:instrText xml:space="preserve"> \* MERGEFORMAT </w:instrText>
      </w:r>
      <w:r w:rsidRPr="000F1319">
        <w:rPr>
          <w:lang w:val="en-US" w:eastAsia="en-US"/>
        </w:rPr>
      </w:r>
      <w:r w:rsidRPr="000F1319">
        <w:rPr>
          <w:lang w:val="en-US" w:eastAsia="en-US"/>
        </w:rPr>
        <w:fldChar w:fldCharType="separate"/>
      </w:r>
      <w:r w:rsidR="00CD7255">
        <w:t xml:space="preserve">Figure </w:t>
      </w:r>
      <w:r w:rsidR="00CD7255">
        <w:rPr>
          <w:noProof/>
        </w:rPr>
        <w:t>8</w:t>
      </w:r>
      <w:r w:rsidRPr="000F1319">
        <w:rPr>
          <w:lang w:val="en-US" w:eastAsia="en-US"/>
        </w:rPr>
        <w:fldChar w:fldCharType="end"/>
      </w:r>
      <w:r w:rsidRPr="000F1319">
        <w:rPr>
          <w:lang w:val="en-US" w:eastAsia="en-US"/>
        </w:rPr>
        <w:t xml:space="preserve"> </w:t>
      </w:r>
      <w:r w:rsidR="00A23992" w:rsidRPr="000F1319">
        <w:rPr>
          <w:lang w:val="en-US" w:eastAsia="en-US"/>
        </w:rPr>
        <w:t xml:space="preserve">verifies the general </w:t>
      </w:r>
      <w:del w:id="421" w:author="Parkhurst, David L." w:date="2014-10-22T15:46:00Z">
        <w:r w:rsidR="00A23992" w:rsidRPr="000F1319" w:rsidDel="00FC1557">
          <w:rPr>
            <w:lang w:val="en-US" w:eastAsia="en-US"/>
          </w:rPr>
          <w:delText xml:space="preserve">consistence </w:delText>
        </w:r>
      </w:del>
      <w:ins w:id="422" w:author="Parkhurst, David L." w:date="2014-10-22T15:46:00Z">
        <w:r w:rsidR="00FC1557" w:rsidRPr="000F1319">
          <w:rPr>
            <w:lang w:val="en-US" w:eastAsia="en-US"/>
          </w:rPr>
          <w:t>consistenc</w:t>
        </w:r>
        <w:r w:rsidR="00FC1557">
          <w:rPr>
            <w:lang w:val="en-US" w:eastAsia="en-US"/>
          </w:rPr>
          <w:t>y</w:t>
        </w:r>
        <w:r w:rsidR="00FC1557" w:rsidRPr="000F1319">
          <w:rPr>
            <w:lang w:val="en-US" w:eastAsia="en-US"/>
          </w:rPr>
          <w:t xml:space="preserve"> </w:t>
        </w:r>
      </w:ins>
      <w:r w:rsidR="00A23992" w:rsidRPr="000F1319">
        <w:rPr>
          <w:lang w:val="en-US" w:eastAsia="en-US"/>
        </w:rPr>
        <w:t xml:space="preserve">of results from the dispersive cases </w:t>
      </w:r>
      <w:r w:rsidR="00A4395D" w:rsidRPr="000F1319">
        <w:rPr>
          <w:lang w:val="en-US" w:eastAsia="en-US"/>
        </w:rPr>
        <w:t xml:space="preserve">with published data in </w:t>
      </w:r>
      <w:r w:rsidRPr="000F1319">
        <w:rPr>
          <w:lang w:val="en-US"/>
        </w:rPr>
        <w:t xml:space="preserve">Carrayrou et al. </w:t>
      </w:r>
      <w:r w:rsidRPr="000F1319">
        <w:fldChar w:fldCharType="begin"/>
      </w:r>
      <w:r w:rsidR="00ED3E38">
        <w:instrText xml:space="preserve"> ADDIN ZOTERO_ITEM CSL_CITATION {"citationID":"UshxRoYZ","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Pr="000F1319">
        <w:fldChar w:fldCharType="separate"/>
      </w:r>
      <w:r w:rsidR="00ED3E38" w:rsidRPr="00ED3E38">
        <w:t>[44]</w:t>
      </w:r>
      <w:r w:rsidRPr="000F1319">
        <w:fldChar w:fldCharType="end"/>
      </w:r>
      <w:r w:rsidRPr="000F1319">
        <w:t xml:space="preserve"> and</w:t>
      </w:r>
      <w:r w:rsidRPr="000F1319">
        <w:rPr>
          <w:lang w:val="en-US" w:eastAsia="en-US"/>
        </w:rPr>
        <w:t xml:space="preserve"> </w:t>
      </w:r>
      <w:r w:rsidRPr="000F1319">
        <w:rPr>
          <w:lang w:val="en-US"/>
        </w:rPr>
        <w:t xml:space="preserve">Mayer and MacQuarrie </w:t>
      </w:r>
      <w:r w:rsidRPr="000F1319">
        <w:fldChar w:fldCharType="begin"/>
      </w:r>
      <w:r w:rsidR="00ED3E38">
        <w:instrText xml:space="preserve"> ADDIN ZOTERO_ITEM CSL_CITATION {"citationID":"HJNNnu6w","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Pr="000F1319">
        <w:fldChar w:fldCharType="separate"/>
      </w:r>
      <w:r w:rsidR="00ED3E38" w:rsidRPr="00ED3E38">
        <w:t>[50]</w:t>
      </w:r>
      <w:r w:rsidRPr="000F1319">
        <w:fldChar w:fldCharType="end"/>
      </w:r>
      <w:r w:rsidRPr="000F1319">
        <w:t>.</w:t>
      </w:r>
      <w:r w:rsidR="00D919D1" w:rsidRPr="000F1319">
        <w:t xml:space="preserve"> For comparability with </w:t>
      </w:r>
      <w:r w:rsidR="00D919D1" w:rsidRPr="000F1319">
        <w:rPr>
          <w:lang w:val="en-US"/>
        </w:rPr>
        <w:t xml:space="preserve">Carrayrou et al. </w:t>
      </w:r>
      <w:r w:rsidR="00D919D1" w:rsidRPr="000F1319">
        <w:fldChar w:fldCharType="begin"/>
      </w:r>
      <w:r w:rsidR="00ED3E38">
        <w:instrText xml:space="preserve"> ADDIN ZOTERO_ITEM CSL_CITATION {"citationID":"90tvokSR","properties":{"formattedCitation":"[44]","plainCitation":"[44]"},"citationItems":[{"id":3,"uris":["http://zotero.org/users/1809694/items/FPSFHX98"],"uri":["http://zotero.org/users/1809694/items/FPSFHX98"],"itemData":{"id":3,"type":"article-journal","title":"Comparison of numerical methods for simulating strongly nonlinear and heterogeneous reactive transport problems—the MoMaS benchmark case","container-title":"Computational Geosciences","page":"483-502","volume":"14","issue":"3","DOI":"10.1007/s10596-010-9178-2","ISSN":"1420-0597","journalAbbreviation":"Comput Geosci","language":"English","author":[{"family":"Carrayrou","given":"Jérôme"},{"family":"Hoffmann","given":"Joachim"},{"family":"Knabner","given":"Peter"},{"family":"Kräutle","given":"Serge"},{"family":"de Dieuleveult","given":"Caroline"},{"family":"Erhel","given":"Jocelyne"},{"family":"Van der Lee","given":"Jan"},{"family":"Lagneau","given":"V."},{"family":"Mayer","given":"K.Ulrich"},{"family":"MacQuarrie","given":"KerryT.B."}],"issued":{"date-parts":[["2010",6,1]]}}}],"schema":"https://github.com/citation-style-language/schema/raw/master/csl-citation.json"} </w:instrText>
      </w:r>
      <w:r w:rsidR="00D919D1" w:rsidRPr="000F1319">
        <w:fldChar w:fldCharType="separate"/>
      </w:r>
      <w:r w:rsidR="00ED3E38" w:rsidRPr="00ED3E38">
        <w:t>[44]</w:t>
      </w:r>
      <w:r w:rsidR="00D919D1" w:rsidRPr="000F1319">
        <w:fldChar w:fldCharType="end"/>
      </w:r>
      <w:r w:rsidR="00B104C1">
        <w:t>, Fig. 11,</w:t>
      </w:r>
      <w:r w:rsidR="00D919D1" w:rsidRPr="000F1319">
        <w:t xml:space="preserve"> a similar colo</w:t>
      </w:r>
      <w:del w:id="423" w:author="Parkhurst, David L." w:date="2014-10-22T15:47:00Z">
        <w:r w:rsidR="00D919D1" w:rsidRPr="000F1319" w:rsidDel="00FC1557">
          <w:delText>u</w:delText>
        </w:r>
      </w:del>
      <w:r w:rsidR="00D919D1" w:rsidRPr="000F1319">
        <w:t xml:space="preserve">r scale </w:t>
      </w:r>
      <w:r w:rsidR="00A23992" w:rsidRPr="000F1319">
        <w:t xml:space="preserve">is </w:t>
      </w:r>
      <w:r w:rsidR="00D919D1" w:rsidRPr="000F1319">
        <w:t xml:space="preserve">used in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D919D1" w:rsidRPr="000F1319">
        <w:rPr>
          <w:lang w:val="en-US" w:eastAsia="en-US"/>
        </w:rPr>
        <w:t xml:space="preserve">a and b. </w:t>
      </w:r>
      <w:r w:rsidR="00D919D1" w:rsidRPr="000F1319">
        <w:t xml:space="preserve">Results obtained with the finer mesh show only minor differences </w:t>
      </w:r>
      <w:ins w:id="424" w:author="Parkhurst, David L." w:date="2014-10-22T15:47:00Z">
        <w:r w:rsidR="00FC1557">
          <w:t xml:space="preserve">compared </w:t>
        </w:r>
      </w:ins>
      <w:r w:rsidR="00D919D1" w:rsidRPr="000F1319">
        <w:t xml:space="preserve">to </w:t>
      </w:r>
      <w:del w:id="425" w:author="Parkhurst, David L." w:date="2014-10-22T15:47:00Z">
        <w:r w:rsidR="00D919D1" w:rsidRPr="000F1319" w:rsidDel="00FC1557">
          <w:delText xml:space="preserve">the </w:delText>
        </w:r>
      </w:del>
      <w:r w:rsidR="00D919D1" w:rsidRPr="000F1319">
        <w:t xml:space="preserve">results </w:t>
      </w:r>
      <w:del w:id="426" w:author="Parkhurst, David L." w:date="2014-10-22T15:48:00Z">
        <w:r w:rsidR="00D919D1" w:rsidRPr="000F1319" w:rsidDel="00FC1557">
          <w:delText xml:space="preserve">of </w:delText>
        </w:r>
      </w:del>
      <w:ins w:id="427" w:author="Parkhurst, David L." w:date="2014-10-22T15:48:00Z">
        <w:r w:rsidR="00FC1557">
          <w:t>for</w:t>
        </w:r>
        <w:r w:rsidR="00FC1557" w:rsidRPr="000F1319">
          <w:t xml:space="preserve"> </w:t>
        </w:r>
      </w:ins>
      <w:r w:rsidR="00D919D1" w:rsidRPr="000F1319">
        <w:t>the coarser mesh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b versus </w:t>
      </w:r>
      <w:r w:rsidR="00D919D1" w:rsidRPr="000F1319">
        <w:rPr>
          <w:lang w:val="en-US" w:eastAsia="en-US"/>
        </w:rPr>
        <w:fldChar w:fldCharType="begin"/>
      </w:r>
      <w:r w:rsidR="00D919D1" w:rsidRPr="000F1319">
        <w:rPr>
          <w:lang w:val="en-US" w:eastAsia="en-US"/>
        </w:rPr>
        <w:instrText xml:space="preserve"> REF _Ref398010206 \h </w:instrText>
      </w:r>
      <w:r w:rsidR="002B7C97" w:rsidRPr="000F1319">
        <w:rPr>
          <w:lang w:val="en-US" w:eastAsia="en-US"/>
        </w:rPr>
        <w:instrText xml:space="preserve"> \* MERGEFORMAT </w:instrText>
      </w:r>
      <w:r w:rsidR="00D919D1" w:rsidRPr="000F1319">
        <w:rPr>
          <w:lang w:val="en-US" w:eastAsia="en-US"/>
        </w:rPr>
      </w:r>
      <w:r w:rsidR="00D919D1" w:rsidRPr="000F1319">
        <w:rPr>
          <w:lang w:val="en-US" w:eastAsia="en-US"/>
        </w:rPr>
        <w:fldChar w:fldCharType="separate"/>
      </w:r>
      <w:r w:rsidR="00CD7255">
        <w:t xml:space="preserve">Figure </w:t>
      </w:r>
      <w:r w:rsidR="00CD7255">
        <w:rPr>
          <w:noProof/>
        </w:rPr>
        <w:t>8</w:t>
      </w:r>
      <w:r w:rsidR="00D919D1" w:rsidRPr="000F1319">
        <w:rPr>
          <w:lang w:val="en-US" w:eastAsia="en-US"/>
        </w:rPr>
        <w:fldChar w:fldCharType="end"/>
      </w:r>
      <w:r w:rsidR="00D919D1" w:rsidRPr="000F1319">
        <w:rPr>
          <w:lang w:val="en-US" w:eastAsia="en-US"/>
        </w:rPr>
        <w:t xml:space="preserve">a). </w:t>
      </w:r>
      <w:r w:rsidR="00B104C1" w:rsidRPr="000F1319">
        <w:rPr>
          <w:lang w:val="en-US" w:eastAsia="en-US"/>
        </w:rPr>
        <w:t xml:space="preserve">Compared to results from </w:t>
      </w:r>
      <w:r w:rsidR="00B104C1" w:rsidRPr="000F1319">
        <w:rPr>
          <w:lang w:val="en-US"/>
        </w:rPr>
        <w:t xml:space="preserve">Mayer and MacQuarrie </w:t>
      </w:r>
      <w:r w:rsidR="00B104C1" w:rsidRPr="000F1319">
        <w:fldChar w:fldCharType="begin"/>
      </w:r>
      <w:r w:rsidR="00B104C1">
        <w:instrText xml:space="preserve"> ADDIN ZOTERO_ITEM CSL_CITATION {"citationID":"HoCugtvY","properties":{"formattedCitation":"[50]","plainCitation":"[50]"},"citationItems":[{"id":1987,"uris":["http://zotero.org/users/1809694/items/C2R37IDR"],"uri":["http://zotero.org/users/1809694/items/C2R37IDR"],"itemData":{"id":1987,"type":"article-journal","title":"Solution of the MoMaS reactive transport benchmark with MIN3P—model formulation and simulation results","container-title":"Computational Geosciences","abstract":"Abstract&amp;nbsp;&amp;nbsp;This paper summarizes the governing equations as implemented in the MIN3P multicomponent flow and reactive transport code (Mayer et&amp;nbsp;al., Water Resour Res 38:1174, 2002) and introduces the equations in discretized form. Linearization and solution methods are presented including adaptive time stepping and update modification schemes. Code-specific details for the implementation of the GdR MoMaS benchmark simulations (Carrayrou et&amp;nbsp;al., Comput Geosci, 2009) are presented. The standard version of the MIN3P code was used to solve the Easy, Medium, and Hard Test Cases, in one and two spatial dimensions, for both advection- and diffusion-dominated conditions. An analysis of the sensitivity of the solution in relation to spatial and temporal discretization parameters is provided for the Easy Test Case, selected results are presented for the Medium and Hard Test Cases, and the performance of the code as a function of discretization parameters is evaluated for all test cases.","URL":"http://dx.doi.org/10.1007/s10596-009-9158-6","DOI":"10.1007/s10596-009-9158-6","shortTitle":"Solution of the MoMaS reactive transport benchmark with MIN3P—model formulation and simulation results","author":[{"family":"Mayer","given":"K."},{"family":"MacQuarrie","given":"Kerry"}],"issued":{"date-parts":[["2009"]]}}}],"schema":"https://github.com/citation-style-language/schema/raw/master/csl-citation.json"} </w:instrText>
      </w:r>
      <w:r w:rsidR="00B104C1" w:rsidRPr="000F1319">
        <w:fldChar w:fldCharType="separate"/>
      </w:r>
      <w:r w:rsidR="00B104C1" w:rsidRPr="00ED3E38">
        <w:t>[50]</w:t>
      </w:r>
      <w:r w:rsidR="00B104C1" w:rsidRPr="000F1319">
        <w:fldChar w:fldCharType="end"/>
      </w:r>
      <w:r w:rsidR="00B104C1">
        <w:t>, Fig. 6d</w:t>
      </w:r>
      <w:r w:rsidR="00B104C1" w:rsidRPr="000F1319">
        <w:t xml:space="preserve">, </w:t>
      </w:r>
      <w:r w:rsidR="00B85AD4">
        <w:rPr>
          <w:lang w:val="en-US" w:eastAsia="en-US"/>
        </w:rPr>
        <w:t>component X2</w:t>
      </w:r>
      <w:r w:rsidR="00B104C1" w:rsidRPr="000F1319">
        <w:rPr>
          <w:lang w:val="en-US" w:eastAsia="en-US"/>
        </w:rPr>
        <w:t xml:space="preserve"> at time </w:t>
      </w:r>
      <w:r w:rsidR="00B85AD4">
        <w:rPr>
          <w:lang w:val="en-US" w:eastAsia="en-US"/>
        </w:rPr>
        <w:t>10</w:t>
      </w:r>
      <w:r w:rsidR="00B104C1" w:rsidRPr="000F1319">
        <w:rPr>
          <w:lang w:val="en-US" w:eastAsia="en-US"/>
        </w:rPr>
        <w:t xml:space="preserve"> (</w:t>
      </w:r>
      <w:r w:rsidR="00B104C1" w:rsidRPr="000F1319">
        <w:rPr>
          <w:lang w:val="en-US" w:eastAsia="en-US"/>
        </w:rPr>
        <w:fldChar w:fldCharType="begin"/>
      </w:r>
      <w:r w:rsidR="00B104C1" w:rsidRPr="000F1319">
        <w:rPr>
          <w:lang w:val="en-US" w:eastAsia="en-US"/>
        </w:rPr>
        <w:instrText xml:space="preserve"> REF _Ref398010206 \h  \* MERGEFORMAT </w:instrText>
      </w:r>
      <w:r w:rsidR="00B104C1" w:rsidRPr="000F1319">
        <w:rPr>
          <w:lang w:val="en-US" w:eastAsia="en-US"/>
        </w:rPr>
      </w:r>
      <w:r w:rsidR="00B104C1" w:rsidRPr="000F1319">
        <w:rPr>
          <w:lang w:val="en-US" w:eastAsia="en-US"/>
        </w:rPr>
        <w:fldChar w:fldCharType="separate"/>
      </w:r>
      <w:r w:rsidR="00CD7255">
        <w:t xml:space="preserve">Figure </w:t>
      </w:r>
      <w:r w:rsidR="00CD7255">
        <w:rPr>
          <w:noProof/>
        </w:rPr>
        <w:t>8</w:t>
      </w:r>
      <w:r w:rsidR="00B104C1" w:rsidRPr="000F1319">
        <w:rPr>
          <w:lang w:val="en-US" w:eastAsia="en-US"/>
        </w:rPr>
        <w:fldChar w:fldCharType="end"/>
      </w:r>
      <w:r w:rsidR="00B85AD4">
        <w:rPr>
          <w:lang w:val="en-US" w:eastAsia="en-US"/>
        </w:rPr>
        <w:t>c</w:t>
      </w:r>
      <w:r w:rsidR="00B104C1" w:rsidRPr="000F1319">
        <w:rPr>
          <w:lang w:val="en-US" w:eastAsia="en-US"/>
        </w:rPr>
        <w:t xml:space="preserve">) </w:t>
      </w:r>
      <w:r w:rsidR="00B85AD4">
        <w:rPr>
          <w:lang w:val="en-US" w:eastAsia="en-US"/>
        </w:rPr>
        <w:t xml:space="preserve">has a sharper transition from low to high concentrations and has less lateral spread at Inflow 2. </w:t>
      </w:r>
      <w:r w:rsidR="00A4395D" w:rsidRPr="000F1319">
        <w:rPr>
          <w:lang w:val="en-US" w:eastAsia="en-US"/>
        </w:rPr>
        <w:t xml:space="preserve">Compared </w:t>
      </w:r>
      <w:r w:rsidR="00B85AD4">
        <w:rPr>
          <w:lang w:val="en-US" w:eastAsia="en-US"/>
        </w:rPr>
        <w:t xml:space="preserve">to their </w:t>
      </w:r>
      <w:r w:rsidR="00B104C1">
        <w:t>Fig. 7h</w:t>
      </w:r>
      <w:r w:rsidR="00A4395D" w:rsidRPr="000F1319">
        <w:t xml:space="preserve">, </w:t>
      </w:r>
      <w:r w:rsidR="00D919D1" w:rsidRPr="000F1319">
        <w:rPr>
          <w:lang w:val="en-US" w:eastAsia="en-US"/>
        </w:rPr>
        <w:t xml:space="preserve">the </w:t>
      </w:r>
      <w:r w:rsidR="00A4395D" w:rsidRPr="000F1319">
        <w:rPr>
          <w:lang w:val="en-US" w:eastAsia="en-US"/>
        </w:rPr>
        <w:t>mineral phase CP1 at time 2000 (</w:t>
      </w:r>
      <w:r w:rsidR="00A4395D" w:rsidRPr="000F1319">
        <w:rPr>
          <w:lang w:val="en-US" w:eastAsia="en-US"/>
        </w:rPr>
        <w:fldChar w:fldCharType="begin"/>
      </w:r>
      <w:r w:rsidR="00A4395D" w:rsidRPr="000F1319">
        <w:rPr>
          <w:lang w:val="en-US" w:eastAsia="en-US"/>
        </w:rPr>
        <w:instrText xml:space="preserve"> REF _Ref398010206 \h </w:instrText>
      </w:r>
      <w:r w:rsidR="002B7C97" w:rsidRPr="000F1319">
        <w:rPr>
          <w:lang w:val="en-US" w:eastAsia="en-US"/>
        </w:rPr>
        <w:instrText xml:space="preserve"> \* MERGEFORMAT </w:instrText>
      </w:r>
      <w:r w:rsidR="00A4395D" w:rsidRPr="000F1319">
        <w:rPr>
          <w:lang w:val="en-US" w:eastAsia="en-US"/>
        </w:rPr>
      </w:r>
      <w:r w:rsidR="00A4395D" w:rsidRPr="000F1319">
        <w:rPr>
          <w:lang w:val="en-US" w:eastAsia="en-US"/>
        </w:rPr>
        <w:fldChar w:fldCharType="separate"/>
      </w:r>
      <w:r w:rsidR="00CD7255">
        <w:t xml:space="preserve">Figure </w:t>
      </w:r>
      <w:r w:rsidR="00CD7255">
        <w:rPr>
          <w:noProof/>
        </w:rPr>
        <w:t>8</w:t>
      </w:r>
      <w:r w:rsidR="00A4395D" w:rsidRPr="000F1319">
        <w:rPr>
          <w:lang w:val="en-US" w:eastAsia="en-US"/>
        </w:rPr>
        <w:fldChar w:fldCharType="end"/>
      </w:r>
      <w:r w:rsidR="00A4395D" w:rsidRPr="000F1319">
        <w:rPr>
          <w:lang w:val="en-US" w:eastAsia="en-US"/>
        </w:rPr>
        <w:t xml:space="preserve">d) is removed from a larger part of the domain. Furthermore, the large amounts of this phase at the edge of the low-permeability </w:t>
      </w:r>
      <w:r w:rsidR="00CA295E" w:rsidRPr="000F1319">
        <w:rPr>
          <w:lang w:val="en-US" w:eastAsia="en-US"/>
        </w:rPr>
        <w:t xml:space="preserve">zone </w:t>
      </w:r>
      <w:r w:rsidR="00A4395D" w:rsidRPr="000F1319">
        <w:rPr>
          <w:lang w:val="en-US" w:eastAsia="en-US"/>
        </w:rPr>
        <w:t>is not</w:t>
      </w:r>
      <w:r w:rsidR="00CA295E" w:rsidRPr="000F1319">
        <w:rPr>
          <w:lang w:val="en-US" w:eastAsia="en-US"/>
        </w:rPr>
        <w:t xml:space="preserve"> reproduced.</w:t>
      </w:r>
      <w:r w:rsidR="000F1319">
        <w:rPr>
          <w:lang w:val="en-US" w:eastAsia="en-US"/>
        </w:rPr>
        <w:t xml:space="preserve"> Results with the </w:t>
      </w:r>
      <w:del w:id="428" w:author="Parkhurst, David L." w:date="2014-10-22T15:10:00Z">
        <w:r w:rsidR="000F1319" w:rsidDel="008D6024">
          <w:rPr>
            <w:lang w:val="en-US" w:eastAsia="en-US"/>
          </w:rPr>
          <w:delText xml:space="preserve">operator </w:delText>
        </w:r>
      </w:del>
      <w:ins w:id="429" w:author="Parkhurst, David L." w:date="2014-10-22T15:10:00Z">
        <w:r w:rsidR="008D6024">
          <w:rPr>
            <w:lang w:val="en-US" w:eastAsia="en-US"/>
          </w:rPr>
          <w:t>operator</w:t>
        </w:r>
        <w:r w:rsidR="008D6024">
          <w:rPr>
            <w:lang w:val="en-US" w:eastAsia="en-US"/>
          </w:rPr>
          <w:t>-</w:t>
        </w:r>
      </w:ins>
      <w:r w:rsidR="000F1319">
        <w:rPr>
          <w:lang w:val="en-US" w:eastAsia="en-US"/>
        </w:rPr>
        <w:t xml:space="preserve">splitting time step of the coarse-meshed advective case show significant differences compared to the presented results. This indicates the need for comparative </w:t>
      </w:r>
      <w:del w:id="430" w:author="Parkhurst, David L." w:date="2014-10-22T15:10:00Z">
        <w:r w:rsidR="000F1319" w:rsidDel="008D6024">
          <w:rPr>
            <w:lang w:val="en-US" w:eastAsia="en-US"/>
          </w:rPr>
          <w:delText xml:space="preserve">operator </w:delText>
        </w:r>
      </w:del>
      <w:ins w:id="431" w:author="Parkhurst, David L." w:date="2014-10-22T15:10:00Z">
        <w:r w:rsidR="008D6024">
          <w:rPr>
            <w:lang w:val="en-US" w:eastAsia="en-US"/>
          </w:rPr>
          <w:t>operator</w:t>
        </w:r>
        <w:r w:rsidR="008D6024">
          <w:rPr>
            <w:lang w:val="en-US" w:eastAsia="en-US"/>
          </w:rPr>
          <w:t>-</w:t>
        </w:r>
      </w:ins>
      <w:r w:rsidR="000F1319">
        <w:rPr>
          <w:lang w:val="en-US" w:eastAsia="en-US"/>
        </w:rPr>
        <w:t>splitting time step and mesh convergence studies with the SNIA</w:t>
      </w:r>
      <w:r w:rsidR="008A6BF7">
        <w:rPr>
          <w:lang w:val="en-US" w:eastAsia="en-US"/>
        </w:rPr>
        <w:t xml:space="preserve"> in order to obtain reliable results</w:t>
      </w:r>
      <w:r w:rsidR="000F1319">
        <w:rPr>
          <w:lang w:val="en-US" w:eastAsia="en-US"/>
        </w:rPr>
        <w:t>.</w:t>
      </w:r>
    </w:p>
    <w:bookmarkEnd w:id="237"/>
    <w:p w14:paraId="0731711F" w14:textId="266CFF2D" w:rsidR="00FB3882" w:rsidRPr="00C96962" w:rsidRDefault="00B66A72" w:rsidP="00FB3882">
      <w:pPr>
        <w:pStyle w:val="Heading1"/>
      </w:pPr>
      <w:r w:rsidRPr="00C96962">
        <w:t>Summary</w:t>
      </w:r>
    </w:p>
    <w:p w14:paraId="0ECD55B5" w14:textId="796A232D" w:rsidR="00FB3882" w:rsidRPr="00C96962" w:rsidRDefault="00FB3882" w:rsidP="00FB3882">
      <w:pPr>
        <w:pStyle w:val="Text"/>
        <w:rPr>
          <w:szCs w:val="24"/>
          <w:lang w:val="en-US"/>
        </w:rPr>
      </w:pPr>
      <w:r w:rsidRPr="00C96962">
        <w:rPr>
          <w:lang w:val="en-US"/>
        </w:rPr>
        <w:t xml:space="preserve">PhreeqcRM is a module based on the geochemical model PHREEQC that is designed to perform reaction calculations for </w:t>
      </w:r>
      <w:r w:rsidR="00997A97">
        <w:rPr>
          <w:lang w:val="en-US"/>
        </w:rPr>
        <w:t>reactive transport</w:t>
      </w:r>
      <w:r w:rsidRPr="00C96962">
        <w:rPr>
          <w:lang w:val="en-US"/>
        </w:rPr>
        <w:t xml:space="preserve"> simulators that use an operator</w:t>
      </w:r>
      <w:r w:rsidR="00F970E5">
        <w:rPr>
          <w:lang w:val="en-US"/>
        </w:rPr>
        <w:noBreakHyphen/>
      </w:r>
      <w:r w:rsidRPr="00C96962">
        <w:rPr>
          <w:lang w:val="en-US"/>
        </w:rPr>
        <w:t>splitting approach. This reaction module relies on the previous encapsulation of PHREEQC in IPhreeqc, but specializes its use specifically for reactive transport. The module has methods to set initial conditions, extract boundary conditions, transfer concentrations and other model properties, run reactions, and retrieve post</w:t>
      </w:r>
      <w:r w:rsidR="00FF730B">
        <w:rPr>
          <w:lang w:val="en-US"/>
        </w:rPr>
        <w:t>-</w:t>
      </w:r>
      <w:r w:rsidRPr="00C96962">
        <w:rPr>
          <w:lang w:val="en-US"/>
        </w:rPr>
        <w:t>reaction results. The module can provide component concentrations for simulators that use species</w:t>
      </w:r>
      <w:r w:rsidR="00F970E5">
        <w:rPr>
          <w:lang w:val="en-US"/>
        </w:rPr>
        <w:noBreakHyphen/>
      </w:r>
      <w:r w:rsidRPr="00C96962">
        <w:rPr>
          <w:lang w:val="en-US"/>
        </w:rPr>
        <w:t xml:space="preserve">independent transport parameters or aqueous species concentrations for </w:t>
      </w:r>
      <w:r w:rsidR="00F9764C" w:rsidRPr="00C96962">
        <w:rPr>
          <w:lang w:val="en-US"/>
        </w:rPr>
        <w:t>multicomponent</w:t>
      </w:r>
      <w:r w:rsidR="00F9764C">
        <w:rPr>
          <w:lang w:val="en-US"/>
        </w:rPr>
        <w:t>-</w:t>
      </w:r>
      <w:r w:rsidRPr="00C96962">
        <w:rPr>
          <w:lang w:val="en-US"/>
        </w:rPr>
        <w:t xml:space="preserve">diffusion simulators. PhreeqcRM has been implemented in two simulators, PHAST and FEFLOW, which have been used to demonstrate the validity and </w:t>
      </w:r>
      <w:r w:rsidR="00F9764C">
        <w:rPr>
          <w:lang w:val="en-US"/>
        </w:rPr>
        <w:lastRenderedPageBreak/>
        <w:t>efficiency</w:t>
      </w:r>
      <w:r w:rsidR="00F9764C" w:rsidRPr="00C96962">
        <w:rPr>
          <w:lang w:val="en-US"/>
        </w:rPr>
        <w:t xml:space="preserve"> </w:t>
      </w:r>
      <w:r w:rsidRPr="00C96962">
        <w:rPr>
          <w:lang w:val="en-US"/>
        </w:rPr>
        <w:t xml:space="preserve">of the approach on a test problem with an analytical solution and on MoMaS </w:t>
      </w:r>
      <w:r w:rsidR="005301D3">
        <w:rPr>
          <w:lang w:val="en-US"/>
        </w:rPr>
        <w:t xml:space="preserve">reactive transport </w:t>
      </w:r>
      <w:r w:rsidRPr="00C96962">
        <w:rPr>
          <w:lang w:val="en-US"/>
        </w:rPr>
        <w:t>benchmark</w:t>
      </w:r>
      <w:r w:rsidR="00F9764C">
        <w:rPr>
          <w:lang w:val="en-US"/>
        </w:rPr>
        <w:t>s</w:t>
      </w:r>
      <w:r w:rsidRPr="00C96962">
        <w:rPr>
          <w:lang w:val="en-US"/>
        </w:rPr>
        <w:t xml:space="preserve">. PhreeqcRM is parallelized for </w:t>
      </w:r>
      <w:r w:rsidR="00020CB8" w:rsidRPr="00C96962">
        <w:rPr>
          <w:lang w:val="en-US"/>
        </w:rPr>
        <w:t>O</w:t>
      </w:r>
      <w:r w:rsidR="00FF730B">
        <w:rPr>
          <w:lang w:val="en-US"/>
        </w:rPr>
        <w:t>pen</w:t>
      </w:r>
      <w:r w:rsidR="00020CB8" w:rsidRPr="00C96962">
        <w:rPr>
          <w:lang w:val="en-US"/>
        </w:rPr>
        <w:t>MP</w:t>
      </w:r>
      <w:r w:rsidRPr="00C96962">
        <w:rPr>
          <w:lang w:val="en-US"/>
        </w:rPr>
        <w:t xml:space="preserve"> or MPI, depending on compilation options, and good scalability has been demonstrated on multiprocessor computers </w:t>
      </w:r>
      <w:r w:rsidR="00F9764C">
        <w:rPr>
          <w:lang w:val="en-US"/>
        </w:rPr>
        <w:t>with up to 16 cores</w:t>
      </w:r>
      <w:r w:rsidRPr="00C96962">
        <w:rPr>
          <w:lang w:val="en-US"/>
        </w:rPr>
        <w:t xml:space="preserve"> and on </w:t>
      </w:r>
      <w:r w:rsidR="00F9764C">
        <w:rPr>
          <w:lang w:val="en-US"/>
        </w:rPr>
        <w:t>a</w:t>
      </w:r>
      <w:r w:rsidRPr="00C96962">
        <w:rPr>
          <w:lang w:val="en-US"/>
        </w:rPr>
        <w:t xml:space="preserve"> multicomputer cluster with </w:t>
      </w:r>
      <w:r w:rsidR="00F9764C">
        <w:rPr>
          <w:lang w:val="en-US"/>
        </w:rPr>
        <w:t>up to 256</w:t>
      </w:r>
      <w:r w:rsidRPr="00C96962">
        <w:rPr>
          <w:lang w:val="en-US"/>
        </w:rPr>
        <w:t xml:space="preserve"> cores. PhreeqcRM is written in C++, but interfaces allow methods to be called from C or Fortran90. By using the PhreeqcRM reaction module, a</w:t>
      </w:r>
      <w:bookmarkStart w:id="432" w:name="_GoBack"/>
      <w:bookmarkEnd w:id="432"/>
      <w:r w:rsidRPr="00C96962">
        <w:rPr>
          <w:lang w:val="en-US"/>
        </w:rPr>
        <w:t xml:space="preserve">n existing multicomponent transport simulator can be extended to simulate a wide range of geochemical reactions. </w:t>
      </w:r>
    </w:p>
    <w:p w14:paraId="765DB101" w14:textId="77777777" w:rsidR="00FB3882" w:rsidRPr="00C96962" w:rsidRDefault="00FB3882" w:rsidP="00FB3882">
      <w:pPr>
        <w:pStyle w:val="Heading1"/>
        <w:numPr>
          <w:ilvl w:val="0"/>
          <w:numId w:val="0"/>
        </w:numPr>
      </w:pPr>
      <w:r w:rsidRPr="00C96962">
        <w:t>Acknowledgments</w:t>
      </w:r>
    </w:p>
    <w:p w14:paraId="035C72AC" w14:textId="663B5589" w:rsidR="00FB3882" w:rsidRPr="00C96962" w:rsidRDefault="00FB3882" w:rsidP="00FB3882">
      <w:pPr>
        <w:pStyle w:val="Text"/>
        <w:rPr>
          <w:lang w:val="en-US"/>
        </w:rPr>
      </w:pPr>
      <w:r w:rsidRPr="00C96962">
        <w:rPr>
          <w:lang w:val="en-US"/>
        </w:rPr>
        <w:t>We thank Jeffrey Falgout for his help in using the U.S. Geological Survey computer cluster</w:t>
      </w:r>
      <w:r w:rsidR="00690BE9">
        <w:rPr>
          <w:lang w:val="en-US"/>
        </w:rPr>
        <w:t xml:space="preserve"> (</w:t>
      </w:r>
      <w:r w:rsidR="00ED4A86">
        <w:rPr>
          <w:lang w:val="en-US"/>
        </w:rPr>
        <w:t>arc</w:t>
      </w:r>
      <w:r w:rsidR="00690BE9">
        <w:rPr>
          <w:lang w:val="en-US"/>
        </w:rPr>
        <w:t>1)</w:t>
      </w:r>
      <w:r w:rsidR="00ED4A86">
        <w:rPr>
          <w:lang w:val="en-US"/>
        </w:rPr>
        <w:t xml:space="preserve"> in Lakewood, Colorado</w:t>
      </w:r>
      <w:r w:rsidRPr="00C96962">
        <w:rPr>
          <w:lang w:val="en-US"/>
        </w:rPr>
        <w:t>. The contribution of Laurin Wissmeier was partially funded by AF Consult Switzerland Ltd.</w:t>
      </w:r>
    </w:p>
    <w:p w14:paraId="0CA7D4FA" w14:textId="21272AC9" w:rsidR="00FB3882" w:rsidRPr="00ED3E38" w:rsidRDefault="00FB3882" w:rsidP="00FB3882">
      <w:pPr>
        <w:pStyle w:val="Heading1"/>
        <w:numPr>
          <w:ilvl w:val="0"/>
          <w:numId w:val="0"/>
        </w:numPr>
        <w:rPr>
          <w:lang w:val="de-CH"/>
        </w:rPr>
      </w:pPr>
      <w:r w:rsidRPr="00ED3E38">
        <w:rPr>
          <w:lang w:val="de-CH"/>
        </w:rPr>
        <w:t>References</w:t>
      </w:r>
    </w:p>
    <w:p w14:paraId="776CCFD5" w14:textId="77777777" w:rsidR="00ED3E38" w:rsidRDefault="00CE5A14" w:rsidP="00ED3E38">
      <w:pPr>
        <w:pStyle w:val="Bibliography"/>
      </w:pPr>
      <w:r>
        <w:rPr>
          <w:lang w:val="de-CH"/>
        </w:rPr>
        <w:fldChar w:fldCharType="begin"/>
      </w:r>
      <w:r w:rsidR="00ED3E38" w:rsidRPr="00ED3E38">
        <w:rPr>
          <w:lang w:val="de-CH"/>
        </w:rPr>
        <w:instrText xml:space="preserve"> ADDIN ZOTERO_BIBL {"custom":[]} CSL_BIBLIOGRAPHY </w:instrText>
      </w:r>
      <w:r>
        <w:rPr>
          <w:lang w:val="de-CH"/>
        </w:rPr>
        <w:fldChar w:fldCharType="separate"/>
      </w:r>
      <w:r w:rsidR="00ED3E38" w:rsidRPr="00ED3E38">
        <w:rPr>
          <w:lang w:val="de-CH"/>
        </w:rPr>
        <w:t>[1]</w:t>
      </w:r>
      <w:r w:rsidR="00ED3E38" w:rsidRPr="00ED3E38">
        <w:rPr>
          <w:lang w:val="de-CH"/>
        </w:rPr>
        <w:tab/>
        <w:t xml:space="preserve">Zhang GX, Spycher N, Sonnenthal E, Steefel C, Xu TF. </w:t>
      </w:r>
      <w:r w:rsidR="00ED3E38">
        <w:t>Modeling reactive multiphase flow and transport of concentrated solutions. Nucl Technol 2008;164:180–95.</w:t>
      </w:r>
    </w:p>
    <w:p w14:paraId="246E0F73" w14:textId="77777777" w:rsidR="00ED3E38" w:rsidRDefault="00ED3E38" w:rsidP="00ED3E38">
      <w:pPr>
        <w:pStyle w:val="Bibliography"/>
      </w:pPr>
      <w:r>
        <w:t>[2]</w:t>
      </w:r>
      <w:r>
        <w:tab/>
        <w:t>Kletskova T, Czerwinski K, Gelbard E, Yip S. Modeling cation exchange in zeolitic nuclear waste form. Journal of Computer-Aided Materials Design 1999;6:363–8.</w:t>
      </w:r>
    </w:p>
    <w:p w14:paraId="2D536600" w14:textId="77777777" w:rsidR="00ED3E38" w:rsidRDefault="00ED3E38" w:rsidP="00ED3E38">
      <w:pPr>
        <w:pStyle w:val="Bibliography"/>
      </w:pPr>
      <w:r>
        <w:t>[3]</w:t>
      </w:r>
      <w:r>
        <w:tab/>
        <w:t>Cochepin B, Trotignon L, Bildstein O, Steefel CI, Lagneau V, van der Lee J. Approaches to modelling coupled flow and reaction in a 2D cementation experiment. Adv Water Resour 2008;31:1540–51. doi:10.1016/j.advwatres.2008.05.007.</w:t>
      </w:r>
    </w:p>
    <w:p w14:paraId="737CE2D1" w14:textId="77777777" w:rsidR="00ED3E38" w:rsidRDefault="00ED3E38" w:rsidP="00ED3E38">
      <w:pPr>
        <w:pStyle w:val="Bibliography"/>
      </w:pPr>
      <w:r>
        <w:t>[4]</w:t>
      </w:r>
      <w:r>
        <w:tab/>
        <w:t>Arnold J, Kosson DS, Garrabrants A, Meeussen JCL, van der Sloot HA. Solution of the nonlinear Poisson–Boltzmann equation: Application to ionic diffusion in cementitious materials. Cement and Concrete Research 2013;44:8–17. doi:10.1016/j.cemconres.2012.10.013.</w:t>
      </w:r>
    </w:p>
    <w:p w14:paraId="19165D72" w14:textId="77777777" w:rsidR="00ED3E38" w:rsidRDefault="00ED3E38" w:rsidP="00ED3E38">
      <w:pPr>
        <w:pStyle w:val="Bibliography"/>
      </w:pPr>
      <w:r>
        <w:t>[5]</w:t>
      </w:r>
      <w:r>
        <w:tab/>
        <w:t>Appelo CAJ, van Loon LR, Wersin P. Multicomponent diffusion of a suite of tracers (HTO, Cl, Br, I, Na, Sr, Cs) in asingle sample of Opalinus Clay. Geochim Cosmochim Ac 2010;74:1201–19. doi:10.1016/j.gca.2009.11.013.</w:t>
      </w:r>
    </w:p>
    <w:p w14:paraId="0A0B9916" w14:textId="77777777" w:rsidR="00ED3E38" w:rsidRDefault="00ED3E38" w:rsidP="00ED3E38">
      <w:pPr>
        <w:pStyle w:val="Bibliography"/>
      </w:pPr>
      <w:r>
        <w:t>[6]</w:t>
      </w:r>
      <w:r>
        <w:tab/>
        <w:t>Appelo CAJ, Vinsot A, Mettler S, Wechner S. Obtaining the porewater composition of a clay rock by modeling the in- and out-diffusion of anions and cations from an in-situ experiment. J Contam Hydrol 2008;101:67–76. doi:10.1016/j.jconhyd.2008.07.009.</w:t>
      </w:r>
    </w:p>
    <w:p w14:paraId="79FC9D15" w14:textId="77777777" w:rsidR="00ED3E38" w:rsidRDefault="00ED3E38" w:rsidP="00ED3E38">
      <w:pPr>
        <w:pStyle w:val="Bibliography"/>
      </w:pPr>
      <w:r>
        <w:lastRenderedPageBreak/>
        <w:t>[7]</w:t>
      </w:r>
      <w:r>
        <w:tab/>
        <w:t>Anthony C, Appelo CAJ, Wersin P. Multicomponent diffusion modeling in clay systems with application to the diffusion of tritium, iodide, and sodium in Opalinus clay. Environ Sci Technol 2007;41:5002–7. doi:10.1021/Es0629256.</w:t>
      </w:r>
    </w:p>
    <w:p w14:paraId="6B232264" w14:textId="77777777" w:rsidR="00ED3E38" w:rsidRDefault="00ED3E38" w:rsidP="00ED3E38">
      <w:pPr>
        <w:pStyle w:val="Bibliography"/>
      </w:pPr>
      <w:r>
        <w:t>[8]</w:t>
      </w:r>
      <w:r>
        <w:tab/>
        <w:t>Trotignon L, Devallois V, Peycelon H, Tiffreau C, Bourbon X. Predicting the long term durability of concrete engineered barriers in a geological repository for radioactive waste. Phys Chem Earth Phys Chem Earth 2007;32:259–74.</w:t>
      </w:r>
    </w:p>
    <w:p w14:paraId="3DEB4898" w14:textId="77777777" w:rsidR="00ED3E38" w:rsidRDefault="00ED3E38" w:rsidP="00ED3E38">
      <w:pPr>
        <w:pStyle w:val="Bibliography"/>
      </w:pPr>
      <w:r>
        <w:t>[9]</w:t>
      </w:r>
      <w:r>
        <w:tab/>
        <w:t>Montarnal P, Mügler C, Colin J, Descostes M, Dimier A, Jacquot E. Presentation and use of a reactive transport code in porous media. Physics and Chemistry of the Earth, Parts A/B/C 2007;32:507–17. doi:10.1016/j.pce.2006.01.009.</w:t>
      </w:r>
    </w:p>
    <w:p w14:paraId="064CC936" w14:textId="77777777" w:rsidR="00ED3E38" w:rsidRDefault="00ED3E38" w:rsidP="00ED3E38">
      <w:pPr>
        <w:pStyle w:val="Bibliography"/>
      </w:pPr>
      <w:r>
        <w:t>[10]</w:t>
      </w:r>
      <w:r>
        <w:tab/>
        <w:t>Steefel CI, Lasaga AC. A coupled model for transport of multiple chemical species and kinetic precipitation dissolution reactions with application to reactive flow in single-phase hydrothermal systems. American Journal of Science 1994;294:529–92.</w:t>
      </w:r>
    </w:p>
    <w:p w14:paraId="4ACFD5DD" w14:textId="77777777" w:rsidR="00ED3E38" w:rsidRDefault="00ED3E38" w:rsidP="00ED3E38">
      <w:pPr>
        <w:pStyle w:val="Bibliography"/>
      </w:pPr>
      <w:r>
        <w:t>[11]</w:t>
      </w:r>
      <w:r>
        <w:tab/>
        <w:t>Oldenburg CM, Pruess K. Simulation of propagating fronts in geothermal reservoirs with the implicit Leonard total variation diminishing scheme. Geothermics 2000;29:1–25.</w:t>
      </w:r>
    </w:p>
    <w:p w14:paraId="224C506F" w14:textId="77777777" w:rsidR="00ED3E38" w:rsidRDefault="00ED3E38" w:rsidP="00ED3E38">
      <w:pPr>
        <w:pStyle w:val="Bibliography"/>
      </w:pPr>
      <w:r>
        <w:t>[12]</w:t>
      </w:r>
      <w:r>
        <w:tab/>
        <w:t>Lichtner PC. Continuum model for simultaneous chemical-reactions and mass-transport in hydrothermal systems. Geochimica Et Cosmochimica Acta 1985;49:779–800.</w:t>
      </w:r>
    </w:p>
    <w:p w14:paraId="64B6814C" w14:textId="77777777" w:rsidR="00ED3E38" w:rsidRDefault="00ED3E38" w:rsidP="00ED3E38">
      <w:pPr>
        <w:pStyle w:val="Bibliography"/>
      </w:pPr>
      <w:r>
        <w:t>[13]</w:t>
      </w:r>
      <w:r>
        <w:tab/>
        <w:t>Bozau E, van Berk W. Hydrogeochemical Modeling of Deep Formation Water Applied to Geothermal Energy Production. Proceedings of the Fourteenth International Symposium on Water-Rock Interaction, WRI 14, vol. 7, 2013, p. 97–100. doi:10.1016/j.proeps.2013.03.006.</w:t>
      </w:r>
    </w:p>
    <w:p w14:paraId="488B2BAF" w14:textId="77777777" w:rsidR="00ED3E38" w:rsidRDefault="00ED3E38" w:rsidP="00ED3E38">
      <w:pPr>
        <w:pStyle w:val="Bibliography"/>
      </w:pPr>
      <w:r>
        <w:t>[14]</w:t>
      </w:r>
      <w:r>
        <w:tab/>
        <w:t>Wissmeier L, Barry DA, Phillips IR. Predictive hydrogeochemical modelling of bauxite residue sand in field conditions. Journal of Hazardous Materials 2011;191:306–24. doi:10.1016/j.jhazmat.2011.04.078.</w:t>
      </w:r>
    </w:p>
    <w:p w14:paraId="1E17A1B5" w14:textId="77777777" w:rsidR="00ED3E38" w:rsidRDefault="00ED3E38" w:rsidP="00ED3E38">
      <w:pPr>
        <w:pStyle w:val="Bibliography"/>
      </w:pPr>
      <w:r>
        <w:t>[15]</w:t>
      </w:r>
      <w:r>
        <w:tab/>
        <w:t>Liu WC, Yang JK, Xiao B. Review on treatment and utilization of bauxite residues in China. International Journal of Mineral Processing 2009;93:220–31. doi:10.1016/j.minpro.2009.08.005.</w:t>
      </w:r>
    </w:p>
    <w:p w14:paraId="0BA35B06" w14:textId="77777777" w:rsidR="00ED3E38" w:rsidRDefault="00ED3E38" w:rsidP="00ED3E38">
      <w:pPr>
        <w:pStyle w:val="Bibliography"/>
      </w:pPr>
      <w:r>
        <w:t>[16]</w:t>
      </w:r>
      <w:r>
        <w:tab/>
        <w:t>Xenidis A, Harokopou AD, Mylona E, Brofas G. Modifying alumina red mud to support a revegetation cover. Jom 2005;57:42–6.</w:t>
      </w:r>
    </w:p>
    <w:p w14:paraId="14E7A67C" w14:textId="77777777" w:rsidR="00ED3E38" w:rsidRDefault="00ED3E38" w:rsidP="00ED3E38">
      <w:pPr>
        <w:pStyle w:val="Bibliography"/>
      </w:pPr>
      <w:r>
        <w:t>[17]</w:t>
      </w:r>
      <w:r>
        <w:tab/>
        <w:t>Jurjovec J, Blowes DW, Ptacek CJ, Mayer KU. Multicomponent reactive transport modeling of acid neutralization reactions in mine tailings. Water Resources Research 2004;40. doi:10.1029/2003wr002233.</w:t>
      </w:r>
    </w:p>
    <w:p w14:paraId="15EAAA75" w14:textId="77777777" w:rsidR="00ED3E38" w:rsidRDefault="00ED3E38" w:rsidP="00ED3E38">
      <w:pPr>
        <w:pStyle w:val="Bibliography"/>
      </w:pPr>
      <w:r>
        <w:t>[18]</w:t>
      </w:r>
      <w:r>
        <w:tab/>
        <w:t>Amos RT, Mayer KU, Blowes DW, Ptacek CJ. Reactive transport modeling of column experiments for the remediation of acid mine drainage. Environmental Science &amp; Technology 2004;38:3131–8. doi:10.1021/es0349608.</w:t>
      </w:r>
    </w:p>
    <w:p w14:paraId="669A01F3" w14:textId="77777777" w:rsidR="00ED3E38" w:rsidRDefault="00ED3E38" w:rsidP="00ED3E38">
      <w:pPr>
        <w:pStyle w:val="Bibliography"/>
      </w:pPr>
      <w:r>
        <w:t>[19]</w:t>
      </w:r>
      <w:r>
        <w:tab/>
        <w:t>Xu T, Li J. Reactive Transport Modeling to Address the Issue of CO2 Geological Sequestration. Proceedings of the Fourteenth International Symposium on Water-Rock Interaction, WRI 14, vol. 7, 2013, p. 912–5. doi:10.1016/j.proeps.2013.03.153.</w:t>
      </w:r>
    </w:p>
    <w:p w14:paraId="3D49B100" w14:textId="77777777" w:rsidR="00ED3E38" w:rsidRDefault="00ED3E38" w:rsidP="00ED3E38">
      <w:pPr>
        <w:pStyle w:val="Bibliography"/>
      </w:pPr>
      <w:r>
        <w:t>[20]</w:t>
      </w:r>
      <w:r>
        <w:tab/>
        <w:t>Graupner BJ, Li D, Bauer S. The coupled simulator ECLIPSE–OpenGeoSys for the simulation of CO2 storage in saline formations. Energy Procedia 2011;4:3794–800. doi:10.1016/j.egypro.2011.02.314.</w:t>
      </w:r>
    </w:p>
    <w:p w14:paraId="4F183227" w14:textId="77777777" w:rsidR="00ED3E38" w:rsidRDefault="00ED3E38" w:rsidP="00ED3E38">
      <w:pPr>
        <w:pStyle w:val="Bibliography"/>
      </w:pPr>
      <w:r>
        <w:t>[21]</w:t>
      </w:r>
      <w:r>
        <w:tab/>
        <w:t>Zhang YQ, Oldenburg CM, Finsterle S, Bodvarsson GS. System-level modeling for economic evaluation of geological CO2 storage in gas reservoirs. Energ Convers Manage Energ Convers Manage 2007;48:1827–33.</w:t>
      </w:r>
    </w:p>
    <w:p w14:paraId="6E48E43F" w14:textId="77777777" w:rsidR="00ED3E38" w:rsidRDefault="00ED3E38" w:rsidP="00ED3E38">
      <w:pPr>
        <w:pStyle w:val="Bibliography"/>
      </w:pPr>
      <w:r>
        <w:t>[22]</w:t>
      </w:r>
      <w:r>
        <w:tab/>
        <w:t xml:space="preserve">Xu TF, Sonnenthal E, Spycher N, Pruess K. TOUGHREACT - A simulation program for non-isothermal multiphase reactive geochemical transport in variably saturated geologic </w:t>
      </w:r>
      <w:r>
        <w:lastRenderedPageBreak/>
        <w:t>media: Applications to geothermal injectivity and CO2 geological sequestration. Comput Geosci-Uk 2006;32:145–65. doi:10.1016/j.cageo.2005.06.014.</w:t>
      </w:r>
    </w:p>
    <w:p w14:paraId="7D693C2B" w14:textId="77777777" w:rsidR="00ED3E38" w:rsidRDefault="00ED3E38" w:rsidP="00ED3E38">
      <w:pPr>
        <w:pStyle w:val="Bibliography"/>
      </w:pPr>
      <w:r>
        <w:t>[23]</w:t>
      </w:r>
      <w:r>
        <w:tab/>
        <w:t>Nordbotten JM, Kavetski D, Celia MA, Bachu S. Model for CO2 leakage including multiple geological layers and multiple leaky wells. Environ Sci Technol Environ Sci Technol 2009;43:743–9.</w:t>
      </w:r>
    </w:p>
    <w:p w14:paraId="4936446B" w14:textId="77777777" w:rsidR="00ED3E38" w:rsidRDefault="00ED3E38" w:rsidP="00ED3E38">
      <w:pPr>
        <w:pStyle w:val="Bibliography"/>
      </w:pPr>
      <w:r>
        <w:t>[24]</w:t>
      </w:r>
      <w:r>
        <w:tab/>
        <w:t>Kvamme B, Liu S. Reactive transport of CO2 in saline aquifers with implicit geomechanical analysis. Energy Procedia 2009;1:3267–74. doi:10.1016/j.egypro.2009.02.112.</w:t>
      </w:r>
    </w:p>
    <w:p w14:paraId="41EB8E05" w14:textId="77777777" w:rsidR="00ED3E38" w:rsidRDefault="00ED3E38" w:rsidP="00ED3E38">
      <w:pPr>
        <w:pStyle w:val="Bibliography"/>
      </w:pPr>
      <w:r>
        <w:t>[25]</w:t>
      </w:r>
      <w:r>
        <w:tab/>
        <w:t>Meeussen JCL. ORCHESTRA: An object-oriented framework for implementing chemical equilibrium models. Environmental Science &amp; Technology 2003;37:1175–82. doi:10.1021/es.025597s.</w:t>
      </w:r>
    </w:p>
    <w:p w14:paraId="04B424CB" w14:textId="77777777" w:rsidR="00ED3E38" w:rsidRPr="00ED3E38" w:rsidRDefault="00ED3E38" w:rsidP="00ED3E38">
      <w:pPr>
        <w:pStyle w:val="Bibliography"/>
        <w:rPr>
          <w:lang w:val="fr-CH"/>
        </w:rPr>
      </w:pPr>
      <w:r>
        <w:t>[26]</w:t>
      </w:r>
      <w:r>
        <w:tab/>
        <w:t xml:space="preserve">Van der Lee J. Thermodynamic and mathematical concepts of CHESS. </w:t>
      </w:r>
      <w:r w:rsidRPr="00ED3E38">
        <w:rPr>
          <w:lang w:val="fr-CH"/>
        </w:rPr>
        <w:t>Fontainebleau, France.: Ecole des Mines de Paris; 1998.</w:t>
      </w:r>
    </w:p>
    <w:p w14:paraId="0DF44475" w14:textId="77777777" w:rsidR="00ED3E38" w:rsidRDefault="00ED3E38" w:rsidP="00ED3E38">
      <w:pPr>
        <w:pStyle w:val="Bibliography"/>
      </w:pPr>
      <w:r w:rsidRPr="00ED3E38">
        <w:rPr>
          <w:lang w:val="fr-CH"/>
        </w:rPr>
        <w:t>[27]</w:t>
      </w:r>
      <w:r w:rsidRPr="00ED3E38">
        <w:rPr>
          <w:lang w:val="fr-CH"/>
        </w:rPr>
        <w:tab/>
        <w:t xml:space="preserve">Charlton SR, Parkhurst DL. </w:t>
      </w:r>
      <w:r>
        <w:t>Modules based on the geochemical model PHREEQC for use in scripting and programming languages. Computers &amp; Geosciences 2011;37:1653–63. doi:10.1016/j.cageo.2011.02.005.</w:t>
      </w:r>
    </w:p>
    <w:p w14:paraId="6EF305A2" w14:textId="77777777" w:rsidR="00ED3E38" w:rsidRDefault="00ED3E38" w:rsidP="00ED3E38">
      <w:pPr>
        <w:pStyle w:val="Bibliography"/>
      </w:pPr>
      <w:r>
        <w:t>[28]</w:t>
      </w:r>
      <w:r>
        <w:tab/>
        <w:t>David L. Parkhurst, C.A.J. Appelo. Description of Input and Examples for PHREEQC Version 3—A Computer Program for Speciation, Batch-Reaction, One-Dimensional Transport, and Inverse Geochemical Calculations. Denver, Colorado: U.S. Department of the Interior, U.S. Geological Survey; 2013.</w:t>
      </w:r>
    </w:p>
    <w:p w14:paraId="7C2BFC7A" w14:textId="77777777" w:rsidR="00ED3E38" w:rsidRDefault="00ED3E38" w:rsidP="00ED3E38">
      <w:pPr>
        <w:pStyle w:val="Bibliography"/>
      </w:pPr>
      <w:r>
        <w:t>[29]</w:t>
      </w:r>
      <w:r>
        <w:tab/>
        <w:t>Wissmeier L, Barry DA. Simulation tool for variably saturated flow with comprehensive geochemical reactions in two- and three-dimensional domains. Environ Modell Softw 2011;26:210–8. doi:10.1016/j.envsoft.2010.07.005.</w:t>
      </w:r>
    </w:p>
    <w:p w14:paraId="3E81D26D" w14:textId="77777777" w:rsidR="00ED3E38" w:rsidRDefault="00ED3E38" w:rsidP="00ED3E38">
      <w:pPr>
        <w:pStyle w:val="Bibliography"/>
      </w:pPr>
      <w:r>
        <w:t>[30]</w:t>
      </w:r>
      <w:r>
        <w:tab/>
        <w:t>Nardi A, Idiart A, Trinchero P, de Vries LM, Molinero J. Interface COMSOL-PHREEQC (iCP), an efficient numerical framework for the solution of coupled multiphysics and geochemistry. Computers &amp; Geosciences 2014;69:10–21. doi:10.1016/j.cageo.2014.04.011.</w:t>
      </w:r>
    </w:p>
    <w:p w14:paraId="15726E0D" w14:textId="77777777" w:rsidR="00ED3E38" w:rsidRDefault="00ED3E38" w:rsidP="00ED3E38">
      <w:pPr>
        <w:pStyle w:val="Bibliography"/>
      </w:pPr>
      <w:r>
        <w:t>[31]</w:t>
      </w:r>
      <w:r>
        <w:tab/>
        <w:t>Kolditz O, Bauer S, Bilke L, Böttcher N, Delfs JO, Fischer T, et al. OpenGeoSys: an open-source initiative for numerical simulation of thermo-hydro-mechanical/chemical (THM/C) processes in porous media. Environ Earth Sci 2012;67:589–99. doi:10.1007/s12665-012-1546-x.</w:t>
      </w:r>
    </w:p>
    <w:p w14:paraId="61F4A304" w14:textId="77777777" w:rsidR="00ED3E38" w:rsidRDefault="00ED3E38" w:rsidP="00ED3E38">
      <w:pPr>
        <w:pStyle w:val="Bibliography"/>
      </w:pPr>
      <w:r>
        <w:t>[32]</w:t>
      </w:r>
      <w:r>
        <w:tab/>
        <w:t>Takahashi Y, Ishida T. Modeling of coupled mass transport and chemical equilibrium in cement-solidified soil contaminated with heavy-metal ions. Construction and Building Materials n.d. doi:10.1016/j.conbuildmat.2013.10.030.</w:t>
      </w:r>
    </w:p>
    <w:p w14:paraId="011EB66F" w14:textId="77777777" w:rsidR="00ED3E38" w:rsidRDefault="00ED3E38" w:rsidP="00ED3E38">
      <w:pPr>
        <w:pStyle w:val="Bibliography"/>
      </w:pPr>
      <w:r>
        <w:t>[33]</w:t>
      </w:r>
      <w:r>
        <w:tab/>
        <w:t>Huber P, Nivelon S, Ottenio P, Nortier P. Coupling a Chemical Reaction Engine with a Mass Flow Balance Process Simulation for Scaling Management in Papermaking Process Waters. Ind Eng Chem Res 2012;52:421–9. doi:10.1021/ie300984y.</w:t>
      </w:r>
    </w:p>
    <w:p w14:paraId="12497BF8" w14:textId="77777777" w:rsidR="00ED3E38" w:rsidRDefault="00ED3E38" w:rsidP="00ED3E38">
      <w:pPr>
        <w:pStyle w:val="Bibliography"/>
      </w:pPr>
      <w:r>
        <w:t>[34]</w:t>
      </w:r>
      <w:r>
        <w:tab/>
        <w:t>Patel RA, Perko J, Jacques D, Schutter GD, Breugel KV, Ye G. A versatile pore-scale multicomponent reactive transport approach based on Lattice Boltzmann Method: Application to portlandite dissolution. Physics and Chemistry of the Earth, Parts A/B/C n.d. doi:10.1016/j.pce.2014.03.001.</w:t>
      </w:r>
    </w:p>
    <w:p w14:paraId="2825A30D" w14:textId="77777777" w:rsidR="00ED3E38" w:rsidRDefault="00ED3E38" w:rsidP="00ED3E38">
      <w:pPr>
        <w:pStyle w:val="Bibliography"/>
      </w:pPr>
      <w:r>
        <w:t>[35]</w:t>
      </w:r>
      <w:r>
        <w:tab/>
        <w:t>Parkhurst DL, Kipp KL, Charlton SR. PHAST Version 2—A program for simulating groundwater flow, solute transport, and multicomponent geochemical reactions. U.S. Geological Survey; 2010.</w:t>
      </w:r>
    </w:p>
    <w:p w14:paraId="46ECF36A" w14:textId="77777777" w:rsidR="00ED3E38" w:rsidRDefault="00ED3E38" w:rsidP="00ED3E38">
      <w:pPr>
        <w:pStyle w:val="Bibliography"/>
      </w:pPr>
      <w:r>
        <w:t>[36]</w:t>
      </w:r>
      <w:r>
        <w:tab/>
        <w:t>DHI-WASY. FEFLOW® 6.2 User Manual 2014.</w:t>
      </w:r>
    </w:p>
    <w:p w14:paraId="0B4308DC" w14:textId="77777777" w:rsidR="00ED3E38" w:rsidRDefault="00ED3E38" w:rsidP="00ED3E38">
      <w:pPr>
        <w:pStyle w:val="Bibliography"/>
      </w:pPr>
      <w:r>
        <w:lastRenderedPageBreak/>
        <w:t>[37]</w:t>
      </w:r>
      <w:r>
        <w:tab/>
        <w:t>Sun Y, Petersen JN, Clement TP. Analytical solutions for multiple species reactive transport in multiple dimensions. Journal of Contaminant Hydrology 1999;35:429–40. doi:10.1016/S0169-7722(98)00105-3.</w:t>
      </w:r>
    </w:p>
    <w:p w14:paraId="25B7858A" w14:textId="77777777" w:rsidR="00ED3E38" w:rsidRDefault="00ED3E38" w:rsidP="00ED3E38">
      <w:pPr>
        <w:pStyle w:val="Bibliography"/>
      </w:pPr>
      <w:r>
        <w:t>[38]</w:t>
      </w:r>
      <w:r>
        <w:tab/>
        <w:t>Carrayrou J, Kern M, Knabner P. Reactive transport benchmark of MoMaS. Computational Geosciences 2010;14:385–92. doi:10.1007/s10596-009-9157-7.</w:t>
      </w:r>
    </w:p>
    <w:p w14:paraId="0C8AB9A8" w14:textId="77777777" w:rsidR="00ED3E38" w:rsidRDefault="00ED3E38" w:rsidP="00ED3E38">
      <w:pPr>
        <w:pStyle w:val="Bibliography"/>
      </w:pPr>
      <w:r>
        <w:t>[39]</w:t>
      </w:r>
      <w:r>
        <w:tab/>
        <w:t>Barry DA, Bajracharya K, Crapper M, Prommer H, Cunningham CJ. Comparison of split-operator methods for solving coupled chemical non-equilibrium reaction/groundwater transport models. Mathematics and Computers in Simulation 2000;53:113–27.</w:t>
      </w:r>
    </w:p>
    <w:p w14:paraId="41011030" w14:textId="77777777" w:rsidR="00ED3E38" w:rsidRDefault="00ED3E38" w:rsidP="00ED3E38">
      <w:pPr>
        <w:pStyle w:val="Bibliography"/>
      </w:pPr>
      <w:r>
        <w:t>[40]</w:t>
      </w:r>
      <w:r>
        <w:tab/>
        <w:t>Carrayrou J, Mose R, Behra P. Operator-splitting procedures for reactive transport and comparison of mass balance errors. Journal of Contaminant Hydrology 2004;68:239–68.</w:t>
      </w:r>
    </w:p>
    <w:p w14:paraId="60D6D714" w14:textId="77777777" w:rsidR="00ED3E38" w:rsidRDefault="00ED3E38" w:rsidP="00ED3E38">
      <w:pPr>
        <w:pStyle w:val="Bibliography"/>
      </w:pPr>
      <w:r>
        <w:t>[41]</w:t>
      </w:r>
      <w:r>
        <w:tab/>
        <w:t>Yeh GT, Tripathi VS. A critical evaluation of recent developments in hydrogeochemical transport models of reactive multichemical components. Water Resour Res 1989;25:93–108. doi:10.1029/WR025i001p00093.</w:t>
      </w:r>
    </w:p>
    <w:p w14:paraId="2D060BB5" w14:textId="77777777" w:rsidR="00ED3E38" w:rsidRDefault="00ED3E38" w:rsidP="00ED3E38">
      <w:pPr>
        <w:pStyle w:val="Bibliography"/>
      </w:pPr>
      <w:r>
        <w:t>[42]</w:t>
      </w:r>
      <w:r>
        <w:tab/>
        <w:t>Wexler EJ. Analytical solutions for one-, two-, and three-dimensional solute transport in ground-water systems with uniform flow, 1992, p. 190.</w:t>
      </w:r>
    </w:p>
    <w:p w14:paraId="5BFBF8BE" w14:textId="77777777" w:rsidR="00ED3E38" w:rsidRDefault="00ED3E38" w:rsidP="00ED3E38">
      <w:pPr>
        <w:pStyle w:val="Bibliography"/>
      </w:pPr>
      <w:r w:rsidRPr="00ED3E38">
        <w:rPr>
          <w:lang w:val="de-CH"/>
        </w:rPr>
        <w:t>[43]</w:t>
      </w:r>
      <w:r w:rsidRPr="00ED3E38">
        <w:rPr>
          <w:lang w:val="de-CH"/>
        </w:rPr>
        <w:tab/>
        <w:t xml:space="preserve">Parkhurst DL, Kipp KL, Engesgaard P, Charlton SR. </w:t>
      </w:r>
      <w:r>
        <w:t>PHAST - A Program for simulating ground-water flow, solute transport, and multicomponent geochemical reactions. Denver, Colorado: U.S. Geological Survey; 2004.</w:t>
      </w:r>
    </w:p>
    <w:p w14:paraId="6C8270A1" w14:textId="77777777" w:rsidR="00ED3E38" w:rsidRDefault="00ED3E38" w:rsidP="00ED3E38">
      <w:pPr>
        <w:pStyle w:val="Bibliography"/>
      </w:pPr>
      <w:r>
        <w:t>[44]</w:t>
      </w:r>
      <w:r>
        <w:tab/>
        <w:t>Carrayrou J, Hoffmann J, Knabner P, Kräutle S, de Dieuleveult C, Erhel J, et al. Comparison of numerical methods for simulating strongly nonlinear and heterogeneous reactive transport problems—the MoMaS benchmark case. Comput Geosci 2010;14:483–502. doi:10.1007/s10596-010-9178-2.</w:t>
      </w:r>
    </w:p>
    <w:p w14:paraId="6327C7FF" w14:textId="77777777" w:rsidR="00ED3E38" w:rsidRPr="00ED3E38" w:rsidRDefault="00ED3E38" w:rsidP="00ED3E38">
      <w:pPr>
        <w:pStyle w:val="Bibliography"/>
        <w:rPr>
          <w:lang w:val="fr-CH"/>
        </w:rPr>
      </w:pPr>
      <w:r>
        <w:t>[45]</w:t>
      </w:r>
      <w:r>
        <w:tab/>
        <w:t xml:space="preserve">Carrayrou J. Looking for some reference solutions for the reactive transport benchmark of MoMaS with SPECY. </w:t>
      </w:r>
      <w:r w:rsidRPr="00ED3E38">
        <w:rPr>
          <w:lang w:val="fr-CH"/>
        </w:rPr>
        <w:t>Comput Geosci 2010;14:393–403. doi:10.1007/s10596-009-9161-y.</w:t>
      </w:r>
    </w:p>
    <w:p w14:paraId="0830770E" w14:textId="77777777" w:rsidR="00ED3E38" w:rsidRPr="00ED3E38" w:rsidRDefault="00ED3E38" w:rsidP="00ED3E38">
      <w:pPr>
        <w:pStyle w:val="Bibliography"/>
        <w:rPr>
          <w:lang w:val="fr-CH"/>
        </w:rPr>
      </w:pPr>
      <w:r w:rsidRPr="00ED3E38">
        <w:rPr>
          <w:lang w:val="fr-CH"/>
        </w:rPr>
        <w:t>[46]</w:t>
      </w:r>
      <w:r w:rsidRPr="00ED3E38">
        <w:rPr>
          <w:lang w:val="fr-CH"/>
        </w:rPr>
        <w:tab/>
        <w:t>A. Bourgeat, S. Bryant, J. Carrayrou, A. Dimier, C.J. Van Duijn, M. Kern, et al. GdR MoMaS. Centre National del la Recherche Scientifique; 2008.</w:t>
      </w:r>
    </w:p>
    <w:p w14:paraId="4653F966" w14:textId="77777777" w:rsidR="00ED3E38" w:rsidRDefault="00ED3E38" w:rsidP="00ED3E38">
      <w:pPr>
        <w:pStyle w:val="Bibliography"/>
      </w:pPr>
      <w:r w:rsidRPr="00ED3E38">
        <w:rPr>
          <w:lang w:val="fr-CH"/>
        </w:rPr>
        <w:t>[47]</w:t>
      </w:r>
      <w:r w:rsidRPr="00ED3E38">
        <w:rPr>
          <w:lang w:val="fr-CH"/>
        </w:rPr>
        <w:tab/>
        <w:t xml:space="preserve">Parkhurst DL, Appelo CAJ. </w:t>
      </w:r>
      <w:r>
        <w:t>User’s guide to PHREEQC (version 3)—A Computer Program for Speciation, Batch-Reaction, One-Dimensional Transport, and Inverse Geochemical Calculations. U.S. Geological Survey Techniques and Methods, vol. 6, chap. A43, n.d., p. 497.</w:t>
      </w:r>
    </w:p>
    <w:p w14:paraId="1E93A96E" w14:textId="77777777" w:rsidR="00ED3E38" w:rsidRDefault="00ED3E38" w:rsidP="00ED3E38">
      <w:pPr>
        <w:pStyle w:val="Bibliography"/>
      </w:pPr>
      <w:r>
        <w:t>[48]</w:t>
      </w:r>
      <w:r>
        <w:tab/>
        <w:t>Parkhurst DL, Appelo CAJ. User’s guide to PHREEQC (version 2): A computer program for speciation, batch-reaction, one-dimensional transport, and inverse geochemical calculations. Denver, Colorado: U.S. Geological Survey; 1999.</w:t>
      </w:r>
    </w:p>
    <w:p w14:paraId="21D79F9A" w14:textId="77777777" w:rsidR="00ED3E38" w:rsidRDefault="00ED3E38" w:rsidP="00ED3E38">
      <w:pPr>
        <w:pStyle w:val="Bibliography"/>
      </w:pPr>
      <w:r>
        <w:t>[49]</w:t>
      </w:r>
      <w:r>
        <w:tab/>
        <w:t>Wang Z, Giammar DE. Mass Action Expressions for Bidentate Adsorption in Surface Complexation Modeling: Theory and Practice. Environ Sci Technol 2013;47:3982–96. doi:10.1021/es305180e.</w:t>
      </w:r>
    </w:p>
    <w:p w14:paraId="6812AB16" w14:textId="77777777" w:rsidR="00ED3E38" w:rsidRDefault="00ED3E38" w:rsidP="00ED3E38">
      <w:pPr>
        <w:pStyle w:val="Bibliography"/>
      </w:pPr>
      <w:r>
        <w:t>[50]</w:t>
      </w:r>
      <w:r>
        <w:tab/>
        <w:t>Mayer K, MacQuarrie K. Solution of the MoMaS reactive transport benchmark with MIN3P—model formulation and simulation results. Computational Geosciences 2009. doi:10.1007/s10596-009-9158-6.</w:t>
      </w:r>
    </w:p>
    <w:p w14:paraId="2F3A6A86" w14:textId="77777777" w:rsidR="00ED3E38" w:rsidRDefault="00ED3E38" w:rsidP="00ED3E38">
      <w:pPr>
        <w:pStyle w:val="Bibliography"/>
      </w:pPr>
      <w:r>
        <w:t>[51]</w:t>
      </w:r>
      <w:r>
        <w:tab/>
        <w:t>Amir L, Kern M. A global method for coupling transport with chemistry in heterogeneous porous media. Comput Geosci 2010;14:465–81. doi:10.1007/s10596-009-9162-x.</w:t>
      </w:r>
    </w:p>
    <w:p w14:paraId="6F154FFF" w14:textId="77777777" w:rsidR="00ED3E38" w:rsidRDefault="00ED3E38" w:rsidP="00ED3E38">
      <w:pPr>
        <w:pStyle w:val="Bibliography"/>
      </w:pPr>
      <w:r>
        <w:t>[52]</w:t>
      </w:r>
      <w:r>
        <w:tab/>
        <w:t>Mayer KU. A numerical model for multicomponent reactive transport in variably saturated porous media. Ph.D. University of Waterloo, Canada, 1999.</w:t>
      </w:r>
    </w:p>
    <w:p w14:paraId="1FAAE81E" w14:textId="77777777" w:rsidR="00ED3E38" w:rsidRDefault="00ED3E38" w:rsidP="00ED3E38">
      <w:pPr>
        <w:pStyle w:val="Bibliography"/>
      </w:pPr>
      <w:r>
        <w:t>[53]</w:t>
      </w:r>
      <w:r>
        <w:tab/>
        <w:t>Mayer KU, Frind EO, Blowes DW. Multicomponent reactive transport modeling in variably saturated porous media using a generalized formulation for kinetically controlled reactions. Water Resources Research 2002;38:131–1321.</w:t>
      </w:r>
    </w:p>
    <w:p w14:paraId="7A9791C0" w14:textId="77777777" w:rsidR="00ED3E38" w:rsidRDefault="00ED3E38" w:rsidP="00ED3E38">
      <w:pPr>
        <w:pStyle w:val="Bibliography"/>
      </w:pPr>
      <w:r>
        <w:lastRenderedPageBreak/>
        <w:t>[54]</w:t>
      </w:r>
      <w:r>
        <w:tab/>
        <w:t>Hoffmann J, Kräutle S, Knabner P. A parallel global-implicit 2-D solver for reactive transport problems in porous media based on a reduction scheme and its application to the MoMaS benchmark problem. Comput Geosci 2010;14:421–33. doi:10.1007/s10596-009-9173-7.</w:t>
      </w:r>
    </w:p>
    <w:p w14:paraId="23BF5E33" w14:textId="77777777" w:rsidR="00ED3E38" w:rsidRDefault="00ED3E38" w:rsidP="00ED3E38">
      <w:pPr>
        <w:pStyle w:val="Bibliography"/>
      </w:pPr>
      <w:r>
        <w:t>[55]</w:t>
      </w:r>
      <w:r>
        <w:tab/>
        <w:t>J. Hoffmann. Results of the GdR MoMaS Reactive Transport Benchmark with RICHY2D. Erlangen, Germany: Department of Mathematics, Section Modeling, Simulation, Optimization, University of Erlangen-Nuremberg; n.d.</w:t>
      </w:r>
    </w:p>
    <w:p w14:paraId="7F8D9048" w14:textId="77777777" w:rsidR="00ED3E38" w:rsidRDefault="00ED3E38" w:rsidP="00ED3E38">
      <w:pPr>
        <w:pStyle w:val="Bibliography"/>
      </w:pPr>
      <w:r>
        <w:t>[56]</w:t>
      </w:r>
      <w:r>
        <w:tab/>
        <w:t>Van der Lee J, De Windt L, Lagneau V, Goblet P. Presentation and application of the reactive transport code HYTEC. In: S. Majid Hassanizadeh RJS, William G. Gray and George F. Pinder, editor. Developments in Water Science, vol. Volume 47, Elsevier; 2002, p. 599–606.</w:t>
      </w:r>
    </w:p>
    <w:p w14:paraId="74E51E7A" w14:textId="77777777" w:rsidR="00ED3E38" w:rsidRDefault="00ED3E38" w:rsidP="00ED3E38">
      <w:pPr>
        <w:pStyle w:val="Bibliography"/>
      </w:pPr>
      <w:r>
        <w:t>[57]</w:t>
      </w:r>
      <w:r>
        <w:tab/>
        <w:t>Lagneau V, van der Lee J. HYTEC results of the MoMas reactive transport benchmark. Comput Geosci 2010;14:435–49. doi:10.1007/s10596-009-9159-5.</w:t>
      </w:r>
    </w:p>
    <w:p w14:paraId="289A00FD" w14:textId="14CF2622" w:rsidR="00FB3882" w:rsidRPr="00C96962" w:rsidRDefault="00CE5A14" w:rsidP="00B8496A">
      <w:pPr>
        <w:pStyle w:val="Bibliography"/>
      </w:pPr>
      <w:r>
        <w:rPr>
          <w:rFonts w:cs="Times New Roman"/>
          <w:szCs w:val="24"/>
          <w:lang w:val="de-CH"/>
        </w:rPr>
        <w:fldChar w:fldCharType="end"/>
      </w:r>
    </w:p>
    <w:p w14:paraId="3724AC73" w14:textId="7474D83D" w:rsidR="00E41F21" w:rsidRDefault="00E41F21" w:rsidP="00FB3882"/>
    <w:sectPr w:rsidR="00E41F21" w:rsidSect="00DE73DF">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Laurin" w:date="2014-08-19T17:58:00Z" w:initials="L">
    <w:p w14:paraId="3CE402AD" w14:textId="37BC4698" w:rsidR="00841DD9" w:rsidRDefault="00841DD9">
      <w:pPr>
        <w:pStyle w:val="CommentText"/>
      </w:pPr>
      <w:r>
        <w:rPr>
          <w:rStyle w:val="CommentReference"/>
        </w:rPr>
        <w:annotationRef/>
      </w:r>
      <w:r>
        <w:t>Potential reviewers:</w:t>
      </w:r>
    </w:p>
    <w:p w14:paraId="0572D4A8" w14:textId="3B3FF475" w:rsidR="00841DD9" w:rsidRDefault="00841DD9">
      <w:pPr>
        <w:pStyle w:val="CommentText"/>
        <w:rPr>
          <w:rFonts w:cs="Times New Roman"/>
          <w:sz w:val="24"/>
        </w:rPr>
      </w:pPr>
      <w:r>
        <w:rPr>
          <w:rFonts w:cs="Times New Roman"/>
          <w:sz w:val="24"/>
        </w:rPr>
        <w:t>Mayer, U.</w:t>
      </w:r>
    </w:p>
    <w:p w14:paraId="79FA36A2" w14:textId="0F0EE8BB" w:rsidR="00841DD9" w:rsidRDefault="00841DD9">
      <w:pPr>
        <w:pStyle w:val="CommentText"/>
        <w:rPr>
          <w:rFonts w:cs="Times New Roman"/>
          <w:sz w:val="24"/>
        </w:rPr>
      </w:pPr>
      <w:r>
        <w:rPr>
          <w:rFonts w:cs="Times New Roman"/>
          <w:sz w:val="24"/>
        </w:rPr>
        <w:t>Kosakowski, G.</w:t>
      </w:r>
    </w:p>
    <w:p w14:paraId="4FD50C26" w14:textId="3F29F9BA" w:rsidR="00841DD9" w:rsidRDefault="00841DD9">
      <w:pPr>
        <w:pStyle w:val="CommentText"/>
        <w:rPr>
          <w:rFonts w:cs="Times New Roman"/>
          <w:sz w:val="24"/>
        </w:rPr>
      </w:pPr>
      <w:r>
        <w:rPr>
          <w:rFonts w:cs="Times New Roman"/>
          <w:sz w:val="24"/>
        </w:rPr>
        <w:t>Barry, D.A.</w:t>
      </w:r>
    </w:p>
    <w:p w14:paraId="0B1C505F" w14:textId="58440801" w:rsidR="00841DD9" w:rsidRDefault="00841DD9">
      <w:pPr>
        <w:pStyle w:val="CommentText"/>
        <w:rPr>
          <w:rFonts w:cs="Times New Roman"/>
          <w:sz w:val="24"/>
        </w:rPr>
      </w:pPr>
      <w:r w:rsidRPr="00A319DE">
        <w:rPr>
          <w:rFonts w:cs="Times New Roman"/>
          <w:sz w:val="24"/>
        </w:rPr>
        <w:t>Carrayrou</w:t>
      </w:r>
      <w:r>
        <w:rPr>
          <w:rFonts w:cs="Times New Roman"/>
          <w:sz w:val="24"/>
        </w:rPr>
        <w:t>, J.</w:t>
      </w:r>
    </w:p>
    <w:p w14:paraId="6E8DFF82" w14:textId="588FFECF" w:rsidR="00841DD9" w:rsidRDefault="00841DD9">
      <w:pPr>
        <w:pStyle w:val="CommentText"/>
        <w:rPr>
          <w:rFonts w:cs="Times New Roman"/>
          <w:sz w:val="24"/>
        </w:rPr>
      </w:pPr>
      <w:r>
        <w:rPr>
          <w:rFonts w:cs="Times New Roman"/>
          <w:sz w:val="24"/>
        </w:rPr>
        <w:t>Steefel, C.</w:t>
      </w:r>
    </w:p>
    <w:p w14:paraId="272F2A49" w14:textId="5775F940" w:rsidR="00841DD9" w:rsidRDefault="00841DD9">
      <w:pPr>
        <w:pStyle w:val="CommentText"/>
        <w:rPr>
          <w:rFonts w:cs="Times New Roman"/>
          <w:sz w:val="24"/>
        </w:rPr>
      </w:pPr>
      <w:r>
        <w:rPr>
          <w:rFonts w:cs="Times New Roman"/>
          <w:sz w:val="24"/>
        </w:rPr>
        <w:t>Cirpka, O.</w:t>
      </w:r>
    </w:p>
    <w:p w14:paraId="63E7F812" w14:textId="7BF375B0" w:rsidR="00841DD9" w:rsidRDefault="00841DD9">
      <w:pPr>
        <w:pStyle w:val="CommentText"/>
        <w:rPr>
          <w:rFonts w:cs="Times New Roman"/>
          <w:sz w:val="24"/>
        </w:rPr>
      </w:pPr>
      <w:r>
        <w:rPr>
          <w:rFonts w:cs="Times New Roman"/>
          <w:sz w:val="24"/>
        </w:rPr>
        <w:t>Regnier. P.</w:t>
      </w:r>
    </w:p>
    <w:p w14:paraId="45F6E2B7" w14:textId="2B645109" w:rsidR="00841DD9" w:rsidRDefault="00841DD9">
      <w:pPr>
        <w:pStyle w:val="CommentText"/>
        <w:rPr>
          <w:rFonts w:cs="Times New Roman"/>
          <w:sz w:val="24"/>
        </w:rPr>
      </w:pPr>
      <w:r>
        <w:rPr>
          <w:rFonts w:cs="Times New Roman"/>
          <w:sz w:val="24"/>
        </w:rPr>
        <w:t>Yeh, G.T.</w:t>
      </w:r>
    </w:p>
    <w:p w14:paraId="51A29ACA" w14:textId="03F41B3A" w:rsidR="00841DD9" w:rsidRDefault="00841DD9">
      <w:pPr>
        <w:pStyle w:val="CommentText"/>
        <w:rPr>
          <w:rFonts w:cs="Times New Roman"/>
          <w:sz w:val="24"/>
        </w:rPr>
      </w:pPr>
      <w:r>
        <w:rPr>
          <w:rFonts w:cs="Times New Roman"/>
          <w:sz w:val="24"/>
        </w:rPr>
        <w:t>Simunek, J.</w:t>
      </w:r>
    </w:p>
    <w:p w14:paraId="7A0DE302" w14:textId="77777777" w:rsidR="00841DD9" w:rsidRDefault="00841DD9">
      <w:pPr>
        <w:pStyle w:val="CommentText"/>
        <w:rPr>
          <w:rFonts w:cs="Times New Roman"/>
          <w:sz w:val="24"/>
        </w:rPr>
      </w:pPr>
    </w:p>
    <w:p w14:paraId="01CACC53" w14:textId="1EDE843E" w:rsidR="00841DD9" w:rsidRDefault="00841DD9">
      <w:pPr>
        <w:pStyle w:val="CommentText"/>
        <w:rPr>
          <w:rFonts w:cs="Times New Roman"/>
          <w:sz w:val="24"/>
        </w:rPr>
      </w:pPr>
      <w:r>
        <w:rPr>
          <w:rFonts w:cs="Times New Roman"/>
          <w:sz w:val="24"/>
        </w:rPr>
        <w:t>Potential journals:</w:t>
      </w:r>
    </w:p>
    <w:p w14:paraId="59F81F88" w14:textId="60765410" w:rsidR="00841DD9" w:rsidRDefault="00841DD9">
      <w:pPr>
        <w:pStyle w:val="CommentText"/>
        <w:rPr>
          <w:rFonts w:cs="Times New Roman"/>
          <w:sz w:val="24"/>
        </w:rPr>
      </w:pPr>
      <w:r>
        <w:rPr>
          <w:rFonts w:cs="Times New Roman"/>
          <w:sz w:val="24"/>
        </w:rPr>
        <w:t>Advances in Water Resources</w:t>
      </w:r>
    </w:p>
    <w:p w14:paraId="7C457DAD" w14:textId="10F34C03" w:rsidR="00841DD9" w:rsidRDefault="00841DD9">
      <w:pPr>
        <w:pStyle w:val="CommentText"/>
        <w:rPr>
          <w:rFonts w:cs="Times New Roman"/>
          <w:sz w:val="24"/>
        </w:rPr>
      </w:pPr>
      <w:r>
        <w:rPr>
          <w:rFonts w:cs="Times New Roman"/>
          <w:sz w:val="24"/>
        </w:rPr>
        <w:t>Environmental Modelling &amp; Software</w:t>
      </w:r>
    </w:p>
    <w:p w14:paraId="2546F43B" w14:textId="2E143B33" w:rsidR="00841DD9" w:rsidRDefault="00841DD9">
      <w:pPr>
        <w:pStyle w:val="CommentText"/>
        <w:rPr>
          <w:rFonts w:cs="Times New Roman"/>
          <w:sz w:val="24"/>
        </w:rPr>
      </w:pPr>
      <w:r>
        <w:rPr>
          <w:rFonts w:cs="Times New Roman"/>
          <w:sz w:val="24"/>
        </w:rPr>
        <w:t>Computers &amp; Geosciences</w:t>
      </w:r>
    </w:p>
    <w:p w14:paraId="368C036C" w14:textId="346C21DF" w:rsidR="00841DD9" w:rsidRDefault="00841DD9">
      <w:pPr>
        <w:pStyle w:val="CommentText"/>
        <w:rPr>
          <w:rFonts w:cs="Times New Roman"/>
          <w:sz w:val="24"/>
        </w:rPr>
      </w:pPr>
      <w:r>
        <w:rPr>
          <w:rFonts w:cs="Times New Roman"/>
          <w:sz w:val="24"/>
        </w:rPr>
        <w:t>Computational Geosciences</w:t>
      </w:r>
    </w:p>
    <w:p w14:paraId="0CA3119A" w14:textId="77777777" w:rsidR="00841DD9" w:rsidRDefault="00841DD9">
      <w:pPr>
        <w:pStyle w:val="CommentText"/>
        <w:rPr>
          <w:rFonts w:cs="Times New Roman"/>
          <w:sz w:val="24"/>
        </w:rPr>
      </w:pPr>
    </w:p>
    <w:p w14:paraId="7915D969" w14:textId="455F5B5E" w:rsidR="00841DD9" w:rsidRDefault="00841DD9">
      <w:pPr>
        <w:pStyle w:val="CommentText"/>
        <w:rPr>
          <w:rFonts w:cs="Times New Roman"/>
          <w:sz w:val="24"/>
        </w:rPr>
      </w:pPr>
      <w:r>
        <w:rPr>
          <w:rFonts w:cs="Times New Roman"/>
          <w:sz w:val="24"/>
        </w:rPr>
        <w:t xml:space="preserve">Please put in references and citations as comments or text. I am using zotero as a reference manager. I still need to clean up the bibliography. </w:t>
      </w:r>
    </w:p>
    <w:p w14:paraId="0564BAAA" w14:textId="77777777" w:rsidR="00841DD9" w:rsidRDefault="00841DD9">
      <w:pPr>
        <w:pStyle w:val="CommentText"/>
        <w:rPr>
          <w:rFonts w:cs="Times New Roman"/>
          <w:sz w:val="24"/>
        </w:rPr>
      </w:pPr>
    </w:p>
    <w:p w14:paraId="4CB5F9D4" w14:textId="1C423CE3" w:rsidR="00841DD9" w:rsidRPr="002D705F" w:rsidRDefault="00841DD9">
      <w:pPr>
        <w:pStyle w:val="CommentText"/>
        <w:rPr>
          <w:rFonts w:cs="Times New Roman"/>
          <w:sz w:val="24"/>
        </w:rPr>
      </w:pPr>
      <w:r>
        <w:rPr>
          <w:rFonts w:cs="Times New Roman"/>
          <w:sz w:val="24"/>
        </w:rPr>
        <w:t>If you want to insert an equation its easiest to copy one of the existing ones. Sometimes they lose their numbering. If you would like to have their layout changed just add a comment and I can do it.</w:t>
      </w:r>
    </w:p>
  </w:comment>
  <w:comment w:id="52" w:author="Laurin" w:date="2014-09-06T22:30:00Z" w:initials="L">
    <w:p w14:paraId="6D310C02" w14:textId="77777777" w:rsidR="00841DD9" w:rsidRDefault="00841DD9">
      <w:pPr>
        <w:pStyle w:val="CommentText"/>
      </w:pPr>
      <w:r>
        <w:rPr>
          <w:rStyle w:val="CommentReference"/>
        </w:rPr>
        <w:annotationRef/>
      </w:r>
    </w:p>
  </w:comment>
  <w:comment w:id="65" w:author="Laurin" w:date="2014-08-19T09:17:00Z" w:initials="L">
    <w:p w14:paraId="06D500DC" w14:textId="66CAF1DF" w:rsidR="00841DD9" w:rsidRDefault="00841DD9">
      <w:pPr>
        <w:pStyle w:val="CommentText"/>
      </w:pPr>
      <w:r>
        <w:rPr>
          <w:rStyle w:val="CommentReference"/>
        </w:rPr>
        <w:annotationRef/>
      </w:r>
      <w:r>
        <w:t>The issue with FEFLOW is that all concentrations are normalized to values between 0 and 1 to achieve transport convergence. If H2O is transported as a separate component its accuracy during transport will be lower compared to trace elements with very low concentrations. Of course this has less impact than the different accuracies for separate O and H components.</w:t>
      </w:r>
    </w:p>
    <w:p w14:paraId="12ADE3E9" w14:textId="41215E64" w:rsidR="00841DD9" w:rsidRDefault="00841DD9">
      <w:pPr>
        <w:pStyle w:val="CommentText"/>
      </w:pPr>
      <w:r>
        <w:t>At the moment I simply subtract pure water concentrations from O and H and thereby decrease their absolute range of concentration values. However, concentrations of *O and *H may be negative throughout the domain during transport.</w:t>
      </w:r>
    </w:p>
  </w:comment>
  <w:comment w:id="68" w:author="Parkhurst, David L." w:date="2014-10-21T14:24:00Z" w:initials="PDL">
    <w:p w14:paraId="5EBD8423" w14:textId="27830AFB" w:rsidR="007D1B1F" w:rsidRDefault="007D1B1F">
      <w:pPr>
        <w:pStyle w:val="CommentText"/>
      </w:pPr>
      <w:r>
        <w:rPr>
          <w:rStyle w:val="CommentReference"/>
        </w:rPr>
        <w:annotationRef/>
      </w:r>
    </w:p>
  </w:comment>
  <w:comment w:id="66" w:author="Parkhurst, David L." w:date="2014-08-26T12:44:00Z" w:initials="DLP1">
    <w:p w14:paraId="13022F56" w14:textId="1E35DA07" w:rsidR="00841DD9" w:rsidRDefault="00841DD9">
      <w:pPr>
        <w:pStyle w:val="CommentText"/>
      </w:pPr>
      <w:r>
        <w:rPr>
          <w:rStyle w:val="CommentReference"/>
        </w:rPr>
        <w:annotationRef/>
      </w:r>
      <w:r>
        <w:t>Sounds like what you are doing is the same as SetComponentWater(true). Transporting water concentrations to 4 significant digits would be more than enough and the errors would be negligible provided the *O and *H are added back in to get total O and total H. In fact, PHAST just assumed mass of water = 1.0 always.</w:t>
      </w:r>
    </w:p>
  </w:comment>
  <w:comment w:id="67" w:author="Laurin" w:date="2014-08-31T14:08:00Z" w:initials="L">
    <w:p w14:paraId="0A2D0F0D" w14:textId="15220577" w:rsidR="00841DD9" w:rsidRDefault="00841DD9">
      <w:pPr>
        <w:pStyle w:val="CommentText"/>
      </w:pPr>
      <w:r>
        <w:rPr>
          <w:rStyle w:val="CommentReference"/>
        </w:rPr>
        <w:annotationRef/>
      </w:r>
      <w:r>
        <w:t>But I do not transport H2O as additional component. Only H* and O*.</w:t>
      </w:r>
    </w:p>
  </w:comment>
  <w:comment w:id="69" w:author="Laurin" w:date="2014-08-19T09:15:00Z" w:initials="L">
    <w:p w14:paraId="38B132C9" w14:textId="5DB51434" w:rsidR="00841DD9" w:rsidRDefault="00841DD9">
      <w:pPr>
        <w:pStyle w:val="CommentText"/>
      </w:pPr>
      <w:r>
        <w:rPr>
          <w:rStyle w:val="CommentReference"/>
        </w:rPr>
        <w:annotationRef/>
      </w:r>
      <w:r>
        <w:t>Not so for couplings with COMSOL and FEFLOW. Since reaction steps introduce a step change in the concentration field the automatic time stepping algorithms need to reduce the transport time step dramatically.</w:t>
      </w:r>
    </w:p>
  </w:comment>
  <w:comment w:id="70" w:author="Parkhurst, David L." w:date="2014-08-26T13:15:00Z" w:initials="DLP1">
    <w:p w14:paraId="3EDC10C2" w14:textId="68899D13" w:rsidR="00841DD9" w:rsidRDefault="00841DD9">
      <w:pPr>
        <w:pStyle w:val="CommentText"/>
      </w:pPr>
      <w:r>
        <w:rPr>
          <w:rStyle w:val="CommentReference"/>
        </w:rPr>
        <w:annotationRef/>
      </w:r>
      <w:r>
        <w:t>Does FEFLOW use an explicit method? It is good to have tried PhreeqcRM for two different models. For PHAST, I usually use implicit weighting, backward in time, upstream in space. Alternatively, you can use centered in time and space, but that often causes ripples. In either case,  the flow and transport time steps are the same as the reaction time steps, and generally, the chemistry calculations are many times slower than the transport calculations (which are now done in parallel in the new version of PHAST). MoMaS 1D easy is about 4:1 chemistry to transport with 16 processors.</w:t>
      </w:r>
    </w:p>
  </w:comment>
  <w:comment w:id="71" w:author="Laurin" w:date="2014-08-31T14:09:00Z" w:initials="L">
    <w:p w14:paraId="55385B81" w14:textId="69E45849" w:rsidR="00841DD9" w:rsidRDefault="00841DD9">
      <w:pPr>
        <w:pStyle w:val="CommentText"/>
      </w:pPr>
      <w:r>
        <w:rPr>
          <w:rStyle w:val="CommentReference"/>
        </w:rPr>
        <w:annotationRef/>
      </w:r>
      <w:r>
        <w:t>FEFLOW uses a semi-implicit predictor-corrector scheme. What I mean is that the coupling of transport and reaction with the SNIA is explicit.</w:t>
      </w:r>
    </w:p>
  </w:comment>
  <w:comment w:id="77" w:author="Laurin" w:date="2014-08-19T09:36:00Z" w:initials="L">
    <w:p w14:paraId="11E74916" w14:textId="03B99B52" w:rsidR="00841DD9" w:rsidRDefault="00841DD9">
      <w:pPr>
        <w:pStyle w:val="CommentText"/>
      </w:pPr>
      <w:r>
        <w:rPr>
          <w:rStyle w:val="CommentReference"/>
        </w:rPr>
        <w:annotationRef/>
      </w:r>
      <w:r>
        <w:t>Is it possible to have additional symmetry for reactions while transport is non</w:t>
      </w:r>
      <w:r>
        <w:noBreakHyphen/>
        <w:t>symmetric? I mean in your example the whole problem could be run in 2D and then results could be extruded to 3D.</w:t>
      </w:r>
    </w:p>
  </w:comment>
  <w:comment w:id="76" w:author="Parkhurst, David L." w:date="2014-08-26T12:30:00Z" w:initials="DLP1">
    <w:p w14:paraId="6F18E27C" w14:textId="7734C7A6" w:rsidR="00841DD9" w:rsidRDefault="00841DD9">
      <w:pPr>
        <w:pStyle w:val="CommentText"/>
      </w:pPr>
      <w:r>
        <w:rPr>
          <w:rStyle w:val="CommentReference"/>
        </w:rPr>
        <w:annotationRef/>
      </w:r>
      <w:r>
        <w:t>The flow and transport part of PHAST is always 3D. There are a minimum of 2 cells in each dimension. For a logically 1D problem, three fourths of the flow and transport cells are redundant for chemistry. But non-symmetric flow would require equally (2D or 3D) non-symmetric chemistry.</w:t>
      </w:r>
    </w:p>
  </w:comment>
  <w:comment w:id="78" w:author="Laurin" w:date="2014-08-19T10:21:00Z" w:initials="L">
    <w:p w14:paraId="1A5D3B1E" w14:textId="5C0AA05A" w:rsidR="00841DD9" w:rsidRDefault="00841DD9" w:rsidP="00586FC7">
      <w:pPr>
        <w:pStyle w:val="CommentText"/>
      </w:pPr>
      <w:r>
        <w:t xml:space="preserve">At first, </w:t>
      </w:r>
      <w:r>
        <w:rPr>
          <w:rStyle w:val="CommentReference"/>
        </w:rPr>
        <w:annotationRef/>
      </w:r>
      <w:r>
        <w:t>I got a little bit confused with the terms "transport cell” and “reaction cell”.</w:t>
      </w:r>
    </w:p>
    <w:p w14:paraId="2B12AD78" w14:textId="6107BA49" w:rsidR="00841DD9" w:rsidRDefault="00841DD9" w:rsidP="00586FC7">
      <w:pPr>
        <w:pStyle w:val="CommentText"/>
      </w:pPr>
      <w:r>
        <w:t>Perhaps we could abandon the term “transport cells” altogether by renaming it “reaction cells”. What is now “reaction cells” could become “mapped reaction cells” instead?</w:t>
      </w:r>
    </w:p>
  </w:comment>
  <w:comment w:id="79" w:author="Parkhurst, David L." w:date="2014-08-26T12:26:00Z" w:initials="DLP1">
    <w:p w14:paraId="46DBA941" w14:textId="262DAB2E" w:rsidR="00841DD9" w:rsidRDefault="00841DD9">
      <w:pPr>
        <w:pStyle w:val="CommentText"/>
      </w:pPr>
      <w:r>
        <w:rPr>
          <w:rStyle w:val="CommentReference"/>
        </w:rPr>
        <w:annotationRef/>
      </w:r>
      <w:r>
        <w:t>I don’t like “mapped reaction cells”. Maybe some other definitions. Nodes for transport-model cells and cells for reaction module cells? Or use of host-model numbering and PhreeqcRM numbering?</w:t>
      </w:r>
    </w:p>
  </w:comment>
  <w:comment w:id="80" w:author="Laurin" w:date="2014-08-31T14:17:00Z" w:initials="L">
    <w:p w14:paraId="1613444A" w14:textId="590D5085" w:rsidR="00841DD9" w:rsidRDefault="00841DD9">
      <w:pPr>
        <w:pStyle w:val="CommentText"/>
      </w:pPr>
      <w:r>
        <w:rPr>
          <w:rStyle w:val="CommentReference"/>
        </w:rPr>
        <w:annotationRef/>
      </w:r>
      <w:r>
        <w:t>As I understand now, there are the nodes/cells in the transport model, which are represented by reactions cells in PhreeqcRM, which are mapped to another (active) set of reaction cells in PhreeqcRM to make use of symmetry</w:t>
      </w:r>
    </w:p>
  </w:comment>
  <w:comment w:id="94" w:author="Laurin" w:date="2014-08-19T09:40:00Z" w:initials="L">
    <w:p w14:paraId="0B64A780" w14:textId="77777777" w:rsidR="00EF1142" w:rsidRDefault="00EF1142" w:rsidP="00EF1142">
      <w:r>
        <w:rPr>
          <w:rStyle w:val="CommentReference"/>
        </w:rPr>
        <w:annotationRef/>
      </w:r>
      <w:r>
        <w:rPr>
          <w:noProof/>
        </w:rPr>
        <w:t>So the following is not correct?</w:t>
      </w:r>
    </w:p>
    <w:p w14:paraId="2F7A9119" w14:textId="77777777" w:rsidR="00EF1142" w:rsidRDefault="00EF1142" w:rsidP="00EF1142">
      <w:r>
        <w:t xml:space="preserve">Because PhreeqcRM calculates reactions for species and components in moles, the reaction cells have to be dimensioned by the cell volume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t xml:space="preserve"> (L) using the </w:t>
      </w:r>
      <w:r w:rsidRPr="006A0358">
        <w:rPr>
          <w:rStyle w:val="API"/>
        </w:rPr>
        <w:t>SetCellVolume</w:t>
      </w:r>
      <w:r>
        <w:t xml:space="preserve"> method. The volume of solution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 xml:space="preserve"> in the reaction cells is given by </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EF1142" w14:paraId="212887A3" w14:textId="77777777" w:rsidTr="00626A52">
        <w:tc>
          <w:tcPr>
            <w:tcW w:w="7955" w:type="dxa"/>
            <w:tcBorders>
              <w:top w:val="nil"/>
              <w:left w:val="nil"/>
              <w:bottom w:val="nil"/>
              <w:right w:val="nil"/>
            </w:tcBorders>
            <w:shd w:val="clear" w:color="auto" w:fill="FFFFFF"/>
            <w:vAlign w:val="center"/>
          </w:tcPr>
          <w:p w14:paraId="0C1D3D62" w14:textId="77777777" w:rsidR="00EF1142" w:rsidRDefault="00EF1142" w:rsidP="00555303">
            <w:pPr>
              <w:rPr>
                <w:rFonts w:eastAsia="Times New Roman" w:cs="Times New Roman"/>
                <w:szCs w:val="20"/>
                <w:lang w:val="fr-CH" w:eastAsia="en-GB"/>
              </w:rP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×S</m:t>
                </m:r>
                <m:r>
                  <w:rPr>
                    <w:rFonts w:ascii="Cambria Math" w:eastAsia="Times New Roman" w:hAnsi="Cambria Math" w:cs="Times New Roman"/>
                  </w:rPr>
                  <m:t>,</m:t>
                </m:r>
              </m:oMath>
            </m:oMathPara>
          </w:p>
        </w:tc>
        <w:tc>
          <w:tcPr>
            <w:tcW w:w="1404" w:type="dxa"/>
            <w:tcBorders>
              <w:top w:val="nil"/>
              <w:left w:val="nil"/>
              <w:bottom w:val="nil"/>
              <w:right w:val="nil"/>
            </w:tcBorders>
            <w:shd w:val="clear" w:color="auto" w:fill="FFFFFF"/>
            <w:vAlign w:val="center"/>
          </w:tcPr>
          <w:p w14:paraId="58C88F26" w14:textId="77777777" w:rsidR="00EF1142" w:rsidRDefault="00EF1142" w:rsidP="00555303">
            <w:pPr>
              <w:numPr>
                <w:ilvl w:val="0"/>
                <w:numId w:val="8"/>
              </w:numPr>
              <w:suppressAutoHyphens/>
              <w:jc w:val="right"/>
              <w:rPr>
                <w:rFonts w:eastAsia="Times New Roman" w:cs="Times New Roman"/>
                <w:szCs w:val="20"/>
                <w:lang w:val="en-GB" w:eastAsia="en-GB"/>
              </w:rPr>
            </w:pPr>
            <w:r>
              <w:rPr>
                <w:rFonts w:eastAsia="Times New Roman" w:cs="Times New Roman"/>
                <w:szCs w:val="20"/>
                <w:lang w:val="en-GB" w:eastAsia="en-GB"/>
              </w:rPr>
              <w:t xml:space="preserve"> </w:t>
            </w:r>
          </w:p>
        </w:tc>
      </w:tr>
    </w:tbl>
    <w:p w14:paraId="2AE84219" w14:textId="77777777" w:rsidR="00EF1142" w:rsidRDefault="00EF1142" w:rsidP="00EF1142">
      <w:pPr>
        <w:rPr>
          <w:lang w:eastAsia="en-GB"/>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V</m:t>
            </m:r>
          </m:sub>
        </m:sSub>
      </m:oMath>
      <w:r>
        <w:t xml:space="preserve"> is the cells’ pore volume (L) and </w:t>
      </w:r>
      <m:oMath>
        <m:r>
          <w:rPr>
            <w:rFonts w:ascii="Cambria Math" w:hAnsi="Cambria Math"/>
          </w:rPr>
          <m:t>S</m:t>
        </m:r>
      </m:oMath>
      <w:r>
        <w:t xml:space="preserve"> is the liquid phase saturation (</w:t>
      </w:r>
      <w:r>
        <w:noBreakHyphen/>
        <w:t xml:space="preserve">). Pore volume and liquid phase saturation are adjusted by the </w:t>
      </w:r>
      <w:r w:rsidRPr="006A0358">
        <w:rPr>
          <w:rStyle w:val="API"/>
        </w:rPr>
        <w:t xml:space="preserve">SetPoreVolume </w:t>
      </w:r>
      <w:r>
        <w:t xml:space="preserve">and </w:t>
      </w:r>
      <w:r w:rsidRPr="006A0358">
        <w:rPr>
          <w:rStyle w:val="API"/>
        </w:rPr>
        <w:t>SetSaturation</w:t>
      </w:r>
      <w:r>
        <w:t xml:space="preserve"> methods, respectively. </w:t>
      </w:r>
      <w:r>
        <w:rPr>
          <w:lang w:eastAsia="en-GB"/>
        </w:rPr>
        <w:t xml:space="preserve">Porosity </w:t>
      </w:r>
      <m:oMath>
        <m:r>
          <w:rPr>
            <w:rFonts w:ascii="Cambria Math" w:hAnsi="Cambria Math"/>
          </w:rPr>
          <m:t>n</m:t>
        </m:r>
      </m:oMath>
      <w:r>
        <w:t xml:space="preserve"> (</w:t>
      </w:r>
      <w:r>
        <w:noBreakHyphen/>
        <w:t>)</w:t>
      </w:r>
      <w:r>
        <w:rPr>
          <w:lang w:eastAsia="en-GB"/>
        </w:rPr>
        <w:t xml:space="preserve"> is then defined by</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EF1142" w14:paraId="37DD0AAF" w14:textId="77777777" w:rsidTr="00626A52">
        <w:tc>
          <w:tcPr>
            <w:tcW w:w="7955" w:type="dxa"/>
            <w:tcBorders>
              <w:top w:val="nil"/>
              <w:left w:val="nil"/>
              <w:bottom w:val="nil"/>
              <w:right w:val="nil"/>
            </w:tcBorders>
            <w:shd w:val="clear" w:color="auto" w:fill="FFFFFF"/>
            <w:vAlign w:val="center"/>
          </w:tcPr>
          <w:p w14:paraId="2B3C704E" w14:textId="77777777" w:rsidR="00EF1142" w:rsidRDefault="00EF1142" w:rsidP="00555303">
            <w:pPr>
              <w:rPr>
                <w:rFonts w:eastAsia="Times New Roman" w:cs="Times New Roman"/>
                <w:szCs w:val="20"/>
                <w:lang w:val="en-GB" w:eastAsia="en-GB"/>
              </w:rPr>
            </w:pPr>
            <m:oMathPara>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V</m:t>
                        </m:r>
                      </m:sub>
                    </m:sSub>
                  </m:num>
                  <m:den>
                    <m:sSub>
                      <m:sSubPr>
                        <m:ctrlPr>
                          <w:rPr>
                            <w:rFonts w:ascii="Cambria Math" w:hAnsi="Cambria Math"/>
                          </w:rPr>
                        </m:ctrlPr>
                      </m:sSubPr>
                      <m:e>
                        <m:r>
                          <w:rPr>
                            <w:rFonts w:ascii="Cambria Math" w:hAnsi="Cambria Math"/>
                          </w:rPr>
                          <m:t>c</m:t>
                        </m:r>
                      </m:e>
                      <m:sub>
                        <m:r>
                          <w:rPr>
                            <w:rFonts w:ascii="Cambria Math" w:hAnsi="Cambria Math"/>
                          </w:rPr>
                          <m:t>V</m:t>
                        </m:r>
                      </m:sub>
                    </m:sSub>
                  </m:den>
                </m:f>
                <m:r>
                  <w:rPr>
                    <w:rFonts w:ascii="Cambria Math" w:eastAsia="Times New Roman" w:hAnsi="Cambria Math" w:cs="Times New Roman"/>
                    <w:szCs w:val="20"/>
                    <w:lang w:val="en-GB" w:eastAsia="en-GB"/>
                  </w:rPr>
                  <m:t>.</m:t>
                </m:r>
              </m:oMath>
            </m:oMathPara>
          </w:p>
        </w:tc>
        <w:tc>
          <w:tcPr>
            <w:tcW w:w="1404" w:type="dxa"/>
            <w:tcBorders>
              <w:top w:val="nil"/>
              <w:left w:val="nil"/>
              <w:bottom w:val="nil"/>
              <w:right w:val="nil"/>
            </w:tcBorders>
            <w:shd w:val="clear" w:color="auto" w:fill="FFFFFF"/>
            <w:vAlign w:val="center"/>
          </w:tcPr>
          <w:p w14:paraId="48AD3528" w14:textId="77777777" w:rsidR="00EF1142" w:rsidRDefault="00EF1142" w:rsidP="00555303">
            <w:pPr>
              <w:numPr>
                <w:ilvl w:val="0"/>
                <w:numId w:val="8"/>
              </w:numPr>
              <w:suppressAutoHyphens/>
              <w:jc w:val="right"/>
              <w:rPr>
                <w:rFonts w:eastAsia="Times New Roman" w:cs="Times New Roman"/>
                <w:szCs w:val="20"/>
                <w:lang w:val="en-GB" w:eastAsia="en-GB"/>
              </w:rPr>
            </w:pPr>
            <w:r>
              <w:rPr>
                <w:rFonts w:eastAsia="Times New Roman" w:cs="Times New Roman"/>
                <w:szCs w:val="20"/>
                <w:lang w:val="en-GB" w:eastAsia="en-GB"/>
              </w:rPr>
              <w:t xml:space="preserve"> </w:t>
            </w:r>
          </w:p>
        </w:tc>
      </w:tr>
    </w:tbl>
    <w:p w14:paraId="35EFBC88" w14:textId="77777777" w:rsidR="00EF1142" w:rsidRDefault="00EF1142" w:rsidP="00EF1142">
      <w:pPr>
        <w:rPr>
          <w:lang w:val="en-GB" w:eastAsia="en-GB"/>
        </w:rPr>
      </w:pPr>
      <w:r>
        <w:rPr>
          <w:lang w:val="en-GB" w:eastAsia="en-GB"/>
        </w:rPr>
        <w:t xml:space="preserve">The units for the exchange of solution concentrations between PhreeqcRM and the coupled transport code are set by the method </w:t>
      </w:r>
      <w:r w:rsidRPr="006A0358">
        <w:rPr>
          <w:rStyle w:val="API"/>
        </w:rPr>
        <w:t>SetSolutionUnits</w:t>
      </w:r>
      <w:r>
        <w:rPr>
          <w:lang w:val="en-GB" w:eastAsia="en-GB"/>
        </w:rPr>
        <w:t>.</w:t>
      </w:r>
    </w:p>
    <w:p w14:paraId="492088E5" w14:textId="77777777" w:rsidR="00EF1142" w:rsidRDefault="00EF1142" w:rsidP="00EF1142">
      <w:r>
        <w:rPr>
          <w:lang w:val="en-GB" w:eastAsia="en-GB"/>
        </w:rPr>
        <w:t xml:space="preserve">Since the default settings of the numerical method in PHREEQC are optimized for one litre of solution, convergence issues are expected to be more frequent at low aqueous phase saturation. In addition, a minimal residual moisture content has to be maintained in the reaction cells. The amount of water in the reaction cells can be influenced by defining an appropriate cell volume using the </w:t>
      </w:r>
      <w:r w:rsidRPr="00842C5A">
        <w:rPr>
          <w:rStyle w:val="API"/>
        </w:rPr>
        <w:t>SetCellVolume</w:t>
      </w:r>
      <w:r>
        <w:rPr>
          <w:lang w:val="en-GB" w:eastAsia="en-GB"/>
        </w:rPr>
        <w:t xml:space="preserve"> method.</w:t>
      </w:r>
    </w:p>
    <w:p w14:paraId="00308AB8" w14:textId="77777777" w:rsidR="00EF1142" w:rsidRDefault="00EF1142" w:rsidP="00EF1142">
      <w:pPr>
        <w:pStyle w:val="CommentText"/>
      </w:pPr>
    </w:p>
  </w:comment>
  <w:comment w:id="81" w:author="Laurin" w:date="2014-08-19T09:40:00Z" w:initials="L">
    <w:p w14:paraId="5E0B4E49" w14:textId="490A1D48" w:rsidR="00841DD9" w:rsidRDefault="00841DD9" w:rsidP="00555303">
      <w:r>
        <w:rPr>
          <w:rStyle w:val="CommentReference"/>
        </w:rPr>
        <w:annotationRef/>
      </w:r>
      <w:r>
        <w:rPr>
          <w:noProof/>
        </w:rPr>
        <w:t>So the following is not correct?</w:t>
      </w:r>
    </w:p>
    <w:p w14:paraId="72C7315D" w14:textId="77777777" w:rsidR="00841DD9" w:rsidRDefault="00841DD9" w:rsidP="00555303">
      <w:r>
        <w:t xml:space="preserve">Because PhreeqcRM calculates reactions for species and components in moles, the reaction cells have to be dimensioned by the cell volume </w:t>
      </w:r>
      <m:oMath>
        <m:sSub>
          <m:sSubPr>
            <m:ctrlPr>
              <w:rPr>
                <w:rFonts w:ascii="Cambria Math" w:hAnsi="Cambria Math"/>
                <w:i/>
              </w:rPr>
            </m:ctrlPr>
          </m:sSubPr>
          <m:e>
            <m:r>
              <w:rPr>
                <w:rFonts w:ascii="Cambria Math" w:hAnsi="Cambria Math"/>
              </w:rPr>
              <m:t>c</m:t>
            </m:r>
          </m:e>
          <m:sub>
            <m:r>
              <w:rPr>
                <w:rFonts w:ascii="Cambria Math" w:hAnsi="Cambria Math"/>
              </w:rPr>
              <m:t>V</m:t>
            </m:r>
          </m:sub>
        </m:sSub>
      </m:oMath>
      <w:r>
        <w:t xml:space="preserve"> (L) using the </w:t>
      </w:r>
      <w:r w:rsidRPr="006A0358">
        <w:rPr>
          <w:rStyle w:val="API"/>
        </w:rPr>
        <w:t>SetCellVolume</w:t>
      </w:r>
      <w:r>
        <w:t xml:space="preserve"> method. The volume of solution </w:t>
      </w:r>
      <m:oMath>
        <m:sSub>
          <m:sSubPr>
            <m:ctrlPr>
              <w:rPr>
                <w:rFonts w:ascii="Cambria Math" w:hAnsi="Cambria Math"/>
                <w:i/>
              </w:rPr>
            </m:ctrlPr>
          </m:sSubPr>
          <m:e>
            <m:r>
              <w:rPr>
                <w:rFonts w:ascii="Cambria Math" w:hAnsi="Cambria Math"/>
              </w:rPr>
              <m:t>s</m:t>
            </m:r>
          </m:e>
          <m:sub>
            <m:r>
              <w:rPr>
                <w:rFonts w:ascii="Cambria Math" w:hAnsi="Cambria Math"/>
              </w:rPr>
              <m:t>V</m:t>
            </m:r>
          </m:sub>
        </m:sSub>
      </m:oMath>
      <w:r>
        <w:t xml:space="preserve"> in the reaction cells is given by </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841DD9" w14:paraId="0DDABB4D" w14:textId="77777777" w:rsidTr="00626A52">
        <w:tc>
          <w:tcPr>
            <w:tcW w:w="7955" w:type="dxa"/>
            <w:tcBorders>
              <w:top w:val="nil"/>
              <w:left w:val="nil"/>
              <w:bottom w:val="nil"/>
              <w:right w:val="nil"/>
            </w:tcBorders>
            <w:shd w:val="clear" w:color="auto" w:fill="FFFFFF"/>
            <w:vAlign w:val="center"/>
          </w:tcPr>
          <w:p w14:paraId="5EBDBDBC" w14:textId="77777777" w:rsidR="00841DD9" w:rsidRDefault="00841DD9" w:rsidP="00555303">
            <w:pPr>
              <w:rPr>
                <w:rFonts w:eastAsia="Times New Roman" w:cs="Times New Roman"/>
                <w:szCs w:val="20"/>
                <w:lang w:val="fr-CH" w:eastAsia="en-GB"/>
              </w:rPr>
            </w:pPr>
            <m:oMathPara>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V</m:t>
                    </m:r>
                  </m:sub>
                </m:sSub>
                <m:r>
                  <w:rPr>
                    <w:rFonts w:ascii="Cambria Math" w:hAnsi="Cambria Math"/>
                  </w:rPr>
                  <m:t>×S</m:t>
                </m:r>
                <m:r>
                  <w:rPr>
                    <w:rFonts w:ascii="Cambria Math" w:eastAsia="Times New Roman" w:hAnsi="Cambria Math" w:cs="Times New Roman"/>
                  </w:rPr>
                  <m:t>,</m:t>
                </m:r>
              </m:oMath>
            </m:oMathPara>
          </w:p>
        </w:tc>
        <w:tc>
          <w:tcPr>
            <w:tcW w:w="1404" w:type="dxa"/>
            <w:tcBorders>
              <w:top w:val="nil"/>
              <w:left w:val="nil"/>
              <w:bottom w:val="nil"/>
              <w:right w:val="nil"/>
            </w:tcBorders>
            <w:shd w:val="clear" w:color="auto" w:fill="FFFFFF"/>
            <w:vAlign w:val="center"/>
          </w:tcPr>
          <w:p w14:paraId="3024C65D" w14:textId="77777777" w:rsidR="00841DD9" w:rsidRDefault="00841DD9" w:rsidP="00555303">
            <w:pPr>
              <w:numPr>
                <w:ilvl w:val="0"/>
                <w:numId w:val="8"/>
              </w:numPr>
              <w:suppressAutoHyphens/>
              <w:jc w:val="right"/>
              <w:rPr>
                <w:rFonts w:eastAsia="Times New Roman" w:cs="Times New Roman"/>
                <w:szCs w:val="20"/>
                <w:lang w:val="en-GB" w:eastAsia="en-GB"/>
              </w:rPr>
            </w:pPr>
            <w:r>
              <w:rPr>
                <w:rFonts w:eastAsia="Times New Roman" w:cs="Times New Roman"/>
                <w:szCs w:val="20"/>
                <w:lang w:val="en-GB" w:eastAsia="en-GB"/>
              </w:rPr>
              <w:t xml:space="preserve"> </w:t>
            </w:r>
          </w:p>
        </w:tc>
      </w:tr>
    </w:tbl>
    <w:p w14:paraId="1B502076" w14:textId="2B028B82" w:rsidR="00841DD9" w:rsidRDefault="00841DD9" w:rsidP="00555303">
      <w:pPr>
        <w:rPr>
          <w:lang w:eastAsia="en-GB"/>
        </w:rPr>
      </w:pPr>
      <w:r>
        <w:t xml:space="preserve">where </w:t>
      </w:r>
      <m:oMath>
        <m:sSub>
          <m:sSubPr>
            <m:ctrlPr>
              <w:rPr>
                <w:rFonts w:ascii="Cambria Math" w:hAnsi="Cambria Math"/>
                <w:i/>
              </w:rPr>
            </m:ctrlPr>
          </m:sSubPr>
          <m:e>
            <m:r>
              <w:rPr>
                <w:rFonts w:ascii="Cambria Math" w:hAnsi="Cambria Math"/>
              </w:rPr>
              <m:t>p</m:t>
            </m:r>
          </m:e>
          <m:sub>
            <m:r>
              <w:rPr>
                <w:rFonts w:ascii="Cambria Math" w:hAnsi="Cambria Math"/>
              </w:rPr>
              <m:t>V</m:t>
            </m:r>
          </m:sub>
        </m:sSub>
      </m:oMath>
      <w:r>
        <w:t xml:space="preserve"> is the cells’ pore volume (L) and </w:t>
      </w:r>
      <m:oMath>
        <m:r>
          <w:rPr>
            <w:rFonts w:ascii="Cambria Math" w:hAnsi="Cambria Math"/>
          </w:rPr>
          <m:t>S</m:t>
        </m:r>
      </m:oMath>
      <w:r>
        <w:t xml:space="preserve"> is the liquid phase saturation (</w:t>
      </w:r>
      <w:r>
        <w:noBreakHyphen/>
        <w:t xml:space="preserve">). Pore volume and liquid phase saturation are adjusted by the </w:t>
      </w:r>
      <w:r w:rsidRPr="006A0358">
        <w:rPr>
          <w:rStyle w:val="API"/>
        </w:rPr>
        <w:t xml:space="preserve">SetPoreVolume </w:t>
      </w:r>
      <w:r>
        <w:t xml:space="preserve">and </w:t>
      </w:r>
      <w:r w:rsidRPr="006A0358">
        <w:rPr>
          <w:rStyle w:val="API"/>
        </w:rPr>
        <w:t>SetSaturation</w:t>
      </w:r>
      <w:r>
        <w:t xml:space="preserve"> methods, respectively. </w:t>
      </w:r>
      <w:r>
        <w:rPr>
          <w:lang w:eastAsia="en-GB"/>
        </w:rPr>
        <w:t xml:space="preserve">Porosity </w:t>
      </w:r>
      <m:oMath>
        <m:r>
          <w:rPr>
            <w:rFonts w:ascii="Cambria Math" w:hAnsi="Cambria Math"/>
          </w:rPr>
          <m:t>n</m:t>
        </m:r>
      </m:oMath>
      <w:r>
        <w:t xml:space="preserve"> (</w:t>
      </w:r>
      <w:r>
        <w:noBreakHyphen/>
        <w:t>)</w:t>
      </w:r>
      <w:r>
        <w:rPr>
          <w:lang w:eastAsia="en-GB"/>
        </w:rPr>
        <w:t xml:space="preserve"> is then defined by</w:t>
      </w:r>
    </w:p>
    <w:tbl>
      <w:tblPr>
        <w:tblW w:w="0" w:type="auto"/>
        <w:tblBorders>
          <w:top w:val="nil"/>
          <w:left w:val="nil"/>
          <w:bottom w:val="nil"/>
          <w:right w:val="nil"/>
          <w:insideH w:val="nil"/>
          <w:insideV w:val="nil"/>
        </w:tblBorders>
        <w:tblLook w:val="04A0" w:firstRow="1" w:lastRow="0" w:firstColumn="1" w:lastColumn="0" w:noHBand="0" w:noVBand="1"/>
      </w:tblPr>
      <w:tblGrid>
        <w:gridCol w:w="7955"/>
        <w:gridCol w:w="1404"/>
      </w:tblGrid>
      <w:tr w:rsidR="00841DD9" w14:paraId="788ED17A" w14:textId="77777777" w:rsidTr="00626A52">
        <w:tc>
          <w:tcPr>
            <w:tcW w:w="7955" w:type="dxa"/>
            <w:tcBorders>
              <w:top w:val="nil"/>
              <w:left w:val="nil"/>
              <w:bottom w:val="nil"/>
              <w:right w:val="nil"/>
            </w:tcBorders>
            <w:shd w:val="clear" w:color="auto" w:fill="FFFFFF"/>
            <w:vAlign w:val="center"/>
          </w:tcPr>
          <w:p w14:paraId="6BFA1E24" w14:textId="77777777" w:rsidR="00841DD9" w:rsidRDefault="00841DD9" w:rsidP="00555303">
            <w:pPr>
              <w:rPr>
                <w:rFonts w:eastAsia="Times New Roman" w:cs="Times New Roman"/>
                <w:szCs w:val="20"/>
                <w:lang w:val="en-GB" w:eastAsia="en-GB"/>
              </w:rPr>
            </w:pPr>
            <m:oMathPara>
              <m:oMath>
                <m:r>
                  <w:rPr>
                    <w:rFonts w:ascii="Cambria Math" w:hAnsi="Cambria Math"/>
                  </w:rPr>
                  <m:t>n=</m:t>
                </m:r>
                <m:f>
                  <m:fPr>
                    <m:ctrlPr>
                      <w:rPr>
                        <w:rFonts w:ascii="Cambria Math" w:hAnsi="Cambria Math"/>
                      </w:rPr>
                    </m:ctrlPr>
                  </m:fPr>
                  <m:num>
                    <m:sSub>
                      <m:sSubPr>
                        <m:ctrlPr>
                          <w:rPr>
                            <w:rFonts w:ascii="Cambria Math" w:hAnsi="Cambria Math"/>
                          </w:rPr>
                        </m:ctrlPr>
                      </m:sSubPr>
                      <m:e>
                        <m:r>
                          <w:rPr>
                            <w:rFonts w:ascii="Cambria Math" w:hAnsi="Cambria Math"/>
                          </w:rPr>
                          <m:t>p</m:t>
                        </m:r>
                      </m:e>
                      <m:sub>
                        <m:r>
                          <w:rPr>
                            <w:rFonts w:ascii="Cambria Math" w:hAnsi="Cambria Math"/>
                          </w:rPr>
                          <m:t>V</m:t>
                        </m:r>
                      </m:sub>
                    </m:sSub>
                  </m:num>
                  <m:den>
                    <m:sSub>
                      <m:sSubPr>
                        <m:ctrlPr>
                          <w:rPr>
                            <w:rFonts w:ascii="Cambria Math" w:hAnsi="Cambria Math"/>
                          </w:rPr>
                        </m:ctrlPr>
                      </m:sSubPr>
                      <m:e>
                        <m:r>
                          <w:rPr>
                            <w:rFonts w:ascii="Cambria Math" w:hAnsi="Cambria Math"/>
                          </w:rPr>
                          <m:t>c</m:t>
                        </m:r>
                      </m:e>
                      <m:sub>
                        <m:r>
                          <w:rPr>
                            <w:rFonts w:ascii="Cambria Math" w:hAnsi="Cambria Math"/>
                          </w:rPr>
                          <m:t>V</m:t>
                        </m:r>
                      </m:sub>
                    </m:sSub>
                  </m:den>
                </m:f>
                <m:r>
                  <w:rPr>
                    <w:rFonts w:ascii="Cambria Math" w:eastAsia="Times New Roman" w:hAnsi="Cambria Math" w:cs="Times New Roman"/>
                    <w:szCs w:val="20"/>
                    <w:lang w:val="en-GB" w:eastAsia="en-GB"/>
                  </w:rPr>
                  <m:t>.</m:t>
                </m:r>
              </m:oMath>
            </m:oMathPara>
          </w:p>
        </w:tc>
        <w:tc>
          <w:tcPr>
            <w:tcW w:w="1404" w:type="dxa"/>
            <w:tcBorders>
              <w:top w:val="nil"/>
              <w:left w:val="nil"/>
              <w:bottom w:val="nil"/>
              <w:right w:val="nil"/>
            </w:tcBorders>
            <w:shd w:val="clear" w:color="auto" w:fill="FFFFFF"/>
            <w:vAlign w:val="center"/>
          </w:tcPr>
          <w:p w14:paraId="75632BA8" w14:textId="77777777" w:rsidR="00841DD9" w:rsidRDefault="00841DD9" w:rsidP="00555303">
            <w:pPr>
              <w:numPr>
                <w:ilvl w:val="0"/>
                <w:numId w:val="8"/>
              </w:numPr>
              <w:suppressAutoHyphens/>
              <w:jc w:val="right"/>
              <w:rPr>
                <w:rFonts w:eastAsia="Times New Roman" w:cs="Times New Roman"/>
                <w:szCs w:val="20"/>
                <w:lang w:val="en-GB" w:eastAsia="en-GB"/>
              </w:rPr>
            </w:pPr>
            <w:r>
              <w:rPr>
                <w:rFonts w:eastAsia="Times New Roman" w:cs="Times New Roman"/>
                <w:szCs w:val="20"/>
                <w:lang w:val="en-GB" w:eastAsia="en-GB"/>
              </w:rPr>
              <w:t xml:space="preserve"> </w:t>
            </w:r>
          </w:p>
        </w:tc>
      </w:tr>
    </w:tbl>
    <w:p w14:paraId="1A07227E" w14:textId="77777777" w:rsidR="00841DD9" w:rsidRDefault="00841DD9" w:rsidP="00555303">
      <w:pPr>
        <w:rPr>
          <w:lang w:val="en-GB" w:eastAsia="en-GB"/>
        </w:rPr>
      </w:pPr>
      <w:r>
        <w:rPr>
          <w:lang w:val="en-GB" w:eastAsia="en-GB"/>
        </w:rPr>
        <w:t xml:space="preserve">The units for the exchange of solution concentrations between PhreeqcRM and the coupled transport code are set by the method </w:t>
      </w:r>
      <w:r w:rsidRPr="006A0358">
        <w:rPr>
          <w:rStyle w:val="API"/>
        </w:rPr>
        <w:t>SetSolutionUnits</w:t>
      </w:r>
      <w:r>
        <w:rPr>
          <w:lang w:val="en-GB" w:eastAsia="en-GB"/>
        </w:rPr>
        <w:t>.</w:t>
      </w:r>
    </w:p>
    <w:p w14:paraId="1EC30847" w14:textId="77777777" w:rsidR="00841DD9" w:rsidRDefault="00841DD9" w:rsidP="00555303">
      <w:r>
        <w:rPr>
          <w:lang w:val="en-GB" w:eastAsia="en-GB"/>
        </w:rPr>
        <w:t xml:space="preserve">Since the default settings of the numerical method in PHREEQC are optimized for one litre of solution, convergence issues are expected to be more frequent at low aqueous phase saturation. In addition, a minimal residual moisture content has to be maintained in the reaction cells. The amount of water in the reaction cells can be influenced by defining an appropriate cell volume using the </w:t>
      </w:r>
      <w:r w:rsidRPr="00842C5A">
        <w:rPr>
          <w:rStyle w:val="API"/>
        </w:rPr>
        <w:t>SetCellVolume</w:t>
      </w:r>
      <w:r>
        <w:rPr>
          <w:lang w:val="en-GB" w:eastAsia="en-GB"/>
        </w:rPr>
        <w:t xml:space="preserve"> method.</w:t>
      </w:r>
    </w:p>
    <w:p w14:paraId="69AE4E5C" w14:textId="5F01053F" w:rsidR="00841DD9" w:rsidRDefault="00841DD9">
      <w:pPr>
        <w:pStyle w:val="CommentText"/>
      </w:pPr>
    </w:p>
  </w:comment>
  <w:comment w:id="82" w:author="Parkhurst, David L." w:date="2014-08-26T12:24:00Z" w:initials="DLP1">
    <w:p w14:paraId="7FE75856" w14:textId="144069BF" w:rsidR="00841DD9" w:rsidRDefault="00841DD9">
      <w:pPr>
        <w:pStyle w:val="CommentText"/>
      </w:pPr>
      <w:r>
        <w:rPr>
          <w:rStyle w:val="CommentReference"/>
        </w:rPr>
        <w:annotationRef/>
      </w:r>
      <w:r>
        <w:t xml:space="preserve">No. Currently, </w:t>
      </w:r>
      <m:oMath>
        <m:sSub>
          <m:sSubPr>
            <m:ctrlPr>
              <w:rPr>
                <w:rFonts w:ascii="Cambria Math" w:hAnsi="Cambria Math"/>
                <w:i/>
              </w:rPr>
            </m:ctrlPr>
          </m:sSubPr>
          <m:e>
            <m:r>
              <w:rPr>
                <w:rFonts w:ascii="Cambria Math" w:hAnsi="Cambria Math"/>
              </w:rPr>
              <m:t>s</m:t>
            </m:r>
          </m:e>
          <m:sub>
            <m:r>
              <w:rPr>
                <w:rFonts w:ascii="Cambria Math" w:hAnsi="Cambria Math"/>
              </w:rPr>
              <m:t>V</m:t>
            </m:r>
          </m:sub>
        </m:sSub>
        <m:r>
          <w:rPr>
            <w:rFonts w:ascii="Cambria Math" w:hAnsi="Cambria Math"/>
          </w:rPr>
          <m:t xml:space="preserve"> </m:t>
        </m:r>
        <m:r>
          <m:rPr>
            <m:sty m:val="p"/>
          </m:rPr>
          <w:rPr>
            <w:rFonts w:ascii="Cambria Math" w:hAnsi="Cambria Math"/>
          </w:rPr>
          <m:t>is a number between</m:t>
        </m:r>
        <m:r>
          <w:rPr>
            <w:rFonts w:ascii="Cambria Math" w:hAnsi="Cambria Math"/>
          </w:rPr>
          <m:t xml:space="preserve"> </m:t>
        </m:r>
      </m:oMath>
      <w:r>
        <w:rPr>
          <w:rFonts w:eastAsiaTheme="minorEastAsia"/>
        </w:rPr>
        <w:t xml:space="preserve">zero and 1. The volume of solution in a reaction cell is </w:t>
      </w:r>
      <m:oMath>
        <m:r>
          <w:rPr>
            <w:rFonts w:ascii="Cambria Math" w:hAnsi="Cambria Math"/>
          </w:rPr>
          <m:t>n</m:t>
        </m:r>
        <m:r>
          <m:rPr>
            <m:sty m:val="p"/>
          </m:rPr>
          <w:rPr>
            <w:rFonts w:ascii="Cambria Math" w:hAnsi="Cambria Math"/>
          </w:rPr>
          <m:t>×</m:t>
        </m:r>
        <m:r>
          <w:rPr>
            <w:rFonts w:ascii="Cambria Math" w:hAnsi="Cambria Math"/>
          </w:rPr>
          <m:t xml:space="preserve">S. </m:t>
        </m:r>
      </m:oMath>
    </w:p>
  </w:comment>
  <w:comment w:id="141" w:author="Laurin" w:date="2014-08-19T09:45:00Z" w:initials="L">
    <w:p w14:paraId="2C8E7DCE" w14:textId="5BBA2484" w:rsidR="00841DD9" w:rsidRDefault="00841DD9">
      <w:pPr>
        <w:pStyle w:val="CommentText"/>
      </w:pPr>
      <w:r>
        <w:rPr>
          <w:rStyle w:val="CommentReference"/>
        </w:rPr>
        <w:annotationRef/>
      </w:r>
      <w:r>
        <w:t>or calculated by PHREEQC?</w:t>
      </w:r>
    </w:p>
  </w:comment>
  <w:comment w:id="142" w:author="Laurin" w:date="2014-08-19T09:45:00Z" w:initials="L">
    <w:p w14:paraId="4E572772" w14:textId="77777777" w:rsidR="00841DD9" w:rsidRDefault="00841DD9">
      <w:pPr>
        <w:pStyle w:val="CommentText"/>
      </w:pPr>
      <w:r>
        <w:rPr>
          <w:rStyle w:val="CommentReference"/>
        </w:rPr>
        <w:annotationRef/>
      </w:r>
      <w:r>
        <w:t>or calculated by PHREEQC?</w:t>
      </w:r>
    </w:p>
  </w:comment>
  <w:comment w:id="144" w:author="Laurin" w:date="2014-10-01T09:20:00Z" w:initials="L">
    <w:p w14:paraId="5E1CDD62" w14:textId="372A0A89" w:rsidR="00841DD9" w:rsidRDefault="00841DD9">
      <w:pPr>
        <w:pStyle w:val="CommentText"/>
      </w:pPr>
      <w:r>
        <w:rPr>
          <w:rStyle w:val="CommentReference"/>
        </w:rPr>
        <w:annotationRef/>
      </w:r>
      <w:r>
        <w:t>What units are taken for the “charge” component?</w:t>
      </w:r>
    </w:p>
  </w:comment>
  <w:comment w:id="143" w:author="Parkhurst, David L." w:date="2014-08-26T13:18:00Z" w:initials="DLP1">
    <w:p w14:paraId="0CA1A704" w14:textId="476CB5A3" w:rsidR="00841DD9" w:rsidRDefault="00841DD9">
      <w:pPr>
        <w:pStyle w:val="CommentText"/>
      </w:pPr>
      <w:r>
        <w:rPr>
          <w:rStyle w:val="CommentReference"/>
        </w:rPr>
        <w:annotationRef/>
      </w:r>
      <w:r>
        <w:t xml:space="preserve">Going into PHREEQC, it is the density set by SetDensity. It only applies to mass fraction units. </w:t>
      </w:r>
    </w:p>
  </w:comment>
  <w:comment w:id="182" w:author="Laurin" w:date="2014-08-23T21:35:00Z" w:initials="L">
    <w:p w14:paraId="0DA0FFCF" w14:textId="3E134D12" w:rsidR="00841DD9" w:rsidRDefault="00841DD9">
      <w:pPr>
        <w:pStyle w:val="CommentText"/>
      </w:pPr>
      <w:r>
        <w:rPr>
          <w:rStyle w:val="CommentReference"/>
        </w:rPr>
        <w:annotationRef/>
      </w:r>
      <w:r>
        <w:t>What happens with the thread number in the PhreeqcRM constructor when OpenMP is not defined?</w:t>
      </w:r>
    </w:p>
  </w:comment>
  <w:comment w:id="183" w:author="Parkhurst, David L." w:date="2014-08-26T14:11:00Z" w:initials="DLP1">
    <w:p w14:paraId="6DE9FE15" w14:textId="7B6D5040" w:rsidR="00841DD9" w:rsidRDefault="00841DD9">
      <w:pPr>
        <w:pStyle w:val="CommentText"/>
      </w:pPr>
      <w:r>
        <w:rPr>
          <w:rStyle w:val="CommentReference"/>
        </w:rPr>
        <w:annotationRef/>
      </w:r>
      <w:r>
        <w:t>Instead of the number of threads, the argument in the constructor is interpreted as the MPI communicator (a number that represents a set of processes).</w:t>
      </w:r>
    </w:p>
  </w:comment>
  <w:comment w:id="225" w:author="Parkhurst, David L." w:date="2014-08-15T11:55:00Z" w:initials="DLP1">
    <w:p w14:paraId="3A1A9893" w14:textId="77777777" w:rsidR="00841DD9" w:rsidRDefault="00841DD9" w:rsidP="00FB3882">
      <w:pPr>
        <w:pStyle w:val="CommentText"/>
      </w:pPr>
      <w:r>
        <w:rPr>
          <w:rStyle w:val="CommentReference"/>
        </w:rPr>
        <w:annotationRef/>
      </w:r>
      <w:r>
        <w:t>Currently, PhreeeqcRM does not adjust the saturation.</w:t>
      </w:r>
    </w:p>
  </w:comment>
  <w:comment w:id="230" w:author="Wissmeier Laurin" w:date="2014-08-15T11:55:00Z" w:initials="WL">
    <w:p w14:paraId="295C16EC" w14:textId="77777777" w:rsidR="00841DD9" w:rsidRDefault="00841DD9" w:rsidP="00FB3882">
      <w:pPr>
        <w:pStyle w:val="CommentText"/>
      </w:pPr>
      <w:r>
        <w:rPr>
          <w:rStyle w:val="CommentReference"/>
        </w:rPr>
        <w:annotationRef/>
      </w:r>
      <w:r>
        <w:t>Is there a check that pore volume cannot be larger than cell volume?</w:t>
      </w:r>
    </w:p>
  </w:comment>
  <w:comment w:id="231" w:author="Parkhurst, David L." w:date="2014-08-26T17:41:00Z" w:initials="DLP1">
    <w:p w14:paraId="6A005F2B" w14:textId="317F21B8" w:rsidR="00841DD9" w:rsidRDefault="00841DD9">
      <w:pPr>
        <w:pStyle w:val="CommentText"/>
      </w:pPr>
      <w:r>
        <w:rPr>
          <w:rStyle w:val="CommentReference"/>
        </w:rPr>
        <w:annotationRef/>
      </w:r>
      <w:r>
        <w:t>No. Should add that.</w:t>
      </w:r>
    </w:p>
  </w:comment>
  <w:comment w:id="235" w:author="Laurin" w:date="2014-08-23T22:02:00Z" w:initials="L">
    <w:p w14:paraId="0693CF18" w14:textId="4F014B77" w:rsidR="00841DD9" w:rsidRDefault="00841DD9">
      <w:pPr>
        <w:pStyle w:val="CommentText"/>
      </w:pPr>
      <w:r>
        <w:rPr>
          <w:rStyle w:val="CommentReference"/>
        </w:rPr>
        <w:annotationRef/>
      </w:r>
      <w:r>
        <w:t>Is this rather C++ specific than PhreeqcRM specific? “Delete” just calls the destructor, no?</w:t>
      </w:r>
    </w:p>
  </w:comment>
  <w:comment w:id="233" w:author="Laurin" w:date="2014-08-19T11:21:00Z" w:initials="L">
    <w:p w14:paraId="781D5B22" w14:textId="4C01A334" w:rsidR="00841DD9" w:rsidRDefault="00841DD9">
      <w:pPr>
        <w:pStyle w:val="CommentText"/>
      </w:pPr>
      <w:r>
        <w:rPr>
          <w:rStyle w:val="CommentReference"/>
        </w:rPr>
        <w:annotationRef/>
      </w:r>
      <w:r>
        <w:t>What happens if I destruct the RM without closing the files?</w:t>
      </w:r>
    </w:p>
  </w:comment>
  <w:comment w:id="234" w:author="Parkhurst, David L." w:date="2014-08-26T17:50:00Z" w:initials="DLP1">
    <w:p w14:paraId="753D5DEB" w14:textId="1B778D8F" w:rsidR="00841DD9" w:rsidRDefault="00841DD9">
      <w:pPr>
        <w:pStyle w:val="CommentText"/>
      </w:pPr>
      <w:r>
        <w:rPr>
          <w:rStyle w:val="CommentReference"/>
        </w:rPr>
        <w:annotationRef/>
      </w:r>
      <w:r>
        <w:t>Files will be closed in the destructors. I think you could change files, in which case you should close them before you open another set of files. Maybe not worth the overhead.</w:t>
      </w:r>
    </w:p>
  </w:comment>
  <w:comment w:id="238" w:author="Laurin" w:date="2014-10-01T09:23:00Z" w:initials="L">
    <w:p w14:paraId="3D44271D" w14:textId="0B580396" w:rsidR="00841DD9" w:rsidRDefault="00841DD9">
      <w:pPr>
        <w:pStyle w:val="CommentText"/>
      </w:pPr>
      <w:r>
        <w:rPr>
          <w:rStyle w:val="CommentReference"/>
        </w:rPr>
        <w:annotationRef/>
      </w:r>
      <w:r>
        <w:t>Should we add a compiler error if both preprocessors are defined?</w:t>
      </w:r>
    </w:p>
    <w:p w14:paraId="7AFB73DA" w14:textId="77777777" w:rsidR="00841DD9" w:rsidRDefault="00841DD9" w:rsidP="00B1314B">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#if</w:t>
      </w: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defined</w:t>
      </w:r>
      <w:r>
        <w:rPr>
          <w:rFonts w:ascii="Consolas" w:hAnsi="Consolas" w:cs="Consolas"/>
          <w:color w:val="000000"/>
          <w:sz w:val="22"/>
          <w:highlight w:val="white"/>
          <w:lang w:val="de-CH"/>
        </w:rPr>
        <w:t xml:space="preserve"> </w:t>
      </w:r>
      <w:r>
        <w:rPr>
          <w:rFonts w:ascii="Consolas" w:hAnsi="Consolas" w:cs="Consolas"/>
          <w:color w:val="6F008A"/>
          <w:sz w:val="22"/>
          <w:highlight w:val="white"/>
          <w:lang w:val="de-CH"/>
        </w:rPr>
        <w:t>USE_OPENMP</w:t>
      </w:r>
      <w:r>
        <w:rPr>
          <w:rFonts w:ascii="Consolas" w:hAnsi="Consolas" w:cs="Consolas"/>
          <w:color w:val="000000"/>
          <w:sz w:val="22"/>
          <w:highlight w:val="white"/>
          <w:lang w:val="de-CH"/>
        </w:rPr>
        <w:t xml:space="preserve"> &amp;&amp; </w:t>
      </w:r>
      <w:r>
        <w:rPr>
          <w:rFonts w:ascii="Consolas" w:hAnsi="Consolas" w:cs="Consolas"/>
          <w:color w:val="0000FF"/>
          <w:sz w:val="22"/>
          <w:highlight w:val="white"/>
          <w:lang w:val="de-CH"/>
        </w:rPr>
        <w:t>defined</w:t>
      </w:r>
      <w:r>
        <w:rPr>
          <w:rFonts w:ascii="Consolas" w:hAnsi="Consolas" w:cs="Consolas"/>
          <w:color w:val="000000"/>
          <w:sz w:val="22"/>
          <w:highlight w:val="white"/>
          <w:lang w:val="de-CH"/>
        </w:rPr>
        <w:t xml:space="preserve"> USE_MPI</w:t>
      </w:r>
    </w:p>
    <w:p w14:paraId="1B985C2F" w14:textId="77777777" w:rsidR="00841DD9" w:rsidRDefault="00841DD9" w:rsidP="00B1314B">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#error</w:t>
      </w:r>
      <w:r>
        <w:rPr>
          <w:rFonts w:ascii="Consolas" w:hAnsi="Consolas" w:cs="Consolas"/>
          <w:color w:val="000000"/>
          <w:sz w:val="22"/>
          <w:highlight w:val="white"/>
          <w:lang w:val="de-CH"/>
        </w:rPr>
        <w:t xml:space="preserve"> "</w:t>
      </w:r>
      <w:r w:rsidRPr="00B1314B">
        <w:rPr>
          <w:rFonts w:ascii="Consolas" w:hAnsi="Consolas" w:cs="Consolas"/>
          <w:color w:val="000000"/>
          <w:sz w:val="22"/>
          <w:highlight w:val="white"/>
        </w:rPr>
        <w:t>USE_OPENMP and USE_MPI preprocessor definitions are mutually exclusive!"</w:t>
      </w:r>
    </w:p>
    <w:p w14:paraId="5004A098" w14:textId="3F153B2F" w:rsidR="00841DD9" w:rsidRDefault="00841DD9" w:rsidP="00B1314B">
      <w:pPr>
        <w:pStyle w:val="CommentText"/>
      </w:pPr>
      <w:r>
        <w:rPr>
          <w:rFonts w:ascii="Consolas" w:hAnsi="Consolas" w:cs="Consolas"/>
          <w:color w:val="0000FF"/>
          <w:sz w:val="22"/>
          <w:highlight w:val="white"/>
          <w:lang w:val="de-CH"/>
        </w:rPr>
        <w:t>#endif</w:t>
      </w:r>
    </w:p>
  </w:comment>
  <w:comment w:id="239" w:author="Laurin" w:date="2014-10-01T09:42:00Z" w:initials="L">
    <w:p w14:paraId="33BBA71A" w14:textId="77777777" w:rsidR="00841DD9" w:rsidRDefault="00841DD9">
      <w:pPr>
        <w:pStyle w:val="CommentText"/>
      </w:pPr>
      <w:r>
        <w:rPr>
          <w:rStyle w:val="CommentReference"/>
        </w:rPr>
        <w:annotationRef/>
      </w:r>
      <w:r>
        <w:t>In my coupling with IPhreeqc I use an omp directive for each call to the workers:</w:t>
      </w:r>
    </w:p>
    <w:p w14:paraId="2E7DA2BF"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#pragma</w:t>
      </w:r>
      <w:r>
        <w:rPr>
          <w:rFonts w:ascii="Consolas" w:hAnsi="Consolas" w:cs="Consolas"/>
          <w:color w:val="000000"/>
          <w:sz w:val="22"/>
          <w:highlight w:val="white"/>
          <w:lang w:val="de-CH"/>
        </w:rPr>
        <w:t xml:space="preserve"> omp parallel num_threads(_threads)</w:t>
      </w:r>
    </w:p>
    <w:p w14:paraId="24D943F1"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t>{</w:t>
      </w:r>
    </w:p>
    <w:p w14:paraId="3E104420"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const</w:t>
      </w: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int</w:t>
      </w:r>
      <w:r>
        <w:rPr>
          <w:rFonts w:ascii="Consolas" w:hAnsi="Consolas" w:cs="Consolas"/>
          <w:color w:val="000000"/>
          <w:sz w:val="22"/>
          <w:highlight w:val="white"/>
          <w:lang w:val="de-CH"/>
        </w:rPr>
        <w:t xml:space="preserve"> threadId = omp_get_thread_num();</w:t>
      </w:r>
    </w:p>
    <w:p w14:paraId="111255B9"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Set responsible worker.</w:t>
      </w:r>
    </w:p>
    <w:p w14:paraId="076F425F"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const</w:t>
      </w:r>
      <w:r>
        <w:rPr>
          <w:rFonts w:ascii="Consolas" w:hAnsi="Consolas" w:cs="Consolas"/>
          <w:color w:val="000000"/>
          <w:sz w:val="22"/>
          <w:highlight w:val="white"/>
          <w:lang w:val="de-CH"/>
        </w:rPr>
        <w:t xml:space="preserve"> </w:t>
      </w:r>
      <w:r>
        <w:rPr>
          <w:rFonts w:ascii="Consolas" w:hAnsi="Consolas" w:cs="Consolas"/>
          <w:color w:val="2B91AF"/>
          <w:sz w:val="22"/>
          <w:highlight w:val="white"/>
          <w:lang w:val="de-CH"/>
        </w:rPr>
        <w:t>unique_ptr</w:t>
      </w:r>
      <w:r>
        <w:rPr>
          <w:rFonts w:ascii="Consolas" w:hAnsi="Consolas" w:cs="Consolas"/>
          <w:color w:val="000000"/>
          <w:sz w:val="22"/>
          <w:highlight w:val="white"/>
          <w:lang w:val="de-CH"/>
        </w:rPr>
        <w:t>&lt;</w:t>
      </w:r>
      <w:r>
        <w:rPr>
          <w:rFonts w:ascii="Consolas" w:hAnsi="Consolas" w:cs="Consolas"/>
          <w:color w:val="2B91AF"/>
          <w:sz w:val="22"/>
          <w:highlight w:val="white"/>
          <w:lang w:val="de-CH"/>
        </w:rPr>
        <w:t>IPhreeqc</w:t>
      </w:r>
      <w:r>
        <w:rPr>
          <w:rFonts w:ascii="Consolas" w:hAnsi="Consolas" w:cs="Consolas"/>
          <w:color w:val="000000"/>
          <w:sz w:val="22"/>
          <w:highlight w:val="white"/>
          <w:lang w:val="de-CH"/>
        </w:rPr>
        <w:t>&gt; &amp;w = _workers.at(threadId);</w:t>
      </w:r>
    </w:p>
    <w:p w14:paraId="5251F7C6"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#ifdef</w:t>
      </w:r>
      <w:r>
        <w:rPr>
          <w:rFonts w:ascii="Consolas" w:hAnsi="Consolas" w:cs="Consolas"/>
          <w:color w:val="000000"/>
          <w:sz w:val="22"/>
          <w:highlight w:val="white"/>
          <w:lang w:val="de-CH"/>
        </w:rPr>
        <w:t xml:space="preserve"> </w:t>
      </w:r>
      <w:r>
        <w:rPr>
          <w:rFonts w:ascii="Consolas" w:hAnsi="Consolas" w:cs="Consolas"/>
          <w:color w:val="6F008A"/>
          <w:sz w:val="22"/>
          <w:highlight w:val="white"/>
          <w:lang w:val="de-CH"/>
        </w:rPr>
        <w:t>_DEBUG</w:t>
      </w:r>
    </w:p>
    <w:p w14:paraId="2D9B48CA"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w-&gt;SetErrorFileOn(</w:t>
      </w:r>
      <w:r>
        <w:rPr>
          <w:rFonts w:ascii="Consolas" w:hAnsi="Consolas" w:cs="Consolas"/>
          <w:color w:val="0000FF"/>
          <w:sz w:val="22"/>
          <w:highlight w:val="white"/>
          <w:lang w:val="de-CH"/>
        </w:rPr>
        <w:t>true</w:t>
      </w:r>
      <w:r>
        <w:rPr>
          <w:rFonts w:ascii="Consolas" w:hAnsi="Consolas" w:cs="Consolas"/>
          <w:color w:val="000000"/>
          <w:sz w:val="22"/>
          <w:highlight w:val="white"/>
          <w:lang w:val="de-CH"/>
        </w:rPr>
        <w:t>);</w:t>
      </w:r>
    </w:p>
    <w:p w14:paraId="39442967"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w-&gt;SetLogFileOn(</w:t>
      </w:r>
      <w:r>
        <w:rPr>
          <w:rFonts w:ascii="Consolas" w:hAnsi="Consolas" w:cs="Consolas"/>
          <w:color w:val="0000FF"/>
          <w:sz w:val="22"/>
          <w:highlight w:val="white"/>
          <w:lang w:val="de-CH"/>
        </w:rPr>
        <w:t>true</w:t>
      </w:r>
      <w:r>
        <w:rPr>
          <w:rFonts w:ascii="Consolas" w:hAnsi="Consolas" w:cs="Consolas"/>
          <w:color w:val="000000"/>
          <w:sz w:val="22"/>
          <w:highlight w:val="white"/>
          <w:lang w:val="de-CH"/>
        </w:rPr>
        <w:t>);</w:t>
      </w:r>
    </w:p>
    <w:p w14:paraId="06F51ADB"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w-&gt;SetDumpFileOn(</w:t>
      </w:r>
      <w:r>
        <w:rPr>
          <w:rFonts w:ascii="Consolas" w:hAnsi="Consolas" w:cs="Consolas"/>
          <w:color w:val="0000FF"/>
          <w:sz w:val="22"/>
          <w:highlight w:val="white"/>
          <w:lang w:val="de-CH"/>
        </w:rPr>
        <w:t>true</w:t>
      </w:r>
      <w:r>
        <w:rPr>
          <w:rFonts w:ascii="Consolas" w:hAnsi="Consolas" w:cs="Consolas"/>
          <w:color w:val="000000"/>
          <w:sz w:val="22"/>
          <w:highlight w:val="white"/>
          <w:lang w:val="de-CH"/>
        </w:rPr>
        <w:t>);</w:t>
      </w:r>
    </w:p>
    <w:p w14:paraId="0413ED26"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w-&gt;SetSelectedOutputFileOn(</w:t>
      </w:r>
      <w:r>
        <w:rPr>
          <w:rFonts w:ascii="Consolas" w:hAnsi="Consolas" w:cs="Consolas"/>
          <w:color w:val="0000FF"/>
          <w:sz w:val="22"/>
          <w:highlight w:val="white"/>
          <w:lang w:val="de-CH"/>
        </w:rPr>
        <w:t>true</w:t>
      </w:r>
      <w:r>
        <w:rPr>
          <w:rFonts w:ascii="Consolas" w:hAnsi="Consolas" w:cs="Consolas"/>
          <w:color w:val="000000"/>
          <w:sz w:val="22"/>
          <w:highlight w:val="white"/>
          <w:lang w:val="de-CH"/>
        </w:rPr>
        <w:t>);</w:t>
      </w:r>
    </w:p>
    <w:p w14:paraId="0B7D7704"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FF"/>
          <w:sz w:val="22"/>
          <w:highlight w:val="white"/>
          <w:lang w:val="de-CH"/>
        </w:rPr>
        <w:t>#endif</w:t>
      </w:r>
    </w:p>
    <w:p w14:paraId="674B8E5F"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Load database to workers.</w:t>
      </w:r>
    </w:p>
    <w:p w14:paraId="58A1BC02"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Run all files on workers to load database amendments.</w:t>
      </w:r>
    </w:p>
    <w:p w14:paraId="4FB68F56"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w-&gt;LoadDatabase(</w:t>
      </w:r>
      <w:r>
        <w:rPr>
          <w:rFonts w:ascii="Consolas" w:hAnsi="Consolas" w:cs="Consolas"/>
          <w:color w:val="808080"/>
          <w:sz w:val="22"/>
          <w:highlight w:val="white"/>
          <w:lang w:val="de-CH"/>
        </w:rPr>
        <w:t>dbFile</w:t>
      </w:r>
      <w:r>
        <w:rPr>
          <w:rFonts w:ascii="Consolas" w:hAnsi="Consolas" w:cs="Consolas"/>
          <w:color w:val="000000"/>
          <w:sz w:val="22"/>
          <w:highlight w:val="white"/>
          <w:lang w:val="de-CH"/>
        </w:rPr>
        <w:t>.c_str());</w:t>
      </w:r>
    </w:p>
    <w:p w14:paraId="29A5C4B0"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w-&gt;RunString(GetOutputCommand().c_str());</w:t>
      </w:r>
    </w:p>
    <w:p w14:paraId="577763BC"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for</w:t>
      </w: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const</w:t>
      </w:r>
      <w:r>
        <w:rPr>
          <w:rFonts w:ascii="Consolas" w:hAnsi="Consolas" w:cs="Consolas"/>
          <w:color w:val="000000"/>
          <w:sz w:val="22"/>
          <w:highlight w:val="white"/>
          <w:lang w:val="de-CH"/>
        </w:rPr>
        <w:t xml:space="preserve"> </w:t>
      </w:r>
      <w:r>
        <w:rPr>
          <w:rFonts w:ascii="Consolas" w:hAnsi="Consolas" w:cs="Consolas"/>
          <w:color w:val="2B91AF"/>
          <w:sz w:val="22"/>
          <w:highlight w:val="white"/>
          <w:lang w:val="de-CH"/>
        </w:rPr>
        <w:t>string</w:t>
      </w:r>
      <w:r>
        <w:rPr>
          <w:rFonts w:ascii="Consolas" w:hAnsi="Consolas" w:cs="Consolas"/>
          <w:color w:val="000000"/>
          <w:sz w:val="22"/>
          <w:highlight w:val="white"/>
          <w:lang w:val="de-CH"/>
        </w:rPr>
        <w:t xml:space="preserve"> &amp;file : _reactionFiles)</w:t>
      </w:r>
    </w:p>
    <w:p w14:paraId="1A3A0E4C"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w-&gt;RunFile(file.c_str());</w:t>
      </w:r>
    </w:p>
    <w:p w14:paraId="40433BC5"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w:t>
      </w:r>
      <w:r>
        <w:rPr>
          <w:rFonts w:ascii="Consolas" w:hAnsi="Consolas" w:cs="Consolas"/>
          <w:color w:val="A31515"/>
          <w:sz w:val="22"/>
          <w:highlight w:val="white"/>
          <w:lang w:val="de-CH"/>
        </w:rPr>
        <w:t>"DELETE; -all"</w:t>
      </w:r>
      <w:r>
        <w:rPr>
          <w:rFonts w:ascii="Consolas" w:hAnsi="Consolas" w:cs="Consolas"/>
          <w:color w:val="000000"/>
          <w:sz w:val="22"/>
          <w:highlight w:val="white"/>
          <w:lang w:val="de-CH"/>
        </w:rPr>
        <w:t>);</w:t>
      </w:r>
    </w:p>
    <w:p w14:paraId="6E58DD50"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p>
    <w:p w14:paraId="622F43B7"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Load placeholder to workers</w:t>
      </w:r>
    </w:p>
    <w:p w14:paraId="4A45B4D9"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w-&gt;RunString(placeholderDumps.c_str());</w:t>
      </w:r>
    </w:p>
    <w:p w14:paraId="6F37BBDA"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p>
    <w:p w14:paraId="482E7DED"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Copy placeholder cells to actual domain cells.</w:t>
      </w:r>
    </w:p>
    <w:p w14:paraId="3AA1BDF2"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2B91AF"/>
          <w:sz w:val="22"/>
          <w:highlight w:val="white"/>
          <w:lang w:val="de-CH"/>
        </w:rPr>
        <w:t>string</w:t>
      </w:r>
      <w:r>
        <w:rPr>
          <w:rFonts w:ascii="Consolas" w:hAnsi="Consolas" w:cs="Consolas"/>
          <w:color w:val="000000"/>
          <w:sz w:val="22"/>
          <w:highlight w:val="white"/>
          <w:lang w:val="de-CH"/>
        </w:rPr>
        <w:t xml:space="preserve"> runString;</w:t>
      </w:r>
    </w:p>
    <w:p w14:paraId="6A00C660"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p>
    <w:p w14:paraId="3AC74C6F"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int</w:t>
      </w:r>
      <w:r>
        <w:rPr>
          <w:rFonts w:ascii="Consolas" w:hAnsi="Consolas" w:cs="Consolas"/>
          <w:color w:val="000000"/>
          <w:sz w:val="22"/>
          <w:highlight w:val="white"/>
          <w:lang w:val="de-CH"/>
        </w:rPr>
        <w:t xml:space="preserve"> dumpInd = 0;</w:t>
      </w:r>
    </w:p>
    <w:p w14:paraId="0ACC05F6"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for</w:t>
      </w:r>
      <w:r>
        <w:rPr>
          <w:rFonts w:ascii="Consolas" w:hAnsi="Consolas" w:cs="Consolas"/>
          <w:color w:val="000000"/>
          <w:sz w:val="22"/>
          <w:highlight w:val="white"/>
          <w:lang w:val="de-CH"/>
        </w:rPr>
        <w:t xml:space="preserve"> (</w:t>
      </w:r>
      <w:r>
        <w:rPr>
          <w:rFonts w:ascii="Consolas" w:hAnsi="Consolas" w:cs="Consolas"/>
          <w:color w:val="2B91AF"/>
          <w:sz w:val="22"/>
          <w:highlight w:val="white"/>
          <w:lang w:val="de-CH"/>
        </w:rPr>
        <w:t>pair</w:t>
      </w:r>
      <w:r>
        <w:rPr>
          <w:rFonts w:ascii="Consolas" w:hAnsi="Consolas" w:cs="Consolas"/>
          <w:color w:val="000000"/>
          <w:sz w:val="22"/>
          <w:highlight w:val="white"/>
          <w:lang w:val="de-CH"/>
        </w:rPr>
        <w:t>&lt;</w:t>
      </w:r>
      <w:r>
        <w:rPr>
          <w:rFonts w:ascii="Consolas" w:hAnsi="Consolas" w:cs="Consolas"/>
          <w:color w:val="2B91AF"/>
          <w:sz w:val="22"/>
          <w:highlight w:val="white"/>
          <w:lang w:val="de-CH"/>
        </w:rPr>
        <w:t>string</w:t>
      </w:r>
      <w:r>
        <w:rPr>
          <w:rFonts w:ascii="Consolas" w:hAnsi="Consolas" w:cs="Consolas"/>
          <w:color w:val="000000"/>
          <w:sz w:val="22"/>
          <w:highlight w:val="white"/>
          <w:lang w:val="de-CH"/>
        </w:rPr>
        <w:t xml:space="preserve">, </w:t>
      </w:r>
      <w:r>
        <w:rPr>
          <w:rFonts w:ascii="Consolas" w:hAnsi="Consolas" w:cs="Consolas"/>
          <w:color w:val="2B91AF"/>
          <w:sz w:val="22"/>
          <w:highlight w:val="white"/>
          <w:lang w:val="de-CH"/>
        </w:rPr>
        <w:t>set</w:t>
      </w:r>
      <w:r>
        <w:rPr>
          <w:rFonts w:ascii="Consolas" w:hAnsi="Consolas" w:cs="Consolas"/>
          <w:color w:val="000000"/>
          <w:sz w:val="22"/>
          <w:highlight w:val="white"/>
          <w:lang w:val="de-CH"/>
        </w:rPr>
        <w:t>&lt;</w:t>
      </w:r>
      <w:r>
        <w:rPr>
          <w:rFonts w:ascii="Consolas" w:hAnsi="Consolas" w:cs="Consolas"/>
          <w:color w:val="0000FF"/>
          <w:sz w:val="22"/>
          <w:highlight w:val="white"/>
          <w:lang w:val="de-CH"/>
        </w:rPr>
        <w:t>int</w:t>
      </w:r>
      <w:r>
        <w:rPr>
          <w:rFonts w:ascii="Consolas" w:hAnsi="Consolas" w:cs="Consolas"/>
          <w:color w:val="000000"/>
          <w:sz w:val="22"/>
          <w:highlight w:val="white"/>
          <w:lang w:val="de-CH"/>
        </w:rPr>
        <w:t>&gt;&gt; fp : fileN</w:t>
      </w:r>
      <w:r>
        <w:rPr>
          <w:rFonts w:ascii="Consolas" w:hAnsi="Consolas" w:cs="Consolas"/>
          <w:color w:val="808080"/>
          <w:sz w:val="22"/>
          <w:highlight w:val="white"/>
          <w:lang w:val="de-CH"/>
        </w:rPr>
        <w:t>ameToNodes</w:t>
      </w:r>
      <w:r>
        <w:rPr>
          <w:rFonts w:ascii="Consolas" w:hAnsi="Consolas" w:cs="Consolas"/>
          <w:color w:val="000000"/>
          <w:sz w:val="22"/>
          <w:highlight w:val="white"/>
          <w:lang w:val="de-CH"/>
        </w:rPr>
        <w:t>)</w:t>
      </w:r>
    </w:p>
    <w:p w14:paraId="500D545B"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t>
      </w:r>
    </w:p>
    <w:p w14:paraId="2A6A046C"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for</w:t>
      </w:r>
      <w:r>
        <w:rPr>
          <w:rFonts w:ascii="Consolas" w:hAnsi="Consolas" w:cs="Consolas"/>
          <w:color w:val="000000"/>
          <w:sz w:val="22"/>
          <w:highlight w:val="white"/>
          <w:lang w:val="de-CH"/>
        </w:rPr>
        <w:t xml:space="preserve"> (</w:t>
      </w:r>
      <w:r>
        <w:rPr>
          <w:rFonts w:ascii="Consolas" w:hAnsi="Consolas" w:cs="Consolas"/>
          <w:color w:val="0000FF"/>
          <w:sz w:val="22"/>
          <w:highlight w:val="white"/>
          <w:lang w:val="de-CH"/>
        </w:rPr>
        <w:t>int</w:t>
      </w:r>
      <w:r>
        <w:rPr>
          <w:rFonts w:ascii="Consolas" w:hAnsi="Consolas" w:cs="Consolas"/>
          <w:color w:val="000000"/>
          <w:sz w:val="22"/>
          <w:highlight w:val="white"/>
          <w:lang w:val="de-CH"/>
        </w:rPr>
        <w:t xml:space="preserve"> node : fp.second)</w:t>
      </w:r>
    </w:p>
    <w:p w14:paraId="40386326"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FF"/>
          <w:sz w:val="22"/>
          <w:highlight w:val="white"/>
          <w:lang w:val="de-CH"/>
        </w:rPr>
        <w:t>if</w:t>
      </w:r>
      <w:r>
        <w:rPr>
          <w:rFonts w:ascii="Consolas" w:hAnsi="Consolas" w:cs="Consolas"/>
          <w:color w:val="000000"/>
          <w:sz w:val="22"/>
          <w:highlight w:val="white"/>
          <w:lang w:val="de-CH"/>
        </w:rPr>
        <w:t xml:space="preserve"> (node &gt;= _splits.at(threadId).first &amp;&amp; node &lt;= _splits.at(threadId).second)</w:t>
      </w:r>
    </w:p>
    <w:p w14:paraId="4E408052"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t>runString += (</w:t>
      </w:r>
      <w:r>
        <w:rPr>
          <w:rFonts w:ascii="Consolas" w:hAnsi="Consolas" w:cs="Consolas"/>
          <w:color w:val="A31515"/>
          <w:sz w:val="22"/>
          <w:highlight w:val="white"/>
          <w:lang w:val="de-CH"/>
        </w:rPr>
        <w:t>"COPY cell "</w:t>
      </w:r>
      <w:r>
        <w:rPr>
          <w:rFonts w:ascii="Consolas" w:hAnsi="Consolas" w:cs="Consolas"/>
          <w:color w:val="000000"/>
          <w:sz w:val="22"/>
          <w:highlight w:val="white"/>
          <w:lang w:val="de-CH"/>
        </w:rPr>
        <w:t xml:space="preserve"> + to_string(_nodeNo + dumpInd) + </w:t>
      </w:r>
      <w:r>
        <w:rPr>
          <w:rFonts w:ascii="Consolas" w:hAnsi="Consolas" w:cs="Consolas"/>
          <w:color w:val="A31515"/>
          <w:sz w:val="22"/>
          <w:highlight w:val="white"/>
          <w:lang w:val="de-CH"/>
        </w:rPr>
        <w:t>" "</w:t>
      </w:r>
      <w:r>
        <w:rPr>
          <w:rFonts w:ascii="Consolas" w:hAnsi="Consolas" w:cs="Consolas"/>
          <w:color w:val="000000"/>
          <w:sz w:val="22"/>
          <w:highlight w:val="white"/>
          <w:lang w:val="de-CH"/>
        </w:rPr>
        <w:t xml:space="preserve"> + to_string(node) + </w:t>
      </w:r>
      <w:r>
        <w:rPr>
          <w:rFonts w:ascii="Consolas" w:hAnsi="Consolas" w:cs="Consolas"/>
          <w:color w:val="A31515"/>
          <w:sz w:val="22"/>
          <w:highlight w:val="white"/>
          <w:lang w:val="de-CH"/>
        </w:rPr>
        <w:t>";\n"</w:t>
      </w:r>
      <w:r>
        <w:rPr>
          <w:rFonts w:ascii="Consolas" w:hAnsi="Consolas" w:cs="Consolas"/>
          <w:color w:val="000000"/>
          <w:sz w:val="22"/>
          <w:highlight w:val="white"/>
          <w:lang w:val="de-CH"/>
        </w:rPr>
        <w:t>);</w:t>
      </w:r>
    </w:p>
    <w:p w14:paraId="1B87A9A0"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0000"/>
          <w:sz w:val="22"/>
          <w:highlight w:val="white"/>
          <w:lang w:val="de-CH"/>
        </w:rPr>
        <w:tab/>
        <w:t>++dumpInd;</w:t>
      </w:r>
    </w:p>
    <w:p w14:paraId="3E831ED1"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w:t>
      </w:r>
    </w:p>
    <w:p w14:paraId="4741FA89"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 xml:space="preserve">runString += </w:t>
      </w:r>
      <w:r>
        <w:rPr>
          <w:rFonts w:ascii="Consolas" w:hAnsi="Consolas" w:cs="Consolas"/>
          <w:color w:val="A31515"/>
          <w:sz w:val="22"/>
          <w:highlight w:val="white"/>
          <w:lang w:val="de-CH"/>
        </w:rPr>
        <w:t>"END;"</w:t>
      </w:r>
      <w:r>
        <w:rPr>
          <w:rFonts w:ascii="Consolas" w:hAnsi="Consolas" w:cs="Consolas"/>
          <w:color w:val="000000"/>
          <w:sz w:val="22"/>
          <w:highlight w:val="white"/>
          <w:lang w:val="de-CH"/>
        </w:rPr>
        <w:t>;</w:t>
      </w:r>
    </w:p>
    <w:p w14:paraId="493545F7"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w-&gt;RunString(runString.c_str());</w:t>
      </w:r>
    </w:p>
    <w:p w14:paraId="1BC9F9A9"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p>
    <w:p w14:paraId="2E7B9592"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008000"/>
          <w:sz w:val="22"/>
          <w:highlight w:val="white"/>
          <w:lang w:val="de-CH"/>
        </w:rPr>
        <w:t>// Remove placeholder cells from workers.</w:t>
      </w:r>
    </w:p>
    <w:p w14:paraId="5625DF53"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t>_check += w-&gt;RunString((</w:t>
      </w:r>
      <w:r>
        <w:rPr>
          <w:rFonts w:ascii="Consolas" w:hAnsi="Consolas" w:cs="Consolas"/>
          <w:color w:val="A31515"/>
          <w:sz w:val="22"/>
          <w:highlight w:val="white"/>
          <w:lang w:val="de-CH"/>
        </w:rPr>
        <w:t>"DELETE; -cells "</w:t>
      </w:r>
      <w:r>
        <w:rPr>
          <w:rFonts w:ascii="Consolas" w:hAnsi="Consolas" w:cs="Consolas"/>
          <w:color w:val="000000"/>
          <w:sz w:val="22"/>
          <w:highlight w:val="white"/>
          <w:lang w:val="de-CH"/>
        </w:rPr>
        <w:t xml:space="preserve"> + to_string(_nodeNo) + </w:t>
      </w:r>
      <w:r>
        <w:rPr>
          <w:rFonts w:ascii="Consolas" w:hAnsi="Consolas" w:cs="Consolas"/>
          <w:color w:val="A31515"/>
          <w:sz w:val="22"/>
          <w:highlight w:val="white"/>
          <w:lang w:val="de-CH"/>
        </w:rPr>
        <w:t>"-"</w:t>
      </w:r>
      <w:r>
        <w:rPr>
          <w:rFonts w:ascii="Consolas" w:hAnsi="Consolas" w:cs="Consolas"/>
          <w:color w:val="000000"/>
          <w:sz w:val="22"/>
          <w:highlight w:val="white"/>
          <w:lang w:val="de-CH"/>
        </w:rPr>
        <w:t xml:space="preserve"> + to_string(_nodeNo + (</w:t>
      </w:r>
      <w:r>
        <w:rPr>
          <w:rFonts w:ascii="Consolas" w:hAnsi="Consolas" w:cs="Consolas"/>
          <w:color w:val="0000FF"/>
          <w:sz w:val="22"/>
          <w:highlight w:val="white"/>
          <w:lang w:val="de-CH"/>
        </w:rPr>
        <w:t>int</w:t>
      </w:r>
      <w:r>
        <w:rPr>
          <w:rFonts w:ascii="Consolas" w:hAnsi="Consolas" w:cs="Consolas"/>
          <w:color w:val="000000"/>
          <w:sz w:val="22"/>
          <w:highlight w:val="white"/>
          <w:lang w:val="de-CH"/>
        </w:rPr>
        <w:t>)</w:t>
      </w:r>
      <w:r>
        <w:rPr>
          <w:rFonts w:ascii="Consolas" w:hAnsi="Consolas" w:cs="Consolas"/>
          <w:color w:val="808080"/>
          <w:sz w:val="22"/>
          <w:highlight w:val="white"/>
          <w:lang w:val="de-CH"/>
        </w:rPr>
        <w:t>fileNameToNodes</w:t>
      </w:r>
      <w:r>
        <w:rPr>
          <w:rFonts w:ascii="Consolas" w:hAnsi="Consolas" w:cs="Consolas"/>
          <w:color w:val="000000"/>
          <w:sz w:val="22"/>
          <w:highlight w:val="white"/>
          <w:lang w:val="de-CH"/>
        </w:rPr>
        <w:t xml:space="preserve">.size()) + </w:t>
      </w:r>
      <w:r>
        <w:rPr>
          <w:rFonts w:ascii="Consolas" w:hAnsi="Consolas" w:cs="Consolas"/>
          <w:color w:val="A31515"/>
          <w:sz w:val="22"/>
          <w:highlight w:val="white"/>
          <w:lang w:val="de-CH"/>
        </w:rPr>
        <w:t>"; END;"</w:t>
      </w:r>
      <w:r>
        <w:rPr>
          <w:rFonts w:ascii="Consolas" w:hAnsi="Consolas" w:cs="Consolas"/>
          <w:color w:val="000000"/>
          <w:sz w:val="22"/>
          <w:highlight w:val="white"/>
          <w:lang w:val="de-CH"/>
        </w:rPr>
        <w:t>).c_str());</w:t>
      </w:r>
    </w:p>
    <w:p w14:paraId="05F55277" w14:textId="77777777" w:rsidR="00841DD9" w:rsidRDefault="00841DD9" w:rsidP="005131EC">
      <w:pPr>
        <w:autoSpaceDE w:val="0"/>
        <w:autoSpaceDN w:val="0"/>
        <w:adjustRightInd w:val="0"/>
        <w:spacing w:line="240" w:lineRule="auto"/>
        <w:rPr>
          <w:rFonts w:ascii="Consolas" w:hAnsi="Consolas" w:cs="Consolas"/>
          <w:color w:val="000000"/>
          <w:sz w:val="22"/>
          <w:highlight w:val="white"/>
          <w:lang w:val="de-CH"/>
        </w:rPr>
      </w:pPr>
      <w:r>
        <w:rPr>
          <w:rFonts w:ascii="Consolas" w:hAnsi="Consolas" w:cs="Consolas"/>
          <w:color w:val="000000"/>
          <w:sz w:val="22"/>
          <w:highlight w:val="white"/>
          <w:lang w:val="de-CH"/>
        </w:rPr>
        <w:tab/>
      </w:r>
      <w:r>
        <w:rPr>
          <w:rFonts w:ascii="Consolas" w:hAnsi="Consolas" w:cs="Consolas"/>
          <w:color w:val="000000"/>
          <w:sz w:val="22"/>
          <w:highlight w:val="white"/>
          <w:lang w:val="de-CH"/>
        </w:rPr>
        <w:tab/>
      </w:r>
      <w:r>
        <w:rPr>
          <w:rFonts w:ascii="Consolas" w:hAnsi="Consolas" w:cs="Consolas"/>
          <w:color w:val="6F008A"/>
          <w:sz w:val="22"/>
          <w:highlight w:val="white"/>
          <w:lang w:val="de-CH"/>
        </w:rPr>
        <w:t>assert</w:t>
      </w:r>
      <w:r>
        <w:rPr>
          <w:rFonts w:ascii="Consolas" w:hAnsi="Consolas" w:cs="Consolas"/>
          <w:color w:val="000000"/>
          <w:sz w:val="22"/>
          <w:highlight w:val="white"/>
          <w:lang w:val="de-CH"/>
        </w:rPr>
        <w:t>(_check == 0);</w:t>
      </w:r>
    </w:p>
    <w:p w14:paraId="4E40955D" w14:textId="2F695481" w:rsidR="00841DD9" w:rsidRDefault="00841DD9" w:rsidP="005131EC">
      <w:pPr>
        <w:pStyle w:val="CommentText"/>
      </w:pPr>
      <w:r>
        <w:rPr>
          <w:rFonts w:ascii="Consolas" w:hAnsi="Consolas" w:cs="Consolas"/>
          <w:color w:val="000000"/>
          <w:sz w:val="22"/>
          <w:highlight w:val="white"/>
          <w:lang w:val="de-CH"/>
        </w:rPr>
        <w:tab/>
        <w:t>}</w:t>
      </w:r>
      <w:r>
        <w:t xml:space="preserve"> </w:t>
      </w:r>
    </w:p>
  </w:comment>
  <w:comment w:id="247" w:author="Laurin" w:date="2014-08-23T23:03:00Z" w:initials="L">
    <w:p w14:paraId="3318A3C7" w14:textId="2A16CE1E" w:rsidR="00841DD9" w:rsidRDefault="00841DD9">
      <w:pPr>
        <w:pStyle w:val="CommentText"/>
      </w:pPr>
      <w:r>
        <w:rPr>
          <w:rStyle w:val="CommentReference"/>
        </w:rPr>
        <w:annotationRef/>
      </w:r>
      <w:r>
        <w:t>Is this specific to PhreeqcRM or the general functioning of MPI?</w:t>
      </w:r>
    </w:p>
  </w:comment>
  <w:comment w:id="248" w:author="Parkhurst, David L." w:date="2014-08-26T18:02:00Z" w:initials="DLP1">
    <w:p w14:paraId="30A1755B" w14:textId="2C7A4879" w:rsidR="00841DD9" w:rsidRDefault="00841DD9">
      <w:pPr>
        <w:pStyle w:val="CommentText"/>
      </w:pPr>
      <w:r>
        <w:rPr>
          <w:rStyle w:val="CommentReference"/>
        </w:rPr>
        <w:annotationRef/>
      </w:r>
      <w:r>
        <w:t>Specific to PhreeqcRM. The alternative is to have manager and worker main programs such that the the manager and workers call the same routines in the same orders. Original PHAST worked that way, but the client/server is cleaner. The worker code is just a few lines (table 6), rather than trying to implement the same logic and calls between the manager and the workers.</w:t>
      </w:r>
    </w:p>
  </w:comment>
  <w:comment w:id="250" w:author="Laurin" w:date="2014-08-23T23:10:00Z" w:initials="L">
    <w:p w14:paraId="47EE2E36" w14:textId="432345AF" w:rsidR="00841DD9" w:rsidRDefault="00841DD9">
      <w:pPr>
        <w:pStyle w:val="CommentText"/>
      </w:pPr>
      <w:r>
        <w:rPr>
          <w:rStyle w:val="CommentReference"/>
        </w:rPr>
        <w:annotationRef/>
      </w:r>
      <w:r>
        <w:t>Why do you mix C++ and Fortran for code samples?</w:t>
      </w:r>
    </w:p>
    <w:p w14:paraId="395A482B" w14:textId="578F5A35" w:rsidR="00841DD9" w:rsidRDefault="00841DD9">
      <w:pPr>
        <w:pStyle w:val="CommentText"/>
      </w:pPr>
      <w:r>
        <w:t>Same for C++ and Fortran versions of the methods in the text.</w:t>
      </w:r>
    </w:p>
  </w:comment>
  <w:comment w:id="352" w:author="Laurin" w:date="2014-08-31T11:15:00Z" w:initials="L">
    <w:p w14:paraId="634EE9E1" w14:textId="63F123DA" w:rsidR="00841DD9" w:rsidRDefault="00841DD9">
      <w:pPr>
        <w:pStyle w:val="CommentText"/>
      </w:pPr>
      <w:r>
        <w:rPr>
          <w:rStyle w:val="CommentReference"/>
        </w:rPr>
        <w:annotationRef/>
      </w:r>
      <w:r>
        <w:t xml:space="preserve"> I am more familiar with the terms implicit or Eulerian time marching.</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CB5F9D4" w15:done="0"/>
  <w15:commentEx w15:paraId="6D310C02" w15:done="0"/>
  <w15:commentEx w15:paraId="12ADE3E9" w15:done="0"/>
  <w15:commentEx w15:paraId="5EBD8423" w15:paraIdParent="12ADE3E9" w15:done="0"/>
  <w15:commentEx w15:paraId="13022F56" w15:done="0"/>
  <w15:commentEx w15:paraId="0A2D0F0D" w15:paraIdParent="13022F56" w15:done="0"/>
  <w15:commentEx w15:paraId="38B132C9" w15:done="0"/>
  <w15:commentEx w15:paraId="3EDC10C2" w15:done="0"/>
  <w15:commentEx w15:paraId="55385B81" w15:paraIdParent="3EDC10C2" w15:done="0"/>
  <w15:commentEx w15:paraId="11E74916" w15:done="0"/>
  <w15:commentEx w15:paraId="6F18E27C" w15:done="0"/>
  <w15:commentEx w15:paraId="2B12AD78" w15:done="0"/>
  <w15:commentEx w15:paraId="46DBA941" w15:done="0"/>
  <w15:commentEx w15:paraId="1613444A" w15:paraIdParent="46DBA941" w15:done="0"/>
  <w15:commentEx w15:paraId="00308AB8" w15:done="0"/>
  <w15:commentEx w15:paraId="69AE4E5C" w15:done="0"/>
  <w15:commentEx w15:paraId="7FE75856" w15:done="0"/>
  <w15:commentEx w15:paraId="2C8E7DCE" w15:done="0"/>
  <w15:commentEx w15:paraId="4E572772" w15:done="0"/>
  <w15:commentEx w15:paraId="5E1CDD62" w15:done="0"/>
  <w15:commentEx w15:paraId="0CA1A704" w15:done="0"/>
  <w15:commentEx w15:paraId="0DA0FFCF" w15:done="0"/>
  <w15:commentEx w15:paraId="6DE9FE15" w15:done="0"/>
  <w15:commentEx w15:paraId="3A1A9893" w15:done="0"/>
  <w15:commentEx w15:paraId="295C16EC" w15:done="0"/>
  <w15:commentEx w15:paraId="6A005F2B" w15:done="0"/>
  <w15:commentEx w15:paraId="0693CF18" w15:done="0"/>
  <w15:commentEx w15:paraId="781D5B22" w15:done="0"/>
  <w15:commentEx w15:paraId="753D5DEB" w15:done="0"/>
  <w15:commentEx w15:paraId="5004A098" w15:done="0"/>
  <w15:commentEx w15:paraId="4E40955D" w15:done="0"/>
  <w15:commentEx w15:paraId="3318A3C7" w15:done="0"/>
  <w15:commentEx w15:paraId="30A1755B" w15:done="0"/>
  <w15:commentEx w15:paraId="395A482B" w15:done="0"/>
  <w15:commentEx w15:paraId="634EE9E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5A649" w14:textId="77777777" w:rsidR="00D04A8E" w:rsidRDefault="00D04A8E">
      <w:pPr>
        <w:spacing w:line="240" w:lineRule="auto"/>
      </w:pPr>
      <w:r>
        <w:separator/>
      </w:r>
    </w:p>
  </w:endnote>
  <w:endnote w:type="continuationSeparator" w:id="0">
    <w:p w14:paraId="37BE8910" w14:textId="77777777" w:rsidR="00D04A8E" w:rsidRDefault="00D04A8E">
      <w:pPr>
        <w:spacing w:line="240" w:lineRule="auto"/>
      </w:pPr>
      <w:r>
        <w:continuationSeparator/>
      </w:r>
    </w:p>
  </w:endnote>
  <w:endnote w:type="continuationNotice" w:id="1">
    <w:p w14:paraId="5A38674B" w14:textId="77777777" w:rsidR="00D04A8E" w:rsidRDefault="00D04A8E">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CBCFAD" w14:textId="77777777" w:rsidR="00841DD9" w:rsidRDefault="00841DD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36226979"/>
      <w:docPartObj>
        <w:docPartGallery w:val="Page Numbers (Bottom of Page)"/>
        <w:docPartUnique/>
      </w:docPartObj>
    </w:sdtPr>
    <w:sdtEndPr>
      <w:rPr>
        <w:noProof/>
      </w:rPr>
    </w:sdtEndPr>
    <w:sdtContent>
      <w:p w14:paraId="164D0468" w14:textId="77777777" w:rsidR="00841DD9" w:rsidRDefault="00841DD9">
        <w:pPr>
          <w:pStyle w:val="Footer"/>
          <w:jc w:val="center"/>
        </w:pPr>
        <w:r>
          <w:fldChar w:fldCharType="begin"/>
        </w:r>
        <w:r>
          <w:instrText xml:space="preserve"> PAGE   \* MERGEFORMAT </w:instrText>
        </w:r>
        <w:r>
          <w:fldChar w:fldCharType="separate"/>
        </w:r>
        <w:r w:rsidR="00FC1557">
          <w:rPr>
            <w:noProof/>
          </w:rPr>
          <w:t>24</w:t>
        </w:r>
        <w:r>
          <w:rPr>
            <w:noProof/>
          </w:rPr>
          <w:fldChar w:fldCharType="end"/>
        </w:r>
      </w:p>
    </w:sdtContent>
  </w:sdt>
  <w:p w14:paraId="23AEC128" w14:textId="77777777" w:rsidR="00841DD9" w:rsidRDefault="00841DD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DE9E6" w14:textId="77777777" w:rsidR="00841DD9" w:rsidRDefault="00841DD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99598" w14:textId="77777777" w:rsidR="00D04A8E" w:rsidRDefault="00D04A8E">
      <w:pPr>
        <w:spacing w:line="240" w:lineRule="auto"/>
      </w:pPr>
      <w:r>
        <w:separator/>
      </w:r>
    </w:p>
  </w:footnote>
  <w:footnote w:type="continuationSeparator" w:id="0">
    <w:p w14:paraId="00344E07" w14:textId="77777777" w:rsidR="00D04A8E" w:rsidRDefault="00D04A8E">
      <w:pPr>
        <w:spacing w:line="240" w:lineRule="auto"/>
      </w:pPr>
      <w:r>
        <w:continuationSeparator/>
      </w:r>
    </w:p>
  </w:footnote>
  <w:footnote w:type="continuationNotice" w:id="1">
    <w:p w14:paraId="712B1B63" w14:textId="77777777" w:rsidR="00D04A8E" w:rsidRDefault="00D04A8E">
      <w:pPr>
        <w:spacing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E066D7" w14:textId="77777777" w:rsidR="00841DD9" w:rsidRDefault="00841DD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04206459"/>
      <w:docPartObj>
        <w:docPartGallery w:val="Watermarks"/>
        <w:docPartUnique/>
      </w:docPartObj>
    </w:sdtPr>
    <w:sdtContent>
      <w:p w14:paraId="36ACAA4C" w14:textId="59EA211B" w:rsidR="00841DD9" w:rsidRDefault="00841DD9">
        <w:pPr>
          <w:pStyle w:val="Header"/>
        </w:pPr>
        <w:r>
          <w:rPr>
            <w:noProof/>
          </w:rPr>
          <w:pict w14:anchorId="5B7F435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C974F4" w14:textId="77777777" w:rsidR="00841DD9" w:rsidRDefault="00841DD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0340"/>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DA23E20"/>
    <w:multiLevelType w:val="hybridMultilevel"/>
    <w:tmpl w:val="8BEC85A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368716F7"/>
    <w:multiLevelType w:val="hybridMultilevel"/>
    <w:tmpl w:val="5F40715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481055FE"/>
    <w:multiLevelType w:val="multilevel"/>
    <w:tmpl w:val="69428BD6"/>
    <w:lvl w:ilvl="0">
      <w:start w:val="1"/>
      <w:numFmt w:val="decimal"/>
      <w:suff w:val="nothing"/>
      <w:lvlText w:val="(%1)"/>
      <w:lvlJc w:val="right"/>
      <w:pPr>
        <w:ind w:left="0" w:firstLine="0"/>
      </w:pPr>
      <w:rPr>
        <w:b w:val="0"/>
        <w:bCs w:val="0"/>
        <w:i w:val="0"/>
        <w:iCs w:val="0"/>
        <w:caps w:val="0"/>
        <w:smallCaps w:val="0"/>
        <w:strike w:val="0"/>
        <w:dstrike w:val="0"/>
        <w:vanish w:val="0"/>
        <w:color w:val="000000"/>
        <w:spacing w:val="0"/>
        <w:position w:val="0"/>
        <w:sz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lvl>
    <w:lvl w:ilvl="2">
      <w:start w:val="1"/>
      <w:numFmt w:val="lowerRoman"/>
      <w:lvlText w:val="%3)"/>
      <w:lvlJc w:val="left"/>
      <w:pPr>
        <w:ind w:left="0" w:firstLine="0"/>
      </w:pPr>
    </w:lvl>
    <w:lvl w:ilvl="3">
      <w:start w:val="1"/>
      <w:numFmt w:val="decimal"/>
      <w:lvlText w:val="(%4)"/>
      <w:lvlJc w:val="left"/>
      <w:pPr>
        <w:ind w:left="0" w:firstLine="0"/>
      </w:pPr>
    </w:lvl>
    <w:lvl w:ilvl="4">
      <w:start w:val="1"/>
      <w:numFmt w:val="lowerLetter"/>
      <w:lvlText w:val="(%5)"/>
      <w:lvlJc w:val="left"/>
      <w:pPr>
        <w:ind w:left="0" w:firstLine="0"/>
      </w:pPr>
    </w:lvl>
    <w:lvl w:ilvl="5">
      <w:start w:val="1"/>
      <w:numFmt w:val="lowerRoman"/>
      <w:lvlText w:val="(%6)"/>
      <w:lvlJc w:val="left"/>
      <w:pPr>
        <w:ind w:left="0" w:firstLine="0"/>
      </w:pPr>
    </w:lvl>
    <w:lvl w:ilvl="6">
      <w:start w:val="1"/>
      <w:numFmt w:val="decimal"/>
      <w:lvlText w:val="%7."/>
      <w:lvlJc w:val="left"/>
      <w:pPr>
        <w:ind w:left="0" w:firstLine="0"/>
      </w:pPr>
    </w:lvl>
    <w:lvl w:ilvl="7">
      <w:start w:val="1"/>
      <w:numFmt w:val="lowerLetter"/>
      <w:lvlText w:val="%8."/>
      <w:lvlJc w:val="left"/>
      <w:pPr>
        <w:ind w:left="0" w:firstLine="0"/>
      </w:pPr>
    </w:lvl>
    <w:lvl w:ilvl="8">
      <w:start w:val="1"/>
      <w:numFmt w:val="lowerRoman"/>
      <w:lvlText w:val="%9."/>
      <w:lvlJc w:val="left"/>
      <w:pPr>
        <w:ind w:left="0" w:firstLine="0"/>
      </w:pPr>
    </w:lvl>
  </w:abstractNum>
  <w:abstractNum w:abstractNumId="4">
    <w:nsid w:val="48505AEE"/>
    <w:multiLevelType w:val="multilevel"/>
    <w:tmpl w:val="878C6DC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5600039D"/>
    <w:multiLevelType w:val="hybridMultilevel"/>
    <w:tmpl w:val="76CCEE3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662B510E"/>
    <w:multiLevelType w:val="hybridMultilevel"/>
    <w:tmpl w:val="970AEE8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6DB1005C"/>
    <w:multiLevelType w:val="hybridMultilevel"/>
    <w:tmpl w:val="E2348E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770F39BA"/>
    <w:multiLevelType w:val="multilevel"/>
    <w:tmpl w:val="3CF03626"/>
    <w:lvl w:ilvl="0">
      <w:start w:val="1"/>
      <w:numFmt w:val="decimal"/>
      <w:isLgl/>
      <w:suff w:val="nothing"/>
      <w:lvlText w:val="(%1)"/>
      <w:lvlJc w:val="right"/>
      <w:pPr>
        <w:ind w:left="0" w:firstLine="0"/>
      </w:pPr>
      <w:rPr>
        <w:rFonts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0" w:firstLine="0"/>
      </w:pPr>
      <w:rPr>
        <w:rFonts w:hint="default"/>
      </w:rPr>
    </w:lvl>
    <w:lvl w:ilvl="2">
      <w:start w:val="1"/>
      <w:numFmt w:val="lowerRoman"/>
      <w:lvlText w:val="%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num w:numId="1">
    <w:abstractNumId w:val="0"/>
  </w:num>
  <w:num w:numId="2">
    <w:abstractNumId w:val="4"/>
  </w:num>
  <w:num w:numId="3">
    <w:abstractNumId w:val="2"/>
  </w:num>
  <w:num w:numId="4">
    <w:abstractNumId w:val="1"/>
  </w:num>
  <w:num w:numId="5">
    <w:abstractNumId w:val="5"/>
  </w:num>
  <w:num w:numId="6">
    <w:abstractNumId w:val="7"/>
  </w:num>
  <w:num w:numId="7">
    <w:abstractNumId w:val="8"/>
  </w:num>
  <w:num w:numId="8">
    <w:abstractNumId w:val="3"/>
  </w:num>
  <w:num w:numId="9">
    <w:abstractNumId w:val="6"/>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aurin">
    <w15:presenceInfo w15:providerId="None" w15:userId="Laurin"/>
  </w15:person>
  <w15:person w15:author="Parkhurst, David L.">
    <w15:presenceInfo w15:providerId="AD" w15:userId="S-1-5-21-3697291689-1161744426-439199626-46621"/>
  </w15:person>
  <w15:person w15:author="Wissmeier Laurin">
    <w15:presenceInfo w15:providerId="AD" w15:userId="S-1-5-21-1708537768-682003330-725345543-1509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activeWritingStyle w:appName="MSWord" w:lang="en-US" w:vendorID="64" w:dllVersion="131078" w:nlCheck="1" w:checkStyle="0"/>
  <w:activeWritingStyle w:appName="MSWord" w:lang="fr-CH" w:vendorID="64" w:dllVersion="131078" w:nlCheck="1" w:checkStyle="1"/>
  <w:activeWritingStyle w:appName="MSWord" w:lang="de-CH" w:vendorID="64" w:dllVersion="131078" w:nlCheck="1" w:checkStyle="1"/>
  <w:activeWritingStyle w:appName="MSWord" w:lang="en-GB" w:vendorID="64" w:dllVersion="131078" w:nlCheck="1" w:checkStyle="1"/>
  <w:activeWritingStyle w:appName="MSWord" w:lang="de-DE" w:vendorID="64" w:dllVersion="131078" w:nlCheck="1" w:checkStyle="1"/>
  <w:trackRevisions/>
  <w:defaultTabStop w:val="708"/>
  <w:hyphenationZone w:val="425"/>
  <w:characterSpacingControl w:val="doNotCompress"/>
  <w:hdrShapeDefaults>
    <o:shapedefaults v:ext="edit" spidmax="205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882"/>
    <w:rsid w:val="00011FEB"/>
    <w:rsid w:val="000142A3"/>
    <w:rsid w:val="00015641"/>
    <w:rsid w:val="00020CB8"/>
    <w:rsid w:val="00021CF6"/>
    <w:rsid w:val="00021F93"/>
    <w:rsid w:val="00036B1B"/>
    <w:rsid w:val="00036DFC"/>
    <w:rsid w:val="00040CEA"/>
    <w:rsid w:val="00045622"/>
    <w:rsid w:val="0005375F"/>
    <w:rsid w:val="00054224"/>
    <w:rsid w:val="00057633"/>
    <w:rsid w:val="000625EE"/>
    <w:rsid w:val="000674BD"/>
    <w:rsid w:val="00070CF0"/>
    <w:rsid w:val="00073296"/>
    <w:rsid w:val="00073949"/>
    <w:rsid w:val="000741E4"/>
    <w:rsid w:val="00083EB7"/>
    <w:rsid w:val="00090D37"/>
    <w:rsid w:val="000956B1"/>
    <w:rsid w:val="00096280"/>
    <w:rsid w:val="00097E3D"/>
    <w:rsid w:val="000B1037"/>
    <w:rsid w:val="000B1C6E"/>
    <w:rsid w:val="000B5B7A"/>
    <w:rsid w:val="000B6E7E"/>
    <w:rsid w:val="000C3B54"/>
    <w:rsid w:val="000C43FB"/>
    <w:rsid w:val="000E1C57"/>
    <w:rsid w:val="000E2300"/>
    <w:rsid w:val="000F1319"/>
    <w:rsid w:val="00104CCD"/>
    <w:rsid w:val="00104F6F"/>
    <w:rsid w:val="00105A75"/>
    <w:rsid w:val="00111B84"/>
    <w:rsid w:val="0011691A"/>
    <w:rsid w:val="00117EF3"/>
    <w:rsid w:val="00124125"/>
    <w:rsid w:val="00124E4E"/>
    <w:rsid w:val="001265CF"/>
    <w:rsid w:val="00130080"/>
    <w:rsid w:val="00131FAF"/>
    <w:rsid w:val="0013469C"/>
    <w:rsid w:val="001354B9"/>
    <w:rsid w:val="00135A03"/>
    <w:rsid w:val="00147BD5"/>
    <w:rsid w:val="0016252B"/>
    <w:rsid w:val="00163A2E"/>
    <w:rsid w:val="001651D5"/>
    <w:rsid w:val="001702C5"/>
    <w:rsid w:val="00170EC0"/>
    <w:rsid w:val="00172F28"/>
    <w:rsid w:val="00175EEB"/>
    <w:rsid w:val="00177695"/>
    <w:rsid w:val="001821DB"/>
    <w:rsid w:val="00185AA3"/>
    <w:rsid w:val="001867EB"/>
    <w:rsid w:val="00186E5E"/>
    <w:rsid w:val="0018736D"/>
    <w:rsid w:val="00195F87"/>
    <w:rsid w:val="00196706"/>
    <w:rsid w:val="001A4CB1"/>
    <w:rsid w:val="001A6B3E"/>
    <w:rsid w:val="001C2E7D"/>
    <w:rsid w:val="001C4777"/>
    <w:rsid w:val="001D37AE"/>
    <w:rsid w:val="001D458B"/>
    <w:rsid w:val="001E2C89"/>
    <w:rsid w:val="001E45BF"/>
    <w:rsid w:val="001F17FD"/>
    <w:rsid w:val="001F7684"/>
    <w:rsid w:val="0020073D"/>
    <w:rsid w:val="0021325F"/>
    <w:rsid w:val="00214786"/>
    <w:rsid w:val="00215F5E"/>
    <w:rsid w:val="00216B18"/>
    <w:rsid w:val="00222C08"/>
    <w:rsid w:val="00237A75"/>
    <w:rsid w:val="00240DEE"/>
    <w:rsid w:val="00246619"/>
    <w:rsid w:val="00264688"/>
    <w:rsid w:val="00266199"/>
    <w:rsid w:val="0028470F"/>
    <w:rsid w:val="00284B4E"/>
    <w:rsid w:val="0029189F"/>
    <w:rsid w:val="00295667"/>
    <w:rsid w:val="002A196E"/>
    <w:rsid w:val="002B4ECE"/>
    <w:rsid w:val="002B7C97"/>
    <w:rsid w:val="002C184B"/>
    <w:rsid w:val="002C4AD2"/>
    <w:rsid w:val="002C64BA"/>
    <w:rsid w:val="002D4A7E"/>
    <w:rsid w:val="002D705F"/>
    <w:rsid w:val="002E2185"/>
    <w:rsid w:val="002E2372"/>
    <w:rsid w:val="002E5B71"/>
    <w:rsid w:val="002F111C"/>
    <w:rsid w:val="002F24B2"/>
    <w:rsid w:val="002F5D95"/>
    <w:rsid w:val="003036E2"/>
    <w:rsid w:val="003051AC"/>
    <w:rsid w:val="00306DE1"/>
    <w:rsid w:val="00312E7D"/>
    <w:rsid w:val="00312EC9"/>
    <w:rsid w:val="003147D3"/>
    <w:rsid w:val="0031636D"/>
    <w:rsid w:val="003319C1"/>
    <w:rsid w:val="003320AE"/>
    <w:rsid w:val="003330C4"/>
    <w:rsid w:val="0034071C"/>
    <w:rsid w:val="00345882"/>
    <w:rsid w:val="0035277F"/>
    <w:rsid w:val="00353AFF"/>
    <w:rsid w:val="0037228E"/>
    <w:rsid w:val="00375F6B"/>
    <w:rsid w:val="00382FB8"/>
    <w:rsid w:val="003860CB"/>
    <w:rsid w:val="00387E67"/>
    <w:rsid w:val="0039366B"/>
    <w:rsid w:val="003B11CA"/>
    <w:rsid w:val="003B2A5C"/>
    <w:rsid w:val="003B671C"/>
    <w:rsid w:val="003C4EBB"/>
    <w:rsid w:val="003D220F"/>
    <w:rsid w:val="003D2373"/>
    <w:rsid w:val="003D37BD"/>
    <w:rsid w:val="003D3B2A"/>
    <w:rsid w:val="003D404A"/>
    <w:rsid w:val="003D6C59"/>
    <w:rsid w:val="003E01D6"/>
    <w:rsid w:val="003E7663"/>
    <w:rsid w:val="003E7873"/>
    <w:rsid w:val="003F0774"/>
    <w:rsid w:val="003F214F"/>
    <w:rsid w:val="00400F00"/>
    <w:rsid w:val="004017E9"/>
    <w:rsid w:val="00417701"/>
    <w:rsid w:val="0042021D"/>
    <w:rsid w:val="004330F9"/>
    <w:rsid w:val="00447CEA"/>
    <w:rsid w:val="0045589C"/>
    <w:rsid w:val="00461627"/>
    <w:rsid w:val="00461BEF"/>
    <w:rsid w:val="0046217E"/>
    <w:rsid w:val="00467D9C"/>
    <w:rsid w:val="00471E03"/>
    <w:rsid w:val="00471F4E"/>
    <w:rsid w:val="00472052"/>
    <w:rsid w:val="0047233E"/>
    <w:rsid w:val="00477C5C"/>
    <w:rsid w:val="00485C7D"/>
    <w:rsid w:val="00490AA7"/>
    <w:rsid w:val="00490D92"/>
    <w:rsid w:val="004948EC"/>
    <w:rsid w:val="004A05EA"/>
    <w:rsid w:val="004B09C6"/>
    <w:rsid w:val="004B42CB"/>
    <w:rsid w:val="004D0CF9"/>
    <w:rsid w:val="004D32A4"/>
    <w:rsid w:val="004D44B8"/>
    <w:rsid w:val="004D50F6"/>
    <w:rsid w:val="004D587E"/>
    <w:rsid w:val="004E0CAB"/>
    <w:rsid w:val="004E6578"/>
    <w:rsid w:val="004E7BC4"/>
    <w:rsid w:val="004F3013"/>
    <w:rsid w:val="004F76EE"/>
    <w:rsid w:val="004F792C"/>
    <w:rsid w:val="005005AD"/>
    <w:rsid w:val="00501EAB"/>
    <w:rsid w:val="00506C11"/>
    <w:rsid w:val="005072BC"/>
    <w:rsid w:val="005131EC"/>
    <w:rsid w:val="00513BF5"/>
    <w:rsid w:val="005145D8"/>
    <w:rsid w:val="00514A98"/>
    <w:rsid w:val="00516A4C"/>
    <w:rsid w:val="005170B8"/>
    <w:rsid w:val="005301D3"/>
    <w:rsid w:val="0053335F"/>
    <w:rsid w:val="0053599F"/>
    <w:rsid w:val="0054344D"/>
    <w:rsid w:val="005450D9"/>
    <w:rsid w:val="00545D29"/>
    <w:rsid w:val="0054798E"/>
    <w:rsid w:val="00555303"/>
    <w:rsid w:val="005553ED"/>
    <w:rsid w:val="00556C77"/>
    <w:rsid w:val="00563711"/>
    <w:rsid w:val="00564E35"/>
    <w:rsid w:val="00570F7E"/>
    <w:rsid w:val="00573E72"/>
    <w:rsid w:val="0057424C"/>
    <w:rsid w:val="005758E9"/>
    <w:rsid w:val="00586FC7"/>
    <w:rsid w:val="00597F2C"/>
    <w:rsid w:val="005C0580"/>
    <w:rsid w:val="005C2DD6"/>
    <w:rsid w:val="005D6644"/>
    <w:rsid w:val="005E1093"/>
    <w:rsid w:val="005E1B7C"/>
    <w:rsid w:val="005E4625"/>
    <w:rsid w:val="005E6F06"/>
    <w:rsid w:val="005F6A77"/>
    <w:rsid w:val="00601D2A"/>
    <w:rsid w:val="00604F94"/>
    <w:rsid w:val="00606094"/>
    <w:rsid w:val="006126D6"/>
    <w:rsid w:val="00613D20"/>
    <w:rsid w:val="00626A52"/>
    <w:rsid w:val="00631446"/>
    <w:rsid w:val="00631469"/>
    <w:rsid w:val="0063585D"/>
    <w:rsid w:val="00643F2E"/>
    <w:rsid w:val="00647CB4"/>
    <w:rsid w:val="00651F8B"/>
    <w:rsid w:val="00654B9D"/>
    <w:rsid w:val="0066079A"/>
    <w:rsid w:val="006627D0"/>
    <w:rsid w:val="00662F16"/>
    <w:rsid w:val="00664D05"/>
    <w:rsid w:val="00667080"/>
    <w:rsid w:val="006719A1"/>
    <w:rsid w:val="006728F0"/>
    <w:rsid w:val="006770BA"/>
    <w:rsid w:val="00680E17"/>
    <w:rsid w:val="00690BE9"/>
    <w:rsid w:val="00697F59"/>
    <w:rsid w:val="006A133D"/>
    <w:rsid w:val="006A51BF"/>
    <w:rsid w:val="006B4C24"/>
    <w:rsid w:val="006C5DCD"/>
    <w:rsid w:val="006D0B7C"/>
    <w:rsid w:val="006D322E"/>
    <w:rsid w:val="006D528B"/>
    <w:rsid w:val="006F6B51"/>
    <w:rsid w:val="0070617F"/>
    <w:rsid w:val="00710D03"/>
    <w:rsid w:val="00716F86"/>
    <w:rsid w:val="007171D9"/>
    <w:rsid w:val="00721ABC"/>
    <w:rsid w:val="00724787"/>
    <w:rsid w:val="00725622"/>
    <w:rsid w:val="00731A72"/>
    <w:rsid w:val="00733DAA"/>
    <w:rsid w:val="007458CD"/>
    <w:rsid w:val="00745C3C"/>
    <w:rsid w:val="00747608"/>
    <w:rsid w:val="00752A66"/>
    <w:rsid w:val="007627B4"/>
    <w:rsid w:val="0076565E"/>
    <w:rsid w:val="007816D9"/>
    <w:rsid w:val="00784A81"/>
    <w:rsid w:val="00794CA8"/>
    <w:rsid w:val="007A01A8"/>
    <w:rsid w:val="007A1BAE"/>
    <w:rsid w:val="007A1ED3"/>
    <w:rsid w:val="007A616F"/>
    <w:rsid w:val="007B54B9"/>
    <w:rsid w:val="007B7CD1"/>
    <w:rsid w:val="007C3D67"/>
    <w:rsid w:val="007C63F5"/>
    <w:rsid w:val="007D19CF"/>
    <w:rsid w:val="007D1B1F"/>
    <w:rsid w:val="007D20B2"/>
    <w:rsid w:val="007D6388"/>
    <w:rsid w:val="007D7925"/>
    <w:rsid w:val="007F3941"/>
    <w:rsid w:val="007F6AB4"/>
    <w:rsid w:val="00803235"/>
    <w:rsid w:val="00803E12"/>
    <w:rsid w:val="00805985"/>
    <w:rsid w:val="00806594"/>
    <w:rsid w:val="00817A9E"/>
    <w:rsid w:val="00821EB2"/>
    <w:rsid w:val="0082335C"/>
    <w:rsid w:val="008245E2"/>
    <w:rsid w:val="00824AF5"/>
    <w:rsid w:val="008336FD"/>
    <w:rsid w:val="00837F81"/>
    <w:rsid w:val="0084092C"/>
    <w:rsid w:val="00841DD1"/>
    <w:rsid w:val="00841DD9"/>
    <w:rsid w:val="00865699"/>
    <w:rsid w:val="008668F8"/>
    <w:rsid w:val="00867DE7"/>
    <w:rsid w:val="00875F0D"/>
    <w:rsid w:val="00876A8C"/>
    <w:rsid w:val="0089747E"/>
    <w:rsid w:val="008A3892"/>
    <w:rsid w:val="008A6BF7"/>
    <w:rsid w:val="008A6C1D"/>
    <w:rsid w:val="008B094A"/>
    <w:rsid w:val="008B1F42"/>
    <w:rsid w:val="008C34A7"/>
    <w:rsid w:val="008C4210"/>
    <w:rsid w:val="008D04EF"/>
    <w:rsid w:val="008D27EA"/>
    <w:rsid w:val="008D2BAE"/>
    <w:rsid w:val="008D6024"/>
    <w:rsid w:val="008E21A7"/>
    <w:rsid w:val="008F07D5"/>
    <w:rsid w:val="008F1DD5"/>
    <w:rsid w:val="00900DC1"/>
    <w:rsid w:val="009022DC"/>
    <w:rsid w:val="00906D1A"/>
    <w:rsid w:val="0091561D"/>
    <w:rsid w:val="00920288"/>
    <w:rsid w:val="009213B5"/>
    <w:rsid w:val="00933DF0"/>
    <w:rsid w:val="00941A40"/>
    <w:rsid w:val="00952966"/>
    <w:rsid w:val="009750D8"/>
    <w:rsid w:val="00975FD3"/>
    <w:rsid w:val="00984CD6"/>
    <w:rsid w:val="00984E37"/>
    <w:rsid w:val="00985480"/>
    <w:rsid w:val="009866CD"/>
    <w:rsid w:val="00993522"/>
    <w:rsid w:val="00997A97"/>
    <w:rsid w:val="009A07E6"/>
    <w:rsid w:val="009A6460"/>
    <w:rsid w:val="009B1F11"/>
    <w:rsid w:val="009B36E6"/>
    <w:rsid w:val="009C6D4D"/>
    <w:rsid w:val="009D3D43"/>
    <w:rsid w:val="009D6542"/>
    <w:rsid w:val="00A027CD"/>
    <w:rsid w:val="00A102BC"/>
    <w:rsid w:val="00A15CE8"/>
    <w:rsid w:val="00A23992"/>
    <w:rsid w:val="00A319DE"/>
    <w:rsid w:val="00A331A6"/>
    <w:rsid w:val="00A3351F"/>
    <w:rsid w:val="00A34999"/>
    <w:rsid w:val="00A35D9C"/>
    <w:rsid w:val="00A41B94"/>
    <w:rsid w:val="00A4395D"/>
    <w:rsid w:val="00A4550A"/>
    <w:rsid w:val="00A476C2"/>
    <w:rsid w:val="00A4782A"/>
    <w:rsid w:val="00A5442D"/>
    <w:rsid w:val="00A6637E"/>
    <w:rsid w:val="00A6660C"/>
    <w:rsid w:val="00A66A60"/>
    <w:rsid w:val="00A711F2"/>
    <w:rsid w:val="00A742F4"/>
    <w:rsid w:val="00A74A97"/>
    <w:rsid w:val="00A753BF"/>
    <w:rsid w:val="00A75571"/>
    <w:rsid w:val="00A77E2D"/>
    <w:rsid w:val="00A9078C"/>
    <w:rsid w:val="00A93480"/>
    <w:rsid w:val="00AA0AA3"/>
    <w:rsid w:val="00AD56E4"/>
    <w:rsid w:val="00AE56C9"/>
    <w:rsid w:val="00AE6407"/>
    <w:rsid w:val="00AF07F5"/>
    <w:rsid w:val="00B01363"/>
    <w:rsid w:val="00B023C8"/>
    <w:rsid w:val="00B065E6"/>
    <w:rsid w:val="00B104C1"/>
    <w:rsid w:val="00B106C4"/>
    <w:rsid w:val="00B1314B"/>
    <w:rsid w:val="00B35292"/>
    <w:rsid w:val="00B516B7"/>
    <w:rsid w:val="00B53A9C"/>
    <w:rsid w:val="00B56EFC"/>
    <w:rsid w:val="00B6417B"/>
    <w:rsid w:val="00B64636"/>
    <w:rsid w:val="00B66A72"/>
    <w:rsid w:val="00B7060B"/>
    <w:rsid w:val="00B72497"/>
    <w:rsid w:val="00B72CB0"/>
    <w:rsid w:val="00B75BF2"/>
    <w:rsid w:val="00B8496A"/>
    <w:rsid w:val="00B85AD4"/>
    <w:rsid w:val="00B978F7"/>
    <w:rsid w:val="00BA2629"/>
    <w:rsid w:val="00BA3A0D"/>
    <w:rsid w:val="00BA501E"/>
    <w:rsid w:val="00BB100F"/>
    <w:rsid w:val="00BB1033"/>
    <w:rsid w:val="00BB4D02"/>
    <w:rsid w:val="00BC234A"/>
    <w:rsid w:val="00BC46B1"/>
    <w:rsid w:val="00BC6704"/>
    <w:rsid w:val="00BD0C49"/>
    <w:rsid w:val="00BD2EB5"/>
    <w:rsid w:val="00BE392D"/>
    <w:rsid w:val="00BE5420"/>
    <w:rsid w:val="00BF4731"/>
    <w:rsid w:val="00C0369A"/>
    <w:rsid w:val="00C069E9"/>
    <w:rsid w:val="00C34556"/>
    <w:rsid w:val="00C43F31"/>
    <w:rsid w:val="00C57739"/>
    <w:rsid w:val="00C57779"/>
    <w:rsid w:val="00C675DD"/>
    <w:rsid w:val="00C67E1A"/>
    <w:rsid w:val="00C75D97"/>
    <w:rsid w:val="00C82EAD"/>
    <w:rsid w:val="00C835CA"/>
    <w:rsid w:val="00C83C4B"/>
    <w:rsid w:val="00C8766F"/>
    <w:rsid w:val="00C94452"/>
    <w:rsid w:val="00C94F2D"/>
    <w:rsid w:val="00C95EF6"/>
    <w:rsid w:val="00C96962"/>
    <w:rsid w:val="00CA295E"/>
    <w:rsid w:val="00CB7A7F"/>
    <w:rsid w:val="00CC4CD2"/>
    <w:rsid w:val="00CC6B87"/>
    <w:rsid w:val="00CC7EBA"/>
    <w:rsid w:val="00CD3914"/>
    <w:rsid w:val="00CD7255"/>
    <w:rsid w:val="00CE5A14"/>
    <w:rsid w:val="00D01EF8"/>
    <w:rsid w:val="00D04A8E"/>
    <w:rsid w:val="00D11784"/>
    <w:rsid w:val="00D11FA8"/>
    <w:rsid w:val="00D1446E"/>
    <w:rsid w:val="00D1736A"/>
    <w:rsid w:val="00D22BCE"/>
    <w:rsid w:val="00D410F3"/>
    <w:rsid w:val="00D41B26"/>
    <w:rsid w:val="00D51959"/>
    <w:rsid w:val="00D53FD5"/>
    <w:rsid w:val="00D546CC"/>
    <w:rsid w:val="00D56137"/>
    <w:rsid w:val="00D5699D"/>
    <w:rsid w:val="00D660D3"/>
    <w:rsid w:val="00D679A6"/>
    <w:rsid w:val="00D765F6"/>
    <w:rsid w:val="00D832F8"/>
    <w:rsid w:val="00D85ABB"/>
    <w:rsid w:val="00D8659F"/>
    <w:rsid w:val="00D87FA4"/>
    <w:rsid w:val="00D919D1"/>
    <w:rsid w:val="00D91FDA"/>
    <w:rsid w:val="00D97A45"/>
    <w:rsid w:val="00DA0419"/>
    <w:rsid w:val="00DA3192"/>
    <w:rsid w:val="00DA4B8E"/>
    <w:rsid w:val="00DA7D48"/>
    <w:rsid w:val="00DB44FF"/>
    <w:rsid w:val="00DB599F"/>
    <w:rsid w:val="00DD2915"/>
    <w:rsid w:val="00DD5EFE"/>
    <w:rsid w:val="00DD662F"/>
    <w:rsid w:val="00DE0FD1"/>
    <w:rsid w:val="00DE73DF"/>
    <w:rsid w:val="00DF02B5"/>
    <w:rsid w:val="00DF0C76"/>
    <w:rsid w:val="00DF1307"/>
    <w:rsid w:val="00DF2303"/>
    <w:rsid w:val="00DF732B"/>
    <w:rsid w:val="00DF7F68"/>
    <w:rsid w:val="00E241E7"/>
    <w:rsid w:val="00E41F21"/>
    <w:rsid w:val="00E43630"/>
    <w:rsid w:val="00E43ED6"/>
    <w:rsid w:val="00E628D2"/>
    <w:rsid w:val="00E63EA9"/>
    <w:rsid w:val="00E8065C"/>
    <w:rsid w:val="00E83E14"/>
    <w:rsid w:val="00E853B0"/>
    <w:rsid w:val="00E86DA7"/>
    <w:rsid w:val="00E90678"/>
    <w:rsid w:val="00E949A7"/>
    <w:rsid w:val="00EA1A64"/>
    <w:rsid w:val="00EA3491"/>
    <w:rsid w:val="00EA6D56"/>
    <w:rsid w:val="00EC7E83"/>
    <w:rsid w:val="00ED0DC8"/>
    <w:rsid w:val="00ED30E0"/>
    <w:rsid w:val="00ED375F"/>
    <w:rsid w:val="00ED3E38"/>
    <w:rsid w:val="00ED4A86"/>
    <w:rsid w:val="00ED6AD2"/>
    <w:rsid w:val="00ED7BA1"/>
    <w:rsid w:val="00EF1142"/>
    <w:rsid w:val="00EF3232"/>
    <w:rsid w:val="00EF3CB4"/>
    <w:rsid w:val="00EF7C3A"/>
    <w:rsid w:val="00F008B5"/>
    <w:rsid w:val="00F01512"/>
    <w:rsid w:val="00F2133A"/>
    <w:rsid w:val="00F220AA"/>
    <w:rsid w:val="00F22977"/>
    <w:rsid w:val="00F26878"/>
    <w:rsid w:val="00F31FB5"/>
    <w:rsid w:val="00F5133E"/>
    <w:rsid w:val="00F62C21"/>
    <w:rsid w:val="00F62EC2"/>
    <w:rsid w:val="00F6593C"/>
    <w:rsid w:val="00F76022"/>
    <w:rsid w:val="00F82756"/>
    <w:rsid w:val="00F9331F"/>
    <w:rsid w:val="00F970E5"/>
    <w:rsid w:val="00F9764C"/>
    <w:rsid w:val="00FA0D2E"/>
    <w:rsid w:val="00FA283A"/>
    <w:rsid w:val="00FA2B56"/>
    <w:rsid w:val="00FB157E"/>
    <w:rsid w:val="00FB3882"/>
    <w:rsid w:val="00FC1557"/>
    <w:rsid w:val="00FC4B5F"/>
    <w:rsid w:val="00FC59AD"/>
    <w:rsid w:val="00FC7F7C"/>
    <w:rsid w:val="00FD0AFB"/>
    <w:rsid w:val="00FE59F3"/>
    <w:rsid w:val="00FE662E"/>
    <w:rsid w:val="00FF0A61"/>
    <w:rsid w:val="00FF730B"/>
    <w:rsid w:val="00FF7DF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C78A32"/>
  <w15:docId w15:val="{C2889241-6A6B-4E38-9B11-FA416B7A2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882"/>
    <w:pPr>
      <w:spacing w:after="0" w:line="480" w:lineRule="auto"/>
    </w:pPr>
    <w:rPr>
      <w:rFonts w:ascii="Times New Roman" w:hAnsi="Times New Roman"/>
      <w:sz w:val="24"/>
      <w:lang w:val="en-US"/>
    </w:rPr>
  </w:style>
  <w:style w:type="paragraph" w:styleId="Heading1">
    <w:name w:val="heading 1"/>
    <w:basedOn w:val="Normal"/>
    <w:next w:val="Normal"/>
    <w:link w:val="Heading1Char"/>
    <w:uiPriority w:val="9"/>
    <w:qFormat/>
    <w:rsid w:val="00FB3882"/>
    <w:pPr>
      <w:keepNext/>
      <w:keepLines/>
      <w:numPr>
        <w:numId w:val="2"/>
      </w:numPr>
      <w:spacing w:before="480"/>
      <w:outlineLvl w:val="0"/>
    </w:pPr>
    <w:rPr>
      <w:rFonts w:eastAsiaTheme="majorEastAsia" w:cs="Times New Roman"/>
      <w:b/>
      <w:bCs/>
      <w:color w:val="000000" w:themeColor="text1"/>
      <w:sz w:val="28"/>
      <w:szCs w:val="28"/>
    </w:rPr>
  </w:style>
  <w:style w:type="paragraph" w:styleId="Heading2">
    <w:name w:val="heading 2"/>
    <w:basedOn w:val="Normal"/>
    <w:next w:val="Normal"/>
    <w:link w:val="Heading2Char"/>
    <w:uiPriority w:val="9"/>
    <w:unhideWhenUsed/>
    <w:qFormat/>
    <w:rsid w:val="00FB3882"/>
    <w:pPr>
      <w:keepNext/>
      <w:keepLines/>
      <w:numPr>
        <w:ilvl w:val="1"/>
        <w:numId w:val="2"/>
      </w:numPr>
      <w:spacing w:before="200"/>
      <w:outlineLvl w:val="1"/>
    </w:pPr>
    <w:rPr>
      <w:rFonts w:eastAsiaTheme="majorEastAsia" w:cstheme="majorBidi"/>
      <w:b/>
      <w:bCs/>
      <w:color w:val="000000" w:themeColor="text1"/>
      <w:sz w:val="26"/>
      <w:szCs w:val="26"/>
    </w:rPr>
  </w:style>
  <w:style w:type="paragraph" w:styleId="Heading3">
    <w:name w:val="heading 3"/>
    <w:basedOn w:val="Normal"/>
    <w:next w:val="Normal"/>
    <w:link w:val="Heading3Char"/>
    <w:uiPriority w:val="9"/>
    <w:unhideWhenUsed/>
    <w:qFormat/>
    <w:rsid w:val="00FB3882"/>
    <w:pPr>
      <w:keepNext/>
      <w:keepLines/>
      <w:numPr>
        <w:ilvl w:val="2"/>
        <w:numId w:val="2"/>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rsid w:val="00FB3882"/>
    <w:pPr>
      <w:keepNext/>
      <w:keepLines/>
      <w:numPr>
        <w:ilvl w:val="3"/>
        <w:numId w:val="2"/>
      </w:numPr>
      <w:spacing w:before="200"/>
      <w:outlineLvl w:val="3"/>
    </w:pPr>
    <w:rPr>
      <w:rFonts w:eastAsiaTheme="majorEastAsia" w:cstheme="majorBidi"/>
      <w:b/>
      <w:bCs/>
      <w:iCs/>
      <w:color w:val="000000" w:themeColor="text1"/>
    </w:rPr>
  </w:style>
  <w:style w:type="paragraph" w:styleId="Heading5">
    <w:name w:val="heading 5"/>
    <w:basedOn w:val="Normal"/>
    <w:next w:val="Normal"/>
    <w:link w:val="Heading5Char"/>
    <w:uiPriority w:val="9"/>
    <w:unhideWhenUsed/>
    <w:qFormat/>
    <w:rsid w:val="00FB3882"/>
    <w:pPr>
      <w:keepNext/>
      <w:keepLines/>
      <w:numPr>
        <w:ilvl w:val="4"/>
        <w:numId w:val="2"/>
      </w:numPr>
      <w:spacing w:before="200"/>
      <w:outlineLvl w:val="4"/>
    </w:pPr>
    <w:rPr>
      <w:rFonts w:eastAsiaTheme="majorEastAsia" w:cstheme="majorBidi"/>
      <w:color w:val="1F4D78" w:themeColor="accent1" w:themeShade="7F"/>
    </w:rPr>
  </w:style>
  <w:style w:type="paragraph" w:styleId="Heading6">
    <w:name w:val="heading 6"/>
    <w:basedOn w:val="Normal"/>
    <w:next w:val="Normal"/>
    <w:link w:val="Heading6Char"/>
    <w:uiPriority w:val="9"/>
    <w:semiHidden/>
    <w:unhideWhenUsed/>
    <w:qFormat/>
    <w:rsid w:val="00FB3882"/>
    <w:pPr>
      <w:keepNext/>
      <w:keepLines/>
      <w:numPr>
        <w:ilvl w:val="5"/>
        <w:numId w:val="2"/>
      </w:numPr>
      <w:spacing w:before="20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B388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B388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B388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882"/>
    <w:rPr>
      <w:rFonts w:ascii="Times New Roman" w:eastAsiaTheme="majorEastAsia" w:hAnsi="Times New Roman" w:cs="Times New Roman"/>
      <w:b/>
      <w:bCs/>
      <w:color w:val="000000" w:themeColor="text1"/>
      <w:sz w:val="28"/>
      <w:szCs w:val="28"/>
      <w:lang w:val="en-US"/>
    </w:rPr>
  </w:style>
  <w:style w:type="character" w:customStyle="1" w:styleId="Heading2Char">
    <w:name w:val="Heading 2 Char"/>
    <w:basedOn w:val="DefaultParagraphFont"/>
    <w:link w:val="Heading2"/>
    <w:uiPriority w:val="9"/>
    <w:rsid w:val="00FB3882"/>
    <w:rPr>
      <w:rFonts w:ascii="Times New Roman" w:eastAsiaTheme="majorEastAsia" w:hAnsi="Times New Roman" w:cstheme="majorBidi"/>
      <w:b/>
      <w:bCs/>
      <w:color w:val="000000" w:themeColor="text1"/>
      <w:sz w:val="26"/>
      <w:szCs w:val="26"/>
      <w:lang w:val="en-US"/>
    </w:rPr>
  </w:style>
  <w:style w:type="character" w:customStyle="1" w:styleId="Heading3Char">
    <w:name w:val="Heading 3 Char"/>
    <w:basedOn w:val="DefaultParagraphFont"/>
    <w:link w:val="Heading3"/>
    <w:uiPriority w:val="9"/>
    <w:rsid w:val="00FB3882"/>
    <w:rPr>
      <w:rFonts w:ascii="Times New Roman" w:eastAsiaTheme="majorEastAsia" w:hAnsi="Times New Roman" w:cstheme="majorBidi"/>
      <w:b/>
      <w:bCs/>
      <w:color w:val="000000" w:themeColor="text1"/>
      <w:sz w:val="24"/>
      <w:lang w:val="en-US"/>
    </w:rPr>
  </w:style>
  <w:style w:type="character" w:customStyle="1" w:styleId="Heading4Char">
    <w:name w:val="Heading 4 Char"/>
    <w:basedOn w:val="DefaultParagraphFont"/>
    <w:link w:val="Heading4"/>
    <w:uiPriority w:val="9"/>
    <w:rsid w:val="00FB3882"/>
    <w:rPr>
      <w:rFonts w:ascii="Times New Roman" w:eastAsiaTheme="majorEastAsia" w:hAnsi="Times New Roman" w:cstheme="majorBidi"/>
      <w:b/>
      <w:bCs/>
      <w:iCs/>
      <w:color w:val="000000" w:themeColor="text1"/>
      <w:sz w:val="24"/>
      <w:lang w:val="en-US"/>
    </w:rPr>
  </w:style>
  <w:style w:type="character" w:customStyle="1" w:styleId="Heading5Char">
    <w:name w:val="Heading 5 Char"/>
    <w:basedOn w:val="DefaultParagraphFont"/>
    <w:link w:val="Heading5"/>
    <w:uiPriority w:val="9"/>
    <w:rsid w:val="00FB3882"/>
    <w:rPr>
      <w:rFonts w:ascii="Times New Roman" w:eastAsiaTheme="majorEastAsia" w:hAnsi="Times New Roman" w:cstheme="majorBidi"/>
      <w:color w:val="1F4D78" w:themeColor="accent1" w:themeShade="7F"/>
      <w:sz w:val="24"/>
      <w:lang w:val="en-US"/>
    </w:rPr>
  </w:style>
  <w:style w:type="character" w:customStyle="1" w:styleId="Heading6Char">
    <w:name w:val="Heading 6 Char"/>
    <w:basedOn w:val="DefaultParagraphFont"/>
    <w:link w:val="Heading6"/>
    <w:uiPriority w:val="9"/>
    <w:semiHidden/>
    <w:rsid w:val="00FB3882"/>
    <w:rPr>
      <w:rFonts w:asciiTheme="majorHAnsi" w:eastAsiaTheme="majorEastAsia" w:hAnsiTheme="majorHAnsi" w:cstheme="majorBidi"/>
      <w:i/>
      <w:iCs/>
      <w:color w:val="1F4D78" w:themeColor="accent1" w:themeShade="7F"/>
      <w:sz w:val="24"/>
      <w:lang w:val="en-US"/>
    </w:rPr>
  </w:style>
  <w:style w:type="character" w:customStyle="1" w:styleId="Heading7Char">
    <w:name w:val="Heading 7 Char"/>
    <w:basedOn w:val="DefaultParagraphFont"/>
    <w:link w:val="Heading7"/>
    <w:uiPriority w:val="9"/>
    <w:semiHidden/>
    <w:rsid w:val="00FB3882"/>
    <w:rPr>
      <w:rFonts w:asciiTheme="majorHAnsi" w:eastAsiaTheme="majorEastAsia" w:hAnsiTheme="majorHAnsi" w:cstheme="majorBidi"/>
      <w:i/>
      <w:iCs/>
      <w:color w:val="404040" w:themeColor="text1" w:themeTint="BF"/>
      <w:sz w:val="24"/>
      <w:lang w:val="en-US"/>
    </w:rPr>
  </w:style>
  <w:style w:type="character" w:customStyle="1" w:styleId="Heading8Char">
    <w:name w:val="Heading 8 Char"/>
    <w:basedOn w:val="DefaultParagraphFont"/>
    <w:link w:val="Heading8"/>
    <w:uiPriority w:val="9"/>
    <w:semiHidden/>
    <w:rsid w:val="00FB3882"/>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B3882"/>
    <w:rPr>
      <w:rFonts w:asciiTheme="majorHAnsi" w:eastAsiaTheme="majorEastAsia" w:hAnsiTheme="majorHAnsi" w:cstheme="majorBidi"/>
      <w:i/>
      <w:iCs/>
      <w:color w:val="404040" w:themeColor="text1" w:themeTint="BF"/>
      <w:sz w:val="20"/>
      <w:szCs w:val="20"/>
      <w:lang w:val="en-US"/>
    </w:rPr>
  </w:style>
  <w:style w:type="character" w:styleId="Hyperlink">
    <w:name w:val="Hyperlink"/>
    <w:basedOn w:val="DefaultParagraphFont"/>
    <w:uiPriority w:val="99"/>
    <w:unhideWhenUsed/>
    <w:rsid w:val="00FB3882"/>
    <w:rPr>
      <w:color w:val="0563C1" w:themeColor="hyperlink"/>
      <w:u w:val="single"/>
    </w:rPr>
  </w:style>
  <w:style w:type="paragraph" w:styleId="Title">
    <w:name w:val="Title"/>
    <w:basedOn w:val="Normal"/>
    <w:next w:val="Normal"/>
    <w:link w:val="TitleChar"/>
    <w:uiPriority w:val="10"/>
    <w:qFormat/>
    <w:rsid w:val="00FB3882"/>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6"/>
      <w:szCs w:val="52"/>
    </w:rPr>
  </w:style>
  <w:style w:type="character" w:customStyle="1" w:styleId="TitleChar">
    <w:name w:val="Title Char"/>
    <w:basedOn w:val="DefaultParagraphFont"/>
    <w:link w:val="Title"/>
    <w:uiPriority w:val="10"/>
    <w:rsid w:val="00FB3882"/>
    <w:rPr>
      <w:rFonts w:ascii="Times New Roman" w:eastAsiaTheme="majorEastAsia" w:hAnsi="Times New Roman" w:cstheme="majorBidi"/>
      <w:color w:val="323E4F" w:themeColor="text2" w:themeShade="BF"/>
      <w:spacing w:val="5"/>
      <w:kern w:val="28"/>
      <w:sz w:val="56"/>
      <w:szCs w:val="52"/>
      <w:lang w:val="en-US"/>
    </w:rPr>
  </w:style>
  <w:style w:type="paragraph" w:styleId="NoSpacing">
    <w:name w:val="No Spacing"/>
    <w:aliases w:val="References"/>
    <w:link w:val="NoSpacingChar"/>
    <w:uiPriority w:val="1"/>
    <w:qFormat/>
    <w:rsid w:val="00FB3882"/>
    <w:pPr>
      <w:spacing w:after="0" w:line="240" w:lineRule="auto"/>
      <w:ind w:left="720" w:hanging="720"/>
    </w:pPr>
    <w:rPr>
      <w:rFonts w:ascii="Times New Roman" w:hAnsi="Times New Roman"/>
      <w:sz w:val="24"/>
      <w:lang w:val="en-US"/>
    </w:rPr>
  </w:style>
  <w:style w:type="paragraph" w:styleId="EndnoteText">
    <w:name w:val="endnote text"/>
    <w:basedOn w:val="Normal"/>
    <w:link w:val="EndnoteTextChar"/>
    <w:uiPriority w:val="99"/>
    <w:semiHidden/>
    <w:unhideWhenUsed/>
    <w:rsid w:val="00FB3882"/>
    <w:pPr>
      <w:spacing w:line="240" w:lineRule="auto"/>
    </w:pPr>
    <w:rPr>
      <w:sz w:val="20"/>
      <w:szCs w:val="20"/>
    </w:rPr>
  </w:style>
  <w:style w:type="character" w:customStyle="1" w:styleId="EndnoteTextChar">
    <w:name w:val="Endnote Text Char"/>
    <w:basedOn w:val="DefaultParagraphFont"/>
    <w:link w:val="EndnoteText"/>
    <w:uiPriority w:val="99"/>
    <w:semiHidden/>
    <w:rsid w:val="00FB3882"/>
    <w:rPr>
      <w:rFonts w:ascii="Times New Roman" w:hAnsi="Times New Roman"/>
      <w:sz w:val="20"/>
      <w:szCs w:val="20"/>
      <w:lang w:val="en-US"/>
    </w:rPr>
  </w:style>
  <w:style w:type="character" w:styleId="EndnoteReference">
    <w:name w:val="endnote reference"/>
    <w:basedOn w:val="DefaultParagraphFont"/>
    <w:uiPriority w:val="99"/>
    <w:semiHidden/>
    <w:unhideWhenUsed/>
    <w:rsid w:val="00FB3882"/>
    <w:rPr>
      <w:vertAlign w:val="superscript"/>
    </w:rPr>
  </w:style>
  <w:style w:type="paragraph" w:styleId="Bibliography">
    <w:name w:val="Bibliography"/>
    <w:basedOn w:val="Normal"/>
    <w:next w:val="Normal"/>
    <w:uiPriority w:val="37"/>
    <w:unhideWhenUsed/>
    <w:rsid w:val="00FB3882"/>
    <w:pPr>
      <w:tabs>
        <w:tab w:val="left" w:pos="504"/>
      </w:tabs>
      <w:spacing w:line="240" w:lineRule="auto"/>
      <w:ind w:left="504" w:hanging="504"/>
    </w:pPr>
  </w:style>
  <w:style w:type="character" w:styleId="PlaceholderText">
    <w:name w:val="Placeholder Text"/>
    <w:basedOn w:val="DefaultParagraphFont"/>
    <w:uiPriority w:val="99"/>
    <w:semiHidden/>
    <w:rsid w:val="00FB3882"/>
    <w:rPr>
      <w:color w:val="808080"/>
    </w:rPr>
  </w:style>
  <w:style w:type="paragraph" w:styleId="BalloonText">
    <w:name w:val="Balloon Text"/>
    <w:basedOn w:val="Normal"/>
    <w:link w:val="BalloonTextChar"/>
    <w:uiPriority w:val="99"/>
    <w:semiHidden/>
    <w:unhideWhenUsed/>
    <w:rsid w:val="00FB38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882"/>
    <w:rPr>
      <w:rFonts w:ascii="Tahoma" w:hAnsi="Tahoma" w:cs="Tahoma"/>
      <w:sz w:val="16"/>
      <w:szCs w:val="16"/>
      <w:lang w:val="en-US"/>
    </w:rPr>
  </w:style>
  <w:style w:type="character" w:styleId="CommentReference">
    <w:name w:val="annotation reference"/>
    <w:basedOn w:val="DefaultParagraphFont"/>
    <w:unhideWhenUsed/>
    <w:rsid w:val="00FB3882"/>
    <w:rPr>
      <w:sz w:val="16"/>
      <w:szCs w:val="16"/>
    </w:rPr>
  </w:style>
  <w:style w:type="paragraph" w:styleId="CommentText">
    <w:name w:val="annotation text"/>
    <w:basedOn w:val="Normal"/>
    <w:link w:val="CommentTextChar"/>
    <w:unhideWhenUsed/>
    <w:rsid w:val="00FB3882"/>
    <w:pPr>
      <w:spacing w:line="240" w:lineRule="auto"/>
    </w:pPr>
    <w:rPr>
      <w:sz w:val="20"/>
      <w:szCs w:val="20"/>
    </w:rPr>
  </w:style>
  <w:style w:type="character" w:customStyle="1" w:styleId="CommentTextChar">
    <w:name w:val="Comment Text Char"/>
    <w:basedOn w:val="DefaultParagraphFont"/>
    <w:link w:val="CommentText"/>
    <w:rsid w:val="00FB3882"/>
    <w:rPr>
      <w:rFonts w:ascii="Times New Roman" w:hAnsi="Times New Roman"/>
      <w:sz w:val="20"/>
      <w:szCs w:val="20"/>
      <w:lang w:val="en-US"/>
    </w:rPr>
  </w:style>
  <w:style w:type="paragraph" w:styleId="CommentSubject">
    <w:name w:val="annotation subject"/>
    <w:basedOn w:val="CommentText"/>
    <w:next w:val="CommentText"/>
    <w:link w:val="CommentSubjectChar"/>
    <w:uiPriority w:val="99"/>
    <w:semiHidden/>
    <w:unhideWhenUsed/>
    <w:rsid w:val="00FB3882"/>
    <w:rPr>
      <w:b/>
      <w:bCs/>
    </w:rPr>
  </w:style>
  <w:style w:type="character" w:customStyle="1" w:styleId="CommentSubjectChar">
    <w:name w:val="Comment Subject Char"/>
    <w:basedOn w:val="CommentTextChar"/>
    <w:link w:val="CommentSubject"/>
    <w:uiPriority w:val="99"/>
    <w:semiHidden/>
    <w:rsid w:val="00FB3882"/>
    <w:rPr>
      <w:rFonts w:ascii="Times New Roman" w:hAnsi="Times New Roman"/>
      <w:b/>
      <w:bCs/>
      <w:sz w:val="20"/>
      <w:szCs w:val="20"/>
      <w:lang w:val="en-US"/>
    </w:rPr>
  </w:style>
  <w:style w:type="table" w:styleId="TableGrid">
    <w:name w:val="Table Grid"/>
    <w:basedOn w:val="TableNormal"/>
    <w:rsid w:val="00FB3882"/>
    <w:pPr>
      <w:spacing w:after="0" w:line="240" w:lineRule="auto"/>
      <w:ind w:firstLine="720"/>
    </w:pPr>
    <w:rPr>
      <w:rFonts w:eastAsia="Times New Roman" w:cs="Times New Roman"/>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 w:type="dxa"/>
        <w:bottom w:w="11" w:type="dxa"/>
      </w:tblCellMar>
    </w:tblPr>
  </w:style>
  <w:style w:type="paragraph" w:styleId="FootnoteText">
    <w:name w:val="footnote text"/>
    <w:basedOn w:val="Normal"/>
    <w:link w:val="FootnoteTextChar"/>
    <w:uiPriority w:val="99"/>
    <w:semiHidden/>
    <w:unhideWhenUsed/>
    <w:rsid w:val="00FB3882"/>
    <w:pPr>
      <w:spacing w:line="240" w:lineRule="auto"/>
    </w:pPr>
    <w:rPr>
      <w:sz w:val="20"/>
      <w:szCs w:val="20"/>
    </w:rPr>
  </w:style>
  <w:style w:type="character" w:customStyle="1" w:styleId="FootnoteTextChar">
    <w:name w:val="Footnote Text Char"/>
    <w:basedOn w:val="DefaultParagraphFont"/>
    <w:link w:val="FootnoteText"/>
    <w:uiPriority w:val="99"/>
    <w:semiHidden/>
    <w:rsid w:val="00FB3882"/>
    <w:rPr>
      <w:rFonts w:ascii="Times New Roman" w:hAnsi="Times New Roman"/>
      <w:sz w:val="20"/>
      <w:szCs w:val="20"/>
      <w:lang w:val="en-US"/>
    </w:rPr>
  </w:style>
  <w:style w:type="character" w:styleId="FootnoteReference">
    <w:name w:val="footnote reference"/>
    <w:basedOn w:val="DefaultParagraphFont"/>
    <w:uiPriority w:val="99"/>
    <w:semiHidden/>
    <w:unhideWhenUsed/>
    <w:rsid w:val="00FB3882"/>
    <w:rPr>
      <w:vertAlign w:val="superscript"/>
    </w:rPr>
  </w:style>
  <w:style w:type="paragraph" w:styleId="Header">
    <w:name w:val="header"/>
    <w:basedOn w:val="Normal"/>
    <w:link w:val="HeaderChar"/>
    <w:uiPriority w:val="99"/>
    <w:unhideWhenUsed/>
    <w:rsid w:val="00FB3882"/>
    <w:pPr>
      <w:tabs>
        <w:tab w:val="center" w:pos="4536"/>
        <w:tab w:val="right" w:pos="9072"/>
      </w:tabs>
      <w:spacing w:line="240" w:lineRule="auto"/>
    </w:pPr>
  </w:style>
  <w:style w:type="character" w:customStyle="1" w:styleId="HeaderChar">
    <w:name w:val="Header Char"/>
    <w:basedOn w:val="DefaultParagraphFont"/>
    <w:link w:val="Header"/>
    <w:uiPriority w:val="99"/>
    <w:rsid w:val="00FB3882"/>
    <w:rPr>
      <w:rFonts w:ascii="Times New Roman" w:hAnsi="Times New Roman"/>
      <w:sz w:val="24"/>
      <w:lang w:val="en-US"/>
    </w:rPr>
  </w:style>
  <w:style w:type="paragraph" w:styleId="Footer">
    <w:name w:val="footer"/>
    <w:basedOn w:val="Normal"/>
    <w:link w:val="FooterChar"/>
    <w:uiPriority w:val="99"/>
    <w:unhideWhenUsed/>
    <w:rsid w:val="00FB3882"/>
    <w:pPr>
      <w:tabs>
        <w:tab w:val="center" w:pos="4536"/>
        <w:tab w:val="right" w:pos="9072"/>
      </w:tabs>
      <w:spacing w:line="240" w:lineRule="auto"/>
    </w:pPr>
  </w:style>
  <w:style w:type="character" w:customStyle="1" w:styleId="FooterChar">
    <w:name w:val="Footer Char"/>
    <w:basedOn w:val="DefaultParagraphFont"/>
    <w:link w:val="Footer"/>
    <w:uiPriority w:val="99"/>
    <w:rsid w:val="00FB3882"/>
    <w:rPr>
      <w:rFonts w:ascii="Times New Roman" w:hAnsi="Times New Roman"/>
      <w:sz w:val="24"/>
      <w:lang w:val="en-US"/>
    </w:rPr>
  </w:style>
  <w:style w:type="character" w:customStyle="1" w:styleId="NoSpacingChar">
    <w:name w:val="No Spacing Char"/>
    <w:aliases w:val="References Char"/>
    <w:basedOn w:val="DefaultParagraphFont"/>
    <w:link w:val="NoSpacing"/>
    <w:uiPriority w:val="1"/>
    <w:rsid w:val="00FB3882"/>
    <w:rPr>
      <w:rFonts w:ascii="Times New Roman" w:hAnsi="Times New Roman"/>
      <w:sz w:val="24"/>
      <w:lang w:val="en-US"/>
    </w:rPr>
  </w:style>
  <w:style w:type="character" w:customStyle="1" w:styleId="apple-converted-space">
    <w:name w:val="apple-converted-space"/>
    <w:basedOn w:val="DefaultParagraphFont"/>
    <w:rsid w:val="00FB3882"/>
  </w:style>
  <w:style w:type="character" w:styleId="BookTitle">
    <w:name w:val="Book Title"/>
    <w:basedOn w:val="DefaultParagraphFont"/>
    <w:uiPriority w:val="33"/>
    <w:qFormat/>
    <w:rsid w:val="00FB3882"/>
    <w:rPr>
      <w:b/>
      <w:bCs/>
      <w:smallCaps/>
      <w:spacing w:val="5"/>
    </w:rPr>
  </w:style>
  <w:style w:type="paragraph" w:customStyle="1" w:styleId="SP3278539">
    <w:name w:val="SP.3.278539"/>
    <w:basedOn w:val="Normal"/>
    <w:next w:val="Normal"/>
    <w:uiPriority w:val="99"/>
    <w:rsid w:val="00FB3882"/>
    <w:pPr>
      <w:autoSpaceDE w:val="0"/>
      <w:autoSpaceDN w:val="0"/>
      <w:adjustRightInd w:val="0"/>
      <w:spacing w:line="240" w:lineRule="auto"/>
    </w:pPr>
    <w:rPr>
      <w:rFonts w:ascii="Arial" w:hAnsi="Arial" w:cs="Arial"/>
      <w:szCs w:val="24"/>
    </w:rPr>
  </w:style>
  <w:style w:type="character" w:customStyle="1" w:styleId="SC3184328">
    <w:name w:val="SC.3.184328"/>
    <w:uiPriority w:val="99"/>
    <w:rsid w:val="00FB3882"/>
    <w:rPr>
      <w:color w:val="000000"/>
      <w:sz w:val="18"/>
      <w:szCs w:val="18"/>
    </w:rPr>
  </w:style>
  <w:style w:type="paragraph" w:styleId="Caption">
    <w:name w:val="caption"/>
    <w:basedOn w:val="Normal"/>
    <w:next w:val="Text"/>
    <w:qFormat/>
    <w:rsid w:val="00FB3882"/>
    <w:pPr>
      <w:suppressLineNumbers/>
      <w:suppressAutoHyphens/>
      <w:spacing w:before="120" w:after="120"/>
    </w:pPr>
    <w:rPr>
      <w:rFonts w:eastAsia="SimSun" w:cs="Mangal"/>
      <w:i/>
      <w:iCs/>
      <w:color w:val="00000A"/>
      <w:szCs w:val="24"/>
    </w:rPr>
  </w:style>
  <w:style w:type="character" w:customStyle="1" w:styleId="API">
    <w:name w:val="API"/>
    <w:basedOn w:val="DefaultParagraphFont"/>
    <w:uiPriority w:val="1"/>
    <w:qFormat/>
    <w:rsid w:val="00FB3882"/>
    <w:rPr>
      <w:rFonts w:ascii="Consolas" w:eastAsiaTheme="minorEastAsia" w:hAnsi="Consolas" w:cs="Consolas"/>
      <w:color w:val="000000"/>
      <w:sz w:val="22"/>
      <w:lang w:eastAsia="de-CH"/>
    </w:rPr>
  </w:style>
  <w:style w:type="paragraph" w:styleId="ListParagraph">
    <w:name w:val="List Paragraph"/>
    <w:basedOn w:val="Normal"/>
    <w:uiPriority w:val="34"/>
    <w:rsid w:val="00FB3882"/>
    <w:pPr>
      <w:suppressAutoHyphens/>
      <w:ind w:left="720"/>
      <w:contextualSpacing/>
    </w:pPr>
    <w:rPr>
      <w:rFonts w:eastAsia="SimSun" w:cs="Calibri"/>
      <w:color w:val="00000A"/>
    </w:rPr>
  </w:style>
  <w:style w:type="character" w:customStyle="1" w:styleId="Process">
    <w:name w:val="Process"/>
    <w:basedOn w:val="DefaultParagraphFont"/>
    <w:uiPriority w:val="1"/>
    <w:qFormat/>
    <w:rsid w:val="00FB3882"/>
    <w:rPr>
      <w:i/>
    </w:rPr>
  </w:style>
  <w:style w:type="paragraph" w:styleId="Revision">
    <w:name w:val="Revision"/>
    <w:hidden/>
    <w:uiPriority w:val="99"/>
    <w:semiHidden/>
    <w:rsid w:val="00FB3882"/>
    <w:pPr>
      <w:spacing w:after="0" w:line="240" w:lineRule="auto"/>
    </w:pPr>
    <w:rPr>
      <w:rFonts w:ascii="Times New Roman" w:hAnsi="Times New Roman"/>
      <w:sz w:val="24"/>
      <w:lang w:val="en-US"/>
    </w:rPr>
  </w:style>
  <w:style w:type="character" w:customStyle="1" w:styleId="SC12245764">
    <w:name w:val="SC.12.245764"/>
    <w:uiPriority w:val="99"/>
    <w:rsid w:val="00FB3882"/>
    <w:rPr>
      <w:color w:val="000000"/>
    </w:rPr>
  </w:style>
  <w:style w:type="character" w:customStyle="1" w:styleId="TextZchn">
    <w:name w:val="Text Zchn"/>
    <w:basedOn w:val="DefaultParagraphFont"/>
    <w:link w:val="Text"/>
    <w:locked/>
    <w:rsid w:val="00FB3882"/>
    <w:rPr>
      <w:rFonts w:ascii="Times New Roman" w:eastAsia="Times New Roman" w:hAnsi="Times New Roman" w:cs="Times New Roman"/>
      <w:sz w:val="24"/>
      <w:szCs w:val="20"/>
      <w:lang w:val="en-GB" w:eastAsia="en-GB"/>
    </w:rPr>
  </w:style>
  <w:style w:type="paragraph" w:customStyle="1" w:styleId="Text">
    <w:name w:val="Text"/>
    <w:basedOn w:val="Normal"/>
    <w:link w:val="TextZchn"/>
    <w:qFormat/>
    <w:rsid w:val="00FB3882"/>
    <w:pPr>
      <w:ind w:firstLine="720"/>
    </w:pPr>
    <w:rPr>
      <w:rFonts w:eastAsia="Times New Roman" w:cs="Times New Roman"/>
      <w:szCs w:val="20"/>
      <w:lang w:val="en-GB" w:eastAsia="en-GB"/>
    </w:rPr>
  </w:style>
  <w:style w:type="character" w:styleId="LineNumber">
    <w:name w:val="line number"/>
    <w:basedOn w:val="DefaultParagraphFont"/>
    <w:uiPriority w:val="99"/>
    <w:semiHidden/>
    <w:unhideWhenUsed/>
    <w:rsid w:val="00DE0F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emf"/><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urin.wissmeier@afconsult.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hyperlink" Target="mailto:dlpark@usgs.gov" TargetMode="External"/><Relationship Id="rId19" Type="http://schemas.openxmlformats.org/officeDocument/2006/relationships/image" Target="media/image8.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 Id="rId27" Type="http://schemas.microsoft.com/office/2011/relationships/people" Target="peop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8A0A19-40C7-418B-863D-A70CCC1D1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424</TotalTime>
  <Pages>46</Pages>
  <Words>31364</Words>
  <Characters>178777</Characters>
  <Application>Microsoft Office Word</Application>
  <DocSecurity>0</DocSecurity>
  <Lines>1489</Lines>
  <Paragraphs>419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209722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Laurin</dc:creator>
  <cp:lastModifiedBy>Parkhurst, David L.</cp:lastModifiedBy>
  <cp:revision>11</cp:revision>
  <cp:lastPrinted>2014-10-02T07:11:00Z</cp:lastPrinted>
  <dcterms:created xsi:type="dcterms:W3CDTF">2014-10-21T15:36:00Z</dcterms:created>
  <dcterms:modified xsi:type="dcterms:W3CDTF">2014-10-22T21:50:00Z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id="pb9eOMoR"/&gt;&lt;style id="http://www.zotero.org/styles/advances-in-water-resources" hasBibliography="1" bibliographyStyleHasBeenSet="1"/&gt;&lt;prefs&gt;&lt;pref name="fieldType" value="Field"/&gt;&lt;pref name="store</vt:lpwstr>
  </property>
  <property fmtid="{D5CDD505-2E9C-101B-9397-08002B2CF9AE}" pid="3" name="ZOTERO_PREF_2">
    <vt:lpwstr>References" value="true"/&gt;&lt;pref name="automaticJournalAbbreviations" value="false"/&gt;&lt;pref name="noteType" value="0"/&gt;&lt;/prefs&gt;&lt;/data&gt;</vt:lpwstr>
  </property>
  <property fmtid="{D5CDD505-2E9C-101B-9397-08002B2CF9AE}" pid="4" name="ZOTERO_BREF_7N1xWXNXRlip_1">
    <vt:lpwstr>ZOTERO_ITEM CSL_CITATION {"citationID":"7NCbUCF1","properties":{"unsorted":false,"formattedCitation":"{\\rtf [1\\uc0\\u8211{}9]}","plainCitation":"[1–9]"},"citationItems":[{"id":7577,"uris":["http://zotero.org/users/1809694/items/D8FI9TBC"],"uri":["http:/</vt:lpwstr>
  </property>
  <property fmtid="{D5CDD505-2E9C-101B-9397-08002B2CF9AE}" pid="5" name="ZOTERO_BREF_7N1xWXNXRlip_2">
    <vt:lpwstr>/zotero.org/users/1809694/items/D8FI9TBC"],"itemData":{"id":7577,"type":"article-journal","title":"Modeling reactive multiphase flow and transport of concentrated solutions","container-title":"Nuclear Technology","page":"180-195","volume":"164","issue":"2</vt:lpwstr>
  </property>
  <property fmtid="{D5CDD505-2E9C-101B-9397-08002B2CF9AE}" pid="6" name="ZOTERO_BREF_7N1xWXNXRlip_3">
    <vt:lpwstr>","archive_location":"ISI:000260352800004","abstract":"A Pitzer ion-interaction model for concentrated aqueous solutions was added to the reactive multiphase flow and transport code TOUGHREACT The model is described and verified against published experime</vt:lpwstr>
  </property>
  <property fmtid="{D5CDD505-2E9C-101B-9397-08002B2CF9AE}" pid="7" name="ZOTERO_BREF_7N1xWXNXRlip_4">
    <vt:lpwstr>ntal data and the geochemical code EQ3/6. The model is used to simulate water-rock-gas interactions caused by boiling and evaporation within and around nuclear waste emplacement tunnels at the proposed high-level waste repository at Yucca Mountain, Nevada</vt:lpwstr>
  </property>
  <property fmtid="{D5CDD505-2E9C-101B-9397-08002B2CF9AE}" pid="8" name="ZOTERO_BREF_7N1xWXNXRlip_5">
    <vt:lpwstr>. The coupled thermal, hydrological, and chemical processes considered consist of water and air/vapor flow, evaporation, boiling, condensation, solute and gas transport, formation of highly concentrated brines, precipitation of deliquescent salts, generat</vt:lpwstr>
  </property>
  <property fmtid="{D5CDD505-2E9C-101B-9397-08002B2CF9AE}" pid="9" name="ZOTERO_BREF_7N1xWXNXRlip_6">
    <vt:lpwstr>ion of acid gases, and vapor-pressure lowering caused by the high salinity of the concentrated brine.","ISSN":"0029-5450","shortTitle":"Modeling reactive multiphase flow and transport of concentrated solutions","journalAbbreviation":"Nucl Technol","langua</vt:lpwstr>
  </property>
  <property fmtid="{D5CDD505-2E9C-101B-9397-08002B2CF9AE}" pid="10" name="ZOTERO_BREF_7N1xWXNXRlip_7">
    <vt:lpwstr>ge":"English","author":[{"family":"Zhang","given":"G. X."},{"family":"Spycher","given":"N."},{"family":"Sonnenthal","given":"E."},{"family":"Steefel","given":"C."},{"family":"Xu","given":"T. F."}],"issued":{"date-parts":[["2008",11]]}},"label":"page"},{"i</vt:lpwstr>
  </property>
  <property fmtid="{D5CDD505-2E9C-101B-9397-08002B2CF9AE}" pid="11" name="ZOTERO_BREF_7N1xWXNXRlip_8">
    <vt:lpwstr>d":7210,"uris":["http://zotero.org/users/1809694/items/4SFBXAWZ"],"uri":["http://zotero.org/users/1809694/items/4SFBXAWZ"],"itemData":{"id":7210,"type":"article-journal","title":"Modeling cation exchange in zeolitic nuclear waste form","container-title":"</vt:lpwstr>
  </property>
  <property fmtid="{D5CDD505-2E9C-101B-9397-08002B2CF9AE}" pid="12" name="ZOTERO_BREF_7N1xWXNXRlip_9">
    <vt:lpwstr>Journal of Computer-Aided Materials Design","page":"363-368","volume":"6","issue":"2-3","archive_location":"ISI:000088287400025","abstract":"Zeolites are currently being considered as an encapsulation material for high-level nuclear wastes. As a first ste</vt:lpwstr>
  </property>
  <property fmtid="{D5CDD505-2E9C-101B-9397-08002B2CF9AE}" pid="13" name="ZOTERO_BREF_7N1xWXNXRlip_10">
    <vt:lpwstr>p toward understanding the mechanisms of radionuclide migration in such molecular crystals, we apply an atomistic simulation approach to the study of ion exchange, which is assumed to be the underlying chemical process for the release of radioactive catio</vt:lpwstr>
  </property>
  <property fmtid="{D5CDD505-2E9C-101B-9397-08002B2CF9AE}" pid="14" name="ZOTERO_BREF_7N1xWXNXRlip_11">
    <vt:lpwstr>ns. Specifically, we investigate the Cs-Na cation exchange isotherm for dehydrated sodalite waste form. Our calculations indicate significant relaxation effects of the sodalite cage, in the form of displacement of cation adsorption sites and cage distorti</vt:lpwstr>
  </property>
  <property fmtid="{D5CDD505-2E9C-101B-9397-08002B2CF9AE}" pid="15" name="ZOTERO_BREF_7N1xWXNXRlip_12">
    <vt:lpwstr>on.","ISSN":"0928-1045","shortTitle":"Modeling cation exchange in zeolitic nuclear waste form","author":[{"family":"Kletskova","given":"T."},{"family":"Czerwinski","given":"K."},{"family":"Gelbard","given":"E."},{"family":"Yip","given":"S."}],"issued":{"d</vt:lpwstr>
  </property>
  <property fmtid="{D5CDD505-2E9C-101B-9397-08002B2CF9AE}" pid="16" name="ZOTERO_BREF_7N1xWXNXRlip_13">
    <vt:lpwstr>ate-parts":[["1999"]]}},"label":"page"},{"id":7741,"uris":["http://zotero.org/users/1809694/items/GXHHH3PS"],"uri":["http://zotero.org/users/1809694/items/GXHHH3PS"],"itemData":{"id":7741,"type":"article-journal","title":"Approaches to modelling coupled f</vt:lpwstr>
  </property>
  <property fmtid="{D5CDD505-2E9C-101B-9397-08002B2CF9AE}" pid="17" name="ZOTERO_BREF_7N1xWXNXRlip_14">
    <vt:lpwstr>low and reaction in a 2D cementation experiment","container-title":"Advances in Water Resources","page":"1540-1551","volume":"31","issue":"12","archive_location":"ISI:000262026800002","abstract":"Porosity evolution at reactive interfaces is a key process </vt:lpwstr>
  </property>
  <property fmtid="{D5CDD505-2E9C-101B-9397-08002B2CF9AE}" pid="18" name="ZOTERO_BREF_7N1xWXNXRlip_15">
    <vt:lpwstr>that governs the evolution and performances of many engineered systems that have important applications in earth and environmental sciences. This is the case, for example, at the interface between cement structures and clays in deep geological nuclear was</vt:lpwstr>
  </property>
  <property fmtid="{D5CDD505-2E9C-101B-9397-08002B2CF9AE}" pid="19" name="ZOTERO_BREF_7N1xWXNXRlip_16">
    <vt:lpwstr>te disposals. Although in a different transport regime, similar questions arise for permeable reactive barriers used for biogeochemical remediation in surface environments. The COMEDIE project aims at investigating the coupling between transport, hydrodyn</vt:lpwstr>
  </property>
  <property fmtid="{D5CDD505-2E9C-101B-9397-08002B2CF9AE}" pid="20" name="ZOTERO_BREF_7N1xWXNXRlip_17">
    <vt:lpwstr>amics and chemistry when significant variations of porosity occur. The present work focuses on a numerical benchmark used as a design exercise for the future COMEDIE-2D experiment. The use of reactive transport simulation tools like Hytec and Crunch provi</vt:lpwstr>
  </property>
  <property fmtid="{D5CDD505-2E9C-101B-9397-08002B2CF9AE}" pid="21" name="ZOTERO_BREF_7N1xWXNXRlip_18">
    <vt:lpwstr>des predictions of the physico-chemical evolutions that are expected during the future experiments in laboratory. Focus is given in this paper on the evolution during the simulated experiment of precipitate, permeability and porosity fields. A first case </vt:lpwstr>
  </property>
  <property fmtid="{D5CDD505-2E9C-101B-9397-08002B2CF9AE}" pid="22" name="ZOTERO_BREF_7N1xWXNXRlip_19">
    <vt:lpwstr>is considered in which the porosity is constant. Results obtained with Crunch and Hytec are in relatively good agreement. Differences are attributable to the models of reactive surface area taken into account for dissolution/precipitation processes. Crunc</vt:lpwstr>
  </property>
  <property fmtid="{D5CDD505-2E9C-101B-9397-08002B2CF9AE}" pid="23" name="ZOTERO_BREF_7N1xWXNXRlip_20">
    <vt:lpwstr>h and Hytec simulations taking into account porosity variations are then presented and compared. Results given by the two codes are in qualitative agreement, with differences attributable in part to the models of reactive surface area for dissolution/prec</vt:lpwstr>
  </property>
  <property fmtid="{D5CDD505-2E9C-101B-9397-08002B2CF9AE}" pid="24" name="ZOTERO_BREF_7N1xWXNXRlip_21">
    <vt:lpwstr>ipitation processes. As a consequence, the localization of secondary precipitates predicted by Crunch leads to lower local porosities than for predictions obtained by Hytec and thus to a stronger coupling between flow and chemistry. This benchmark highlig</vt:lpwstr>
  </property>
  <property fmtid="{D5CDD505-2E9C-101B-9397-08002B2CF9AE}" pid="25" name="ZOTERO_BREF_7N1xWXNXRlip_22">
    <vt:lpwstr>hts the importance of the surface area model employed to describe systems in which strong porosity variations occur as a result of dissolution/precipitation. The simulation of highly non-linear reactive transport systems is also shown to be partly depende</vt:lpwstr>
  </property>
  <property fmtid="{D5CDD505-2E9C-101B-9397-08002B2CF9AE}" pid="26" name="ZOTERO_BREF_7N1xWXNXRlip_23">
    <vt:lpwstr>nt on specific numerical approaches. (c) 2008 Published by Elsevier Ltd.","DOI":"10.1016/j.advwatres.2008.05.007","ISSN":"0309-1708","shortTitle":"Approaches to modelling coupled flow and reaction in a 2D cementation experiment","journalAbbreviation":"Adv</vt:lpwstr>
  </property>
  <property fmtid="{D5CDD505-2E9C-101B-9397-08002B2CF9AE}" pid="27" name="ZOTERO_BREF_7N1xWXNXRlip_24">
    <vt:lpwstr>. Water Resour.","language":"English","author":[{"family":"Cochepin","given":"B."},{"family":"Trotignon","given":"L."},{"family":"Bildstein","given":"O."},{"family":"Steefel","given":"C. I."},{"family":"Lagneau","given":"V."},{"family":"van der Lee","give</vt:lpwstr>
  </property>
  <property fmtid="{D5CDD505-2E9C-101B-9397-08002B2CF9AE}" pid="28" name="ZOTERO_BREF_7N1xWXNXRlip_25">
    <vt:lpwstr>n":"J."}],"issued":{"date-parts":[["2008",12]]}},"label":"page"},{"id":7783,"uris":["http://zotero.org/users/1809694/items/HV4T3PBD"],"uri":["http://zotero.org/users/1809694/items/HV4T3PBD"],"itemData":{"id":7783,"type":"article-journal","title":"Solution</vt:lpwstr>
  </property>
  <property fmtid="{D5CDD505-2E9C-101B-9397-08002B2CF9AE}" pid="29" name="ZOTERO_BREF_7N1xWXNXRlip_26">
    <vt:lpwstr> of the nonlinear Poisson–Boltzmann equation: Application to ionic diffusion in cementitious materials","container-title":"Cement and Concrete Research","page":"8-17","volume":"44","issue":"0","DOI":"10.1016/j.cemconres.2012.10.013","ISSN":"0008-8846","jo</vt:lpwstr>
  </property>
  <property fmtid="{D5CDD505-2E9C-101B-9397-08002B2CF9AE}" pid="30" name="ZOTERO_BREF_7N1xWXNXRlip_27">
    <vt:lpwstr>urnalAbbreviation":"Cement and Concrete Research","author":[{"family":"Arnold","given":"J."},{"family":"Kosson","given":"D.S."},{"family":"Garrabrants","given":"A."},{"family":"Meeussen","given":"J.C.L."},{"family":"van der Sloot","given":"H.A."}],"issued</vt:lpwstr>
  </property>
  <property fmtid="{D5CDD505-2E9C-101B-9397-08002B2CF9AE}" pid="31" name="ZOTERO_BREF_7N1xWXNXRlip_28">
    <vt:lpwstr>":{"date-parts":[["2013",2]]}},"label":"page"},{"id":8181,"uris":["http://zotero.org/users/1809694/items/T5QCJQHP"],"uri":["http://zotero.org/users/1809694/items/T5QCJQHP"],"itemData":{"id":8181,"type":"article-journal","title":"Multicomponent diffusion o</vt:lpwstr>
  </property>
  <property fmtid="{D5CDD505-2E9C-101B-9397-08002B2CF9AE}" pid="32" name="ZOTERO_BREF_7N1xWXNXRlip_29">
    <vt:lpwstr>f a suite of tracers (HTO, Cl, Br, I, Na, Sr, Cs) in asingle sample of Opalinus Clay","container-title":"Geochimica Et Cosmochimica Acta","page":"1201-1219","volume":"74","issue":"4","archive_location":"ISI:000273824800001","abstract":"Diffusion experimen</vt:lpwstr>
  </property>
  <property fmtid="{D5CDD505-2E9C-101B-9397-08002B2CF9AE}" pid="33" name="ZOTERO_BREF_7N1xWXNXRlip_30">
    <vt:lpwstr>ts with HTO, Cl-36(-), Br-, I-, Na-22(+), Sr-85(2+) and Cs-134(+) at trace concentrations in a single sample of Opalinus Clay are modeled with PHREEQC's multicomponent diffusion module. The model is used first in a classical approach to derive accessible </vt:lpwstr>
  </property>
  <property fmtid="{D5CDD505-2E9C-101B-9397-08002B2CF9AE}" pid="34" name="ZOTERO_BREF_7N1xWXNXRlip_31">
    <vt:lpwstr>porosities, geometrical factors (the ratio of pore tortuosity and constrictivity) and sorption behavior of the individual tracers assuming that the clay is homogeneous. The accessible porosity for neutral species and cations is obtained from HTO, the anio</vt:lpwstr>
  </property>
  <property fmtid="{D5CDD505-2E9C-101B-9397-08002B2CF9AE}" pid="35" name="ZOTERO_BREF_7N1xWXNXRlip_32">
    <vt:lpwstr>n exclusion volume from Cl-36(-) and Br-, and the cation exchange capacity from 22Na+. The homogeneous model works well for tritium, the anions and Na-22(+). However, the Sr-85(2+) and Cs-134(+) experiments show an early arrival of the tracer and a front-</vt:lpwstr>
  </property>
  <property fmtid="{D5CDD505-2E9C-101B-9397-08002B2CF9AE}" pid="36" name="ZOTERO_BREF_7N1xWXNXRlip_33">
    <vt:lpwstr>form that Suggest a dual porosity structure. A model with 10% dead-end pores, containing 19% of the total exchange capacity, can satisfactorily calculate all the experimental data. The Cs+ diffusion model builds on a 3-site exchange model, constructed fro</vt:lpwstr>
  </property>
  <property fmtid="{D5CDD505-2E9C-101B-9397-08002B2CF9AE}" pid="37" name="ZOTERO_BREF_7N1xWXNXRlip_34">
    <vt:lpwstr>m batch sorption data. The excellent agreement of modeled and measured data contradicts earlier reports that the exchange capacity for Cs+ would be smaller in diffusion than in batch experiments.\nThe geometrical factors for the anions are 1.5 times large</vt:lpwstr>
  </property>
  <property fmtid="{D5CDD505-2E9C-101B-9397-08002B2CF9AE}" pid="38" name="ZOTERO_BREF_7N1xWXNXRlip_35">
    <vt:lpwstr>r than for HTO, and for the cations 2-4 times smaller than for HTO. The different behavior is explained by a tripartite division of the porespace in free porewater, diffuse double layer (DDL) water, and interlayer water in montmorillonite. Differences bet</vt:lpwstr>
  </property>
  <property fmtid="{D5CDD505-2E9C-101B-9397-08002B2CF9AE}" pid="39" name="ZOTERO_BREF_7N1xWXNXRlip_36">
    <vt:lpwstr>ween estimated and observed geometrical factors for cations are attributed to increased ion-pairing of the divalent cations in DDL water as a result of the low relative dielectric permittivity. Interlayer and/or surface diffusion contributes significantly</vt:lpwstr>
  </property>
  <property fmtid="{D5CDD505-2E9C-101B-9397-08002B2CF9AE}" pid="40" name="ZOTERO_BREF_7N1xWXNXRlip_37">
    <vt:lpwstr> to the diffusive flux of Cs+ but is negligible for the other solutes. The geometrical factors for anions are higher than estimated, because pore constrictions with overlapping double layers force the anions to take longer routes than HTO and the cations.</vt:lpwstr>
  </property>
  <property fmtid="{D5CDD505-2E9C-101B-9397-08002B2CF9AE}" pid="41" name="ZOTERO_BREF_7N1xWXNXRlip_38">
    <vt:lpwstr> Small differences among the anions can also be attributed to different ion-pairing in DDL water. (C) 2009 Elsevier Ltd. All rights reserved.","DOI":"10.1016/j.gca.2009.11.013","ISSN":"0016-7037","shortTitle":"Multicomponent diffusion of a suite of tracer</vt:lpwstr>
  </property>
  <property fmtid="{D5CDD505-2E9C-101B-9397-08002B2CF9AE}" pid="42" name="ZOTERO_BREF_7N1xWXNXRlip_39">
    <vt:lpwstr>s (HTO, Cl, Br, I, Na, Sr, Cs) in asingle sample of Opalinus Clay","journalAbbreviation":"Geochim Cosmochim Ac","language":"English","author":[{"family":"Appelo","given":"C. A. J."},{"family":"van Loon","given":"L. R."},{"family":"Wersin","given":"P."}],"</vt:lpwstr>
  </property>
  <property fmtid="{D5CDD505-2E9C-101B-9397-08002B2CF9AE}" pid="43" name="ZOTERO_BREF_7N1xWXNXRlip_40">
    <vt:lpwstr>issued":{"date-parts":[["2010",2,15]]}},"label":"page"},{"id":7149,"uris":["http://zotero.org/users/1809694/items/3I6P7B68"],"uri":["http://zotero.org/users/1809694/items/3I6P7B68"],"itemData":{"id":7149,"type":"article-journal","title":"Obtaining the por</vt:lpwstr>
  </property>
  <property fmtid="{D5CDD505-2E9C-101B-9397-08002B2CF9AE}" pid="44" name="ZOTERO_BREF_7N1xWXNXRlip_41">
    <vt:lpwstr>ewater composition of a clay rock by modeling the in- and out-diffusion of anions and cations from an in-situ experiment","container-title":"Journal of Contaminant Hydrology","page":"67-76","volume":"101","issue":"1-4","archive_location":"ISI:000260665800</vt:lpwstr>
  </property>
  <property fmtid="{D5CDD505-2E9C-101B-9397-08002B2CF9AE}" pid="45" name="ZOTERO_BREF_7N1xWXNXRlip_42">
    <vt:lpwstr>006","abstract":"A borehole in the Callovo-Oxfordian clay rock in ANDRA's underground research facility was sampled during 1 year and chemically analyzed. Diffusion between porewater and the borehole solution resulted in concentration changes which were m</vt:lpwstr>
  </property>
  <property fmtid="{D5CDD505-2E9C-101B-9397-08002B2CF9AE}" pid="46" name="ZOTERO_BREF_7N1xWXNXRlip_43">
    <vt:lpwstr>odeled with PHREEQCs multicomponent diffusion module. In the model, the clay rock's pore space is divided in free porewater (electrically neutral) and diffuse double layer water (devoid of anions). Diffusion is calculated separately for the two domains, a</vt:lpwstr>
  </property>
  <property fmtid="{D5CDD505-2E9C-101B-9397-08002B2CF9AE}" pid="47" name="ZOTERO_BREF_7N1xWXNXRlip_44">
    <vt:lpwstr>nd individually for all the solute species while a zero-charge flux is maintained. We explain how the finite difference formulas for radial diffusion can be translated into mixing factors for solutions. Operator splitting is used to calculate advective fl</vt:lpwstr>
  </property>
  <property fmtid="{D5CDD505-2E9C-101B-9397-08002B2CF9AE}" pid="48" name="ZOTERO_BREF_7N1xWXNXRlip_45">
    <vt:lpwstr>ow and chemical reactions such as ion exchange and calcite dissolution and precipitation. The ion exchange reaction is formulated in the form of surface complexation, which allows distributing charge over the fixed sites and the diffuse double layer. The </vt:lpwstr>
  </property>
  <property fmtid="{D5CDD505-2E9C-101B-9397-08002B2CF9AE}" pid="49" name="ZOTERO_BREF_7N1xWXNXRlip_46">
    <vt:lpwstr>charge distribution affects pH when calcite dissolves, and modeling of the experimental data shows that about 7% of the cation exchange capacity resides in the diffuse double layer. The model calculates the observed concentration changes very well and pro</vt:lpwstr>
  </property>
  <property fmtid="{D5CDD505-2E9C-101B-9397-08002B2CF9AE}" pid="50" name="ZOTERO_BREF_7N1xWXNXRlip_47">
    <vt:lpwstr>vides an estimate of the pristine porewater composition in the clay rock. (C) 2008 Elsevier B.V. All rights reserved.","DOI":"10.1016/j.jconhyd.2008.07.009","ISSN":"0169-7722","shortTitle":"Obtaining the porewater composition of a clay rock by modeling th</vt:lpwstr>
  </property>
  <property fmtid="{D5CDD505-2E9C-101B-9397-08002B2CF9AE}" pid="51" name="ZOTERO_BREF_7N1xWXNXRlip_48">
    <vt:lpwstr>e in- and out-diffusion of anions and cations from an in-situ experiment","journalAbbreviation":"J Contam Hydrol","language":"English","author":[{"family":"Appelo","given":"C. A. J."},{"family":"Vinsot","given":"A."},{"family":"Mettler","given":"S."},{"fa</vt:lpwstr>
  </property>
  <property fmtid="{D5CDD505-2E9C-101B-9397-08002B2CF9AE}" pid="52" name="ZOTERO_BREF_7N1xWXNXRlip_49">
    <vt:lpwstr>mily":"Wechner","given":"S."}],"issued":{"date-parts":[["2008",10,23]]}},"label":"page"},{"id":7392,"uris":["http://zotero.org/users/1809694/items/8WTTM9G7"],"uri":["http://zotero.org/users/1809694/items/8WTTM9G7"],"itemData":{"id":7392,"type":"article-jo</vt:lpwstr>
  </property>
  <property fmtid="{D5CDD505-2E9C-101B-9397-08002B2CF9AE}" pid="53" name="ZOTERO_BREF_7N1xWXNXRlip_50">
    <vt:lpwstr>urnal","title":"Multicomponent diffusion modeling in clay systems with application to the diffusion of tritium, iodide, and sodium in Opalinus clay","container-title":"Environmental Science &amp; Technology","page":"5002-5007","volume":"41","issue":"14","arch</vt:lpwstr>
  </property>
  <property fmtid="{D5CDD505-2E9C-101B-9397-08002B2CF9AE}" pid="54" name="ZOTERO_BREF_7N1xWXNXRlip_51">
    <vt:lpwstr>ive_location":"ISI:000248363100031","abstract":"The hydrogeochemical transport model PHREEQC was extended with options to calculate multicomponent diffusion in free pores and in the diffuse double layer (DDL). Each solute species can be given its own trac</vt:lpwstr>
  </property>
  <property fmtid="{D5CDD505-2E9C-101B-9397-08002B2CF9AE}" pid="55" name="ZOTERO_BREF_7N1xWXNXRlip_52">
    <vt:lpwstr>er diffusion coefficient. The composition of the DDL is calculated with the Donnan approximation. With these options, solute species can be transported in coexisting charged and uncharged regions as may exist in clays and membranes. The model was develope</vt:lpwstr>
  </property>
  <property fmtid="{D5CDD505-2E9C-101B-9397-08002B2CF9AE}" pid="56" name="ZOTERO_BREF_7N1xWXNXRlip_53">
    <vt:lpwstr>d to simulate in-situ tracer diffusion experiments in Opalinus Clay with tritium, iodide, and sodium.Tritium gives the formation's tortuosity factor, which applies in principle for all the neutral species. Half of the porosity is not accessible for iodide</vt:lpwstr>
  </property>
  <property fmtid="{D5CDD505-2E9C-101B-9397-08002B2CF9AE}" pid="57" name="ZOTERO_BREF_7N1xWXNXRlip_54">
    <vt:lpwstr> due to anion exclusion, and assumed equal to the amount of DDL-water. With this assumption, the tortuosity factor for iodide is 1.4 times higher than that for tritium. The sodium data can be matched by reducing the tortuosity factor 1.6 times relative to</vt:lpwstr>
  </property>
  <property fmtid="{D5CDD505-2E9C-101B-9397-08002B2CF9AE}" pid="58" name="ZOTERO_BREF_7N1xWXNXRlip_55">
    <vt:lpwstr> tritium, and by distributing the cation exchange capacity over the DDL and fixed sites that are spread heterogeneously over the model domain. The physical origin of the variable tortuosity for differently charged species is discussed.","DOI":"10.1021/Es0</vt:lpwstr>
  </property>
  <property fmtid="{D5CDD505-2E9C-101B-9397-08002B2CF9AE}" pid="59" name="ZOTERO_BREF_7N1xWXNXRlip_56">
    <vt:lpwstr>629256","ISSN":"0013-936X","shortTitle":"Multicomponent diffusion modeling in clay systems with application to the diffusion of tritium, iodide, and sodium in Opalinus clay","journalAbbreviation":"Environ Sci Technol","language":"English","author":[{"fami</vt:lpwstr>
  </property>
  <property fmtid="{D5CDD505-2E9C-101B-9397-08002B2CF9AE}" pid="60" name="ZOTERO_BREF_7N1xWXNXRlip_57">
    <vt:lpwstr>ly":"Anthony","given":"C."},{"family":"Appelo","given":"C. A. J."},{"family":"Wersin","given":"P."}],"issued":{"date-parts":[["2007",7,15]]}},"label":"page"},{"id":7769,"uris":["http://zotero.org/users/1809694/items/HJVMRSUU"],"uri":["http://zotero.org/us</vt:lpwstr>
  </property>
  <property fmtid="{D5CDD505-2E9C-101B-9397-08002B2CF9AE}" pid="61" name="ZOTERO_BREF_7N1xWXNXRlip_58">
    <vt:lpwstr>ers/1809694/items/HJVMRSUU"],"itemData":{"id":7769,"type":"article-journal","title":"Predicting the long term durability of concrete engineered barriers in a geological repository for radioactive waste","container-title":"Physics and Chemistry of the Eart</vt:lpwstr>
  </property>
  <property fmtid="{D5CDD505-2E9C-101B-9397-08002B2CF9AE}" pid="62" name="ZOTERO_BREF_7N1xWXNXRlip_59">
    <vt:lpwstr>h","page":"259-274","volume":"32","issue":"1-7","archive_location":"ISI:000246416700024","abstract":"In order to evaluate the long term waste package integrity in a geological repository for radioactive waste, simulations of the geochemical interactions b</vt:lpwstr>
  </property>
  <property fmtid="{D5CDD505-2E9C-101B-9397-08002B2CF9AE}" pid="63" name="ZOTERO_BREF_7N1xWXNXRlip_60">
    <vt:lpwstr>etween a concrete engineered barrier and a mudrock were conducted in 1-D geometry and on time periods of Up to 10(6) y with the reactive transport code Hytec. Scenarios involving sulfate attack are shown to potentially alter strongly a concrete engineered</vt:lpwstr>
  </property>
  <property fmtid="{D5CDD505-2E9C-101B-9397-08002B2CF9AE}" pid="64" name="ZOTERO_BREF_7N1xWXNXRlip_61">
    <vt:lpwstr> barrier based on pure Portland based cement. Spatial extension of chemical degradation of the host rock due to high pH fluids is restricted to a radial distance of less than 2 in of the tunnel border in 100000y. Results suggest that illite and quartz des</vt:lpwstr>
  </property>
  <property fmtid="{D5CDD505-2E9C-101B-9397-08002B2CF9AE}" pid="65" name="ZOTERO_BREF_7N1xWXNXRlip_62">
    <vt:lpwstr>tabilization rates are key parameters governing the geochemical evolution of the degraded interface. Results also suggest that controls on Mg availability and speciation at the border of the altered concrete are important for a proper understanding of thi</vt:lpwstr>
  </property>
  <property fmtid="{D5CDD505-2E9C-101B-9397-08002B2CF9AE}" pid="66" name="ZOTERO_BREF_7N1xWXNXRlip_63">
    <vt:lpwstr>s system. Another key process is the progressive localized cementation of the altered mudrock. Defining a conservative and robust modelling of the effects of cementation is not an easy task, as both porosity opening and closing occurs in this reactive sys</vt:lpwstr>
  </property>
  <property fmtid="{D5CDD505-2E9C-101B-9397-08002B2CF9AE}" pid="67" name="ZOTERO_BREF_7N1xWXNXRlip_64">
    <vt:lpwstr>tem. Results obtained here suggest that coupling between pH dependence of mineral stability and feedback of mineral precipitation on pH sharpen the cementation front. (C) 2006 Elsevier Ltd. All rights reserved.","ISSN":"1474-7065","shortTitle":"Predicting</vt:lpwstr>
  </property>
  <property fmtid="{D5CDD505-2E9C-101B-9397-08002B2CF9AE}" pid="68" name="ZOTERO_BREF_7N1xWXNXRlip_65">
    <vt:lpwstr> the long term durability of concrete engineered barriers in a geological repository for radioactive waste","journalAbbreviation":"Phys Chem Earth Phys Chem Earth","language":"English","author":[{"family":"Trotignon","given":"L."},{"family":"Devallois","g</vt:lpwstr>
  </property>
  <property fmtid="{D5CDD505-2E9C-101B-9397-08002B2CF9AE}" pid="69" name="ZOTERO_BREF_7N1xWXNXRlip_66">
    <vt:lpwstr>iven":"V."},{"family":"Peycelon","given":"H."},{"family":"Tiffreau","given":"C."},{"family":"Bourbon","given":"X."}],"issued":{"date-parts":[["2007"]]}},"label":"page"},{"id":7877,"uris":["http://zotero.org/users/1809694/items/JX5S7478"],"uri":["http://zo</vt:lpwstr>
  </property>
  <property fmtid="{D5CDD505-2E9C-101B-9397-08002B2CF9AE}" pid="70" name="ZOTERO_BREF_7N1xWXNXRlip_67">
    <vt:lpwstr>tero.org/users/1809694/items/JX5S7478"],"itemData":{"id":7877,"type":"article-journal","title":"Presentation and use of a reactive transport code in porous media","container-title":"Clay in natural and engineered barriers for radioactive waste confinement</vt:lpwstr>
  </property>
  <property fmtid="{D5CDD505-2E9C-101B-9397-08002B2CF9AE}" pid="71" name="ZOTERO_BREF_7N1xWXNXRlip_68">
    <vt:lpwstr> - Part 1","page":"507-517","volume":"32","issue":"1–7","DOI":"10.1016/j.pce.2006.01.009","ISSN":"1474-7065","journalAbbreviation":"Physics and Chemistry of the Earth, Parts A/B/C","author":[{"family":"Montarnal","given":"Ph."},{"family":"Mügler","given":</vt:lpwstr>
  </property>
  <property fmtid="{D5CDD505-2E9C-101B-9397-08002B2CF9AE}" pid="72" name="ZOTERO_BREF_7N1xWXNXRlip_69">
    <vt:lpwstr>"C."},{"family":"Colin","given":"J."},{"family":"Descostes","given":"M."},{"family":"Dimier","given":"A."},{"family":"Jacquot","given":"E."}],"issued":{"date-parts":[["2007"]]}},"label":"page"}],"schema":"https://github.com/citation-style-language/schema/</vt:lpwstr>
  </property>
  <property fmtid="{D5CDD505-2E9C-101B-9397-08002B2CF9AE}" pid="73" name="ZOTERO_BREF_7N1xWXNXRlip_70">
    <vt:lpwstr>raw/master/csl-citation.json"}</vt:lpwstr>
  </property>
  <property fmtid="{D5CDD505-2E9C-101B-9397-08002B2CF9AE}" pid="74" name="ZOTERO_BREF_t990atZVLri4_1">
    <vt:lpwstr>ZOTERO_ITEM CSL_CITATION {"citationID":"26hqoh97bf","properties":{"formattedCitation":"{\\rtf [10\\uc0\\u8211{}13]}","plainCitation":"[10–13]"},"citationItems":[{"id":7819,"uris":["http://zotero.org/users/1809694/items/IN8RF9AT"],"uri":["http://zotero.org</vt:lpwstr>
  </property>
  <property fmtid="{D5CDD505-2E9C-101B-9397-08002B2CF9AE}" pid="75" name="ZOTERO_BREF_t990atZVLri4_2">
    <vt:lpwstr>/users/1809694/items/IN8RF9AT"],"itemData":{"id":7819,"type":"article-journal","title":"A coupled model for transport of multiple chemical species and kinetic precipitation dissolution reactions with application to reactive flow in single-phase hydrotherm</vt:lpwstr>
  </property>
  <property fmtid="{D5CDD505-2E9C-101B-9397-08002B2CF9AE}" pid="76" name="ZOTERO_BREF_t990atZVLri4_3">
    <vt:lpwstr>al systems","container-title":"American Journal of Science","page":"529-592","volume":"294","issue":"5","archive_location":"ISI:A1994NJ94000001","ISSN":"0002-9599","shortTitle":"A coupled model for transport of multiple chemical species and kinetic precip</vt:lpwstr>
  </property>
  <property fmtid="{D5CDD505-2E9C-101B-9397-08002B2CF9AE}" pid="77" name="ZOTERO_BREF_t990atZVLri4_4">
    <vt:lpwstr>itation dissolution reactions with application to reactive flow in single-phase hydrothermal systems","author":[{"family":"Steefel","given":"C. I."},{"family":"Lasaga","given":"A. C."}],"issued":{"date-parts":[["1994",5]]}},"label":"page"},{"id":7437,"uri</vt:lpwstr>
  </property>
  <property fmtid="{D5CDD505-2E9C-101B-9397-08002B2CF9AE}" pid="78" name="ZOTERO_BREF_t990atZVLri4_5">
    <vt:lpwstr>s":["http://zotero.org/users/1809694/items/9QVH33X3"],"uri":["http://zotero.org/users/1809694/items/9QVH33X3"],"itemData":{"id":7437,"type":"article-journal","title":"Simulation of propagating fronts in geothermal reservoirs with the implicit Leonard tota</vt:lpwstr>
  </property>
  <property fmtid="{D5CDD505-2E9C-101B-9397-08002B2CF9AE}" pid="79" name="ZOTERO_BREF_t990atZVLri4_6">
    <vt:lpwstr>l variation diminishing scheme","container-title":"Geothermics","page":"1-25","volume":"29","issue":"1","abstract":"Geothermal reservoir engineering requires accurate numerical solution of the advective-diffusive transport equations for strong advective f</vt:lpwstr>
  </property>
  <property fmtid="{D5CDD505-2E9C-101B-9397-08002B2CF9AE}" pid="80" name="ZOTERO_BREF_t990atZVLri4_7">
    <vt:lpwstr>lows of multiphase nonisothermal fluids. Conventional interface weighting schemes such as upstream weighting cause numerical dispersion. Numerical dispersion can be reduced by grid refinement, but this increases execution times and computer memory require</vt:lpwstr>
  </property>
  <property fmtid="{D5CDD505-2E9C-101B-9397-08002B2CF9AE}" pid="81" name="ZOTERO_BREF_t990atZVLri4_8">
    <vt:lpwstr>ments. As an alternative, higher-order differencing schemes can be used to reduce numerical dispersion, but they often lead to spurious oscillations. These limitations have led to the development of higher-order schemes called total variation diminishing </vt:lpwstr>
  </property>
  <property fmtid="{D5CDD505-2E9C-101B-9397-08002B2CF9AE}" pid="82" name="ZOTERO_BREF_t990atZVLri4_9">
    <vt:lpwstr>(TVD) schemes. For geothermal reservoir engineering, these schemes must be capable of handling flows that may not be physically total variation diminishing. We have implemented TVD schemes into the implicit geothermal reservoir simulator TOUGH2. We verify</vt:lpwstr>
  </property>
  <property fmtid="{D5CDD505-2E9C-101B-9397-08002B2CF9AE}" pid="83" name="ZOTERO_BREF_t990atZVLri4_10">
    <vt:lpwstr> the Leonard TVD (LTVD) scheme by comparison to an analytical solution for two-dimensional flow and transport. The LTVD scheme reduces numerical dispersion for tracer transport in a two-phase geothermal reinjection problem. One-dimensional simulations sho</vt:lpwstr>
  </property>
  <property fmtid="{D5CDD505-2E9C-101B-9397-08002B2CF9AE}" pid="84" name="ZOTERO_BREF_t990atZVLri4_11">
    <vt:lpwstr>w that the LTVD scheme works well even if the saturation variation increases with time. Because the location of the phase front is strongly coupled to temperature, phase front propagation is sensitive to grid resolution insofar as it affects the temperatu</vt:lpwstr>
  </property>
  <property fmtid="{D5CDD505-2E9C-101B-9397-08002B2CF9AE}" pid="85" name="ZOTERO_BREF_t990atZVLri4_12">
    <vt:lpwstr>re field. Phase front propagation in a composite porous medium Buckley-Leverett flow problem, where phase saturations increase upon encountering a second medium, are slightly more accurate for the LTVD scheme as compared to upstream weighting. We find tha</vt:lpwstr>
  </property>
  <property fmtid="{D5CDD505-2E9C-101B-9397-08002B2CF9AE}" pid="86" name="ZOTERO_BREF_t990atZVLri4_13">
    <vt:lpwstr>t the LTVD scheme only performs well if the weighting and limiter are applied to saturation rather than to relative permeability. While there is some increased computational cost with the LTVD scheme due to increased linear equation solution time and smal</vt:lpwstr>
  </property>
  <property fmtid="{D5CDD505-2E9C-101B-9397-08002B2CF9AE}" pid="87" name="ZOTERO_BREF_t990atZVLri4_14">
    <vt:lpwstr>ler time-step size, the LTVD scheme is a practical and robust method for reducing numerical dispersion in complex flow problems relevant to geothermal reservoir engineering.","shortTitle":"Simulation of propagating fronts in geothermal reservoirs with the</vt:lpwstr>
  </property>
  <property fmtid="{D5CDD505-2E9C-101B-9397-08002B2CF9AE}" pid="88" name="ZOTERO_BREF_t990atZVLri4_15">
    <vt:lpwstr> implicit Leonard total variation diminishing scheme","author":[{"family":"Oldenburg","given":"Curtis M."},{"family":"Pruess","given":"Karsten"}],"issued":{"date-parts":[["2000"]]}},"label":"page"},{"id":7193,"uris":["http://zotero.org/users/1809694/items</vt:lpwstr>
  </property>
  <property fmtid="{D5CDD505-2E9C-101B-9397-08002B2CF9AE}" pid="89" name="ZOTERO_BREF_t990atZVLri4_16">
    <vt:lpwstr>/4FBTFU7S"],"uri":["http://zotero.org/users/1809694/items/4FBTFU7S"],"itemData":{"id":7193,"type":"article-journal","title":"Continuum model for simultaneous chemical-reactions and mass-transport in hydrothermal systems","container-title":"Geochimica Et C</vt:lpwstr>
  </property>
  <property fmtid="{D5CDD505-2E9C-101B-9397-08002B2CF9AE}" pid="90" name="ZOTERO_BREF_t990atZVLri4_17">
    <vt:lpwstr>osmochimica Acta","page":"779-800","volume":"49","issue":"3","archive_location":"ISI:A1985ADW6600015","ISSN":"0016-7037","shortTitle":"Continuum model for simultaneous chemical-reactions and mass-transport in hydrothermal systems","author":[{"family":"Lic</vt:lpwstr>
  </property>
  <property fmtid="{D5CDD505-2E9C-101B-9397-08002B2CF9AE}" pid="91" name="ZOTERO_BREF_t990atZVLri4_18">
    <vt:lpwstr>htner","given":"P. C."}],"issued":{"date-parts":[["1985"]]}},"label":"page"},{"id":7559,"uris":["http://zotero.org/users/1809694/items/CMWCZZUB"],"uri":["http://zotero.org/users/1809694/items/CMWCZZUB"],"itemData":{"id":7559,"type":"paper-conference","tit</vt:lpwstr>
  </property>
  <property fmtid="{D5CDD505-2E9C-101B-9397-08002B2CF9AE}" pid="92" name="ZOTERO_BREF_t990atZVLri4_19">
    <vt:lpwstr>le":"Hydrogeochemical Modeling of Deep Formation Water Applied to Geothermal Energy Production","container-title":"Proceedings of the Fourteenth International Symposium on Water-Rock Interaction, WRI 14","page":"97-100","volume":"7","URL":"http://www.scie</vt:lpwstr>
  </property>
  <property fmtid="{D5CDD505-2E9C-101B-9397-08002B2CF9AE}" pid="93" name="ZOTERO_BREF_t990atZVLri4_20">
    <vt:lpwstr>ncedirect.com/science/article/pii/S1878522013000878","DOI":"10.1016/j.proeps.2013.03.006","author":[{"family":"Bozau","given":"Elke"},{"family":"van Berk","given":"Wolfgang"}],"issued":{"date-parts":[["2013"]]}},"label":"page"}],"schema":"https://github.c</vt:lpwstr>
  </property>
  <property fmtid="{D5CDD505-2E9C-101B-9397-08002B2CF9AE}" pid="94" name="ZOTERO_BREF_t990atZVLri4_21">
    <vt:lpwstr>om/citation-style-language/schema/raw/master/csl-citation.json"}</vt:lpwstr>
  </property>
  <property fmtid="{D5CDD505-2E9C-101B-9397-08002B2CF9AE}" pid="95" name="ZOTERO_BREF_SXOemmHlwgdg_1">
    <vt:lpwstr>ZOTERO_ITEM CSL_CITATION {"citationID":"LVAQEVCI","properties":{"formattedCitation":"{\\rtf [14\\uc0\\u8211{}18]}","plainCitation":"[14–18]"},"citationItems":[{"id":8198,"uris":["http://zotero.org/users/1809694/items/TFHFM4E9"],"uri":["http://zotero.org/u</vt:lpwstr>
  </property>
  <property fmtid="{D5CDD505-2E9C-101B-9397-08002B2CF9AE}" pid="96" name="ZOTERO_BREF_SXOemmHlwgdg_2">
    <vt:lpwstr>sers/1809694/items/TFHFM4E9"],"itemData":{"id":8198,"type":"article-journal","title":"Predictive hydrogeochemical modelling of bauxite residue sand in field conditions","container-title":"Journal of Hazardous Materials","page":"306-324","volume":"191","is</vt:lpwstr>
  </property>
  <property fmtid="{D5CDD505-2E9C-101B-9397-08002B2CF9AE}" pid="97" name="ZOTERO_BREF_SXOemmHlwgdg_3">
    <vt:lpwstr>sue":"1–3","archive_location":"21592660","abstract":"The suitability of residue sand (the coarse fraction remaining from Bayer's process of bauxite refining) for constructing the surface cover of closed bauxite residue storage areas was investigated. Spec</vt:lpwstr>
  </property>
  <property fmtid="{D5CDD505-2E9C-101B-9397-08002B2CF9AE}" pid="98" name="ZOTERO_BREF_SXOemmHlwgdg_4">
    <vt:lpwstr>ifically, its properties as a medium for plant growth are of interest to ensure residue sand can support a sustainable ecosystem following site closure. The geochemical evolution of the residue sand under field conditions, its plant nutrient status and so</vt:lpwstr>
  </property>
  <property fmtid="{D5CDD505-2E9C-101B-9397-08002B2CF9AE}" pid="99" name="ZOTERO_BREF_SXOemmHlwgdg_5">
    <vt:lpwstr>il moisture retention were studied by integrated modelling of geochemical and hydrological processes. For the parameterization of mineral reactions, amounts and reaction kinetics of the mineral phases natron, calcite, tricalcium aluminate, sodalite, musco</vt:lpwstr>
  </property>
  <property fmtid="{D5CDD505-2E9C-101B-9397-08002B2CF9AE}" pid="100" name="ZOTERO_BREF_SXOemmHlwgdg_6">
    <vt:lpwstr>vite and analcime were derived from measured acid neutralization curves. The effective exchange capacity for ion adsorption was measured using three independent exchange methods. The geochemical model, which accounts for mineral reactions, cation exchange</vt:lpwstr>
  </property>
  <property fmtid="{D5CDD505-2E9C-101B-9397-08002B2CF9AE}" pid="101" name="ZOTERO_BREF_SXOemmHlwgdg_7">
    <vt:lpwstr> and activity corrected solution speciation, was formulated in the geochemical modelling framework PHREEQC, and partially validated in a saturated-flow column experiment. For the integration of variably saturated flow with multi-component solute transport</vt:lpwstr>
  </property>
  <property fmtid="{D5CDD505-2E9C-101B-9397-08002B2CF9AE}" pid="102" name="ZOTERO_BREF_SXOemmHlwgdg_8">
    <vt:lpwstr> in heterogeneous 2D domains, a coupling of PHREEQC with the multi-purpose finite-element solver COMSOL was established. The integrated hydrogeochemical model was applied to predict water availability and quality in a vertical flow lysimeter and a cover d</vt:lpwstr>
  </property>
  <property fmtid="{D5CDD505-2E9C-101B-9397-08002B2CF9AE}" pid="103" name="ZOTERO_BREF_SXOemmHlwgdg_9">
    <vt:lpwstr>esign for a storage facility using measured time series of rainfall and evaporation from southwest Western Australia. In both scenarios the sand was fertigated and gypsum-amended. Results show poor long-term retention of fertilizer ions and buffering of t</vt:lpwstr>
  </property>
  <property fmtid="{D5CDD505-2E9C-101B-9397-08002B2CF9AE}" pid="104" name="ZOTERO_BREF_SXOemmHlwgdg_10">
    <vt:lpwstr>he pH around 10 for more than 5&amp;#xa0;y of leaching. It was concluded that fertigation, gypsum amendment and rainfall leaching alone were insufficient to render the geochemical conditions of residue sand suitable for optimal plant growth within the given t</vt:lpwstr>
  </property>
  <property fmtid="{D5CDD505-2E9C-101B-9397-08002B2CF9AE}" pid="105" name="ZOTERO_BREF_SXOemmHlwgdg_11">
    <vt:lpwstr>imeframe. The surface cover simulation demonstrates that the soil moisture status in the residue sand can be ameliorated by an appropriate design of the cover layer with respect to thickness, slope and distance between lateral drains.","DOI":"10.1016/j.jh</vt:lpwstr>
  </property>
  <property fmtid="{D5CDD505-2E9C-101B-9397-08002B2CF9AE}" pid="106" name="ZOTERO_BREF_SXOemmHlwgdg_12">
    <vt:lpwstr>azmat.2011.04.078","ISSN":"0304-3894","shortTitle":"Predictive hydrogeochemical modelling of bauxite residue sand in field conditions","journalAbbreviation":"Journal of hazardous materials","author":[{"family":"Wissmeier","given":"Laurin"},{"family":"Barr</vt:lpwstr>
  </property>
  <property fmtid="{D5CDD505-2E9C-101B-9397-08002B2CF9AE}" pid="107" name="ZOTERO_BREF_SXOemmHlwgdg_13">
    <vt:lpwstr>y","given":"David A."},{"family":"Phillips","given":"Ian R."}],"issued":{"date-parts":[["2011",7,15]]}},"label":"page"},{"id":7781,"uris":["http://zotero.org/users/1809694/items/HTPU6692"],"uri":["http://zotero.org/users/1809694/items/HTPU6692"],"itemData</vt:lpwstr>
  </property>
  <property fmtid="{D5CDD505-2E9C-101B-9397-08002B2CF9AE}" pid="108" name="ZOTERO_BREF_SXOemmHlwgdg_14">
    <vt:lpwstr>":{"id":7781,"type":"article-journal","title":"Review on treatment and utilization of bauxite residues in China","container-title":"International Journal of Mineral Processing","page":"220-231","volume":"93","issue":"3-4","archive_location":"ISI:000272583</vt:lpwstr>
  </property>
  <property fmtid="{D5CDD505-2E9C-101B-9397-08002B2CF9AE}" pid="109" name="ZOTERO_BREF_SXOemmHlwgdg_15">
    <vt:lpwstr>600002","abstract":"Bauxite residue (red mud) is a solid waste produced in the process of alumina extraction from bauxite. More than 70 million tons of bauxite residue is generated annually. Presently, it is stored on land or in the ocean near alumina ref</vt:lpwstr>
  </property>
  <property fmtid="{D5CDD505-2E9C-101B-9397-08002B2CF9AE}" pid="110" name="ZOTERO_BREF_SXOemmHlwgdg_16">
    <vt:lpwstr>ineries. However, its high alkalinity is a potential pollution to water, land and air of close proximity. Meanwhile high costs are associated with the large area of land needed for storage of the residue. China is amongst the major producers of alumina in</vt:lpwstr>
  </property>
  <property fmtid="{D5CDD505-2E9C-101B-9397-08002B2CF9AE}" pid="111" name="ZOTERO_BREF_SXOemmHlwgdg_17">
    <vt:lpwstr> the world. There are some differences between the residues from China and other countries due to differences in ore type and production processes. Significant achievements in treatment and utilization of bauxite residues have been obtained in China in th</vt:lpwstr>
  </property>
  <property fmtid="{D5CDD505-2E9C-101B-9397-08002B2CF9AE}" pid="112" name="ZOTERO_BREF_SXOemmHlwgdg_18">
    <vt:lpwstr>e last decade. In this paper, the properties of bauxite residues generated in China are analyzed and significant aspects to treat and utilize residues from the sintering process and the Bayer process are introduced (e.g., storage, preparation of building </vt:lpwstr>
  </property>
  <property fmtid="{D5CDD505-2E9C-101B-9397-08002B2CF9AE}" pid="113" name="ZOTERO_BREF_SXOemmHlwgdg_19">
    <vt:lpwstr>materials, application in environmental materials, and recovery of valuable elements). Problems associated with the commercial application of these research achievements are considered. (C) 2009 Elsevier B.V. All rights reserved.","DOI":"10.1016/j.minpro.</vt:lpwstr>
  </property>
  <property fmtid="{D5CDD505-2E9C-101B-9397-08002B2CF9AE}" pid="114" name="ZOTERO_BREF_SXOemmHlwgdg_20">
    <vt:lpwstr>2009.08.005","ISSN":"0301-7516","shortTitle":"Review on treatment and utilization of bauxite residues in China","author":[{"family":"Liu","given":"W. C."},{"family":"Yang","given":"J. K."},{"family":"Xiao","given":"B."}],"issued":{"date-parts":[["2009",12</vt:lpwstr>
  </property>
  <property fmtid="{D5CDD505-2E9C-101B-9397-08002B2CF9AE}" pid="115" name="ZOTERO_BREF_SXOemmHlwgdg_21">
    <vt:lpwstr>]]}},"label":"page"},{"id":8344,"uris":["http://zotero.org/users/1809694/items/WQ7WMKA5"],"uri":["http://zotero.org/users/1809694/items/WQ7WMKA5"],"itemData":{"id":8344,"type":"article-journal","title":"Modifying alumina red mud to support a revegetation </vt:lpwstr>
  </property>
  <property fmtid="{D5CDD505-2E9C-101B-9397-08002B2CF9AE}" pid="116" name="ZOTERO_BREF_SXOemmHlwgdg_22">
    <vt:lpwstr>cover","container-title":"Journal of the Minerals, Metals and Materials","page":"42-46","volume":"57","issue":"2","archive_location":"ISI:000226887000006","abstract":"Alumina red mud, a fine-textured, iron-rich, alkaline residue, is the major waste produc</vt:lpwstr>
  </property>
  <property fmtid="{D5CDD505-2E9C-101B-9397-08002B2CF9AE}" pid="117" name="ZOTERO_BREF_SXOemmHlwgdg_23">
    <vt:lpwstr>t of bauxite digestion with caustic soda to remove alumina. The high alkalinity and salinity as well as the poor nutrient status are considered to be the major constraints of red mud revegetation. This research was conducted to evaluate the ameliorating e</vt:lpwstr>
  </property>
  <property fmtid="{D5CDD505-2E9C-101B-9397-08002B2CF9AE}" pid="118" name="ZOTERO_BREF_SXOemmHlwgdg_24">
    <vt:lpwstr>ffect of gypsum, sewage sludge, ferrous sulfate, ammonium sulfate, ammonium nitrate, and calcium phosphate on alumina red mud. The effectiveness of the mixtures was evaluated by applying extraction tests and performing experiments using six plant species.</vt:lpwstr>
  </property>
  <property fmtid="{D5CDD505-2E9C-101B-9397-08002B2CF9AE}" pid="119" name="ZOTERO_BREF_SXOemmHlwgdg_25">
    <vt:lpwstr> Gypsum amendment significantly reduced the pH, electrical conductivity, and sodium and aluminum content of red mud. Sewage sludge application had an extended effect in improving both the soil structure and the nutrient status Of the gypsum-amended red mu</vt:lpwstr>
  </property>
  <property fmtid="{D5CDD505-2E9C-101B-9397-08002B2CF9AE}" pid="120" name="ZOTERO_BREF_SXOemmHlwgdg_26">
    <vt:lpwstr>d. Together with the gypsum and sewage sludge, calcium phosphate application into red mud enhanced plant growth and gave the most promising results.","ISSN":"1047-4838","shortTitle":"Modifying alumina red mud to support a revegetation cover","journalAbbre</vt:lpwstr>
  </property>
  <property fmtid="{D5CDD505-2E9C-101B-9397-08002B2CF9AE}" pid="121" name="ZOTERO_BREF_SXOemmHlwgdg_27">
    <vt:lpwstr>viation":"Jom","language":"English","author":[{"family":"Xenidis","given":"A."},{"family":"Harokopou","given":"A. D."},{"family":"Mylona","given":"E."},{"family":"Brofas","given":"G."}],"issued":{"date-parts":[["2005",2]]}},"label":"page"},{"id":8075,"uri</vt:lpwstr>
  </property>
  <property fmtid="{D5CDD505-2E9C-101B-9397-08002B2CF9AE}" pid="122" name="ZOTERO_BREF_SXOemmHlwgdg_28">
    <vt:lpwstr>s":["http://zotero.org/users/1809694/items/QFT5S24I"],"uri":["http://zotero.org/users/1809694/items/QFT5S24I"],"itemData":{"id":8075,"type":"article-journal","title":"Multicomponent reactive transport modeling of acid neutralization reactions in mine tail</vt:lpwstr>
  </property>
  <property fmtid="{D5CDD505-2E9C-101B-9397-08002B2CF9AE}" pid="123" name="ZOTERO_BREF_SXOemmHlwgdg_29">
    <vt:lpwstr>ings","container-title":"Water Resources Research","volume":"40","issue":"11","archive_location":"ISI:000225191800001","abstract":"[1] Multicomponent reactive transport modeling was conducted to analyze and quantify the acid neutralization reactions obser</vt:lpwstr>
  </property>
  <property fmtid="{D5CDD505-2E9C-101B-9397-08002B2CF9AE}" pid="124" name="ZOTERO_BREF_SXOemmHlwgdg_30">
    <vt:lpwstr>ved in a column experiment. Experimental results and the experimental procedures have been previously published. The pore water geochemistry was described by dissolution and precipitation reactions involving primary and secondary mineral phases. The initi</vt:lpwstr>
  </property>
  <property fmtid="{D5CDD505-2E9C-101B-9397-08002B2CF9AE}" pid="125" name="ZOTERO_BREF_SXOemmHlwgdg_31">
    <vt:lpwstr>al amounts of the primary phases ankerite-dolomite, siderite, chlorite, and gypsum were constrained by mineralogical analyses of the tailings sample used in the experiment. Secondary gibbsite was incorporated into the model to adequately explain the chang</vt:lpwstr>
  </property>
  <property fmtid="{D5CDD505-2E9C-101B-9397-08002B2CF9AE}" pid="126" name="ZOTERO_BREF_SXOemmHlwgdg_32">
    <vt:lpwstr>es in pH and concentration changes of Al in the column effluent water. The results of the reactive transport modeling show that the pH of the column effluent water can be explained by dissolution reactions of ankerite- dolomite, siderite, chlorite, and se</vt:lpwstr>
  </property>
  <property fmtid="{D5CDD505-2E9C-101B-9397-08002B2CF9AE}" pid="127" name="ZOTERO_BREF_SXOemmHlwgdg_33">
    <vt:lpwstr>condary gibbsite. The modeling results also show that changes in Eh can be explained by dissolution of ferrihydrite during the experiment. In addition, the modeling results show that the kinetically limited dissolution of chlorite contributes the largest </vt:lpwstr>
  </property>
  <property fmtid="{D5CDD505-2E9C-101B-9397-08002B2CF9AE}" pid="128" name="ZOTERO_BREF_SXOemmHlwgdg_34">
    <vt:lpwstr>mass of dissolved Mg and Fe (II) in the effluent water, followed by ankerite- dolomite, which contributes substantially less. In summary, reactive transport modeling based on detailed geochemical and mineralogical data was successful to quantitatively des</vt:lpwstr>
  </property>
  <property fmtid="{D5CDD505-2E9C-101B-9397-08002B2CF9AE}" pid="129" name="ZOTERO_BREF_SXOemmHlwgdg_35">
    <vt:lpwstr>cribe the changes in pH and major ions in the column effluent.","URL":"://000225191800001 http://www.agu.org/journals/wr/wr0411/2003WR002233/2003WR002233.pdf","DOI":"10.1029/2003wr002233","ISSN":"0043-1397","shortTitle":"Multicomponent reactive transport </vt:lpwstr>
  </property>
  <property fmtid="{D5CDD505-2E9C-101B-9397-08002B2CF9AE}" pid="130" name="ZOTERO_BREF_SXOemmHlwgdg_36">
    <vt:lpwstr>modeling of acid neutralization reactions in mine tailings","author":[{"family":"Jurjovec","given":"J."},{"family":"Blowes","given":"D. W."},{"family":"Ptacek","given":"C. J."},{"family":"Mayer","given":"K. U."}],"issued":{"date-parts":[["2004",11]]}},"la</vt:lpwstr>
  </property>
  <property fmtid="{D5CDD505-2E9C-101B-9397-08002B2CF9AE}" pid="131" name="ZOTERO_BREF_SXOemmHlwgdg_37">
    <vt:lpwstr>bel":"page"},{"id":7135,"uris":["http://zotero.org/users/1809694/items/37CAQH7H"],"uri":["http://zotero.org/users/1809694/items/37CAQH7H"],"itemData":{"id":7135,"type":"article-journal","title":"Reactive transport modeling of column experiments for the re</vt:lpwstr>
  </property>
  <property fmtid="{D5CDD505-2E9C-101B-9397-08002B2CF9AE}" pid="132" name="ZOTERO_BREF_SXOemmHlwgdg_38">
    <vt:lpwstr>mediation of acid mine drainage","container-title":"Environmental Science &amp; Technology","page":"3131-3138","volume":"38","issue":"11","archive_location":"ISI:000221815200034","abstract":"Reactive transport modeling was used to evaluate the performance of </vt:lpwstr>
  </property>
  <property fmtid="{D5CDD505-2E9C-101B-9397-08002B2CF9AE}" pid="133" name="ZOTERO_BREF_SXOemmHlwgdg_39">
    <vt:lpwstr>two similar column experiments. The experiments were designed to simulate the treatment of acid mine drainage through microbially mediated sulfate reduction and subsequent sulfide mineral precipitation by means of an organic carbon permeable reactive barr</vt:lpwstr>
  </property>
  <property fmtid="{D5CDD505-2E9C-101B-9397-08002B2CF9AE}" pid="134" name="ZOTERO_BREF_SXOemmHlwgdg_40">
    <vt:lpwstr>ier. Principal reactions considered in the simulations include microbially mediated reduction of sulfate by organic matter, mineral dissolution/precipitation reactions, and aqueous complexation/hydrolysis reactions. Simulations of column 1, which containe</vt:lpwstr>
  </property>
  <property fmtid="{D5CDD505-2E9C-101B-9397-08002B2CF9AE}" pid="135" name="ZOTERO_BREF_SXOemmHlwgdg_41">
    <vt:lpwstr>d composted leaf mulch, wood chips, sawdust, and sewage sludge as an organic carbon source, accurately predicted sulfate concentrations in the column effluent throughout the duration of the experiment using a single fixed rate constant for sulfate reducti</vt:lpwstr>
  </property>
  <property fmtid="{D5CDD505-2E9C-101B-9397-08002B2CF9AE}" pid="136" name="ZOTERO_BREF_SXOemmHlwgdg_42">
    <vt:lpwstr>on of 6.9 x 10(-9) mol L-1 s(-1). Using the same reduction rate for column 2, which contained only composted leaf mulch and sawdust as an organic carbon source, sulfate concentrations at the column outlet were overpredicted at late times, suggesting that </vt:lpwstr>
  </property>
  <property fmtid="{D5CDD505-2E9C-101B-9397-08002B2CF9AE}" pid="137" name="ZOTERO_BREF_SXOemmHlwgdg_43">
    <vt:lpwstr>sulfate reduction rates increased over the duration of the column experiment and that microbial growth kinetics may have played an important role. These modeling results suggest that the reactivity of the organic carbon treatment material with respect to </vt:lpwstr>
  </property>
  <property fmtid="{D5CDD505-2E9C-101B-9397-08002B2CF9AE}" pid="138" name="ZOTERO_BREF_SXOemmHlwgdg_44">
    <vt:lpwstr>sulfate reduction does not significantly decrease over the duration of the 14-month experiments. The ability of the columns to remove ferrous iron appears to be strongly influenced by the precipitation of siderite, which is enhanced by the dissolution of </vt:lpwstr>
  </property>
  <property fmtid="{D5CDD505-2E9C-101B-9397-08002B2CF9AE}" pid="139" name="ZOTERO_BREF_SXOemmHlwgdg_45">
    <vt:lpwstr>calcite. The simulations indicate that while calcite was available in the column, up to 0.02 mol L-1 of ferrous iron was removed from solution as siderite and mackinawite. Later in the experiments after similar to300 d, when calcite was depleted from the </vt:lpwstr>
  </property>
  <property fmtid="{D5CDD505-2E9C-101B-9397-08002B2CF9AE}" pid="140" name="ZOTERO_BREF_SXOemmHlwgdg_46">
    <vt:lpwstr>columns, mackinawite became the predominant iron sink. The ability of the column to remove ferrous iron as mackinawite was estimated to be similar to0.005 mol L-1 for column 1. As the precipitation of mackinawite is sulfide limited at later times, the amo</vt:lpwstr>
  </property>
  <property fmtid="{D5CDD505-2E9C-101B-9397-08002B2CF9AE}" pid="141" name="ZOTERO_BREF_SXOemmHlwgdg_47">
    <vt:lpwstr>unt of iron removed will ultimately depend on the reactivity of the organic mixture and the amount of sulfate reduced.","DOI":"10.1021/es0349608","ISSN":"0013-936X","shortTitle":"Reactive transport modeling of column experiments for the remediation of aci</vt:lpwstr>
  </property>
  <property fmtid="{D5CDD505-2E9C-101B-9397-08002B2CF9AE}" pid="142" name="ZOTERO_BREF_SXOemmHlwgdg_48">
    <vt:lpwstr>d mine drainage","author":[{"family":"Amos","given":"R. T."},{"family":"Mayer","given":"K. U."},{"family":"Blowes","given":"D. W."},{"family":"Ptacek","given":"C. J."}],"issued":{"date-parts":[["2004",6]]}},"label":"page"}],"schema":"https://github.com/ci</vt:lpwstr>
  </property>
  <property fmtid="{D5CDD505-2E9C-101B-9397-08002B2CF9AE}" pid="143" name="ZOTERO_BREF_SXOemmHlwgdg_49">
    <vt:lpwstr>tation-style-language/schema/raw/master/csl-citation.json"}</vt:lpwstr>
  </property>
  <property fmtid="{D5CDD505-2E9C-101B-9397-08002B2CF9AE}" pid="144" name="ZOTERO_BREF_XJbAKHeI6CVt_1">
    <vt:lpwstr>ZOTERO_ITEM CSL_CITATION {"citationID":"1g0nn820fj","properties":{"formattedCitation":"{\\rtf [19\\uc0\\u8211{}24]}","plainCitation":"[19–24]"},"citationItems":[{"id":7921,"uris":["http://zotero.org/users/1809694/items/KXQU2ATJ"],"uri":["http://zotero.org</vt:lpwstr>
  </property>
  <property fmtid="{D5CDD505-2E9C-101B-9397-08002B2CF9AE}" pid="145" name="ZOTERO_BREF_XJbAKHeI6CVt_2">
    <vt:lpwstr>/users/1809694/items/KXQU2ATJ"],"itemData":{"id":7921,"type":"paper-conference","title":"Reactive Transport Modeling to Address the Issue of CO2 Geological Sequestration","container-title":"Proceedings of the Fourteenth International Symposium on Water-Ro</vt:lpwstr>
  </property>
  <property fmtid="{D5CDD505-2E9C-101B-9397-08002B2CF9AE}" pid="146" name="ZOTERO_BREF_XJbAKHeI6CVt_3">
    <vt:lpwstr>ck Interaction, WRI 14","page":"912-915","volume":"7","URL":"http://www.sciencedirect.com/science/article/pii/S1878522013002348","DOI":"10.1016/j.proeps.2013.03.153","author":[{"family":"Xu","given":"T."},{"family":"Li","given":"J."}],"issued":{"date-part</vt:lpwstr>
  </property>
  <property fmtid="{D5CDD505-2E9C-101B-9397-08002B2CF9AE}" pid="147" name="ZOTERO_BREF_XJbAKHeI6CVt_4">
    <vt:lpwstr>s":[["2013"]]}},"label":"page"},{"id":7525,"uris":["http://zotero.org/users/1809694/items/BS7UNE8B"],"uri":["http://zotero.org/users/1809694/items/BS7UNE8B"],"itemData":{"id":7525,"type":"article-journal","title":"The coupled simulator ECLIPSE–OpenGeoSys </vt:lpwstr>
  </property>
  <property fmtid="{D5CDD505-2E9C-101B-9397-08002B2CF9AE}" pid="148" name="ZOTERO_BREF_XJbAKHeI6CVt_5">
    <vt:lpwstr>for the simulation of CO2 storage in saline formations","container-title":"10th International Conference on Greenhouse Gas Control Technologies","page":"3794-3800","volume":"4","issue":"0","DOI":"10.1016/j.egypro.2011.02.314","ISSN":"1876-6102","journalAb</vt:lpwstr>
  </property>
  <property fmtid="{D5CDD505-2E9C-101B-9397-08002B2CF9AE}" pid="149" name="ZOTERO_BREF_XJbAKHeI6CVt_6">
    <vt:lpwstr>breviation":"Energy Procedia","author":[{"family":"Graupner","given":"Bastian J."},{"family":"Li","given":"Dedong"},{"family":"Bauer","given":"Sebastian"}],"issued":{"date-parts":[["2011"]]}},"label":"page"},{"id":8093,"uris":["http://zotero.org/users/180</vt:lpwstr>
  </property>
  <property fmtid="{D5CDD505-2E9C-101B-9397-08002B2CF9AE}" pid="150" name="ZOTERO_BREF_XJbAKHeI6CVt_7">
    <vt:lpwstr>9694/items/QXC4Q23Z"],"uri":["http://zotero.org/users/1809694/items/QXC4Q23Z"],"itemData":{"id":8093,"type":"article-journal","title":"System-level modeling for economic evaluation of geological CO2 storage in gas reservoirs","container-title":"Energy Con</vt:lpwstr>
  </property>
  <property fmtid="{D5CDD505-2E9C-101B-9397-08002B2CF9AE}" pid="151" name="ZOTERO_BREF_XJbAKHeI6CVt_8">
    <vt:lpwstr>version and Management","page":"1827-1833","volume":"48","issue":"6","archive_location":"ISI:000247106400009","abstract":"One way to reduce the effects of anthropogenic greenhouse gases on climate is to inject carbon dioxide (CO2) from industrial sources </vt:lpwstr>
  </property>
  <property fmtid="{D5CDD505-2E9C-101B-9397-08002B2CF9AE}" pid="152" name="ZOTERO_BREF_XJbAKHeI6CVt_9">
    <vt:lpwstr>into deep geological formations such as brine aquifers or depleted oil or gas reservoirs. Research is being conducted to improve understanding of factors affecting particular aspects of geological CO2 storage (such as storage performance, storage capacity</vt:lpwstr>
  </property>
  <property fmtid="{D5CDD505-2E9C-101B-9397-08002B2CF9AE}" pid="153" name="ZOTERO_BREF_XJbAKHeI6CVt_10">
    <vt:lpwstr>, and health, safety and environmental (HSE) issues) as well as to lower the cost of CO2 capture and related processes. However, there has been less emphasis to date on system-level analyses of geological CO2 storage that consider geological, economic, an</vt:lpwstr>
  </property>
  <property fmtid="{D5CDD505-2E9C-101B-9397-08002B2CF9AE}" pid="154" name="ZOTERO_BREF_XJbAKHeI6CVt_11">
    <vt:lpwstr>d environmental issues by linking detailed process models to representations of engineering components and associated economic models. The objective of this study is to develop a system-level model for geological CO2 storage, including CO2 capture and sep</vt:lpwstr>
  </property>
  <property fmtid="{D5CDD505-2E9C-101B-9397-08002B2CF9AE}" pid="155" name="ZOTERO_BREF_XJbAKHeI6CVt_12">
    <vt:lpwstr>aration, compression, pipeline transportation to the storage site, and CO2 injection. Within our system model we are incorporating detailed reservoir simulations of CO2 injection into a gas reservoir and related enhanced production of methane. Potential l</vt:lpwstr>
  </property>
  <property fmtid="{D5CDD505-2E9C-101B-9397-08002B2CF9AE}" pid="156" name="ZOTERO_BREF_XJbAKHeI6CVt_13">
    <vt:lpwstr>eakage and associated environmental impacts are also considered. The platform for the system-level model is GoldSim [GoldSim, User's Guide. GoldSim Technology Group; 2006, http://www.goldsim.com]. The application of the system model focuses on evaluating </vt:lpwstr>
  </property>
  <property fmtid="{D5CDD505-2E9C-101B-9397-08002B2CF9AE}" pid="157" name="ZOTERO_BREF_XJbAKHeI6CVt_14">
    <vt:lpwstr>the feasibility of carbon sequestration with enhanced gas recovery (CSEGR) in the Rio Vista region of California. The reservoir simulations are performed using a special module of the TOUGH2 simulator, EOS7C, for multicomponent gas mixtures of methane and</vt:lpwstr>
  </property>
  <property fmtid="{D5CDD505-2E9C-101B-9397-08002B2CF9AE}" pid="158" name="ZOTERO_BREF_XJbAKHeI6CVt_15">
    <vt:lpwstr> CO2. Using a system-level modeling approach, the economic benefits of enhanced gas recovery can be directly weighed against the costs and benefits of CO2 injection. Published by Elsevier Ltd.","ISSN":"0196-8904","shortTitle":"System-level modeling for ec</vt:lpwstr>
  </property>
  <property fmtid="{D5CDD505-2E9C-101B-9397-08002B2CF9AE}" pid="159" name="ZOTERO_BREF_XJbAKHeI6CVt_16">
    <vt:lpwstr>onomic evaluation of geological CO2 storage in gas reservoirs","journalAbbreviation":"Energ Convers Manage Energ Convers Manage","language":"English","author":[{"family":"Zhang","given":"Y. Q."},{"family":"Oldenburg","given":"C. M."},{"family":"Finsterle"</vt:lpwstr>
  </property>
  <property fmtid="{D5CDD505-2E9C-101B-9397-08002B2CF9AE}" pid="160" name="ZOTERO_BREF_XJbAKHeI6CVt_17">
    <vt:lpwstr>,"given":"S."},{"family":"Bodvarsson","given":"G. S."}],"issued":{"date-parts":[["2007",6]]}},"label":"page"},{"id":7206,"uris":["http://zotero.org/users/1809694/items/4Q4ANBZZ"],"uri":["http://zotero.org/users/1809694/items/4Q4ANBZZ"],"itemData":{"id":72</vt:lpwstr>
  </property>
  <property fmtid="{D5CDD505-2E9C-101B-9397-08002B2CF9AE}" pid="161" name="ZOTERO_BREF_XJbAKHeI6CVt_18">
    <vt:lpwstr>06,"type":"article-journal","title":"TOUGHREACT - A simulation program for non-isothermal multiphase reactive geochemical transport in variably saturated geologic media: Applications to geothermal injectivity and CO2 geological sequestration","container-t</vt:lpwstr>
  </property>
  <property fmtid="{D5CDD505-2E9C-101B-9397-08002B2CF9AE}" pid="162" name="ZOTERO_BREF_XJbAKHeI6CVt_19">
    <vt:lpwstr>itle":"Computers &amp; Geosciences","page":"145-165","volume":"32","issue":"2","archive_location":"ISI:000234992800001","abstract":"TOUGHREACT is a numerical simulation program for chemically reactive non-isothermal flows of multiphase fluids in porous and fr</vt:lpwstr>
  </property>
  <property fmtid="{D5CDD505-2E9C-101B-9397-08002B2CF9AE}" pid="163" name="ZOTERO_BREF_XJbAKHeI6CVt_20">
    <vt:lpwstr>actured media. The program was written in Fortran 77 and developed by introducing reactive geochemistry into the multiphase fluid and heat flow simulator TOUGH2. A variety of subsurface thermophysical-chemical processes are considered under a wide range o</vt:lpwstr>
  </property>
  <property fmtid="{D5CDD505-2E9C-101B-9397-08002B2CF9AE}" pid="164" name="ZOTERO_BREF_XJbAKHeI6CVt_21">
    <vt:lpwstr>f conditions of pressure, temperature, water saturation, ionic strength, and pH and Eh. Interactions between mineral assemblages and fluids can occur under local equilibrium or kinetic rates. The gas phase can be chemically active. Precipitation and disso</vt:lpwstr>
  </property>
  <property fmtid="{D5CDD505-2E9C-101B-9397-08002B2CF9AE}" pid="165" name="ZOTERO_BREF_XJbAKHeI6CVt_22">
    <vt:lpwstr>lution reactions can change formation porosity and permeability. The program can be applied to many geologic systems and environmental problems, including geothermal systems, diagenetic, and weathering processes, subsurface waste disposal, acid mine drain</vt:lpwstr>
  </property>
  <property fmtid="{D5CDD505-2E9C-101B-9397-08002B2CF9AE}" pid="166" name="ZOTERO_BREF_XJbAKHeI6CVt_23">
    <vt:lpwstr>age remediation, contaminant transport, and groundwater quality. Here we present two examples to illustrate applicability of the program. The first example deals with injectivity effects of mineral scaling in a fractured geothermal reservoir. A major conc</vt:lpwstr>
  </property>
  <property fmtid="{D5CDD505-2E9C-101B-9397-08002B2CF9AE}" pid="167" name="ZOTERO_BREF_XJbAKHeI6CVt_24">
    <vt:lpwstr>ern in the development of hot dry rock and hot fractured rock reservoirs is achieving and maintaining adequate injectivity, while avoiding the development of preferential short-circuiting flow paths. Rock-fluid interactions and associated mineral dissolut</vt:lpwstr>
  </property>
  <property fmtid="{D5CDD505-2E9C-101B-9397-08002B2CF9AE}" pid="168" name="ZOTERO_BREF_XJbAKHeI6CVt_25">
    <vt:lpwstr>ion and precipitation effects could have a major impact on the long-term performance of these reservoirs. We used recent European studies as a starting point to explore chemically induced effects of fluid circulation in the geothermal systems. We examine </vt:lpwstr>
  </property>
  <property fmtid="{D5CDD505-2E9C-101B-9397-08002B2CF9AE}" pid="169" name="ZOTERO_BREF_XJbAKHeI6CVt_26">
    <vt:lpwstr>ways in which the chemical composition of reinjected waters can be modified to improve reservoir performance by maintaining or even enhancing injectivity. The second TOUGHREACT application example is related to CO2 geologic sequestration in a saline aquif</vt:lpwstr>
  </property>
  <property fmtid="{D5CDD505-2E9C-101B-9397-08002B2CF9AE}" pid="170" name="ZOTERO_BREF_XJbAKHeI6CVt_27">
    <vt:lpwstr>er. We performed numerical simulations for a commonly encountered Gulf Coast sediment under CO2 injection conditions in order to analyze the impact of CO2 immobilization through carbonate precipitation. Using the data presented in this paper, the CO2 mine</vt:lpwstr>
  </property>
  <property fmtid="{D5CDD505-2E9C-101B-9397-08002B2CF9AE}" pid="171" name="ZOTERO_BREF_XJbAKHeI6CVt_28">
    <vt:lpwstr>ral-trapping capability after 10,000 years can reach 60 kg/m(3) of sandstone by secondary carbonate mineral precipitation such as siderite, ankerite, and dawsonite. Most of the simulated mineral alteration pattern is consistent with the field observations</vt:lpwstr>
  </property>
  <property fmtid="{D5CDD505-2E9C-101B-9397-08002B2CF9AE}" pid="172" name="ZOTERO_BREF_XJbAKHeI6CVt_29">
    <vt:lpwstr> of natural CO2 reservoirs. (C) 2005 Elsevier Ltd. All rights reserved.","DOI":"10.1016/j.cageo.2005.06.014","ISSN":"0098-3004","shortTitle":"TOUGHREACT - A simulation program for non-isothermal multiphase reactive geochemical transport in variably satura</vt:lpwstr>
  </property>
  <property fmtid="{D5CDD505-2E9C-101B-9397-08002B2CF9AE}" pid="173" name="ZOTERO_BREF_XJbAKHeI6CVt_30">
    <vt:lpwstr>ted geologic media: Applications to geothermal injectivity and CO2 geological sequestration","journalAbbreviation":"Comput Geosci-Uk","language":"English","author":[{"family":"Xu","given":"T. F."},{"family":"Sonnenthal","given":"E."},{"family":"Spycher","</vt:lpwstr>
  </property>
  <property fmtid="{D5CDD505-2E9C-101B-9397-08002B2CF9AE}" pid="174" name="ZOTERO_BREF_XJbAKHeI6CVt_31">
    <vt:lpwstr>given":"N."},{"family":"Pruess","given":"K."}],"issued":{"date-parts":[["2006",3]]}},"label":"page"},{"id":7964,"uris":["http://zotero.org/users/1809694/items/N5IKFR9T"],"uri":["http://zotero.org/users/1809694/items/N5IKFR9T"],"itemData":{"id":7964,"type"</vt:lpwstr>
  </property>
  <property fmtid="{D5CDD505-2E9C-101B-9397-08002B2CF9AE}" pid="175" name="ZOTERO_BREF_XJbAKHeI6CVt_32">
    <vt:lpwstr>:"article-journal","title":"Model for CO2 leakage including multiple geological layers and multiple leaky wells","container-title":"Environmental Science &amp; Technology","page":"743-749","volume":"43","issue":"3","archive_location":"ISI:000262926400037","ab</vt:lpwstr>
  </property>
  <property fmtid="{D5CDD505-2E9C-101B-9397-08002B2CF9AE}" pid="176" name="ZOTERO_BREF_XJbAKHeI6CVt_33">
    <vt:lpwstr>stract":"Geological storage of carbon dioxide (CO2) is likely to be an integral component of any realistic plan to reduce anthropogenic greenhouse gas emissions. In conjunction with large-scale deployment of carbon storage as a technology, there is an urg</vt:lpwstr>
  </property>
  <property fmtid="{D5CDD505-2E9C-101B-9397-08002B2CF9AE}" pid="177" name="ZOTERO_BREF_XJbAKHeI6CVt_34">
    <vt:lpwstr>ent need for tools which provide reliable and quick assessments of aquifer storage performance. Previously, abandoned wells from over a century of oil and gas exploration and production have been identified as critical potential leakage paths. The practic</vt:lpwstr>
  </property>
  <property fmtid="{D5CDD505-2E9C-101B-9397-08002B2CF9AE}" pid="178" name="ZOTERO_BREF_XJbAKHeI6CVt_35">
    <vt:lpwstr>al importance of abandoned wells is emphasized by the correlation of heavy CO2 emitters (typically associated with industrialized areas) to oil and gas producing regions in North America. Herein, we describe a novel framework for predicting the leakage fr</vt:lpwstr>
  </property>
  <property fmtid="{D5CDD505-2E9C-101B-9397-08002B2CF9AE}" pid="179" name="ZOTERO_BREF_XJbAKHeI6CVt_36">
    <vt:lpwstr>om large numbers of abandoned wells, forming leakage paths connecting multiple subsurface permeable formations. The framework is designed to exploit analytical solutions to various components of the problem and, ultimately, leads to a grid-free approximat</vt:lpwstr>
  </property>
  <property fmtid="{D5CDD505-2E9C-101B-9397-08002B2CF9AE}" pid="180" name="ZOTERO_BREF_XJbAKHeI6CVt_37">
    <vt:lpwstr>ion to CO2 and brine leakage rates, as well as fluid distributions. We apply our model in a comparison to an established numerical solver for the underlying governing equations. Thereafter, we demonstrate the capabilities of the model on typical field dat</vt:lpwstr>
  </property>
  <property fmtid="{D5CDD505-2E9C-101B-9397-08002B2CF9AE}" pid="181" name="ZOTERO_BREF_XJbAKHeI6CVt_38">
    <vt:lpwstr>a taken from the vicinity of Edmonton, Alberta. This data set consists of over 500 wells and 7 permeable formations. Results show the flexibility and utility of the solution methods, and highlight the role that analytical and semianalytical solutions can </vt:lpwstr>
  </property>
  <property fmtid="{D5CDD505-2E9C-101B-9397-08002B2CF9AE}" pid="182" name="ZOTERO_BREF_XJbAKHeI6CVt_39">
    <vt:lpwstr>play in this important problem.","ISSN":"0013-936X","shortTitle":"Model for CO2 leakage including multiple geological layers and multiple leaky wells","journalAbbreviation":"Environ Sci Technol Environ Sci Technol","language":"English","author":[{"family"</vt:lpwstr>
  </property>
  <property fmtid="{D5CDD505-2E9C-101B-9397-08002B2CF9AE}" pid="183" name="ZOTERO_BREF_XJbAKHeI6CVt_40">
    <vt:lpwstr>:"Nordbotten","given":"J. M."},{"family":"Kavetski","given":"D."},{"family":"Celia","given":"M. A."},{"family":"Bachu","given":"S."}],"issued":{"date-parts":[["2009",2,1]]}},"label":"page"},{"id":8318,"uris":["http://zotero.org/users/1809694/items/W7I6IQQ</vt:lpwstr>
  </property>
  <property fmtid="{D5CDD505-2E9C-101B-9397-08002B2CF9AE}" pid="184" name="ZOTERO_BREF_XJbAKHeI6CVt_41">
    <vt:lpwstr>E"],"uri":["http://zotero.org/users/1809694/items/W7I6IQQE"],"itemData":{"id":8318,"type":"article-journal","title":"Reactive transport of CO2 in saline aquifers with implicit geomechanical analysis","container-title":"Energy Procedia","page":"3267-3274",</vt:lpwstr>
  </property>
  <property fmtid="{D5CDD505-2E9C-101B-9397-08002B2CF9AE}" pid="185" name="ZOTERO_BREF_XJbAKHeI6CVt_42">
    <vt:lpwstr>"volume":"1","issue":"1","abstract":"Geological storage of CO2 in saline aquifers is a promising way to reduce the concentration of the greenhouse gas in the atmosphere. Injection of CO2 will, however, lead to dissolution of minerals in regions of lowered</vt:lpwstr>
  </property>
  <property fmtid="{D5CDD505-2E9C-101B-9397-08002B2CF9AE}" pid="186" name="ZOTERO_BREF_XJbAKHeI6CVt_43">
    <vt:lpwstr> pH and precipitation of minerals from transported ions in regions of higher pH. The geomechanical implications of these changes on the stability of the reservoir are of crucial importance in the evaluation of potential injection reservoirs. The possible </vt:lpwstr>
  </property>
  <property fmtid="{D5CDD505-2E9C-101B-9397-08002B2CF9AE}" pid="187" name="ZOTERO_BREF_XJbAKHeI6CVt_44">
    <vt:lpwstr>injection rate for given over-pressures of the injected CO2 depends on the porosity and permeability of the rock matrix in the vicinity of the injection well. Local fracturing in this region can be a tool for increasing the injection flow rate but a geome</vt:lpwstr>
  </property>
  <property fmtid="{D5CDD505-2E9C-101B-9397-08002B2CF9AE}" pid="188" name="ZOTERO_BREF_XJbAKHeI6CVt_45">
    <vt:lpwstr>chanical analysis will be needed in order to make sure that this fracturing will not affect the geomechanical stability outside this limited region to a significant degree. This paper presents a new rewritten version of RetrasoCodeBright (RCB) which have </vt:lpwstr>
  </property>
  <property fmtid="{D5CDD505-2E9C-101B-9397-08002B2CF9AE}" pid="189" name="ZOTERO_BREF_XJbAKHeI6CVt_46">
    <vt:lpwstr>been extended to simulations of CO2 storage in saline aquifers. An advantage of this code compared to other codes is the implicit geo-mechanical module. The code has been rewritten to account for non-ideal gas through corrections of gas density and gas so</vt:lpwstr>
  </property>
  <property fmtid="{D5CDD505-2E9C-101B-9397-08002B2CF9AE}" pid="190" name="ZOTERO_BREF_XJbAKHeI6CVt_47">
    <vt:lpwstr>lubility in all transport terms. Newton-Raphson method used to solve the flow and mechanics in RCB has been improved so as to improve convergence even under high gas injecting pressures. A 2D hydro-chemical-mechanical problem is used to illustrate the mod</vt:lpwstr>
  </property>
  <property fmtid="{D5CDD505-2E9C-101B-9397-08002B2CF9AE}" pid="191" name="ZOTERO_BREF_XJbAKHeI6CVt_48">
    <vt:lpwstr>ified RCB code.","DOI":"10.1016/j.egypro.2009.02.112","ISSN":"1876-6102","shortTitle":"Reactive transport of CO2 in saline aquifers with implicit geomechanical analysis","author":[{"family":"Kvamme","given":"Bjørn"},{"family":"Liu","given":"Shunping"}],"i</vt:lpwstr>
  </property>
  <property fmtid="{D5CDD505-2E9C-101B-9397-08002B2CF9AE}" pid="192" name="ZOTERO_BREF_XJbAKHeI6CVt_49">
    <vt:lpwstr>ssued":{"date-parts":[["2009"]]}},"label":"page"}],"schema":"https://github.com/citation-style-language/schema/raw/master/csl-citation.json"}</vt:lpwstr>
  </property>
  <property fmtid="{D5CDD505-2E9C-101B-9397-08002B2CF9AE}" pid="193" name="ZOTERO_BREF_es1ZJn7OfBRk_1">
    <vt:lpwstr>ZOTERO_ITEM CSL_CITATION {"citationID":"bsaAP337","properties":{"formattedCitation":"[25,26]","plainCitation":"[25,26]"},"citationItems":[{"id":8174,"uris":["http://zotero.org/users/1809694/items/SZV6TECK"],"uri":["http://zotero.org/users/1809694/items/SZ</vt:lpwstr>
  </property>
  <property fmtid="{D5CDD505-2E9C-101B-9397-08002B2CF9AE}" pid="194" name="ZOTERO_BREF_es1ZJn7OfBRk_2">
    <vt:lpwstr>V6TECK"],"itemData":{"id":8174,"type":"article-journal","title":"ORCHESTRA: An object-oriented framework for implementing chemical equilibrium models","container-title":"Environmental Science &amp; Technology","page":"1175-1182","volume":"37","issue":"6","arc</vt:lpwstr>
  </property>
  <property fmtid="{D5CDD505-2E9C-101B-9397-08002B2CF9AE}" pid="195" name="ZOTERO_BREF_es1ZJn7OfBRk_3">
    <vt:lpwstr>hive_location":"ISI:000181629700019","abstract":"This work presents a new object-oriented structure for chemical equilibrium calculations that is used in the modeling framework ORCHESTRA (Objects Representing CHEmical Speciation and TRAnsport). In contras</vt:lpwstr>
  </property>
  <property fmtid="{D5CDD505-2E9C-101B-9397-08002B2CF9AE}" pid="196" name="ZOTERO_BREF_es1ZJn7OfBRk_4">
    <vt:lpwstr>t to standard chemical equilibrium algorithms, such as MINEQL, MINTEQ2A, PHREEQC, and ECOSAT, model equations are not hard-coded in the source code, but instead all equations are defined in text format and read by the ORCHESTRA calculation kernel at run t</vt:lpwstr>
  </property>
  <property fmtid="{D5CDD505-2E9C-101B-9397-08002B2CF9AE}" pid="197" name="ZOTERO_BREF_es1ZJn7OfBRk_5">
    <vt:lpwstr>ime. This makes model definitions easily accessible and extendible by users. Furthermore, it results in a very compact and efficient calculation kernel that is easy to use as a submodel within mass transport or kinetic models. Finally, the object-oriented</vt:lpwstr>
  </property>
  <property fmtid="{D5CDD505-2E9C-101B-9397-08002B2CF9AE}" pid="198" name="ZOTERO_BREF_es1ZJn7OfBRk_6">
    <vt:lpwstr> structure of the chemical model definitions makes it possible to implement a new object-oriented framework for implementing chemical models. This framework consists of three basic object types, entities, reactions, and phases, that form the building bloc</vt:lpwstr>
  </property>
  <property fmtid="{D5CDD505-2E9C-101B-9397-08002B2CF9AE}" pid="199" name="ZOTERO_BREF_es1ZJn7OfBRk_7">
    <vt:lpwstr>ks from which other chemical models are composed. The hierarchical approach ensures consistent and compact model definitions and is illustrated here by discussing the implementation of a number of commonly used chemical models such as aqueous complexation</vt:lpwstr>
  </property>
  <property fmtid="{D5CDD505-2E9C-101B-9397-08002B2CF9AE}" pid="200" name="ZOTERO_BREF_es1ZJn7OfBRk_8">
    <vt:lpwstr>, activity correction, precipitation, surface complexation ion exchange, and several more sophisticated adsorption models including electrostatic interactions, NICA, and CD-MUSIC. The ORCHESTRA framework is electronically available from www.macaulay.ac.uk</vt:lpwstr>
  </property>
  <property fmtid="{D5CDD505-2E9C-101B-9397-08002B2CF9AE}" pid="201" name="ZOTERO_BREF_es1ZJn7OfBRk_9">
    <vt:lpwstr>/ORCHESTRA.","DOI":"10.1021/es.025597s","ISSN":"0013-936X","shortTitle":"ORCHESTRA: An object-oriented framework for implementing chemical equilibrium models","author":[{"family":"Meeussen","given":"J. C. L."}],"issued":{"date-parts":[["2003",3]]}},"label</vt:lpwstr>
  </property>
  <property fmtid="{D5CDD505-2E9C-101B-9397-08002B2CF9AE}" pid="202" name="ZOTERO_BREF_es1ZJn7OfBRk_10">
    <vt:lpwstr>":"page"},{"id":7723,"uris":["http://zotero.org/users/1809694/items/GG92W5RR"],"uri":["http://zotero.org/users/1809694/items/GG92W5RR"],"itemData":{"id":7723,"type":"report","title":"Thermodynamic and mathematical concepts of CHESS","publisher":"Ecole des</vt:lpwstr>
  </property>
  <property fmtid="{D5CDD505-2E9C-101B-9397-08002B2CF9AE}" pid="203" name="ZOTERO_BREF_es1ZJn7OfBRk_11">
    <vt:lpwstr> Mines de Paris","publisher-place":"Fontainebleau, France.","page":"103","event-place":"Fontainebleau, France.","note":"LHM/RD/98/39","shortTitle":"Thermodynamic and mathematical concepts of CHESS","author":[{"family":"van der Lee","given":"J."}],"issued"</vt:lpwstr>
  </property>
  <property fmtid="{D5CDD505-2E9C-101B-9397-08002B2CF9AE}" pid="204" name="ZOTERO_BREF_es1ZJn7OfBRk_12">
    <vt:lpwstr>:{"date-parts":[["1998"]]}},"label":"page"}],"schema":"https://github.com/citation-style-language/schema/raw/master/csl-citation.json"}</vt:lpwstr>
  </property>
  <property fmtid="{D5CDD505-2E9C-101B-9397-08002B2CF9AE}" pid="205" name="ZOTERO_BREF_Ol6n7V9qx9Cp_1">
    <vt:lpwstr>ZOTERO_ITEM CSL_CITATION {"citationID":"erB9gcOU","properties":{"formattedCitation":"[27]","plainCitation":"[27]"},"citationItems":[{"id":600,"uris":["http://zotero.org/users/1809694/items/ENGD6FRR"],"uri":["http://zotero.org/users/1809694/items/ENGD6FRR"</vt:lpwstr>
  </property>
  <property fmtid="{D5CDD505-2E9C-101B-9397-08002B2CF9AE}" pid="206" name="ZOTERO_BREF_Ol6n7V9qx9Cp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07" name="ZOTERO_BREF_Ol6n7V9qx9Cp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08" name="ZOTERO_BREF_Ol6n7V9qx9Cp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09" name="ZOTERO_BREF_Ol6n7V9qx9Cp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10" name="ZOTERO_BREF_Ol6n7V9qx9Cp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11" name="ZOTERO_BREF_Ol6n7V9qx9Cp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12" name="ZOTERO_BREF_Ol6n7V9qx9Cp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13" name="ZOTERO_BREF_Ol6n7V9qx9Cp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14" name="ZOTERO_BREF_Ol6n7V9qx9Cp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15" name="ZOTERO_BREF_Ol6n7V9qx9Cp_11">
    <vt:lpwstr> geochemical model PHREEQC for use in scripting and programming languages","author":[{"family":"Charlton","given":"Scott R."},{"family":"Parkhurst","given":"David L."}],"issued":{"date-parts":[["2011"]]}}}],"schema":"https://github.com/citation-style-lang</vt:lpwstr>
  </property>
  <property fmtid="{D5CDD505-2E9C-101B-9397-08002B2CF9AE}" pid="216" name="ZOTERO_BREF_Ol6n7V9qx9Cp_12">
    <vt:lpwstr>uage/schema/raw/master/csl-citation.json"}</vt:lpwstr>
  </property>
  <property fmtid="{D5CDD505-2E9C-101B-9397-08002B2CF9AE}" pid="217" name="ZOTERO_BREF_1Ac7eNE2WqME_1">
    <vt:lpwstr>ZOTERO_ITEM CSL_CITATION {"citationID":"c3SPDQoo","properties":{"formattedCitation":"[28]","plainCitation":"[28]"},"citationItems":[{"id":7854,"uris":["http://zotero.org/users/1809694/items/JCQ4ZI85"],"uri":["http://zotero.org/users/1809694/items/JCQ4ZI85</vt:lpwstr>
  </property>
  <property fmtid="{D5CDD505-2E9C-101B-9397-08002B2CF9AE}" pid="218" name="ZOTERO_BREF_1Ac7eNE2WqME_2">
    <vt:lpwstr>"],"itemData":{"id":7854,"type":"report","title":"Description of Input and Examples for PHREEQC Version 3—A Computer Program for Speciation, Batch-Reaction, One-Dimensional Transport, and Inverse Geochemical Calculations","publisher":"U.S. Department of t</vt:lpwstr>
  </property>
  <property fmtid="{D5CDD505-2E9C-101B-9397-08002B2CF9AE}" pid="219" name="ZOTERO_BREF_1Ac7eNE2WqME_3">
    <vt:lpwstr>he Interior, U.S. Geological Survey","publisher-place":"Denver, Colorado","page":"497","event-place":"Denver, Colorado","URL":"http://wwwbrr.cr.usgs.gov/projects/GWC_coupled/phreeqc/phreeqc3-html/phreeqc3.htm","note":"Techniques and Methods 6–A43","shortT</vt:lpwstr>
  </property>
  <property fmtid="{D5CDD505-2E9C-101B-9397-08002B2CF9AE}" pid="220" name="ZOTERO_BREF_1Ac7eNE2WqME_4">
    <vt:lpwstr>itle":"Description of Input and Examples for PHREEQC Version 3—A Computer Program for Speciation, Batch-Reaction, One-Dimensional Transport, and Inverse Geochemical Calculations","author":[{"family":"David L. Parkhurst","given":""},{"family":"C.A.J. Appel</vt:lpwstr>
  </property>
  <property fmtid="{D5CDD505-2E9C-101B-9397-08002B2CF9AE}" pid="221" name="ZOTERO_BREF_1Ac7eNE2WqME_5">
    <vt:lpwstr>o","given":""}],"issued":{"date-parts":[["2013"]]}}}],"schema":"https://github.com/citation-style-language/schema/raw/master/csl-citation.json"}</vt:lpwstr>
  </property>
  <property fmtid="{D5CDD505-2E9C-101B-9397-08002B2CF9AE}" pid="222" name="ZOTERO_BREF_4CbN8SXwwJHh_1">
    <vt:lpwstr>ZOTERO_ITEM CSL_CITATION {"citationID":"1j92ckhee","properties":{"formattedCitation":"[29]","plainCitation":"[29]"},"citationItems":[{"id":8390,"uris":["http://zotero.org/users/1809694/items/XGGAUIEA"],"uri":["http://zotero.org/users/1809694/items/XGGAUIE</vt:lpwstr>
  </property>
  <property fmtid="{D5CDD505-2E9C-101B-9397-08002B2CF9AE}" pid="223" name="ZOTERO_BREF_4CbN8SXwwJHh_2">
    <vt:lpwstr>A"],"itemData":{"id":8390,"type":"article-journal","title":"Simulation tool for variably saturated flow with comprehensive geochemical reactions in two- and three-dimensional domains","container-title":"Environmental Modelling &amp; Software","page":"210-218"</vt:lpwstr>
  </property>
  <property fmtid="{D5CDD505-2E9C-101B-9397-08002B2CF9AE}" pid="224" name="ZOTERO_BREF_4CbN8SXwwJHh_3">
    <vt:lpwstr>,"volume":"26","issue":"2011","archive_location":"WOS:000284722400010","abstract":"We present a software tool for simulations of flow and multi-component solute transport in two- and three-dimensional domains in combination with comprehensive intra-phase </vt:lpwstr>
  </property>
  <property fmtid="{D5CDD505-2E9C-101B-9397-08002B2CF9AE}" pid="225" name="ZOTERO_BREF_4CbN8SXwwJHh_4">
    <vt:lpwstr>and inter-phase geochemistry. The software uses lPhreeqc as a reaction engine to the multi-purpose, multidimensional finite element solver COMSOL Multiphysics (R) for flow and transport simulations. Here we used COMSOL to solve Richards' equation for aque</vt:lpwstr>
  </property>
  <property fmtid="{D5CDD505-2E9C-101B-9397-08002B2CF9AE}" pid="226" name="ZOTERO_BREF_4CbN8SXwwJHh_5">
    <vt:lpwstr>ous phase flow in variably saturated porous media. The coupling procedure presented is in principle applicable to any simulation of aqueous phase flow and solute transport in COMSOL The coupling with IPhreeqc gives major advantages over COMSOL's built-in </vt:lpwstr>
  </property>
  <property fmtid="{D5CDD505-2E9C-101B-9397-08002B2CF9AE}" pid="227" name="ZOTERO_BREF_4CbN8SXwwJHh_6">
    <vt:lpwstr>reaction capabilities, i.e., the soil solution is speciated from its element composition according to thermodynamic mass action equations with ion activity corrections. State-of-the-art adsorption models such as surface complexation with diffuse double la</vt:lpwstr>
  </property>
  <property fmtid="{D5CDD505-2E9C-101B-9397-08002B2CF9AE}" pid="228" name="ZOTERO_BREF_4CbN8SXwwJHh_7">
    <vt:lpwstr>yer calculations are accessible. In addition, IPhreeqc provides a framework to integrate user-defined kinetic reactions with possible dependencies on solution speciation (i.e., pH, saturation indices, and ion activities), allowing for modelling of microbi</vt:lpwstr>
  </property>
  <property fmtid="{D5CDD505-2E9C-101B-9397-08002B2CF9AE}" pid="229" name="ZOTERO_BREF_4CbN8SXwwJHh_8">
    <vt:lpwstr>ally mediated reactions. Extensive compilations of geochemical reactions and their parameterization are accessible through associated databases. (C) 2010 Elsevier Ltd. All rights reserved.","DOI":"10.1016/j.envsoft.2010.07.005","ISSN":"1364-8152","shortTi</vt:lpwstr>
  </property>
  <property fmtid="{D5CDD505-2E9C-101B-9397-08002B2CF9AE}" pid="230" name="ZOTERO_BREF_4CbN8SXwwJHh_9">
    <vt:lpwstr>tle":"Simulation tool for variably saturated flow with comprehensive geochemical reactions in two- and three-dimensional domains","journalAbbreviation":"Environ Modell Softw","language":"English","author":[{"family":"Wissmeier","given":"L."},{"family":"Ba</vt:lpwstr>
  </property>
  <property fmtid="{D5CDD505-2E9C-101B-9397-08002B2CF9AE}" pid="231" name="ZOTERO_BREF_4CbN8SXwwJHh_10">
    <vt:lpwstr>rry","given":"D.A."}],"issued":{"date-parts":[["2011",2]]}}}],"schema":"https://github.com/citation-style-language/schema/raw/master/csl-citation.json"}</vt:lpwstr>
  </property>
  <property fmtid="{D5CDD505-2E9C-101B-9397-08002B2CF9AE}" pid="232" name="ZOTERO_BREF_OlYkRldPCfze_1">
    <vt:lpwstr>ZOTERO_ITEM CSL_CITATION {"citationID":"hMxe7f4l","properties":{"formattedCitation":"[30]","plainCitation":"[30]"},"citationItems":[{"id":21,"uris":["http://zotero.org/users/1809694/items/FF2DP8BB"],"uri":["http://zotero.org/users/1809694/items/FF2DP8BB"]</vt:lpwstr>
  </property>
  <property fmtid="{D5CDD505-2E9C-101B-9397-08002B2CF9AE}" pid="233" name="ZOTERO_BREF_OlYkRldPCfze_2">
    <vt:lpwstr>,"itemData":{"id":21,"type":"article-journal","title":"Interface COMSOL-PHREEQC (iCP), an efficient numerical framework for the solution of coupled multiphysics and geochemistry","container-title":"Computers &amp; Geosciences","page":"10-21","volume":"69","is</vt:lpwstr>
  </property>
  <property fmtid="{D5CDD505-2E9C-101B-9397-08002B2CF9AE}" pid="234" name="ZOTERO_BREF_OlYkRldPCfze_3">
    <vt:lpwstr>sue":"0","abstract":"Abstract\nThis paper presents the development, verification and application of an efficient interface, denoted as iCP, which couples two standalone simulation programs: the general purpose Finite Element framework COMSOL Multiphysics®</vt:lpwstr>
  </property>
  <property fmtid="{D5CDD505-2E9C-101B-9397-08002B2CF9AE}" pid="235" name="ZOTERO_BREF_OlYkRldPCfze_4">
    <vt:lpwstr> and the geochemical simulator PHREEQC. The main goal of the interface is to maximize the synergies between the aforementioned codes, providing a numerical platform that can efficiently simulate a wide number of multiphysics problems coupled with geochemi</vt:lpwstr>
  </property>
  <property fmtid="{D5CDD505-2E9C-101B-9397-08002B2CF9AE}" pid="236" name="ZOTERO_BREF_OlYkRldPCfze_5">
    <vt:lpwstr>stry. iCP is written in Java and uses the IPhreeqc C++ dynamic library and the COMSOL Java-API. Given the large computational requirements of the aforementioned coupled models, special emphasis has been placed on numerical robustness and efficiency. To th</vt:lpwstr>
  </property>
  <property fmtid="{D5CDD505-2E9C-101B-9397-08002B2CF9AE}" pid="237" name="ZOTERO_BREF_OlYkRldPCfze_6">
    <vt:lpwstr>is end, the geochemical reactions are solved in parallel by balancing the computational load over multiple threads. First, a benchmark exercise is used to test the reliability of iCP regarding flow and reactive transport. Then, a large scale thermo-hydro-</vt:lpwstr>
  </property>
  <property fmtid="{D5CDD505-2E9C-101B-9397-08002B2CF9AE}" pid="238" name="ZOTERO_BREF_OlYkRldPCfze_7">
    <vt:lpwstr>chemical (THC) problem is solved to show the code capabilities. The results of the verification exercise are successfully compared with those obtained using PHREEQC and the application case demonstrates the scalability of a large scale model, at least up </vt:lpwstr>
  </property>
  <property fmtid="{D5CDD505-2E9C-101B-9397-08002B2CF9AE}" pid="239" name="ZOTERO_BREF_OlYkRldPCfze_8">
    <vt:lpwstr>to 32 threads.","DOI":"10.1016/j.cageo.2014.04.011","ISSN":"0098-3004","journalAbbreviation":"Computers &amp; Geosciences","author":[{"family":"Nardi","given":"Albert"},{"family":"Idiart","given":"Andrés"},{"family":"Trinchero","given":"Paolo"},{"family":"de </vt:lpwstr>
  </property>
  <property fmtid="{D5CDD505-2E9C-101B-9397-08002B2CF9AE}" pid="240" name="ZOTERO_BREF_OlYkRldPCfze_9">
    <vt:lpwstr>Vries","given":"Luis Manuel"},{"family":"Molinero","given":"Jorge"}],"issued":{"date-parts":[["2014",8]]}}}],"schema":"https://github.com/citation-style-language/schema/raw/master/csl-citation.json"}</vt:lpwstr>
  </property>
  <property fmtid="{D5CDD505-2E9C-101B-9397-08002B2CF9AE}" pid="241" name="ZOTERO_BREF_9paDs3qXP9KI_1">
    <vt:lpwstr>ZOTERO_ITEM CSL_CITATION {"citationID":"K5CyqDP7","properties":{"formattedCitation":"[31]","plainCitation":"[31]"},"citationItems":[{"id":1,"uris":["http://zotero.org/users/1809694/items/4PDKPRDF"],"uri":["http://zotero.org/users/1809694/items/4PDKPRDF"],</vt:lpwstr>
  </property>
  <property fmtid="{D5CDD505-2E9C-101B-9397-08002B2CF9AE}" pid="242" name="ZOTERO_BREF_9paDs3qXP9KI_2">
    <vt:lpwstr>"itemData":{"id":1,"type":"article-journal","title":"OpenGeoSys: an open-source initiative for numerical simulation of thermo-hydro-mechanical/chemical (THM/C) processes in porous media","container-title":"Environmental Earth Sciences","page":"589-599","v</vt:lpwstr>
  </property>
  <property fmtid="{D5CDD505-2E9C-101B-9397-08002B2CF9AE}" pid="243" name="ZOTERO_BREF_9paDs3qXP9KI_3">
    <vt:lpwstr>olume":"67","issue":"2","DOI":"10.1007/s12665-012-1546-x","ISSN":"1866-6280","journalAbbreviation":"Environ Earth Sci","language":"English","author":[{"family":"Kolditz","given":"O."},{"family":"Bauer","given":"S."},{"family":"Bilke","given":"L."},{"famil</vt:lpwstr>
  </property>
  <property fmtid="{D5CDD505-2E9C-101B-9397-08002B2CF9AE}" pid="244" name="ZOTERO_BREF_9paDs3qXP9KI_4">
    <vt:lpwstr>y":"Böttcher","given":"N."},{"family":"Delfs","given":"J.O."},{"family":"Fischer","given":"T."},{"family":"Görke","given":"U.J."},{"family":"Kalbacher","given":"T."},{"family":"Kosakowski","given":"G."},{"family":"McDermott","given":"C.I."},{"family":"Par</vt:lpwstr>
  </property>
  <property fmtid="{D5CDD505-2E9C-101B-9397-08002B2CF9AE}" pid="245" name="ZOTERO_BREF_9paDs3qXP9KI_5">
    <vt:lpwstr>k","given":"C.H."},{"family":"Radu","given":"F."},{"family":"Rink","given":"K."},{"family":"Shao","given":"H."},{"family":"Shao","given":"H.B."},{"family":"Sun","given":"F."},{"family":"Sun","given":"Y.Y."},{"family":"Singh","given":"A.K."},{"family":"Tar</vt:lpwstr>
  </property>
  <property fmtid="{D5CDD505-2E9C-101B-9397-08002B2CF9AE}" pid="246" name="ZOTERO_BREF_9paDs3qXP9KI_6">
    <vt:lpwstr>on","given":"J."},{"family":"Walther","given":"M."},{"family":"Wang","given":"W."},{"family":"Watanabe","given":"N."},{"family":"Wu","given":"Y."},{"family":"Xie","given":"M."},{"family":"Xu","given":"W."},{"family":"Zehner","given":"B."}],"issued":{"date</vt:lpwstr>
  </property>
  <property fmtid="{D5CDD505-2E9C-101B-9397-08002B2CF9AE}" pid="247" name="ZOTERO_BREF_9paDs3qXP9KI_7">
    <vt:lpwstr>-parts":[["2012",9,1]]}}}],"schema":"https://github.com/citation-style-language/schema/raw/master/csl-citation.json"}</vt:lpwstr>
  </property>
  <property fmtid="{D5CDD505-2E9C-101B-9397-08002B2CF9AE}" pid="248" name="ZOTERO_BREF_3UOoZfPB3gXc_1">
    <vt:lpwstr>ZOTERO_ITEM CSL_CITATION {"citationID":"qNwMY53i","properties":{"formattedCitation":"[32]","plainCitation":"[32]"},"citationItems":[{"id":4,"uris":["http://zotero.org/users/1809694/items/BZSAFT5U"],"uri":["http://zotero.org/users/1809694/items/BZSAFT5U"],</vt:lpwstr>
  </property>
  <property fmtid="{D5CDD505-2E9C-101B-9397-08002B2CF9AE}" pid="249" name="ZOTERO_BREF_3UOoZfPB3gXc_2">
    <vt:lpwstr>"itemData":{"id":4,"type":"article-journal","title":"Modeling of coupled mass transport and chemical equilibrium in cement-solidified soil contaminated with heavy-metal ions","container-title":"Construction and Building Materials","issue":"0","URL":"http:</vt:lpwstr>
  </property>
  <property fmtid="{D5CDD505-2E9C-101B-9397-08002B2CF9AE}" pid="250" name="ZOTERO_BREF_3UOoZfPB3gXc_3">
    <vt:lpwstr>//www.sciencedirect.com/science/article/pii/S0950061813009513","DOI":"10.1016/j.conbuildmat.2013.10.030","ISSN":"0950-0618","journalAbbreviation":"Construction and Building Materials","author":[{"family":"Takahashi","given":"Yuya"},{"family":"Ishida","giv</vt:lpwstr>
  </property>
  <property fmtid="{D5CDD505-2E9C-101B-9397-08002B2CF9AE}" pid="251" name="ZOTERO_BREF_3UOoZfPB3gXc_4">
    <vt:lpwstr>en":"Tetsuya"}]}}],"schema":"https://github.com/citation-style-language/schema/raw/master/csl-citation.json"}</vt:lpwstr>
  </property>
  <property fmtid="{D5CDD505-2E9C-101B-9397-08002B2CF9AE}" pid="252" name="ZOTERO_BREF_o2XQ5dm2XeQW_1">
    <vt:lpwstr>ZOTERO_ITEM CSL_CITATION {"citationID":"x8rjqIbt","properties":{"formattedCitation":"[33]","plainCitation":"[33]"},"citationItems":[{"id":10668,"uris":["http://zotero.org/users/1809694/items/P5GI9FUT"],"uri":["http://zotero.org/users/1809694/items/P5GI9FU</vt:lpwstr>
  </property>
  <property fmtid="{D5CDD505-2E9C-101B-9397-08002B2CF9AE}" pid="253" name="ZOTERO_BREF_o2XQ5dm2XeQW_2">
    <vt:lpwstr>T"],"itemData":{"id":10668,"type":"article-journal","title":"Coupling a Chemical Reaction Engine with a Mass Flow Balance Process Simulation for Scaling Management in Papermaking Process Waters","container-title":"Industrial &amp; Engineering Chemistry Resear</vt:lpwstr>
  </property>
  <property fmtid="{D5CDD505-2E9C-101B-9397-08002B2CF9AE}" pid="254" name="ZOTERO_BREF_o2XQ5dm2XeQW_3">
    <vt:lpwstr>ch","page":"421-429","volume":"52","issue":"1","abstract":"Papermills manufacturing recycled board usually face severe calcium carbonate scaling problems. We present a mass flow balance simulation of this papermaking process (PS2000, G2-based), coupled wi</vt:lpwstr>
  </property>
  <property fmtid="{D5CDD505-2E9C-101B-9397-08002B2CF9AE}" pid="255" name="ZOTERO_BREF_o2XQ5dm2XeQW_4">
    <vt:lpwstr>th a chemical reaction engine (IPhreeqc). The simulation allows predicting the pH and calcite saturation index throughout the process. Developed chemistry modules can simulate anaerobic microbial activity in the process waters, together with local contact</vt:lpwstr>
  </property>
  <property fmtid="{D5CDD505-2E9C-101B-9397-08002B2CF9AE}" pid="256" name="ZOTERO_BREF_o2XQ5dm2XeQW_5">
    <vt:lpwstr> with the atmosphere. Also, chemistry models of the integrated wastewater treatment (with anaerobic and aerobic treatment steps) are developed. The coupled simulation accurately describes the scaling tendency of process waters. This makes it possible to s</vt:lpwstr>
  </property>
  <property fmtid="{D5CDD505-2E9C-101B-9397-08002B2CF9AE}" pid="257" name="ZOTERO_BREF_o2XQ5dm2XeQW_6">
    <vt:lpwstr>tudy curative solutions to the scaling problems in recycled board mills. The effect of a biocide treatment is simulated and discussed. This is predicted to largely reduce scaling in the wastewater treatment and limit the amount of generated sludge.","DOI"</vt:lpwstr>
  </property>
  <property fmtid="{D5CDD505-2E9C-101B-9397-08002B2CF9AE}" pid="258" name="ZOTERO_BREF_o2XQ5dm2XeQW_7">
    <vt:lpwstr>:"10.1021/ie300984y","ISSN":"0888-5885","journalAbbreviation":"Ind. Eng. Chem. Res.","author":[{"family":"Huber","given":"Patrick"},{"family":"Nivelon","given":"Sylvie"},{"family":"Ottenio","given":"Pascal"},{"family":"Nortier","given":"Patrice"}],"issued</vt:lpwstr>
  </property>
  <property fmtid="{D5CDD505-2E9C-101B-9397-08002B2CF9AE}" pid="259" name="ZOTERO_BREF_o2XQ5dm2XeQW_8">
    <vt:lpwstr>":{"date-parts":[["2012",12,12]]},"accessed":{"date-parts":[["2014",4,22]]}}}],"schema":"https://github.com/citation-style-language/schema/raw/master/csl-citation.json"}</vt:lpwstr>
  </property>
  <property fmtid="{D5CDD505-2E9C-101B-9397-08002B2CF9AE}" pid="260" name="ZOTERO_BREF_ZfVMqo6Xy6OR_1">
    <vt:lpwstr>ZOTERO_ITEM CSL_CITATION {"citationID":"mxODg55n","properties":{"formattedCitation":"[34]","plainCitation":"[34]"},"citationItems":[{"id":10666,"uris":["http://zotero.org/users/1809694/items/T3VXCEZ4"],"uri":["http://zotero.org/users/1809694/items/T3VXCEZ</vt:lpwstr>
  </property>
  <property fmtid="{D5CDD505-2E9C-101B-9397-08002B2CF9AE}" pid="261" name="ZOTERO_BREF_ZfVMqo6Xy6OR_2">
    <vt:lpwstr>4"],"itemData":{"id":10666,"type":"article-journal","title":"A versatile pore-scale multicomponent reactive transport approach based on Lattice Boltzmann Method: Application to portlandite dissolution","container-title":"Physics and Chemistry of the Earth</vt:lpwstr>
  </property>
  <property fmtid="{D5CDD505-2E9C-101B-9397-08002B2CF9AE}" pid="262" name="ZOTERO_BREF_ZfVMqo6Xy6OR_3">
    <vt:lpwstr>, Parts A/B/C","issue":"0","URL":"http://www.sciencedirect.com/science/article/pii/S1474706514000096","DOI":"10.1016/j.pce.2014.03.001","ISSN":"1474-7065","journalAbbreviation":"Physics and Chemistry of the Earth, Parts A/B/C","author":[{"family":"Patel",</vt:lpwstr>
  </property>
  <property fmtid="{D5CDD505-2E9C-101B-9397-08002B2CF9AE}" pid="263" name="ZOTERO_BREF_ZfVMqo6Xy6OR_4">
    <vt:lpwstr>"given":"Ravi A."},{"family":"Perko","given":"Janez"},{"family":"Jacques","given":"Diederik"},{"family":"Schutter","given":"Geert De"},{"family":"Breugel","given":"Klaas Van"},{"family":"Ye","given":"Guang"}]}}],"schema":"https://github.com/citation-style</vt:lpwstr>
  </property>
  <property fmtid="{D5CDD505-2E9C-101B-9397-08002B2CF9AE}" pid="264" name="ZOTERO_BREF_ZfVMqo6Xy6OR_5">
    <vt:lpwstr>-language/schema/raw/master/csl-citation.json"}</vt:lpwstr>
  </property>
  <property fmtid="{D5CDD505-2E9C-101B-9397-08002B2CF9AE}" pid="265" name="ZOTERO_BREF_YGlxPJAFqqkD_1">
    <vt:lpwstr>ZOTERO_ITEM CSL_CITATION {"citationID":"ybuAGNve","properties":{"formattedCitation":"[35]","plainCitation":"[35]"},"citationItems":[{"id":16,"uris":["http://zotero.org/users/1809694/items/F4DVB3UR"],"uri":["http://zotero.org/users/1809694/items/F4DVB3UR"]</vt:lpwstr>
  </property>
  <property fmtid="{D5CDD505-2E9C-101B-9397-08002B2CF9AE}" pid="266" name="ZOTERO_BREF_YGlxPJAFqqkD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267" name="ZOTERO_BREF_YGlxPJAFqqkD_3">
    <vt:lpwstr>r":"6–A35","author":[{"family":"Parkhurst","given":"D.L."},{"family":"Kipp","given":"K.L."},{"family":"Charlton","given":"S.R."}],"issued":{"date-parts":[["2010"]]}}}],"schema":"https://github.com/citation-style-language/schema/raw/master/csl-citation.jso</vt:lpwstr>
  </property>
  <property fmtid="{D5CDD505-2E9C-101B-9397-08002B2CF9AE}" pid="268" name="ZOTERO_BREF_YGlxPJAFqqkD_4">
    <vt:lpwstr>n"}</vt:lpwstr>
  </property>
  <property fmtid="{D5CDD505-2E9C-101B-9397-08002B2CF9AE}" pid="269" name="ZOTERO_BREF_2MjX53XHTans_1">
    <vt:lpwstr>ZOTERO_ITEM CSL_CITATION {"citationID":"3SUSeaM4","properties":{"formattedCitation":"[36]","plainCitation":"[36]"},"citationItems":[{"id":22,"uris":["http://zotero.org/users/1809694/items/VXCPRXVC"],"uri":["http://zotero.org/users/1809694/items/VXCPRXVC"]</vt:lpwstr>
  </property>
  <property fmtid="{D5CDD505-2E9C-101B-9397-08002B2CF9AE}" pid="270" name="ZOTERO_BREF_2MjX53XHTans_2">
    <vt:lpwstr>,"itemData":{"id":22,"type":"article","title":"FEFLOW® 6.2 User Manual","URL":"http://www.feflow.com/uploads/media/users_manual62.pdf","author":[{"family":"DHI-WASY","given":""}],"issued":{"date-parts":[["2014"]]},"accessed":{"date-parts":[["2014",8,18]]}</vt:lpwstr>
  </property>
  <property fmtid="{D5CDD505-2E9C-101B-9397-08002B2CF9AE}" pid="271" name="ZOTERO_BREF_2MjX53XHTans_3">
    <vt:lpwstr>}}],"schema":"https://github.com/citation-style-language/schema/raw/master/csl-citation.json"}</vt:lpwstr>
  </property>
  <property fmtid="{D5CDD505-2E9C-101B-9397-08002B2CF9AE}" pid="272" name="ZOTERO_BREF_3kYuPDyh4kYr_1">
    <vt:lpwstr>ZOTERO_ITEM CSL_CITATION {"citationID":"asAVcpdM","properties":{"formattedCitation":"[37]","plainCitation":"[37]"},"citationItems":[{"id":11,"uris":["http://zotero.org/users/1809694/items/DHK8QJSH"],"uri":["http://zotero.org/users/1809694/items/DHK8QJSH"]</vt:lpwstr>
  </property>
  <property fmtid="{D5CDD505-2E9C-101B-9397-08002B2CF9AE}" pid="273" name="ZOTERO_BREF_3kYuPDyh4kYr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274" name="ZOTERO_BREF_3kYuPDyh4kYr_3">
    <vt:lpwstr>9-7722(98)00105-3","ISSN":"0169-7722","journalAbbreviation":"Journal of Contaminant Hydrology","author":[{"family":"Sun","given":"Y."},{"family":"Petersen","given":"J.N."},{"family":"Clement","given":"T.P."}],"issued":{"date-parts":[["1999",1,15]]}}}],"sc</vt:lpwstr>
  </property>
  <property fmtid="{D5CDD505-2E9C-101B-9397-08002B2CF9AE}" pid="275" name="ZOTERO_BREF_3kYuPDyh4kYr_4">
    <vt:lpwstr>hema":"https://github.com/citation-style-language/schema/raw/master/csl-citation.json"}</vt:lpwstr>
  </property>
  <property fmtid="{D5CDD505-2E9C-101B-9397-08002B2CF9AE}" pid="276" name="ZOTERO_BREF_i3BHDKi2Cvoi_1">
    <vt:lpwstr>ZOTERO_ITEM CSL_CITATION {"citationID":"DlhQHcvF","properties":{"formattedCitation":"[38]","plainCitation":"[38]"},"citationItems":[{"id":548,"uris":["http://zotero.org/users/1809694/items/65KPSF34"],"uri":["http://zotero.org/users/1809694/items/65KPSF34"</vt:lpwstr>
  </property>
  <property fmtid="{D5CDD505-2E9C-101B-9397-08002B2CF9AE}" pid="277" name="ZOTERO_BREF_i3BHDKi2Cvoi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278" name="ZOTERO_BREF_i3BHDKi2Cvoi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279" name="ZOTERO_BREF_i3BHDKi2Cvoi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280" name="ZOTERO_BREF_i3BHDKi2Cvoi_5">
    <vt:lpwstr>al system, they are realistic, and the test case is quite challenging.","DOI":"10.1007/s10596-009-9157-7","shortTitle":"Reactive transport benchmark of MoMaS","author":[{"family":"Carrayrou","given":"Jérôme"},{"family":"Kern","given":"Michel"},{"family":"</vt:lpwstr>
  </property>
  <property fmtid="{D5CDD505-2E9C-101B-9397-08002B2CF9AE}" pid="281" name="ZOTERO_BREF_i3BHDKi2Cvoi_6">
    <vt:lpwstr>Knabner","given":"Peter"}],"issued":{"date-parts":[["2010"]]}}}],"schema":"https://github.com/citation-style-language/schema/raw/master/csl-citation.json"}</vt:lpwstr>
  </property>
  <property fmtid="{D5CDD505-2E9C-101B-9397-08002B2CF9AE}" pid="282" name="ZOTERO_BREF_mGKkyf2GMWZY_1">
    <vt:lpwstr>ZOTERO_ITEM CSL_CITATION {"citationID":"ZiRgFCGU","properties":{"formattedCitation":"[27]","plainCitation":"[27]"},"citationItems":[{"id":600,"uris":["http://zotero.org/users/1809694/items/ENGD6FRR"],"uri":["http://zotero.org/users/1809694/items/ENGD6FRR"</vt:lpwstr>
  </property>
  <property fmtid="{D5CDD505-2E9C-101B-9397-08002B2CF9AE}" pid="283" name="ZOTERO_BREF_mGKkyf2GMWZY_2">
    <vt:lpwstr>],"itemData":{"id":600,"type":"article-journal","title":"Modules based on the geochemical model PHREEQC for use in scripting and programming languages","container-title":"Computers &amp; Geosciences","page":"1653-1663","volume":"37","issue":"10","abstract":"T</vt:lpwstr>
  </property>
  <property fmtid="{D5CDD505-2E9C-101B-9397-08002B2CF9AE}" pid="284" name="ZOTERO_BREF_mGKkyf2GMWZY_3">
    <vt:lpwstr>he geochemical model PHREEQC is capable of simulating a wide range of equilibrium reactions between water and minerals, ion exchangers, surface complexes, solid solutions, and gases. It also has a general kinetic formulation that allows modeling of nonequ</vt:lpwstr>
  </property>
  <property fmtid="{D5CDD505-2E9C-101B-9397-08002B2CF9AE}" pid="285" name="ZOTERO_BREF_mGKkyf2GMWZY_4">
    <vt:lpwstr>ilibrium mineral dissolution and precipitation, microbial reactions, decomposition of organic compounds, and other kinetic reactions. To facilitate use of these reaction capabilities in scripting languages and other models, PHREEQC has been implemented in</vt:lpwstr>
  </property>
  <property fmtid="{D5CDD505-2E9C-101B-9397-08002B2CF9AE}" pid="286" name="ZOTERO_BREF_mGKkyf2GMWZY_5">
    <vt:lpwstr> modules that easily interface with other software. A Microsoft COM (component object model) has been implemented, which allows PHREEQC to be used by any software that can interface with a COM server—for example, Excel®, Visual Basic®, Python, or MATLAB®.</vt:lpwstr>
  </property>
  <property fmtid="{D5CDD505-2E9C-101B-9397-08002B2CF9AE}" pid="287" name="ZOTERO_BREF_mGKkyf2GMWZY_6">
    <vt:lpwstr> PHREEQC has been converted to a C++ class, which can be included in programs written in C++. The class also has been compiled in libraries for Linux and Windows that allow PHREEQC to be called from C++, C, and Fortran. A limited set of methods implements</vt:lpwstr>
  </property>
  <property fmtid="{D5CDD505-2E9C-101B-9397-08002B2CF9AE}" pid="288" name="ZOTERO_BREF_mGKkyf2GMWZY_7">
    <vt:lpwstr> the full reaction capabilities of PHREEQC for each module. Input methods use strings or files to define reaction calculations in exactly the same formats used by PHREEQC. Output methods provide a table of user-selected model results, such as concentratio</vt:lpwstr>
  </property>
  <property fmtid="{D5CDD505-2E9C-101B-9397-08002B2CF9AE}" pid="289" name="ZOTERO_BREF_mGKkyf2GMWZY_8">
    <vt:lpwstr>ns, activities, saturation indices, and densities. The PHREEQC module can add geochemical reaction capabilities to surface-water, groundwater, and watershed transport models. It is possible to store and manipulate solution compositions and reaction inform</vt:lpwstr>
  </property>
  <property fmtid="{D5CDD505-2E9C-101B-9397-08002B2CF9AE}" pid="290" name="ZOTERO_BREF_mGKkyf2GMWZY_9">
    <vt:lpwstr>ation for many cells within the module. In addition, the object-oriented nature of the PHREEQC modules simplifies implementation of parallel processing for reactive-transport models. The PHREEQC COM module may be used in scripting languages to fit paramet</vt:lpwstr>
  </property>
  <property fmtid="{D5CDD505-2E9C-101B-9397-08002B2CF9AE}" pid="291" name="ZOTERO_BREF_mGKkyf2GMWZY_10">
    <vt:lpwstr>ers; to plot PHREEQC results for field, laboratory, or theoretical investigations; or to develop new models that include simple or complex geochemical calculations.","DOI":"10.1016/j.cageo.2011.02.005","ISSN":"0098-3004","shortTitle":"Modules based on the</vt:lpwstr>
  </property>
  <property fmtid="{D5CDD505-2E9C-101B-9397-08002B2CF9AE}" pid="292" name="ZOTERO_BREF_mGKkyf2GMWZY_11">
    <vt:lpwstr> geochemical model PHREEQC for use in scripting and programming languages","author":[{"family":"Charlton","given":"Scott R."},{"family":"Parkhurst","given":"David L."}],"issued":{"date-parts":[["2011"]]}}}],"schema":"https://github.com/citation-style-lang</vt:lpwstr>
  </property>
  <property fmtid="{D5CDD505-2E9C-101B-9397-08002B2CF9AE}" pid="293" name="ZOTERO_BREF_mGKkyf2GMWZY_12">
    <vt:lpwstr>uage/schema/raw/master/csl-citation.json"}</vt:lpwstr>
  </property>
  <property fmtid="{D5CDD505-2E9C-101B-9397-08002B2CF9AE}" pid="294" name="ZOTERO_BREF_xslSKXqh6hpc_1">
    <vt:lpwstr>ZOTERO_ITEM CSL_CITATION {"citationID":"tC8oGxy7","properties":{"formattedCitation":"{\\rtf [39\\uc0\\u8211{}41]}","plainCitation":"[39–41]"},"citationItems":[{"id":295,"uris":["http://zotero.org/users/1809694/items/B8FQ2WW6"],"uri":["http://zotero.org/us</vt:lpwstr>
  </property>
  <property fmtid="{D5CDD505-2E9C-101B-9397-08002B2CF9AE}" pid="295" name="ZOTERO_BREF_xslSKXqh6hpc_2">
    <vt:lpwstr>ers/1809694/items/B8FQ2WW6"],"itemData":{"id":295,"type":"article-journal","title":"Comparison of split-operator methods for solving coupled chemical non-equilibrium reaction/groundwater transport models","container-title":"Mathematics and Computers in Si</vt:lpwstr>
  </property>
  <property fmtid="{D5CDD505-2E9C-101B-9397-08002B2CF9AE}" pid="296" name="ZOTERO_BREF_xslSKXqh6hpc_3">
    <vt:lpwstr>mulation","page":"113-127","volume":"53","issue":"1-2","archive_location":"ISI:000089162300007","ISSN":"0378-4754","shortTitle":"Comparison of split-operator methods for solving coupled chemical non-equilibrium reaction/groundwater transport models","auth</vt:lpwstr>
  </property>
  <property fmtid="{D5CDD505-2E9C-101B-9397-08002B2CF9AE}" pid="297" name="ZOTERO_BREF_xslSKXqh6hpc_4">
    <vt:lpwstr>or":[{"family":"Barry","given":"D. A."},{"family":"Bajracharya","given":"K."},{"family":"Crapper","given":"M."},{"family":"Prommer","given":"H."},{"family":"Cunningham","given":"C. J."}],"issued":{"date-parts":[["2000",8]]}},"label":"page"},{"id":554,"uri</vt:lpwstr>
  </property>
  <property fmtid="{D5CDD505-2E9C-101B-9397-08002B2CF9AE}" pid="298" name="ZOTERO_BREF_xslSKXqh6hpc_5">
    <vt:lpwstr>s":["http://zotero.org/users/1809694/items/BXTH6G2J"],"uri":["http://zotero.org/users/1809694/items/BXTH6G2J"],"itemData":{"id":554,"type":"article-journal","title":"Operator-splitting procedures for reactive transport and comparison of mass balance error</vt:lpwstr>
  </property>
  <property fmtid="{D5CDD505-2E9C-101B-9397-08002B2CF9AE}" pid="299" name="ZOTERO_BREF_xslSKXqh6hpc_6">
    <vt:lpwstr>s","container-title":"Journal of Contaminant Hydrology","page":"239-268","volume":"68","issue":"3-4","archive_location":"ISI:000188737600006","abstract":"Operator-splitting (OS) techniques are very attractive for numerical modelling of reactive transport,</vt:lpwstr>
  </property>
  <property fmtid="{D5CDD505-2E9C-101B-9397-08002B2CF9AE}" pid="300" name="ZOTERO_BREF_xslSKXqh6hpc_7">
    <vt:lpwstr> but they induce some errors. Considering reactive mass transport with reversible and irreversible reactions governed by a first-order rate law, we develop analytical solutions of the mass balance for the following operator-splitting schemes: standard seq</vt:lpwstr>
  </property>
  <property fmtid="{D5CDD505-2E9C-101B-9397-08002B2CF9AE}" pid="301" name="ZOTERO_BREF_xslSKXqh6hpc_8">
    <vt:lpwstr>uential non-iterative (SNI), Strang-splitting SNI, standard sequential iterative (SI), extrapolating SI, and symmetric SI approaches. From these analytical solutions, the operator-splitting methods are compared with respect to mass balance errors and conv</vt:lpwstr>
  </property>
  <property fmtid="{D5CDD505-2E9C-101B-9397-08002B2CF9AE}" pid="302" name="ZOTERO_BREF_xslSKXqh6hpc_9">
    <vt:lpwstr>ergence rates independently of the techniques used for solving each operator. Dimensionless times, N-OS, are defined. They control mass balance errors and convergence rates. The following order in terms of decreasing efficiency is proposed: symmetric SI, </vt:lpwstr>
  </property>
  <property fmtid="{D5CDD505-2E9C-101B-9397-08002B2CF9AE}" pid="303" name="ZOTERO_BREF_xslSKXqh6hpc_10">
    <vt:lpwstr>Strang-splitting SNI, standard SNI, extrapolating SI and standard SI schemes. The symmetric SI scheme does not induce any operator-splitting errors, the Strang-splitting SNI appears to be O(N-OS(2)) accurate, and the other schemes are first-order accurate</vt:lpwstr>
  </property>
  <property fmtid="{D5CDD505-2E9C-101B-9397-08002B2CF9AE}" pid="304" name="ZOTERO_BREF_xslSKXqh6hpc_11">
    <vt:lpwstr>. (C) 2003 Elsevier B.V. All rights reserved.","ISSN":"0169-7722","shortTitle":"Operator-splitting procedures for reactive transport and comparison of mass balance errors","author":[{"family":"Carrayrou","given":"J."},{"family":"Mose","given":"R."},{"fami</vt:lpwstr>
  </property>
  <property fmtid="{D5CDD505-2E9C-101B-9397-08002B2CF9AE}" pid="305" name="ZOTERO_BREF_xslSKXqh6hpc_12">
    <vt:lpwstr>ly":"Behra","given":"P."}],"issued":{"date-parts":[["2004",2]]}},"label":"page"},{"id":9,"uris":["http://zotero.org/users/1809694/items/FV4HWRRK"],"uri":["http://zotero.org/users/1809694/items/FV4HWRRK"],"itemData":{"id":9,"type":"article-journal","title"</vt:lpwstr>
  </property>
  <property fmtid="{D5CDD505-2E9C-101B-9397-08002B2CF9AE}" pid="306" name="ZOTERO_BREF_xslSKXqh6hpc_13">
    <vt:lpwstr>:"A critical evaluation of recent developments in hydrogeochemical transport models of reactive multichemical components","container-title":"Water Resources Research","page":"93-108","volume":"25","issue":"1","abstract":"Many hydrogeochemical models have </vt:lpwstr>
  </property>
  <property fmtid="{D5CDD505-2E9C-101B-9397-08002B2CF9AE}" pid="307" name="ZOTERO_BREF_xslSKXqh6hpc_14">
    <vt:lpwstr>appeared in recent years for simulating subsurface solute transport. The hydrological transport of solutes can be described by a set of linear partial differential equations, and the chemical equilibria are described by a set of nonlinear algebraic equati</vt:lpwstr>
  </property>
  <property fmtid="{D5CDD505-2E9C-101B-9397-08002B2CF9AE}" pid="308" name="ZOTERO_BREF_xslSKXqh6hpc_15">
    <vt:lpwstr>ons. Three approaches are currently used to formulate the problem: (1) the mixed differential and algebraic equation (DAE) approach, (2) the direct substitution approach (DSA), and (3) the sequential iteration approach (SIA). An extremely important consid</vt:lpwstr>
  </property>
  <property fmtid="{D5CDD505-2E9C-101B-9397-08002B2CF9AE}" pid="309" name="ZOTERO_BREF_xslSKXqh6hpc_16">
    <vt:lpwstr>eration in any approach is the choice of primary dependent variables (PDVs). Six types of PDVs have been employed in the existing models: (1) concentrations of all species, (2) concentrations of all component species and precipitated species, (3) total an</vt:lpwstr>
  </property>
  <property fmtid="{D5CDD505-2E9C-101B-9397-08002B2CF9AE}" pid="310" name="ZOTERO_BREF_xslSKXqh6hpc_17">
    <vt:lpwstr>alytical concentrations of aqueous components, (4) total dissolved concentrations of aqueous components, (5) concentrations of aqueous component species, and (6) hybrid concentrations. Because of many possible combinations of PDVs and approaches, many hyd</vt:lpwstr>
  </property>
  <property fmtid="{D5CDD505-2E9C-101B-9397-08002B2CF9AE}" pid="311" name="ZOTERO_BREF_xslSKXqh6hpc_18">
    <vt:lpwstr>rogeochemical transport models for multicomponent systems have been developed. This paper critically evaluates and discusses these models. The discussion and evaluation are conducted in terms of (1) how severe can the constraints be that a model imposes o</vt:lpwstr>
  </property>
  <property fmtid="{D5CDD505-2E9C-101B-9397-08002B2CF9AE}" pid="312" name="ZOTERO_BREF_xslSKXqh6hpc_19">
    <vt:lpwstr>n computer resources, (2) which equilibrium geochemical processes can a model include, and (3) how easily can a model be modified to deal with mixed kinetic and equilibrium reactions. The use of SIA models leads to the fewest constraints on computer resou</vt:lpwstr>
  </property>
  <property fmtid="{D5CDD505-2E9C-101B-9397-08002B2CF9AE}" pid="313" name="ZOTERO_BREF_xslSKXqh6hpc_20">
    <vt:lpwstr>rces in terms of central processing unit (CPU) memory and CPU time; both DAE and DSA models require excessive CPU memory and CPU time for realistic two- and three-dimensional problems. Only those models that use the first three types of PDVs can treat the</vt:lpwstr>
  </property>
  <property fmtid="{D5CDD505-2E9C-101B-9397-08002B2CF9AE}" pid="314" name="ZOTERO_BREF_xslSKXqh6hpc_21">
    <vt:lpwstr> full complement of equilibrium reactions simultaneously. DAE and SIA models can be modified with reasonable ease to handle mixed chemical kinetics and equilibria. DSA models require strenuous efforts to modify for treating mixed chemical kinetics and equ</vt:lpwstr>
  </property>
  <property fmtid="{D5CDD505-2E9C-101B-9397-08002B2CF9AE}" pid="315" name="ZOTERO_BREF_xslSKXqh6hpc_22">
    <vt:lpwstr>ilibria. Therefore SIA models using the third type of PDVs are recommended for their practicality and flexibility. DSA and DAE models should remain research tools for one-dimensional investigations.","DOI":"10.1029/WR025i001p00093","ISSN":"1944-7973","jou</vt:lpwstr>
  </property>
  <property fmtid="{D5CDD505-2E9C-101B-9397-08002B2CF9AE}" pid="316" name="ZOTERO_BREF_xslSKXqh6hpc_23">
    <vt:lpwstr>rnalAbbreviation":"Water Resour. Res.","author":[{"family":"Yeh","given":"G. T."},{"family":"Tripathi","given":"V. S."}],"issued":{"date-parts":[["1989",1,1]]}},"label":"page"}],"schema":"https://github.com/citation-style-language/schema/raw/master/csl-ci</vt:lpwstr>
  </property>
  <property fmtid="{D5CDD505-2E9C-101B-9397-08002B2CF9AE}" pid="317" name="ZOTERO_BREF_xslSKXqh6hpc_24">
    <vt:lpwstr>tation.json"}</vt:lpwstr>
  </property>
  <property fmtid="{D5CDD505-2E9C-101B-9397-08002B2CF9AE}" pid="318" name="ZOTERO_BREF_VKe09Ge9QoSn_1">
    <vt:lpwstr>ZOTERO_ITEM CSL_CITATION {"citationID":"VGLftTPb","properties":{"formattedCitation":"[35]","plainCitation":"[35]"},"citationItems":[{"id":16,"uris":["http://zotero.org/users/1809694/items/F4DVB3UR"],"uri":["http://zotero.org/users/1809694/items/F4DVB3UR"]</vt:lpwstr>
  </property>
  <property fmtid="{D5CDD505-2E9C-101B-9397-08002B2CF9AE}" pid="319" name="ZOTERO_BREF_VKe09Ge9QoSn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0" name="ZOTERO_BREF_VKe09Ge9QoSn_3">
    <vt:lpwstr>r":"6–A35","author":[{"family":"Parkhurst","given":"D.L."},{"family":"Kipp","given":"K.L."},{"family":"Charlton","given":"S.R."}],"issued":{"date-parts":[["2010"]]}}}],"schema":"https://github.com/citation-style-language/schema/raw/master/csl-citation.jso</vt:lpwstr>
  </property>
  <property fmtid="{D5CDD505-2E9C-101B-9397-08002B2CF9AE}" pid="321" name="ZOTERO_BREF_VKe09Ge9QoSn_4">
    <vt:lpwstr>n"}</vt:lpwstr>
  </property>
  <property fmtid="{D5CDD505-2E9C-101B-9397-08002B2CF9AE}" pid="322" name="ZOTERO_BREF_VGYurKLDxMGg_1">
    <vt:lpwstr>ZOTERO_ITEM CSL_CITATION {"citationID":"0jg3j6mr","properties":{"formattedCitation":"[35]","plainCitation":"[35]"},"citationItems":[{"id":16,"uris":["http://zotero.org/users/1809694/items/F4DVB3UR"],"uri":["http://zotero.org/users/1809694/items/F4DVB3UR"]</vt:lpwstr>
  </property>
  <property fmtid="{D5CDD505-2E9C-101B-9397-08002B2CF9AE}" pid="323" name="ZOTERO_BREF_VGYurKLDxMGg_2">
    <vt:lpwstr>,"itemData":{"id":16,"type":"report","title":"PHAST Version 2—A program for simulating groundwater flow, solute transport, and multicomponent geochemical reactions.","publisher":"U.S. Geological Survey","page":"235","genre":"Techniques and Methods","numbe</vt:lpwstr>
  </property>
  <property fmtid="{D5CDD505-2E9C-101B-9397-08002B2CF9AE}" pid="324" name="ZOTERO_BREF_VGYurKLDxMGg_3">
    <vt:lpwstr>r":"6–A35","author":[{"family":"Parkhurst","given":"D.L."},{"family":"Kipp","given":"K.L."},{"family":"Charlton","given":"S.R."}],"issued":{"date-parts":[["2010"]]}}}],"schema":"https://github.com/citation-style-language/schema/raw/master/csl-citation.jso</vt:lpwstr>
  </property>
  <property fmtid="{D5CDD505-2E9C-101B-9397-08002B2CF9AE}" pid="325" name="ZOTERO_BREF_VGYurKLDxMGg_4">
    <vt:lpwstr>n"}</vt:lpwstr>
  </property>
  <property fmtid="{D5CDD505-2E9C-101B-9397-08002B2CF9AE}" pid="326" name="ZOTERO_BREF_LqnbwM7W7bZ5_1">
    <vt:lpwstr>ZOTERO_ITEM CSL_CITATION {"citationID":"9jB6rwPm","properties":{"formattedCitation":"[36]","plainCitation":"[36]"},"citationItems":[{"id":22,"uris":["http://zotero.org/users/1809694/items/VXCPRXVC"],"uri":["http://zotero.org/users/1809694/items/VXCPRXVC"]</vt:lpwstr>
  </property>
  <property fmtid="{D5CDD505-2E9C-101B-9397-08002B2CF9AE}" pid="327" name="ZOTERO_BREF_LqnbwM7W7bZ5_2">
    <vt:lpwstr>,"itemData":{"id":22,"type":"article","title":"FEFLOW® 6.2 User Manual","URL":"http://www.feflow.com/uploads/media/users_manual62.pdf","author":[{"family":"DHI-WASY","given":""}],"issued":{"date-parts":[["2014"]]},"accessed":{"date-parts":[["2014",8,18]]}</vt:lpwstr>
  </property>
  <property fmtid="{D5CDD505-2E9C-101B-9397-08002B2CF9AE}" pid="328" name="ZOTERO_BREF_LqnbwM7W7bZ5_3">
    <vt:lpwstr>}}],"schema":"https://github.com/citation-style-language/schema/raw/master/csl-citation.json"}</vt:lpwstr>
  </property>
  <property fmtid="{D5CDD505-2E9C-101B-9397-08002B2CF9AE}" pid="329" name="ZOTERO_BREF_Xtcav212AYTq_1">
    <vt:lpwstr>ZOTERO_ITEM CSL_CITATION {"citationID":"HLMIcfPv","properties":{"formattedCitation":"[37]","plainCitation":"[37]"},"citationItems":[{"id":11,"uris":["http://zotero.org/users/1809694/items/DHK8QJSH"],"uri":["http://zotero.org/users/1809694/items/DHK8QJSH"]</vt:lpwstr>
  </property>
  <property fmtid="{D5CDD505-2E9C-101B-9397-08002B2CF9AE}" pid="330" name="ZOTERO_BREF_Xtcav212AYTq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31" name="ZOTERO_BREF_Xtcav212AYTq_3">
    <vt:lpwstr>9-7722(98)00105-3","ISSN":"0169-7722","journalAbbreviation":"Journal of Contaminant Hydrology","author":[{"family":"Sun","given":"Y."},{"family":"Petersen","given":"J.N."},{"family":"Clement","given":"T.P."}],"issued":{"date-parts":[["1999",1,15]]}}}],"sc</vt:lpwstr>
  </property>
  <property fmtid="{D5CDD505-2E9C-101B-9397-08002B2CF9AE}" pid="332" name="ZOTERO_BREF_Xtcav212AYTq_4">
    <vt:lpwstr>hema":"https://github.com/citation-style-language/schema/raw/master/csl-citation.json"}</vt:lpwstr>
  </property>
  <property fmtid="{D5CDD505-2E9C-101B-9397-08002B2CF9AE}" pid="333" name="ZOTERO_BREF_heprHzLXI3sq_1">
    <vt:lpwstr>ZOTERO_ITEM CSL_CITATION {"citationID":"enP6YoXi","properties":{"formattedCitation":"[38]","plainCitation":"[38]"},"citationItems":[{"id":548,"uris":["http://zotero.org/users/1809694/items/65KPSF34"],"uri":["http://zotero.org/users/1809694/items/65KPSF34"</vt:lpwstr>
  </property>
  <property fmtid="{D5CDD505-2E9C-101B-9397-08002B2CF9AE}" pid="334" name="ZOTERO_BREF_heprHzLXI3sq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35" name="ZOTERO_BREF_heprHzLXI3sq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36" name="ZOTERO_BREF_heprHzLXI3sq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37" name="ZOTERO_BREF_heprHzLXI3sq_5">
    <vt:lpwstr>al system, they are realistic, and the test case is quite challenging.","DOI":"10.1007/s10596-009-9157-7","shortTitle":"Reactive transport benchmark of MoMaS","author":[{"family":"Carrayrou","given":"Jérôme"},{"family":"Kern","given":"Michel"},{"family":"</vt:lpwstr>
  </property>
  <property fmtid="{D5CDD505-2E9C-101B-9397-08002B2CF9AE}" pid="338" name="ZOTERO_BREF_heprHzLXI3sq_6">
    <vt:lpwstr>Knabner","given":"Peter"}],"issued":{"date-parts":[["2010"]]}}}],"schema":"https://github.com/citation-style-language/schema/raw/master/csl-citation.json"}</vt:lpwstr>
  </property>
  <property fmtid="{D5CDD505-2E9C-101B-9397-08002B2CF9AE}" pid="339" name="ZOTERO_BREF_TD4BOQRzrFQJ_1">
    <vt:lpwstr>ZOTERO_ITEM CSL_CITATION {"citationID":"VqSi2Ktc","properties":{"formattedCitation":"[36]","plainCitation":"[36]"},"citationItems":[{"id":22,"uris":["http://zotero.org/users/1809694/items/VXCPRXVC"],"uri":["http://zotero.org/users/1809694/items/VXCPRXVC"]</vt:lpwstr>
  </property>
  <property fmtid="{D5CDD505-2E9C-101B-9397-08002B2CF9AE}" pid="340" name="ZOTERO_BREF_TD4BOQRzrFQJ_2">
    <vt:lpwstr>,"itemData":{"id":22,"type":"article","title":"FEFLOW® 6.2 User Manual","URL":"http://www.feflow.com/uploads/media/users_manual62.pdf","author":[{"family":"DHI-WASY","given":""}],"issued":{"date-parts":[["2014"]]},"accessed":{"date-parts":[["2014",8,18]]}</vt:lpwstr>
  </property>
  <property fmtid="{D5CDD505-2E9C-101B-9397-08002B2CF9AE}" pid="341" name="ZOTERO_BREF_TD4BOQRzrFQJ_3">
    <vt:lpwstr>}}],"schema":"https://github.com/citation-style-language/schema/raw/master/csl-citation.json"}</vt:lpwstr>
  </property>
  <property fmtid="{D5CDD505-2E9C-101B-9397-08002B2CF9AE}" pid="342" name="ZOTERO_BREF_zXhE8lHiNtqU_1">
    <vt:lpwstr>ZOTERO_ITEM CSL_CITATION {"citationID":"Iyqkz5jL","properties":{"formattedCitation":"[42]","plainCitation":"[42]"},"citationItems":[{"id":20,"uris":["http://zotero.org/users/1809694/items/RIWJ9X9Q"],"uri":["http://zotero.org/users/1809694/items/RIWJ9X9Q"]</vt:lpwstr>
  </property>
  <property fmtid="{D5CDD505-2E9C-101B-9397-08002B2CF9AE}" pid="343" name="ZOTERO_BREF_zXhE8lHiNtqU_2">
    <vt:lpwstr>,"itemData":{"id":20,"type":"chapter","title":"Analytical solutions for one-, two-, and three-dimensional solute transport in ground-water systems with uniform flow","collection-title":"Techniques of Water-Resources Investigations of the U.S. Geological S</vt:lpwstr>
  </property>
  <property fmtid="{D5CDD505-2E9C-101B-9397-08002B2CF9AE}" pid="344" name="ZOTERO_BREF_zXhE8lHiNtqU_3">
    <vt:lpwstr>urvey","collection-number":"3","page":"190","author":[{"family":"Wexler","given":"E.J."}],"issued":{"date-parts":[["1992"]]}}}],"schema":"https://github.com/citation-style-language/schema/raw/master/csl-citation.json"}</vt:lpwstr>
  </property>
  <property fmtid="{D5CDD505-2E9C-101B-9397-08002B2CF9AE}" pid="345" name="ZOTERO_BREF_ZyulwHemFdfJ_1">
    <vt:lpwstr>ZOTERO_ITEM CSL_CITATION {"citationID":"pBLIizhM","properties":{"formattedCitation":"[37]","plainCitation":"[37]"},"citationItems":[{"id":11,"uris":["http://zotero.org/users/1809694/items/DHK8QJSH"],"uri":["http://zotero.org/users/1809694/items/DHK8QJSH"]</vt:lpwstr>
  </property>
  <property fmtid="{D5CDD505-2E9C-101B-9397-08002B2CF9AE}" pid="346" name="ZOTERO_BREF_ZyulwHemFdfJ_2">
    <vt:lpwstr>,"itemData":{"id":11,"type":"article-journal","title":"Analytical solutions for multiple species reactive transport in multiple dimensions","container-title":"Journal of Contaminant Hydrology","page":"429-440","volume":"35","issue":"4","DOI":"10.1016/S016</vt:lpwstr>
  </property>
  <property fmtid="{D5CDD505-2E9C-101B-9397-08002B2CF9AE}" pid="347" name="ZOTERO_BREF_ZyulwHemFdfJ_3">
    <vt:lpwstr>9-7722(98)00105-3","ISSN":"0169-7722","journalAbbreviation":"Journal of Contaminant Hydrology","author":[{"family":"Sun","given":"Y."},{"family":"Petersen","given":"J.N."},{"family":"Clement","given":"T.P."}],"issued":{"date-parts":[["1999",1,15]]}}}],"sc</vt:lpwstr>
  </property>
  <property fmtid="{D5CDD505-2E9C-101B-9397-08002B2CF9AE}" pid="348" name="ZOTERO_BREF_ZyulwHemFdfJ_4">
    <vt:lpwstr>hema":"https://github.com/citation-style-language/schema/raw/master/csl-citation.json"}</vt:lpwstr>
  </property>
  <property fmtid="{D5CDD505-2E9C-101B-9397-08002B2CF9AE}" pid="349" name="ZOTERO_BREF_Y0BMCVVea0bF_1">
    <vt:lpwstr>ZOTERO_ITEM CSL_CITATION {"citationID":"0r6AbDz9","properties":{"formattedCitation":"[43]","plainCitation":"[43]"},"citationItems":[{"id":8203,"uris":["http://zotero.org/users/1809694/items/THRQI8S6"],"uri":["http://zotero.org/users/1809694/items/THRQI8S6</vt:lpwstr>
  </property>
  <property fmtid="{D5CDD505-2E9C-101B-9397-08002B2CF9AE}" pid="350" name="ZOTERO_BREF_Y0BMCVVea0bF_2">
    <vt:lpwstr>"],"itemData":{"id":8203,"type":"report","title":"PHAST - A Program for simulating ground-water flow, solute transport, and multicomponent geochemical reactions","publisher":"U.S. Geological Survey","publisher-place":"Denver, Colorado","page":"154","event</vt:lpwstr>
  </property>
  <property fmtid="{D5CDD505-2E9C-101B-9397-08002B2CF9AE}" pid="351" name="ZOTERO_BREF_Y0BMCVVea0bF_3">
    <vt:lpwstr>-place":"Denver, Colorado","number":"Techniques and Methods 6–A8","shortTitle":"PHAST - A Program for simulating ground-water flow, solute transport, and multicomponent geochemical reactions","author":[{"family":"Parkhurst","given":"David L."},{"family":"</vt:lpwstr>
  </property>
  <property fmtid="{D5CDD505-2E9C-101B-9397-08002B2CF9AE}" pid="352" name="ZOTERO_BREF_Y0BMCVVea0bF_4">
    <vt:lpwstr>Kipp","given":"Kenneth L."},{"family":"Engesgaard","given":"Peter"},{"family":"Charlton","given":"Scott R."}],"issued":{"date-parts":[["2004"]]}}}],"schema":"https://github.com/citation-style-language/schema/raw/master/csl-citation.json"}</vt:lpwstr>
  </property>
  <property fmtid="{D5CDD505-2E9C-101B-9397-08002B2CF9AE}" pid="353" name="ZOTERO_BREF_jgwoTtMKXf0e_1">
    <vt:lpwstr>ZOTERO_ITEM CSL_CITATION {"citationID":"eGNiPquG","properties":{"formattedCitation":"[44]","plainCitation":"[44]"},"citationItems":[{"id":7030,"uris":["http://zotero.org/users/1809694/items/TGXF27HR"],"uri":["http://zotero.org/users/1809694/items/TGXF27HR</vt:lpwstr>
  </property>
  <property fmtid="{D5CDD505-2E9C-101B-9397-08002B2CF9AE}" pid="354" name="ZOTERO_BREF_jgwoTtMKXf0e_2">
    <vt:lpwstr>"],"itemData":{"id":7030,"type":"article-journal","title":"Operator-splitting procedures for reactive transport and comparison of mass balance errors","container-title":"Journal of Contaminant Hydrology","page":"239-268","volume":"68","issue":"3-4","archi</vt:lpwstr>
  </property>
  <property fmtid="{D5CDD505-2E9C-101B-9397-08002B2CF9AE}" pid="355" name="ZOTERO_BREF_jgwoTtMKXf0e_3">
    <vt:lpwstr>ve_location":"ISI:000188737600006","abstract":"Operator-splitting (OS) techniques are very attractive for numerical modelling of reactive transport, but they induce some errors. Considering reactive mass transport with reversible and irreversible reaction</vt:lpwstr>
  </property>
  <property fmtid="{D5CDD505-2E9C-101B-9397-08002B2CF9AE}" pid="356" name="ZOTERO_BREF_jgwoTtMKXf0e_4">
    <vt:lpwstr>s governed by a first-order rate law, we develop analytical solutions of the mass balance for the following operator-splitting schemes: standard sequential non-iterative (SNI), Strang-splitting SNI, standard sequential iterative (SI), extrapolating SI, an</vt:lpwstr>
  </property>
  <property fmtid="{D5CDD505-2E9C-101B-9397-08002B2CF9AE}" pid="357" name="ZOTERO_BREF_jgwoTtMKXf0e_5">
    <vt:lpwstr>d symmetric SI approaches. From these analytical solutions, the operator-splitting methods are compared with respect to mass balance errors and convergence rates independently of the techniques used for solving each operator. Dimensionless times, N-OS, ar</vt:lpwstr>
  </property>
  <property fmtid="{D5CDD505-2E9C-101B-9397-08002B2CF9AE}" pid="358" name="ZOTERO_BREF_jgwoTtMKXf0e_6">
    <vt:lpwstr>e defined. They control mass balance errors and convergence rates. The following order in terms of decreasing efficiency is proposed: symmetric SI, Strang-splitting SNI, standard SNI, extrapolating SI and standard SI schemes. The symmetric SI scheme does </vt:lpwstr>
  </property>
  <property fmtid="{D5CDD505-2E9C-101B-9397-08002B2CF9AE}" pid="359" name="ZOTERO_BREF_jgwoTtMKXf0e_7">
    <vt:lpwstr>not induce any operator-splitting errors, the Strang-splitting SNI appears to be O(N-OS(2)) accurate, and the other schemes are first-order accurate. (C) 2003 Elsevier B.V. All rights reserved.","ISSN":"0169-7722","shortTitle":"Operator-splitting procedur</vt:lpwstr>
  </property>
  <property fmtid="{D5CDD505-2E9C-101B-9397-08002B2CF9AE}" pid="360" name="ZOTERO_BREF_jgwoTtMKXf0e_8">
    <vt:lpwstr>es for reactive transport and comparison of mass balance errors","author":[{"family":"Carrayrou","given":"J."},{"family":"Mose","given":"R."},{"family":"Behra","given":"P."}],"issued":{"date-parts":[["2004",2]]}}}],"schema":"https://github.com/citation-st</vt:lpwstr>
  </property>
  <property fmtid="{D5CDD505-2E9C-101B-9397-08002B2CF9AE}" pid="361" name="ZOTERO_BREF_jgwoTtMKXf0e_9">
    <vt:lpwstr>yle-language/schema/raw/master/csl-citation.json"}</vt:lpwstr>
  </property>
  <property fmtid="{D5CDD505-2E9C-101B-9397-08002B2CF9AE}" pid="362" name="ZOTERO_BREF_rdJ4i9oMRYUM_1">
    <vt:lpwstr>ZOTERO_ITEM CSL_CITATION {"citationID":"ivitrbsgq","properties":{"formattedCitation":"[42]","plainCitation":"[42]"},"citationItems":[{"id":20,"uris":["http://zotero.org/users/1809694/items/RIWJ9X9Q"],"uri":["http://zotero.org/users/1809694/items/RIWJ9X9Q"</vt:lpwstr>
  </property>
  <property fmtid="{D5CDD505-2E9C-101B-9397-08002B2CF9AE}" pid="363" name="ZOTERO_BREF_rdJ4i9oMRYUM_2">
    <vt:lpwstr>],"itemData":{"id":20,"type":"chapter","title":"Analytical solutions for one-, two-, and three-dimensional solute transport in ground-water systems with uniform flow","collection-title":"Techniques of Water-Resources Investigations of the U.S. Geological </vt:lpwstr>
  </property>
  <property fmtid="{D5CDD505-2E9C-101B-9397-08002B2CF9AE}" pid="364" name="ZOTERO_BREF_rdJ4i9oMRYUM_3">
    <vt:lpwstr>Survey","collection-number":"3","page":"190","author":[{"family":"Wexler","given":"E.J."}],"issued":{"date-parts":[["1992"]]}}}],"schema":"https://github.com/citation-style-language/schema/raw/master/csl-citation.json"}</vt:lpwstr>
  </property>
  <property fmtid="{D5CDD505-2E9C-101B-9397-08002B2CF9AE}" pid="365" name="ZOTERO_BREF_A7TUF3KJnyIl_1">
    <vt:lpwstr>ZOTERO_ITEM CSL_CITATION {"citationID":"2p43e0fflu","properties":{"formattedCitation":"[37]","plainCitation":"[37]"},"citationItems":[{"id":11,"uris":["http://zotero.org/users/1809694/items/DHK8QJSH"],"uri":["http://zotero.org/users/1809694/items/DHK8QJSH</vt:lpwstr>
  </property>
  <property fmtid="{D5CDD505-2E9C-101B-9397-08002B2CF9AE}" pid="366" name="ZOTERO_BREF_A7TUF3KJnyIl_2">
    <vt:lpwstr>"],"itemData":{"id":11,"type":"article-journal","title":"Analytical solutions for multiple species reactive transport in multiple dimensions","container-title":"Journal of Contaminant Hydrology","page":"429-440","volume":"35","issue":"4","DOI":"10.1016/S0</vt:lpwstr>
  </property>
  <property fmtid="{D5CDD505-2E9C-101B-9397-08002B2CF9AE}" pid="367" name="ZOTERO_BREF_A7TUF3KJnyIl_3">
    <vt:lpwstr>169-7722(98)00105-3","ISSN":"0169-7722","journalAbbreviation":"Journal of Contaminant Hydrology","author":[{"family":"Sun","given":"Y."},{"family":"Petersen","given":"J.N."},{"family":"Clement","given":"T.P."}],"issued":{"date-parts":[["1999",1,15]]}}}],"</vt:lpwstr>
  </property>
  <property fmtid="{D5CDD505-2E9C-101B-9397-08002B2CF9AE}" pid="368" name="ZOTERO_BREF_A7TUF3KJnyIl_4">
    <vt:lpwstr>schema":"https://github.com/citation-style-language/schema/raw/master/csl-citation.json"}</vt:lpwstr>
  </property>
  <property fmtid="{D5CDD505-2E9C-101B-9397-08002B2CF9AE}" pid="369" name="ZOTERO_BREF_HlqMGVAi3YWf_1">
    <vt:lpwstr>ZOTERO_ITEM CSL_CITATION {"citationID":"rphlcjQ4","properties":{"formattedCitation":"[38]","plainCitation":"[38]"},"citationItems":[{"id":548,"uris":["http://zotero.org/users/1809694/items/65KPSF34"],"uri":["http://zotero.org/users/1809694/items/65KPSF34"</vt:lpwstr>
  </property>
  <property fmtid="{D5CDD505-2E9C-101B-9397-08002B2CF9AE}" pid="370" name="ZOTERO_BREF_HlqMGVAi3YWf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71" name="ZOTERO_BREF_HlqMGVAi3YWf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72" name="ZOTERO_BREF_HlqMGVAi3YWf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73" name="ZOTERO_BREF_HlqMGVAi3YWf_5">
    <vt:lpwstr>al system, they are realistic, and the test case is quite challenging.","DOI":"10.1007/s10596-009-9157-7","shortTitle":"Reactive transport benchmark of MoMaS","author":[{"family":"Carrayrou","given":"Jérôme"},{"family":"Kern","given":"Michel"},{"family":"</vt:lpwstr>
  </property>
  <property fmtid="{D5CDD505-2E9C-101B-9397-08002B2CF9AE}" pid="374" name="ZOTERO_BREF_HlqMGVAi3YWf_6">
    <vt:lpwstr>Knabner","given":"Peter"}],"issued":{"date-parts":[["2010"]]}}}],"schema":"https://github.com/citation-style-language/schema/raw/master/csl-citation.json"}</vt:lpwstr>
  </property>
  <property fmtid="{D5CDD505-2E9C-101B-9397-08002B2CF9AE}" pid="375" name="ZOTERO_BREF_Rmr655WItnXR_1">
    <vt:lpwstr>ZOTERO_ITEM CSL_CITATION {"citationID":"7KclFuOV","properties":{"formattedCitation":"[45,46]","plainCitation":"[45,46]"},"citationItems":[{"id":3,"uris":["http://zotero.org/users/1809694/items/FPSFHX98"],"uri":["http://zotero.org/users/1809694/items/FPSFH</vt:lpwstr>
  </property>
  <property fmtid="{D5CDD505-2E9C-101B-9397-08002B2CF9AE}" pid="376" name="ZOTERO_BREF_Rmr655WItnXR_2">
    <vt:lpwstr>X98"],"itemData":{"id":3,"type":"article-journal","title":"Comparison of numerical methods for simulating strongly nonlinear and heterogeneous reactive transport problems—the MoMaS benchmark case","container-title":"Computational Geosciences","page":"483-</vt:lpwstr>
  </property>
  <property fmtid="{D5CDD505-2E9C-101B-9397-08002B2CF9AE}" pid="377" name="ZOTERO_BREF_Rmr655WItnXR_3">
    <vt:lpwstr>502","volume":"14","issue":"3","DOI":"10.1007/s10596-010-9178-2","ISSN":"1420-0597","journalAbbreviation":"Comput Geosci","language":"English","author":[{"family":"Carrayrou","given":"Jérôme"},{"family":"Hoffmann","given":"Joachim"},{"family":"Knabner","g</vt:lpwstr>
  </property>
  <property fmtid="{D5CDD505-2E9C-101B-9397-08002B2CF9AE}" pid="378" name="ZOTERO_BREF_Rmr655WItnXR_4">
    <vt:lpwstr>iven":"Peter"},{"family":"Kräutle","given":"Serge"},{"family":"de Dieuleveult","given":"Caroline"},{"family":"Erhel","given":"Jocelyne"},{"family":"Van der Lee","given":"Jan"},{"family":"Lagneau","given":"V."},{"family":"Mayer","given":"K.Ulrich"},{"famil</vt:lpwstr>
  </property>
  <property fmtid="{D5CDD505-2E9C-101B-9397-08002B2CF9AE}" pid="379" name="ZOTERO_BREF_Rmr655WItnXR_5">
    <vt:lpwstr>y":"MacQuarrie","given":"KerryT.B."}],"issued":{"date-parts":[["2010",6,1]]}},"label":"page"},{"id":25,"uris":["http://zotero.org/users/1809694/items/G256XGGW"],"uri":["http://zotero.org/users/1809694/items/G256XGGW"],"itemData":{"id":25,"type":"article-j</vt:lpwstr>
  </property>
  <property fmtid="{D5CDD505-2E9C-101B-9397-08002B2CF9AE}" pid="380" name="ZOTERO_BREF_Rmr655WItnXR_6">
    <vt:lpwstr>ournal","title":"Looking for some reference solutions for the reactive transport benchmark of MoMaS with SPECY","container-title":"Computational Geosciences","page":"393-403","volume":"14","issue":"3","DOI":"10.1007/s10596-009-9161-y","ISSN":"1420-0597","</vt:lpwstr>
  </property>
  <property fmtid="{D5CDD505-2E9C-101B-9397-08002B2CF9AE}" pid="381" name="ZOTERO_BREF_Rmr655WItnXR_7">
    <vt:lpwstr>journalAbbreviation":"Comput Geosci","language":"English","author":[{"family":"Carrayrou","given":"Jérôme"}],"issued":{"date-parts":[["2010",6,1]]}},"label":"page"}],"schema":"https://github.com/citation-style-language/schema/raw/master/csl-citation.json"</vt:lpwstr>
  </property>
  <property fmtid="{D5CDD505-2E9C-101B-9397-08002B2CF9AE}" pid="382" name="ZOTERO_BREF_Rmr655WItnXR_8">
    <vt:lpwstr>}</vt:lpwstr>
  </property>
  <property fmtid="{D5CDD505-2E9C-101B-9397-08002B2CF9AE}" pid="383" name="ZOTERO_BREF_PZqydcfbg8JZ_1">
    <vt:lpwstr>ZOTERO_ITEM CSL_CITATION {"citationID":"YhdQTY6W","properties":{"formattedCitation":"[38]","plainCitation":"[38]"},"citationItems":[{"id":548,"uris":["http://zotero.org/users/1809694/items/65KPSF34"],"uri":["http://zotero.org/users/1809694/items/65KPSF34"</vt:lpwstr>
  </property>
  <property fmtid="{D5CDD505-2E9C-101B-9397-08002B2CF9AE}" pid="384" name="ZOTERO_BREF_PZqydcfbg8JZ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385" name="ZOTERO_BREF_PZqydcfbg8JZ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386" name="ZOTERO_BREF_PZqydcfbg8JZ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387" name="ZOTERO_BREF_PZqydcfbg8JZ_5">
    <vt:lpwstr>al system, they are realistic, and the test case is quite challenging.","DOI":"10.1007/s10596-009-9157-7","shortTitle":"Reactive transport benchmark of MoMaS","author":[{"family":"Carrayrou","given":"Jérôme"},{"family":"Kern","given":"Michel"},{"family":"</vt:lpwstr>
  </property>
  <property fmtid="{D5CDD505-2E9C-101B-9397-08002B2CF9AE}" pid="388" name="ZOTERO_BREF_PZqydcfbg8JZ_6">
    <vt:lpwstr>Knabner","given":"Peter"}],"issued":{"date-parts":[["2010"]]}}}],"schema":"https://github.com/citation-style-language/schema/raw/master/csl-citation.json"}</vt:lpwstr>
  </property>
  <property fmtid="{D5CDD505-2E9C-101B-9397-08002B2CF9AE}" pid="389" name="ZOTERO_BREF_oCMCLpiFy01q_1">
    <vt:lpwstr>ZOTERO_ITEM CSL_CITATION {"citationID":"AaDWRaqq","properties":{"formattedCitation":"[47]","plainCitation":"[47]"},"citationItems":[{"id":14,"uris":["http://zotero.org/users/1809694/items/EDBA63SK"],"uri":["http://zotero.org/users/1809694/items/EDBA63SK"]</vt:lpwstr>
  </property>
  <property fmtid="{D5CDD505-2E9C-101B-9397-08002B2CF9AE}" pid="390" name="ZOTERO_BREF_oCMCLpiFy01q_2">
    <vt:lpwstr>,"itemData":{"id":14,"type":"report","title":"GdR MoMaS","publisher":"Centre National del la Recherche Scientifique","URL":"https://www.ljll.math.upmc.fr/cances/gdrmomas/Ex_qualif/Geochimie/Documents/Benchmark-MoMAS.pdf","author":[{"family":"A. Bourgeat",</vt:lpwstr>
  </property>
  <property fmtid="{D5CDD505-2E9C-101B-9397-08002B2CF9AE}" pid="391" name="ZOTERO_BREF_oCMCLpiFy01q_3">
    <vt:lpwstr>"given":""},{"family":"S. Bryant","given":""},{"family":"J. Carrayrou","given":""},{"family":"A. Dimier","given":""},{"family":"C.J. Van Duijn","given":""},{"family":"M. Kern","given":""},{"family":"P. Knabner","given":""},{"family":"N. Leterrier","given"</vt:lpwstr>
  </property>
  <property fmtid="{D5CDD505-2E9C-101B-9397-08002B2CF9AE}" pid="392" name="ZOTERO_BREF_oCMCLpiFy01q_4">
    <vt:lpwstr>:""}],"issued":{"date-parts":[["2008"]]}},"label":"page"}],"schema":"https://github.com/citation-style-language/schema/raw/master/csl-citation.json"}</vt:lpwstr>
  </property>
  <property fmtid="{D5CDD505-2E9C-101B-9397-08002B2CF9AE}" pid="393" name="ZOTERO_BREF_3aOP2aq6KI84_1">
    <vt:lpwstr>ZOTERO_ITEM CSL_CITATION {"citationID":"CVhQnRno","properties":{"formattedCitation":"[48,49]","plainCitation":"[48,49]"},"citationItems":[{"id":10656,"uris":["http://zotero.org/users/1809694/items/PPSJINQ5"],"uri":["http://zotero.org/users/1809694/items/P</vt:lpwstr>
  </property>
  <property fmtid="{D5CDD505-2E9C-101B-9397-08002B2CF9AE}" pid="394" name="ZOTERO_BREF_3aOP2aq6KI84_2">
    <vt:lpwstr>PSJINQ5"],"itemData":{"id":10656,"type":"chapter","title":"User's guide to PHREEQC (version 3)—A Computer Program for Speciation, Batch-Reaction, One-Dimensional Transport, and Inverse Geochemical Calculations","container-title":"U.S. Geological Survey Te</vt:lpwstr>
  </property>
  <property fmtid="{D5CDD505-2E9C-101B-9397-08002B2CF9AE}" pid="395" name="ZOTERO_BREF_3aOP2aq6KI84_3">
    <vt:lpwstr>chniques and Methods","page":"497","volume":"6, chap. A43","URL":"http://wwwbrr.cr.usgs.gov/projects/GWC_coupled/phreeqc/phreeqc3-html/phreeqc3.htm","author":[{"family":"Parkhurst","given":"D.L."},{"family":"Appelo","given":"C.A.J."}]},"label":"page"},{"i</vt:lpwstr>
  </property>
  <property fmtid="{D5CDD505-2E9C-101B-9397-08002B2CF9AE}" pid="396" name="ZOTERO_BREF_3aOP2aq6KI84_4">
    <vt:lpwstr>d":2291,"uris":["http://zotero.org/users/1809694/items/7PRW3N6R"],"uri":["http://zotero.org/users/1809694/items/7PRW3N6R"],"itemData":{"id":2291,"type":"report","title":"User's guide to PHREEQC (version 2): A computer program for speciation, batch-reactio</vt:lpwstr>
  </property>
  <property fmtid="{D5CDD505-2E9C-101B-9397-08002B2CF9AE}" pid="397" name="ZOTERO_BREF_3aOP2aq6KI84_5">
    <vt:lpwstr>n, one-dimensional transport, and inverse geochemical calculations","publisher":"U.S. Geological Survey","publisher-place":"Denver, Colorado","page":"312","event-place":"Denver, Colorado","number":"Water-Resources Investigations Report 99-4259","shortTitl</vt:lpwstr>
  </property>
  <property fmtid="{D5CDD505-2E9C-101B-9397-08002B2CF9AE}" pid="398" name="ZOTERO_BREF_3aOP2aq6KI84_6">
    <vt:lpwstr>e":"User's guide to PHREEQC (version 2): A computer program for speciation, batch-reaction, one-dimensional transport, and inverse geochemical calculations","author":[{"family":"Parkhurst","given":"D.L."},{"family":"Appelo","given":"C.A.J."}],"issued":{"d</vt:lpwstr>
  </property>
  <property fmtid="{D5CDD505-2E9C-101B-9397-08002B2CF9AE}" pid="399" name="ZOTERO_BREF_3aOP2aq6KI84_7">
    <vt:lpwstr>ate-parts":[["1999"]]}},"label":"page"}],"schema":"https://github.com/citation-style-language/schema/raw/master/csl-citation.json"}</vt:lpwstr>
  </property>
  <property fmtid="{D5CDD505-2E9C-101B-9397-08002B2CF9AE}" pid="400" name="ZOTERO_BREF_h1plqr1vRDN8_1">
    <vt:lpwstr>ZOTERO_ITEM CSL_CITATION {"citationID":"b4KSLlG6","properties":{"formattedCitation":"[50]","plainCitation":"[50]"},"citationItems":[{"id":3632,"uris":["http://zotero.org/users/1809694/items/XHJ5EWGJ"],"uri":["http://zotero.org/users/1809694/items/XHJ5EWGJ</vt:lpwstr>
  </property>
  <property fmtid="{D5CDD505-2E9C-101B-9397-08002B2CF9AE}" pid="401" name="ZOTERO_BREF_h1plqr1vRDN8_2">
    <vt:lpwstr>"],"itemData":{"id":3632,"type":"article-journal","title":"Mass Action Expressions for Bidentate Adsorption in Surface Complexation Modeling: Theory and Practice","container-title":"Environmental Science &amp; Technology","page":"3982-3996","volume":"47","iss</vt:lpwstr>
  </property>
  <property fmtid="{D5CDD505-2E9C-101B-9397-08002B2CF9AE}" pid="402" name="ZOTERO_BREF_h1plqr1vRDN8_3">
    <vt:lpwstr>ue":"9","abstract":"The inclusion of multidentate adsorption reactions has improved the ability of surface complexation models (SCM) to predict adsorption to mineral surfaces, but variation in the mass action expression for these reactions has caused pers</vt:lpwstr>
  </property>
  <property fmtid="{D5CDD505-2E9C-101B-9397-08002B2CF9AE}" pid="403" name="ZOTERO_BREF_h1plqr1vRDN8_4">
    <vt:lpwstr>istent ambiguity and occasional mishandling. The principal differences are the exponent (α) for the activity of available surface sites and the inclusion of surface site activity on a molar concentration versus fraction basis. Exemplified by bidentate sur</vt:lpwstr>
  </property>
  <property fmtid="{D5CDD505-2E9C-101B-9397-08002B2CF9AE}" pid="404" name="ZOTERO_BREF_h1plqr1vRDN8_5">
    <vt:lpwstr>face complexation, setting α at two within the molar-based framework will cause critical errors in developing a self-consistent model. Despite the publication of several theoretical discussions regarding appropriate approaches, mishandling and confusion h</vt:lpwstr>
  </property>
  <property fmtid="{D5CDD505-2E9C-101B-9397-08002B2CF9AE}" pid="405" name="ZOTERO_BREF_h1plqr1vRDN8_6">
    <vt:lpwstr>as persisted in the model applications involving multidentate surface complexes. This review synthesizes the theory of modeling multidentate surface complexes in a style designed to enable improvements in SCM practice. The implications of selecting an app</vt:lpwstr>
  </property>
  <property fmtid="{D5CDD505-2E9C-101B-9397-08002B2CF9AE}" pid="406" name="ZOTERO_BREF_h1plqr1vRDN8_7">
    <vt:lpwstr>roach for multidentate SCM are illustrated with a previously published data set on U(VI) adsorption to goethite. To improve the translation of theory into improved practice, the review concludes with suggestions for handling multidentate reactions and pub</vt:lpwstr>
  </property>
  <property fmtid="{D5CDD505-2E9C-101B-9397-08002B2CF9AE}" pid="407" name="ZOTERO_BREF_h1plqr1vRDN8_8">
    <vt:lpwstr>lishing results that can avoid ambiguity or confusion. Although most discussion is exemplified by the generic bidentate case, the general issues discussed are relevant to higher denticity adsorption.","DOI":"10.1021/es305180e","ISSN":"0013-936X","journalA</vt:lpwstr>
  </property>
  <property fmtid="{D5CDD505-2E9C-101B-9397-08002B2CF9AE}" pid="408" name="ZOTERO_BREF_h1plqr1vRDN8_9">
    <vt:lpwstr>bbreviation":"Environ. Sci. Technol.","author":[{"family":"Wang","given":"Zimeng"},{"family":"Giammar","given":"Daniel E."}],"issued":{"date-parts":[["2013",4,3]]},"accessed":{"date-parts":[["2014",8,13]]}}}],"schema":"https://github.com/citation-style-la</vt:lpwstr>
  </property>
  <property fmtid="{D5CDD505-2E9C-101B-9397-08002B2CF9AE}" pid="409" name="ZOTERO_BREF_h1plqr1vRDN8_10">
    <vt:lpwstr>nguage/schema/raw/master/csl-citation.json"}</vt:lpwstr>
  </property>
  <property fmtid="{D5CDD505-2E9C-101B-9397-08002B2CF9AE}" pid="410" name="ZOTERO_BREF_lT9mzuXm354D_1">
    <vt:lpwstr>ZOTERO_ITEM CSL_CITATION {"citationID":"z7QEaZcS","properties":{"formattedCitation":"[51]","plainCitation":"[51]"},"citationItems":[{"id":1987,"uris":["http://zotero.org/users/1809694/items/C2R37IDR"],"uri":["http://zotero.org/users/1809694/items/C2R37IDR</vt:lpwstr>
  </property>
  <property fmtid="{D5CDD505-2E9C-101B-9397-08002B2CF9AE}" pid="411" name="ZOTERO_BREF_lT9mzuXm354D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12" name="ZOTERO_BREF_lT9mzuXm354D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13" name="ZOTERO_BREF_lT9mzuXm354D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14" name="ZOTERO_BREF_lT9mzuXm354D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15" name="ZOTERO_BREF_lT9mzuXm354D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16" name="ZOTERO_BREF_lT9mzuXm354D_7">
    <vt:lpwstr>-9158-6","DOI":"10.1007/s10596-009-9158-6","shortTitle":"Solution of the MoMaS reactive transport benchmark with MIN3P—model formulation and simulation results","author":[{"family":"Mayer","given":"K."},{"family":"MacQuarrie","given":"Kerry"}],"issued":{"</vt:lpwstr>
  </property>
  <property fmtid="{D5CDD505-2E9C-101B-9397-08002B2CF9AE}" pid="417" name="ZOTERO_BREF_lT9mzuXm354D_8">
    <vt:lpwstr>date-parts":[["2009"]]}}}],"schema":"https://github.com/citation-style-language/schema/raw/master/csl-citation.json"}</vt:lpwstr>
  </property>
  <property fmtid="{D5CDD505-2E9C-101B-9397-08002B2CF9AE}" pid="418" name="ZOTERO_BREF_5DqzkGJh2yB9_1">
    <vt:lpwstr>ZOTERO_ITEM CSL_CITATION {"citationID":"dCnossd5","properties":{"formattedCitation":"[51]","plainCitation":"[51]"},"citationItems":[{"id":1987,"uris":["http://zotero.org/users/1809694/items/C2R37IDR"],"uri":["http://zotero.org/users/1809694/items/C2R37IDR</vt:lpwstr>
  </property>
  <property fmtid="{D5CDD505-2E9C-101B-9397-08002B2CF9AE}" pid="419" name="ZOTERO_BREF_5DqzkGJh2yB9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0" name="ZOTERO_BREF_5DqzkGJh2yB9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1" name="ZOTERO_BREF_5DqzkGJh2yB9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22" name="ZOTERO_BREF_5DqzkGJh2yB9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23" name="ZOTERO_BREF_5DqzkGJh2yB9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24" name="ZOTERO_BREF_5DqzkGJh2yB9_7">
    <vt:lpwstr>-9158-6","DOI":"10.1007/s10596-009-9158-6","shortTitle":"Solution of the MoMaS reactive transport benchmark with MIN3P—model formulation and simulation results","author":[{"family":"Mayer","given":"K."},{"family":"MacQuarrie","given":"Kerry"}],"issued":{"</vt:lpwstr>
  </property>
  <property fmtid="{D5CDD505-2E9C-101B-9397-08002B2CF9AE}" pid="425" name="ZOTERO_BREF_5DqzkGJh2yB9_8">
    <vt:lpwstr>date-parts":[["2009"]]}}}],"schema":"https://github.com/citation-style-language/schema/raw/master/csl-citation.json"}</vt:lpwstr>
  </property>
  <property fmtid="{D5CDD505-2E9C-101B-9397-08002B2CF9AE}" pid="426" name="ZOTERO_BREF_RTBzqxyIjnUm_1">
    <vt:lpwstr>ZOTERO_ITEM CSL_CITATION {"citationID":"gL4vAZgt","properties":{"formattedCitation":"[51]","plainCitation":"[51]"},"citationItems":[{"id":1987,"uris":["http://zotero.org/users/1809694/items/C2R37IDR"],"uri":["http://zotero.org/users/1809694/items/C2R37IDR</vt:lpwstr>
  </property>
  <property fmtid="{D5CDD505-2E9C-101B-9397-08002B2CF9AE}" pid="427" name="ZOTERO_BREF_RTBzqxyIjnUm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28" name="ZOTERO_BREF_RTBzqxyIjnUm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29" name="ZOTERO_BREF_RTBzqxyIjnUm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30" name="ZOTERO_BREF_RTBzqxyIjnUm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431" name="ZOTERO_BREF_RTBzqxyIjnUm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432" name="ZOTERO_BREF_RTBzqxyIjnUm_7">
    <vt:lpwstr>-9158-6","DOI":"10.1007/s10596-009-9158-6","shortTitle":"Solution of the MoMaS reactive transport benchmark with MIN3P—model formulation and simulation results","author":[{"family":"Mayer","given":"K."},{"family":"MacQuarrie","given":"Kerry"}],"issued":{"</vt:lpwstr>
  </property>
  <property fmtid="{D5CDD505-2E9C-101B-9397-08002B2CF9AE}" pid="433" name="ZOTERO_BREF_RTBzqxyIjnUm_8">
    <vt:lpwstr>date-parts":[["2009"]]}}}],"schema":"https://github.com/citation-style-language/schema/raw/master/csl-citation.json"}</vt:lpwstr>
  </property>
  <property fmtid="{D5CDD505-2E9C-101B-9397-08002B2CF9AE}" pid="434" name="ZOTERO_BREF_exNWDHfF0gcx_1">
    <vt:lpwstr>ZOTERO_ITEM CSL_CITATION {"citationID":"5hFOK5X5","properties":{"formattedCitation":"[52]","plainCitation":"[52]"},"citationItems":[{"id":49,"uris":["http://zotero.org/users/1809694/items/CF7WABNB"],"uri":["http://zotero.org/users/1809694/items/CF7WABNB"]</vt:lpwstr>
  </property>
  <property fmtid="{D5CDD505-2E9C-101B-9397-08002B2CF9AE}" pid="435" name="ZOTERO_BREF_exNWDHfF0gcx_2">
    <vt:lpwstr>,"itemData":{"id":49,"type":"article-journal","title":"A global method for coupling transport with chemistry in heterogeneous porous media","container-title":"Computational Geosciences","page":"465-481","volume":"14","issue":"3","DOI":"10.1007/s10596-009-</vt:lpwstr>
  </property>
  <property fmtid="{D5CDD505-2E9C-101B-9397-08002B2CF9AE}" pid="436" name="ZOTERO_BREF_exNWDHfF0gcx_3">
    <vt:lpwstr>9162-x","ISSN":"1420-0597","journalAbbreviation":"Comput Geosci","language":"English","author":[{"family":"Amir","given":"Laila"},{"family":"Kern","given":"Michel"}],"issued":{"date-parts":[["2010",6,1]]}}}],"schema":"https://github.com/citation-style-lan</vt:lpwstr>
  </property>
  <property fmtid="{D5CDD505-2E9C-101B-9397-08002B2CF9AE}" pid="437" name="ZOTERO_BREF_exNWDHfF0gcx_4">
    <vt:lpwstr>guage/schema/raw/master/csl-citation.json"}</vt:lpwstr>
  </property>
  <property fmtid="{D5CDD505-2E9C-101B-9397-08002B2CF9AE}" pid="438" name="ZOTERO_BREF_Kg1nEauO2BIB_1">
    <vt:lpwstr>ZOTERO_ITEM CSL_CITATION {"citationID":"cFMlqpJY","properties":{"formattedCitation":"[45]","plainCitation":"[45]"},"citationItems":[{"id":3,"uris":["http://zotero.org/users/1809694/items/FPSFHX98"],"uri":["http://zotero.org/users/1809694/items/FPSFHX98"],</vt:lpwstr>
  </property>
  <property fmtid="{D5CDD505-2E9C-101B-9397-08002B2CF9AE}" pid="439" name="ZOTERO_BREF_Kg1nEauO2BIB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40" name="ZOTERO_BREF_Kg1nEauO2BIB_3">
    <vt:lpwstr>volume":"14","issue":"3","DOI":"10.1007/s10596-010-9178-2","ISSN":"1420-0597","journalAbbreviation":"Comput Geosci","language":"English","author":[{"family":"Carrayrou","given":"Jérôme"},{"family":"Hoffmann","given":"Joachim"},{"family":"Knabner","given":</vt:lpwstr>
  </property>
  <property fmtid="{D5CDD505-2E9C-101B-9397-08002B2CF9AE}" pid="441" name="ZOTERO_BREF_Kg1nEauO2BIB_4">
    <vt:lpwstr>"Peter"},{"family":"Kräutle","given":"Serge"},{"family":"de Dieuleveult","given":"Caroline"},{"family":"Erhel","given":"Jocelyne"},{"family":"Van der Lee","given":"Jan"},{"family":"Lagneau","given":"V."},{"family":"Mayer","given":"K.Ulrich"},{"family":"Ma</vt:lpwstr>
  </property>
  <property fmtid="{D5CDD505-2E9C-101B-9397-08002B2CF9AE}" pid="442" name="ZOTERO_BREF_Kg1nEauO2BIB_5">
    <vt:lpwstr>cQuarrie","given":"KerryT.B."}],"issued":{"date-parts":[["2010",6,1]]}}}],"schema":"https://github.com/citation-style-language/schema/raw/master/csl-citation.json"}</vt:lpwstr>
  </property>
  <property fmtid="{D5CDD505-2E9C-101B-9397-08002B2CF9AE}" pid="443" name="ZOTERO_BREF_wEb64jOtUAM2_1">
    <vt:lpwstr>ZOTERO_ITEM CSL_CITATION {"citationID":"hrqrpBE6","properties":{"formattedCitation":"[38]","plainCitation":"[38]"},"citationItems":[{"id":548,"uris":["http://zotero.org/users/1809694/items/65KPSF34"],"uri":["http://zotero.org/users/1809694/items/65KPSF34"</vt:lpwstr>
  </property>
  <property fmtid="{D5CDD505-2E9C-101B-9397-08002B2CF9AE}" pid="444" name="ZOTERO_BREF_wEb64jOtUAM2_2">
    <vt:lpwstr>],"itemData":{"id":548,"type":"article-journal","title":"Reactive transport benchmark of MoMaS","container-title":"Computational Geosciences","page":"385-392","volume":"14","issue":"3","abstract":"Abstract&amp;nbsp;&amp;nbsp;We present here the definition of the </vt:lpwstr>
  </property>
  <property fmtid="{D5CDD505-2E9C-101B-9397-08002B2CF9AE}" pid="445" name="ZOTERO_BREF_wEb64jOtUAM2_3">
    <vt:lpwstr>reactive transport benchmark of Groupement Mathematical Modeling and Numerical Simulation for Nuclear Waste Management Problems. The aim of this benchmark is to propose a challenging test for numerical methods used for reactive transport modeling in porou</vt:lpwstr>
  </property>
  <property fmtid="{D5CDD505-2E9C-101B-9397-08002B2CF9AE}" pid="446" name="ZOTERO_BREF_wEb64jOtUAM2_4">
    <vt:lpwstr>s media. In order to focus on numerical methods, the problem presented here is of quite a small size, both from a hydrodynamical and from a geochemical point of view. Though the chemical coefficients used in this benchmark are not taken from a real chemic</vt:lpwstr>
  </property>
  <property fmtid="{D5CDD505-2E9C-101B-9397-08002B2CF9AE}" pid="447" name="ZOTERO_BREF_wEb64jOtUAM2_5">
    <vt:lpwstr>al system, they are realistic, and the test case is quite challenging.","DOI":"10.1007/s10596-009-9157-7","shortTitle":"Reactive transport benchmark of MoMaS","author":[{"family":"Carrayrou","given":"Jérôme"},{"family":"Kern","given":"Michel"},{"family":"</vt:lpwstr>
  </property>
  <property fmtid="{D5CDD505-2E9C-101B-9397-08002B2CF9AE}" pid="448" name="ZOTERO_BREF_wEb64jOtUAM2_6">
    <vt:lpwstr>Knabner","given":"Peter"}],"issued":{"date-parts":[["2010"]]}}}],"schema":"https://github.com/citation-style-language/schema/raw/master/csl-citation.json"}</vt:lpwstr>
  </property>
  <property fmtid="{D5CDD505-2E9C-101B-9397-08002B2CF9AE}" pid="449" name="ZOTERO_BREF_eSi9LefI8Zjb_1">
    <vt:lpwstr>ZOTERO_ITEM CSL_CITATION {"citationID":"9pzifF9x","properties":{"formattedCitation":"[e.g., 51]","plainCitation":"[e.g., 51]"},"citationItems":[{"id":1987,"uris":["http://zotero.org/users/1809694/items/C2R37IDR"],"uri":["http://zotero.org/users/1809694/it</vt:lpwstr>
  </property>
  <property fmtid="{D5CDD505-2E9C-101B-9397-08002B2CF9AE}" pid="450" name="ZOTERO_BREF_eSi9LefI8Zjb_2">
    <vt:lpwstr>ems/C2R37IDR"],"itemData":{"id":1987,"type":"article-journal","title":"Solution of the MoMaS reactive transport benchmark with MIN3P—model formulation and simulation results","container-title":"Computational Geosciences","abstract":"Abstract&amp;nbsp;&amp;nbsp;Th</vt:lpwstr>
  </property>
  <property fmtid="{D5CDD505-2E9C-101B-9397-08002B2CF9AE}" pid="451" name="ZOTERO_BREF_eSi9LefI8Zjb_3">
    <vt:lpwstr>is paper summarizes the governing equations as implemented in the MIN3P multicomponent flow and reactive transport code (Mayer et&amp;nbsp;al., Water Resour Res 38:1174, 2002) and introduces the equations in discretized form. Linearization and solution method</vt:lpwstr>
  </property>
  <property fmtid="{D5CDD505-2E9C-101B-9397-08002B2CF9AE}" pid="452" name="ZOTERO_BREF_eSi9LefI8Zjb_4">
    <vt:lpwstr>s are presented including adaptive time stepping and update modification schemes. Code-specific details for the implementation of the GdR MoMaS benchmark simulations (Carrayrou et&amp;nbsp;al., Comput Geosci, 2009) are presented. The standard version of the M</vt:lpwstr>
  </property>
  <property fmtid="{D5CDD505-2E9C-101B-9397-08002B2CF9AE}" pid="453" name="ZOTERO_BREF_eSi9LefI8Zjb_5">
    <vt:lpwstr>IN3P code was used to solve the Easy, Medium, and Hard Test Cases, in one and two spatial dimensions, for both advection- and diffusion-dominated conditions. An analysis of the sensitivity of the solution in relation to spatial and temporal discretization</vt:lpwstr>
  </property>
  <property fmtid="{D5CDD505-2E9C-101B-9397-08002B2CF9AE}" pid="454" name="ZOTERO_BREF_eSi9LefI8Zjb_6">
    <vt:lpwstr> parameters is provided for the Easy Test Case, selected results are presented for the Medium and Hard Test Cases, and the performance of the code as a function of discretization parameters is evaluated for all test cases.","URL":"http://dx.doi.org/10.100</vt:lpwstr>
  </property>
  <property fmtid="{D5CDD505-2E9C-101B-9397-08002B2CF9AE}" pid="455" name="ZOTERO_BREF_eSi9LefI8Zjb_7">
    <vt:lpwstr>7/s10596-009-9158-6","DOI":"10.1007/s10596-009-9158-6","shortTitle":"Solution of the MoMaS reactive transport benchmark with MIN3P—model formulation and simulation results","author":[{"family":"Mayer","given":"K."},{"family":"MacQuarrie","given":"Kerry"}]</vt:lpwstr>
  </property>
  <property fmtid="{D5CDD505-2E9C-101B-9397-08002B2CF9AE}" pid="456" name="ZOTERO_BREF_eSi9LefI8Zjb_8">
    <vt:lpwstr>,"issued":{"date-parts":[["2009"]]}},"prefix":"e.g., "}],"schema":"https://github.com/citation-style-language/schema/raw/master/csl-citation.json"}</vt:lpwstr>
  </property>
  <property fmtid="{D5CDD505-2E9C-101B-9397-08002B2CF9AE}" pid="457" name="ZOTERO_BREF_fXTUle2Bb5xW_1">
    <vt:lpwstr>ZOTERO_ITEM CSL_CITATION {"citationID":"R5l9sYaG","properties":{"formattedCitation":"[45]","plainCitation":"[45]"},"citationItems":[{"id":3,"uris":["http://zotero.org/users/1809694/items/FPSFHX98"],"uri":["http://zotero.org/users/1809694/items/FPSFHX98"],</vt:lpwstr>
  </property>
  <property fmtid="{D5CDD505-2E9C-101B-9397-08002B2CF9AE}" pid="458" name="ZOTERO_BREF_fXTUle2Bb5xW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59" name="ZOTERO_BREF_fXTUle2Bb5xW_3">
    <vt:lpwstr>volume":"14","issue":"3","DOI":"10.1007/s10596-010-9178-2","ISSN":"1420-0597","journalAbbreviation":"Comput Geosci","language":"English","author":[{"family":"Carrayrou","given":"Jérôme"},{"family":"Hoffmann","given":"Joachim"},{"family":"Knabner","given":</vt:lpwstr>
  </property>
  <property fmtid="{D5CDD505-2E9C-101B-9397-08002B2CF9AE}" pid="460" name="ZOTERO_BREF_fXTUle2Bb5xW_4">
    <vt:lpwstr>"Peter"},{"family":"Kräutle","given":"Serge"},{"family":"de Dieuleveult","given":"Caroline"},{"family":"Erhel","given":"Jocelyne"},{"family":"Van der Lee","given":"Jan"},{"family":"Lagneau","given":"V."},{"family":"Mayer","given":"K.Ulrich"},{"family":"Ma</vt:lpwstr>
  </property>
  <property fmtid="{D5CDD505-2E9C-101B-9397-08002B2CF9AE}" pid="461" name="ZOTERO_BREF_fXTUle2Bb5xW_5">
    <vt:lpwstr>cQuarrie","given":"KerryT.B."}],"issued":{"date-parts":[["2010",6,1]]}}}],"schema":"https://github.com/citation-style-language/schema/raw/master/csl-citation.json"}</vt:lpwstr>
  </property>
  <property fmtid="{D5CDD505-2E9C-101B-9397-08002B2CF9AE}" pid="462" name="ZOTERO_BREF_S8B46oluA4FX_1">
    <vt:lpwstr>ZOTERO_ITEM CSL_CITATION {"citationID":"5Qan2S8o","properties":{"formattedCitation":"[45]","plainCitation":"[45]"},"citationItems":[{"id":3,"uris":["http://zotero.org/users/1809694/items/FPSFHX98"],"uri":["http://zotero.org/users/1809694/items/FPSFHX98"],</vt:lpwstr>
  </property>
  <property fmtid="{D5CDD505-2E9C-101B-9397-08002B2CF9AE}" pid="463" name="ZOTERO_BREF_S8B46oluA4FX_2">
    <vt:lpwstr>"itemData":{"id":3,"type":"article-journal","title":"Comparison of numerical methods for simulating strongly nonlinear and heterogeneous reactive transport problems—the MoMaS benchmark case","container-title":"Computational Geosciences","page":"483-502","</vt:lpwstr>
  </property>
  <property fmtid="{D5CDD505-2E9C-101B-9397-08002B2CF9AE}" pid="464" name="ZOTERO_BREF_S8B46oluA4FX_3">
    <vt:lpwstr>volume":"14","issue":"3","DOI":"10.1007/s10596-010-9178-2","ISSN":"1420-0597","journalAbbreviation":"Comput Geosci","language":"English","author":[{"family":"Carrayrou","given":"Jérôme"},{"family":"Hoffmann","given":"Joachim"},{"family":"Knabner","given":</vt:lpwstr>
  </property>
  <property fmtid="{D5CDD505-2E9C-101B-9397-08002B2CF9AE}" pid="465" name="ZOTERO_BREF_S8B46oluA4FX_4">
    <vt:lpwstr>"Peter"},{"family":"Kräutle","given":"Serge"},{"family":"de Dieuleveult","given":"Caroline"},{"family":"Erhel","given":"Jocelyne"},{"family":"Van der Lee","given":"Jan"},{"family":"Lagneau","given":"V."},{"family":"Mayer","given":"K.Ulrich"},{"family":"Ma</vt:lpwstr>
  </property>
  <property fmtid="{D5CDD505-2E9C-101B-9397-08002B2CF9AE}" pid="466" name="ZOTERO_BREF_S8B46oluA4FX_5">
    <vt:lpwstr>cQuarrie","given":"KerryT.B."}],"issued":{"date-parts":[["2010",6,1]]}}}],"schema":"https://github.com/citation-style-language/schema/raw/master/csl-citation.json"}</vt:lpwstr>
  </property>
  <property fmtid="{D5CDD505-2E9C-101B-9397-08002B2CF9AE}" pid="467" name="ZOTERO_BREF_VxKHkLi8CeSX_1">
    <vt:lpwstr>ZOTERO_ITEM CSL_CITATION {"citationID":"2hjlr4d631","properties":{"formattedCitation":"[53,54]","plainCitation":"[53,54]"},"citationItems":[{"id":1989,"uris":["http://zotero.org/users/1809694/items/6FDD2WES"],"uri":["http://zotero.org/users/1809694/items/</vt:lpwstr>
  </property>
  <property fmtid="{D5CDD505-2E9C-101B-9397-08002B2CF9AE}" pid="468" name="ZOTERO_BREF_VxKHkLi8CeSX_2">
    <vt:lpwstr>6FDD2WES"],"itemData":{"id":1989,"type":"thesis","title":"A numerical model for multicomponent reactive transport in variably saturated porous media","publisher":"University of Waterloo, Canada","number-of-pages":"286","genre":"Ph.D.","shortTitle":"A nume</vt:lpwstr>
  </property>
  <property fmtid="{D5CDD505-2E9C-101B-9397-08002B2CF9AE}" pid="469" name="ZOTERO_BREF_VxKHkLi8CeSX_3">
    <vt:lpwstr>rical model for multicomponent reactive transport in variably saturated porous media","author":[{"family":"Mayer","given":"K.U."}],"issued":{"date-parts":[["1999"]]}},"label":"page"},{"id":2001,"uris":["http://zotero.org/users/1809694/items/UDZZBHC4"],"ur</vt:lpwstr>
  </property>
  <property fmtid="{D5CDD505-2E9C-101B-9397-08002B2CF9AE}" pid="470" name="ZOTERO_BREF_VxKHkLi8CeSX_4">
    <vt:lpwstr>i":["http://zotero.org/users/1809694/items/UDZZBHC4"],"itemData":{"id":2001,"type":"article-journal","title":"Multicomponent reactive transport modeling in variably saturated porous media using a generalized formulation for kinetically controlled reaction</vt:lpwstr>
  </property>
  <property fmtid="{D5CDD505-2E9C-101B-9397-08002B2CF9AE}" pid="471" name="ZOTERO_BREF_VxKHkLi8CeSX_5">
    <vt:lpwstr>s","container-title":"Water Resources Research","page":"131-1321","volume":"38","issue":"9","abstract":"A generalized formulation for kinetically controlled reactions has been developed and incorporated into a multicomponent reactive transport model to fa</vt:lpwstr>
  </property>
  <property fmtid="{D5CDD505-2E9C-101B-9397-08002B2CF9AE}" pid="472" name="ZOTERO_BREF_VxKHkLi8CeSX_6">
    <vt:lpwstr>cilitate the investigation of a large variety of problems involving inorganic and organic chemicals in variably saturated media. The general kinetic formulation includes intra-aqueous and dissolution-precipitation reactions in addition to geochemical equi</vt:lpwstr>
  </property>
  <property fmtid="{D5CDD505-2E9C-101B-9397-08002B2CF9AE}" pid="473" name="ZOTERO_BREF_VxKHkLi8CeSX_7">
    <vt:lpwstr>librium expressions for hydrolysis, aqueous complexation, oxidation-reduction, ion exchange, surface complexation, and gas dissolution-exsolution reactions. The generalized approach allows consideration of fractional order terms with respect to any dissol</vt:lpwstr>
  </property>
  <property fmtid="{D5CDD505-2E9C-101B-9397-08002B2CF9AE}" pid="474" name="ZOTERO_BREF_VxKHkLi8CeSX_8">
    <vt:lpwstr>ved species in terms of species activities or in terms of total concentrations, which facilitates the incorporation of a variety of experimentally derived rate expressions. Monod and inhibition terms can be used to describe microbially mediated reactions </vt:lpwstr>
  </property>
  <property fmtid="{D5CDD505-2E9C-101B-9397-08002B2CF9AE}" pid="475" name="ZOTERO_BREF_VxKHkLi8CeSX_9">
    <vt:lpwstr>or to limit the reaction progress of inorganic reactions. Dissolution-precipitation reactions can be described as surface-controlled or transport, controlled reactions. The formulation also facilitates the consideration of any number of parallel reaction </vt:lpwstr>
  </property>
  <property fmtid="{D5CDD505-2E9C-101B-9397-08002B2CF9AE}" pid="476" name="ZOTERO_BREF_VxKHkLi8CeSX_10">
    <vt:lpwstr>pathways, and reactions can be treated as irreversible or reversible processes. Two groundwater contamination scenarios, both set in variably saturated media but with significantly different geochemical reaction networks, are investigated and demonstrate </vt:lpwstr>
  </property>
  <property fmtid="{D5CDD505-2E9C-101B-9397-08002B2CF9AE}" pid="477" name="ZOTERO_BREF_VxKHkLi8CeSX_11">
    <vt:lpwstr>the advantage of the generalized approach. The first problem focuses on a hypothetical case study of the natural attenuation of organic contaminants undergoing dissolution, volatilization, and biodegradation in an unconfined aquifer overlaid by unsaturate</vt:lpwstr>
  </property>
  <property fmtid="{D5CDD505-2E9C-101B-9397-08002B2CF9AE}" pid="478" name="ZOTERO_BREF_VxKHkLi8CeSX_12">
    <vt:lpwstr>d sediments. The second problem addresses the generation of acid mine drainage in the unsaturated zone of a tailings impoundment at the Nickel Rim Mine site near Sudbury, Ontario, and subsequent reactive transport in the saturated portion of the tailings.</vt:lpwstr>
  </property>
  <property fmtid="{D5CDD505-2E9C-101B-9397-08002B2CF9AE}" pid="479" name="ZOTERO_BREF_VxKHkLi8CeSX_13">
    <vt:lpwstr>","shortTitle":"Multicomponent reactive transport modeling in variably saturated porous media using a generalized formulation for kinetically controlled reactions","author":[{"family":"Mayer","given":"K. U."},{"family":"Frind","given":"E. O."},{"family":"</vt:lpwstr>
  </property>
  <property fmtid="{D5CDD505-2E9C-101B-9397-08002B2CF9AE}" pid="480" name="ZOTERO_BREF_VxKHkLi8CeSX_14">
    <vt:lpwstr>Blowes","given":"D. W."}],"issued":{"date-parts":[["2002"]]}},"label":"page"}],"schema":"https://github.com/citation-style-language/schema/raw/master/csl-citation.json"}</vt:lpwstr>
  </property>
  <property fmtid="{D5CDD505-2E9C-101B-9397-08002B2CF9AE}" pid="481" name="ZOTERO_BREF_mpfhXG7Iekw9_1">
    <vt:lpwstr>ZOTERO_ITEM CSL_CITATION {"citationID":"boeu9so9n","properties":{"formattedCitation":"[55,56]","plainCitation":"[55,56]"},"citationItems":[{"id":27,"uris":["http://zotero.org/users/1809694/items/HTE6UD5H"],"uri":["http://zotero.org/users/1809694/items/HTE</vt:lpwstr>
  </property>
  <property fmtid="{D5CDD505-2E9C-101B-9397-08002B2CF9AE}" pid="482" name="ZOTERO_BREF_mpfhXG7Iekw9_2">
    <vt:lpwstr>6UD5H"],"itemData":{"id":27,"type":"article-journal","title":"A parallel global-implicit 2-D solver for reactive transport problems in porous media based on a reduction scheme and its application to the MoMaS benchmark problem","container-title":"Computat</vt:lpwstr>
  </property>
  <property fmtid="{D5CDD505-2E9C-101B-9397-08002B2CF9AE}" pid="483" name="ZOTERO_BREF_mpfhXG7Iekw9_3">
    <vt:lpwstr>ional Geosciences","page":"421-433","volume":"14","issue":"3","DOI":"10.1007/s10596-009-9173-7","ISSN":"1420-0597","journalAbbreviation":"Comput Geosci","language":"English","author":[{"family":"Hoffmann","given":"Joachim"},{"family":"Kräutle","given":"Se</vt:lpwstr>
  </property>
  <property fmtid="{D5CDD505-2E9C-101B-9397-08002B2CF9AE}" pid="484" name="ZOTERO_BREF_mpfhXG7Iekw9_4">
    <vt:lpwstr>rge"},{"family":"Knabner","given":"Peter"}],"issued":{"date-parts":[["2010",6,1]]}},"label":"page"},{"id":5,"uris":["http://zotero.org/users/1809694/items/UBSPVAJ2"],"uri":["http://zotero.org/users/1809694/items/UBSPVAJ2"],"itemData":{"id":5,"type":"repor</vt:lpwstr>
  </property>
  <property fmtid="{D5CDD505-2E9C-101B-9397-08002B2CF9AE}" pid="485" name="ZOTERO_BREF_mpfhXG7Iekw9_5">
    <vt:lpwstr>t","title":"Results of the GdR MoMaS Reactive Transport Benchmark with RICHY2D","publisher":"Department of Mathematics, Section Modeling, Simulation, Optimization, University of Erlangen-Nuremberg","publisher-place":"Erlangen, Germany","event-place":"Erla</vt:lpwstr>
  </property>
  <property fmtid="{D5CDD505-2E9C-101B-9397-08002B2CF9AE}" pid="486" name="ZOTERO_BREF_mpfhXG7Iekw9_6">
    <vt:lpwstr>ngen, Germany","URL":"http://fauams5.am.uni-erlangen.de/papers/pr326.pdf","author":[{"family":"J. Hoffmann","given":""}],"accessed":{"date-parts":[["2014",8,13]]}},"label":"page"}],"schema":"https://github.com/citation-style-language/schema/raw/master/csl</vt:lpwstr>
  </property>
  <property fmtid="{D5CDD505-2E9C-101B-9397-08002B2CF9AE}" pid="487" name="ZOTERO_BREF_mpfhXG7Iekw9_7">
    <vt:lpwstr>-citation.json"}</vt:lpwstr>
  </property>
  <property fmtid="{D5CDD505-2E9C-101B-9397-08002B2CF9AE}" pid="488" name="ZOTERO_BREF_kUCWgEH35r3o_1">
    <vt:lpwstr>ZOTERO_ITEM CSL_CITATION {"citationID":"1bp54h67np","properties":{"formattedCitation":"[57,58]","plainCitation":"[57,58]"},"citationItems":[{"id":10659,"uris":["http://zotero.org/users/1809694/items/VFNMGFWR"],"uri":["http://zotero.org/users/1809694/items</vt:lpwstr>
  </property>
  <property fmtid="{D5CDD505-2E9C-101B-9397-08002B2CF9AE}" pid="489" name="ZOTERO_BREF_kUCWgEH35r3o_2">
    <vt:lpwstr>/VFNMGFWR"],"itemData":{"id":10659,"type":"chapter","title":"Presentation and application of the reactive transport code HYTEC","container-title":"Developments in Water Science","publisher":"Elsevier","page":"599-606","volume":"Volume 47","URL":"http://ww</vt:lpwstr>
  </property>
  <property fmtid="{D5CDD505-2E9C-101B-9397-08002B2CF9AE}" pid="490" name="ZOTERO_BREF_kUCWgEH35r3o_3">
    <vt:lpwstr>w.sciencedirect.com/science/article/pii/S0167564802801149","ISBN":"0167-5648","author":[{"family":"van der Lee","given":"J."},{"family":"De Windt","given":"L."},{"family":"Lagneau","given":"V."},{"family":"Goblet","given":"P."}],"editor":[{"family":"S. Ma</vt:lpwstr>
  </property>
  <property fmtid="{D5CDD505-2E9C-101B-9397-08002B2CF9AE}" pid="491" name="ZOTERO_BREF_kUCWgEH35r3o_4">
    <vt:lpwstr>jid Hassanizadeh","given":"Ruud J. Schotting, William G. Gray and George F. Pinder"}],"issued":{"date-parts":[["2002"]]}},"label":"page"},{"id":3637,"uris":["http://zotero.org/users/1809694/items/3W9B7QET"],"uri":["http://zotero.org/users/1809694/items/3W</vt:lpwstr>
  </property>
  <property fmtid="{D5CDD505-2E9C-101B-9397-08002B2CF9AE}" pid="492" name="ZOTERO_BREF_kUCWgEH35r3o_5">
    <vt:lpwstr>9B7QET"],"itemData":{"id":3637,"type":"article-journal","title":"HYTEC results of the MoMas reactive transport benchmark","container-title":"Computational Geosciences","page":"435-449","volume":"14","issue":"3","DOI":"10.1007/s10596-009-9159-5","ISSN":"14</vt:lpwstr>
  </property>
  <property fmtid="{D5CDD505-2E9C-101B-9397-08002B2CF9AE}" pid="493" name="ZOTERO_BREF_kUCWgEH35r3o_6">
    <vt:lpwstr>20-0597","journalAbbreviation":"Comput Geosci","language":"English","author":[{"family":"Lagneau","given":"Vincent"},{"family":"van der Lee","given":"Jan"}],"issued":{"date-parts":[["2010",6,1]]}},"label":"page"}],"schema":"https://github.com/citation-sty</vt:lpwstr>
  </property>
  <property fmtid="{D5CDD505-2E9C-101B-9397-08002B2CF9AE}" pid="494" name="ZOTERO_BREF_kUCWgEH35r3o_7">
    <vt:lpwstr>le-language/schema/raw/master/csl-citation.json"}</vt:lpwstr>
  </property>
  <property fmtid="{D5CDD505-2E9C-101B-9397-08002B2CF9AE}" pid="495" name="ZOTERO_BREF_36Em5a9k8QqX_1">
    <vt:lpwstr>ZOTERO_ITEM CSL_CITATION {"citationID":"125UTLDM","properties":{"formattedCitation":"[51]","plainCitation":"[51]"},"citationItems":[{"id":1987,"uris":["http://zotero.org/users/1809694/items/C2R37IDR"],"uri":["http://zotero.org/users/1809694/items/C2R37IDR</vt:lpwstr>
  </property>
  <property fmtid="{D5CDD505-2E9C-101B-9397-08002B2CF9AE}" pid="496" name="ZOTERO_BREF_36Em5a9k8QqX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497" name="ZOTERO_BREF_36Em5a9k8QqX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498" name="ZOTERO_BREF_36Em5a9k8QqX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499" name="ZOTERO_BREF_36Em5a9k8QqX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0" name="ZOTERO_BREF_36Em5a9k8QqX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1" name="ZOTERO_BREF_36Em5a9k8QqX_7">
    <vt:lpwstr>-9158-6","DOI":"10.1007/s10596-009-9158-6","shortTitle":"Solution of the MoMaS reactive transport benchmark with MIN3P—model formulation and simulation results","author":[{"family":"Mayer","given":"K."},{"family":"MacQuarrie","given":"Kerry"}],"issued":{"</vt:lpwstr>
  </property>
  <property fmtid="{D5CDD505-2E9C-101B-9397-08002B2CF9AE}" pid="502" name="ZOTERO_BREF_36Em5a9k8QqX_8">
    <vt:lpwstr>date-parts":[["2009"]]}}}],"schema":"https://github.com/citation-style-language/schema/raw/master/csl-citation.json"}</vt:lpwstr>
  </property>
  <property fmtid="{D5CDD505-2E9C-101B-9397-08002B2CF9AE}" pid="503" name="ZOTERO_BREF_x69UypbUIV00_1">
    <vt:lpwstr>ZOTERO_ITEM CSL_CITATION {"citationID":"bSzdnOta","properties":{"formattedCitation":"[51]","plainCitation":"[51]"},"citationItems":[{"id":1987,"uris":["http://zotero.org/users/1809694/items/C2R37IDR"],"uri":["http://zotero.org/users/1809694/items/C2R37IDR</vt:lpwstr>
  </property>
  <property fmtid="{D5CDD505-2E9C-101B-9397-08002B2CF9AE}" pid="504" name="ZOTERO_BREF_x69UypbUIV00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05" name="ZOTERO_BREF_x69UypbUIV00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06" name="ZOTERO_BREF_x69UypbUIV00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07" name="ZOTERO_BREF_x69UypbUIV00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08" name="ZOTERO_BREF_x69UypbUIV00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09" name="ZOTERO_BREF_x69UypbUIV00_7">
    <vt:lpwstr>-9158-6","DOI":"10.1007/s10596-009-9158-6","shortTitle":"Solution of the MoMaS reactive transport benchmark with MIN3P—model formulation and simulation results","author":[{"family":"Mayer","given":"K."},{"family":"MacQuarrie","given":"Kerry"}],"issued":{"</vt:lpwstr>
  </property>
  <property fmtid="{D5CDD505-2E9C-101B-9397-08002B2CF9AE}" pid="510" name="ZOTERO_BREF_x69UypbUIV00_8">
    <vt:lpwstr>date-parts":[["2009"]]}}}],"schema":"https://github.com/citation-style-language/schema/raw/master/csl-citation.json"}</vt:lpwstr>
  </property>
  <property fmtid="{D5CDD505-2E9C-101B-9397-08002B2CF9AE}" pid="511" name="ZOTERO_BREF_azL7tsiIlZZ4_1">
    <vt:lpwstr>ZOTERO_ITEM CSL_CITATION {"citationID":"n8emi3W8","properties":{"formattedCitation":"[51]","plainCitation":"[51]"},"citationItems":[{"id":1987,"uris":["http://zotero.org/users/1809694/items/C2R37IDR"],"uri":["http://zotero.org/users/1809694/items/C2R37IDR</vt:lpwstr>
  </property>
  <property fmtid="{D5CDD505-2E9C-101B-9397-08002B2CF9AE}" pid="512" name="ZOTERO_BREF_azL7tsiIlZZ4_2">
    <vt:lpwstr>"],"itemData":{"id":1987,"type":"article-journal","title":"Solution of the MoMaS reactive transport benchmark with MIN3P—model formulation and simulation results","container-title":"Computational Geosciences","abstract":"Abstract&amp;nbsp;&amp;nbsp;This paper sum</vt:lpwstr>
  </property>
  <property fmtid="{D5CDD505-2E9C-101B-9397-08002B2CF9AE}" pid="513" name="ZOTERO_BREF_azL7tsiIlZZ4_3">
    <vt:lpwstr>marizes the governing equations as implemented in the MIN3P multicomponent flow and reactive transport code (Mayer et&amp;nbsp;al., Water Resour Res 38:1174, 2002) and introduces the equations in discretized form. Linearization and solution methods are presen</vt:lpwstr>
  </property>
  <property fmtid="{D5CDD505-2E9C-101B-9397-08002B2CF9AE}" pid="514" name="ZOTERO_BREF_azL7tsiIlZZ4_4">
    <vt:lpwstr>ted including adaptive time stepping and update modification schemes. Code-specific details for the implementation of the GdR MoMaS benchmark simulations (Carrayrou et&amp;nbsp;al., Comput Geosci, 2009) are presented. The standard version of the MIN3P code wa</vt:lpwstr>
  </property>
  <property fmtid="{D5CDD505-2E9C-101B-9397-08002B2CF9AE}" pid="515" name="ZOTERO_BREF_azL7tsiIlZZ4_5">
    <vt:lpwstr>s used to solve the Easy, Medium, and Hard Test Cases, in one and two spatial dimensions, for both advection- and diffusion-dominated conditions. An analysis of the sensitivity of the solution in relation to spatial and temporal discretization parameters </vt:lpwstr>
  </property>
  <property fmtid="{D5CDD505-2E9C-101B-9397-08002B2CF9AE}" pid="516" name="ZOTERO_BREF_azL7tsiIlZZ4_6">
    <vt:lpwstr>is provided for the Easy Test Case, selected results are presented for the Medium and Hard Test Cases, and the performance of the code as a function of discretization parameters is evaluated for all test cases.","URL":"http://dx.doi.org/10.1007/s10596-009</vt:lpwstr>
  </property>
  <property fmtid="{D5CDD505-2E9C-101B-9397-08002B2CF9AE}" pid="517" name="ZOTERO_BREF_azL7tsiIlZZ4_7">
    <vt:lpwstr>-9158-6","DOI":"10.1007/s10596-009-9158-6","shortTitle":"Solution of the MoMaS reactive transport benchmark with MIN3P—model formulation and simulation results","author":[{"family":"Mayer","given":"K."},{"family":"MacQuarrie","given":"Kerry"}],"issued":{"</vt:lpwstr>
  </property>
  <property fmtid="{D5CDD505-2E9C-101B-9397-08002B2CF9AE}" pid="518" name="ZOTERO_BREF_azL7tsiIlZZ4_8">
    <vt:lpwstr>date-parts":[["2009"]]}}}],"schema":"https://github.com/citation-style-language/schema/raw/master/csl-citation.json"}</vt:lpwstr>
  </property>
  <property fmtid="{D5CDD505-2E9C-101B-9397-08002B2CF9AE}" pid="519" name="ZOTERO_BREF_y8dhrcCz9J8h_1">
    <vt:lpwstr>ZOTERO_ITEM CSL_CITATION {"citationID":"OavWAHN4","properties":{"formattedCitation":"[56]","plainCitation":"[56]"},"citationItems":[{"id":5,"uris":["http://zotero.org/users/1809694/items/UBSPVAJ2"],"uri":["http://zotero.org/users/1809694/items/UBSPVAJ2"],</vt:lpwstr>
  </property>
  <property fmtid="{D5CDD505-2E9C-101B-9397-08002B2CF9AE}" pid="520" name="ZOTERO_BREF_y8dhrcCz9J8h_2">
    <vt:lpwstr>"itemData":{"id":5,"type":"report","title":"Results of the GdR MoMaS Reactive Transport Benchmark with RICHY2D","publisher":"Department of Mathematics, Section Modeling, Simulation, Optimization, University of Erlangen-Nuremberg","publisher-place":"Erlang</vt:lpwstr>
  </property>
  <property fmtid="{D5CDD505-2E9C-101B-9397-08002B2CF9AE}" pid="521" name="ZOTERO_BREF_y8dhrcCz9J8h_3">
    <vt:lpwstr>en, Germany","event-place":"Erlangen, Germany","URL":"http://fauams5.am.uni-erlangen.de/papers/pr326.pdf","author":[{"family":"J. Hoffmann","given":""}],"accessed":{"date-parts":[["2014",8,13]]}}}],"schema":"https://github.com/citation-style-language/sche</vt:lpwstr>
  </property>
  <property fmtid="{D5CDD505-2E9C-101B-9397-08002B2CF9AE}" pid="522" name="ZOTERO_BREF_y8dhrcCz9J8h_4">
    <vt:lpwstr>ma/raw/master/csl-citation.json"}</vt:lpwstr>
  </property>
  <property fmtid="{D5CDD505-2E9C-101B-9397-08002B2CF9AE}" pid="523" name="ZOTERO_BREF_wkJ9Yt070h5q_1">
    <vt:lpwstr>ZOTERO_BIBL {"custom":[]} CSL_BIBLIOGRAPHY</vt:lpwstr>
  </property>
</Properties>
</file>